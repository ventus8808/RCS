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E72EF" w14:textId="77777777" w:rsidR="00DA6E1F" w:rsidRDefault="00E60AF0">
      <w:pPr>
        <w:suppressLineNumbers/>
        <w:spacing w:line="480" w:lineRule="auto"/>
        <w:jc w:val="center"/>
        <w:outlineLvl w:val="0"/>
        <w:rPr>
          <w:rFonts w:ascii="Times New Roman" w:eastAsia="宋体" w:hAnsi="Times New Roman" w:cs="Times New Roman"/>
          <w:b/>
          <w:bCs/>
          <w:sz w:val="24"/>
          <w14:ligatures w14:val="none"/>
        </w:rPr>
      </w:pPr>
      <w:bookmarkStart w:id="0" w:name="OLE_LINK1"/>
      <w:bookmarkStart w:id="1" w:name="OLE_LINK2"/>
      <w:bookmarkStart w:id="2" w:name="_Hlk195005827"/>
      <w:r>
        <w:rPr>
          <w:rFonts w:ascii="Times New Roman" w:eastAsia="等线" w:hAnsi="Times New Roman"/>
          <w:b/>
          <w:bCs/>
          <w:sz w:val="24"/>
        </w:rPr>
        <w:t>Title page</w:t>
      </w:r>
    </w:p>
    <w:p w14:paraId="26BBF293" w14:textId="77777777" w:rsidR="00DA6E1F" w:rsidRDefault="00E60AF0">
      <w:pPr>
        <w:pStyle w:val="FirstParagraph"/>
        <w:widowControl w:val="0"/>
        <w:suppressLineNumbers/>
        <w:spacing w:before="0" w:after="0" w:line="480" w:lineRule="auto"/>
        <w:jc w:val="center"/>
        <w:rPr>
          <w:rFonts w:hint="eastAsia"/>
          <w:b/>
          <w:bCs/>
          <w:kern w:val="2"/>
          <w:lang w:eastAsia="zh-CN"/>
        </w:rPr>
      </w:pPr>
      <w:bookmarkStart w:id="3" w:name="OLE_LINK9"/>
      <w:r>
        <w:rPr>
          <w:b/>
          <w:bCs/>
          <w:kern w:val="2"/>
        </w:rPr>
        <w:t>Association between the Dietary Flavonoid Intake and Metabolic Obesity Phenotypes</w:t>
      </w:r>
      <w:bookmarkEnd w:id="3"/>
    </w:p>
    <w:p w14:paraId="1355AA47" w14:textId="77777777" w:rsidR="00DA6E1F" w:rsidRDefault="00E60AF0">
      <w:pPr>
        <w:pStyle w:val="a5"/>
        <w:suppressLineNumbers/>
        <w:spacing w:line="480" w:lineRule="auto"/>
        <w:jc w:val="both"/>
        <w:rPr>
          <w:rFonts w:ascii="Times New Roman" w:hAnsi="Times New Roman"/>
          <w:b/>
          <w:bCs/>
          <w:color w:val="000000"/>
          <w:kern w:val="0"/>
          <w:sz w:val="24"/>
        </w:rPr>
      </w:pPr>
      <w:r>
        <w:rPr>
          <w:rFonts w:ascii="Times New Roman" w:hAnsi="Times New Roman"/>
          <w:color w:val="000000"/>
          <w:sz w:val="24"/>
        </w:rPr>
        <w:t>Jiayu Zhang</w:t>
      </w:r>
      <w:r>
        <w:rPr>
          <w:rFonts w:ascii="Times New Roman" w:hAnsi="Times New Roman"/>
          <w:color w:val="000000"/>
          <w:sz w:val="24"/>
          <w:vertAlign w:val="superscript"/>
        </w:rPr>
        <w:t xml:space="preserve"> 1#</w:t>
      </w:r>
      <w:r>
        <w:rPr>
          <w:rFonts w:ascii="Times New Roman" w:hAnsi="Times New Roman"/>
          <w:color w:val="000000"/>
          <w:sz w:val="24"/>
        </w:rPr>
        <w:t xml:space="preserve">, </w:t>
      </w:r>
      <w:proofErr w:type="spellStart"/>
      <w:r>
        <w:rPr>
          <w:rFonts w:ascii="Times New Roman" w:hAnsi="Times New Roman"/>
          <w:color w:val="000000"/>
          <w:sz w:val="24"/>
        </w:rPr>
        <w:t>Guoli</w:t>
      </w:r>
      <w:proofErr w:type="spellEnd"/>
      <w:r>
        <w:rPr>
          <w:rFonts w:ascii="Times New Roman" w:hAnsi="Times New Roman"/>
          <w:color w:val="000000"/>
          <w:sz w:val="24"/>
        </w:rPr>
        <w:t xml:space="preserve"> Ma </w:t>
      </w:r>
      <w:r>
        <w:rPr>
          <w:rFonts w:ascii="Times New Roman" w:hAnsi="Times New Roman"/>
          <w:color w:val="000000"/>
          <w:sz w:val="24"/>
          <w:vertAlign w:val="superscript"/>
        </w:rPr>
        <w:t>1#</w:t>
      </w:r>
      <w:r>
        <w:rPr>
          <w:rFonts w:ascii="Times New Roman" w:hAnsi="Times New Roman"/>
          <w:color w:val="000000"/>
          <w:sz w:val="24"/>
        </w:rPr>
        <w:t xml:space="preserve">, </w:t>
      </w:r>
      <w:proofErr w:type="spellStart"/>
      <w:r>
        <w:rPr>
          <w:rFonts w:ascii="Times New Roman" w:hAnsi="Times New Roman"/>
          <w:color w:val="000000"/>
          <w:sz w:val="24"/>
        </w:rPr>
        <w:t>Yinshuang</w:t>
      </w:r>
      <w:proofErr w:type="spellEnd"/>
      <w:r>
        <w:rPr>
          <w:rFonts w:ascii="Times New Roman" w:hAnsi="Times New Roman"/>
          <w:color w:val="000000"/>
          <w:sz w:val="24"/>
        </w:rPr>
        <w:t xml:space="preserve"> Yao</w:t>
      </w:r>
      <w:r>
        <w:rPr>
          <w:rFonts w:ascii="Times New Roman" w:hAnsi="Times New Roman"/>
          <w:color w:val="000000"/>
          <w:sz w:val="24"/>
          <w:vertAlign w:val="superscript"/>
        </w:rPr>
        <w:t>1</w:t>
      </w:r>
      <w:r>
        <w:rPr>
          <w:rFonts w:ascii="Times New Roman" w:hAnsi="Times New Roman"/>
          <w:color w:val="000000"/>
          <w:sz w:val="24"/>
        </w:rPr>
        <w:t>, Chao Ren</w:t>
      </w:r>
      <w:r>
        <w:rPr>
          <w:rFonts w:ascii="Times New Roman" w:hAnsi="Times New Roman"/>
          <w:color w:val="000000"/>
          <w:sz w:val="24"/>
          <w:vertAlign w:val="superscript"/>
        </w:rPr>
        <w:t>2*</w:t>
      </w:r>
      <w:r>
        <w:rPr>
          <w:rFonts w:ascii="Times New Roman" w:hAnsi="Times New Roman"/>
          <w:color w:val="000000"/>
          <w:sz w:val="24"/>
        </w:rPr>
        <w:t xml:space="preserve">, </w:t>
      </w:r>
      <w:proofErr w:type="spellStart"/>
      <w:r>
        <w:rPr>
          <w:rFonts w:ascii="Times New Roman" w:hAnsi="Times New Roman"/>
          <w:color w:val="000000"/>
          <w:sz w:val="24"/>
        </w:rPr>
        <w:t>Junlan</w:t>
      </w:r>
      <w:proofErr w:type="spellEnd"/>
      <w:r>
        <w:rPr>
          <w:rFonts w:ascii="Times New Roman" w:hAnsi="Times New Roman"/>
          <w:color w:val="000000"/>
          <w:sz w:val="24"/>
        </w:rPr>
        <w:t xml:space="preserve"> Qiu</w:t>
      </w:r>
      <w:r>
        <w:rPr>
          <w:rFonts w:ascii="Times New Roman" w:hAnsi="Times New Roman"/>
          <w:color w:val="000000"/>
          <w:sz w:val="24"/>
          <w:vertAlign w:val="superscript"/>
        </w:rPr>
        <w:t>3*</w:t>
      </w:r>
      <w:r>
        <w:rPr>
          <w:rFonts w:ascii="Times New Roman" w:hAnsi="Times New Roman"/>
          <w:color w:val="000000"/>
          <w:sz w:val="24"/>
        </w:rPr>
        <w:t xml:space="preserve">, </w:t>
      </w:r>
      <w:proofErr w:type="spellStart"/>
      <w:r>
        <w:rPr>
          <w:rFonts w:ascii="Times New Roman" w:hAnsi="Times New Roman"/>
          <w:color w:val="000000"/>
          <w:sz w:val="24"/>
        </w:rPr>
        <w:t>Xiaochen</w:t>
      </w:r>
      <w:proofErr w:type="spellEnd"/>
      <w:r>
        <w:rPr>
          <w:rFonts w:ascii="Times New Roman" w:hAnsi="Times New Roman"/>
          <w:color w:val="000000"/>
          <w:sz w:val="24"/>
        </w:rPr>
        <w:t xml:space="preserve"> Shu</w:t>
      </w:r>
      <w:r>
        <w:rPr>
          <w:rFonts w:ascii="Times New Roman" w:hAnsi="Times New Roman"/>
          <w:color w:val="000000"/>
          <w:sz w:val="24"/>
          <w:vertAlign w:val="superscript"/>
        </w:rPr>
        <w:t>1, 4, 5*</w:t>
      </w:r>
    </w:p>
    <w:p w14:paraId="58721419" w14:textId="77777777" w:rsidR="00DA6E1F" w:rsidRDefault="00E60AF0">
      <w:pPr>
        <w:suppressLineNumbers/>
        <w:rPr>
          <w:rFonts w:ascii="Times New Roman" w:hAnsi="Times New Roman"/>
          <w:color w:val="000000"/>
          <w:sz w:val="24"/>
          <w:vertAlign w:val="superscript"/>
        </w:rPr>
      </w:pPr>
      <w:r>
        <w:rPr>
          <w:rFonts w:ascii="Times New Roman" w:eastAsia="等线" w:hAnsi="Times New Roman"/>
          <w:color w:val="000000"/>
          <w:sz w:val="24"/>
          <w:vertAlign w:val="superscript"/>
        </w:rPr>
        <w:t>1</w:t>
      </w:r>
      <w:r>
        <w:rPr>
          <w:rFonts w:ascii="Times New Roman" w:eastAsia="等线" w:hAnsi="Times New Roman"/>
          <w:color w:val="000000"/>
          <w:sz w:val="24"/>
        </w:rPr>
        <w:t xml:space="preserve"> Department of Epidemiology, School of Public Health, Suzhou Medical College of Soochow University, Suzhou, 215123, China.</w:t>
      </w:r>
    </w:p>
    <w:p w14:paraId="2B79E6AA" w14:textId="77777777" w:rsidR="00DA6E1F" w:rsidRDefault="00E60AF0">
      <w:pPr>
        <w:suppressLineNumbers/>
        <w:rPr>
          <w:rFonts w:ascii="Times New Roman" w:hAnsi="Times New Roman"/>
          <w:color w:val="000000"/>
          <w:sz w:val="24"/>
        </w:rPr>
      </w:pPr>
      <w:r>
        <w:rPr>
          <w:rFonts w:ascii="Times New Roman" w:eastAsia="等线" w:hAnsi="Times New Roman"/>
          <w:color w:val="000000"/>
          <w:sz w:val="24"/>
          <w:vertAlign w:val="superscript"/>
        </w:rPr>
        <w:t>2</w:t>
      </w:r>
      <w:r>
        <w:rPr>
          <w:rFonts w:ascii="Times New Roman" w:eastAsia="等线" w:hAnsi="Times New Roman"/>
          <w:color w:val="000000"/>
          <w:sz w:val="24"/>
        </w:rPr>
        <w:t xml:space="preserve"> Department of Neurology and Shandong Provincial Key Laboratory of Neuroimmune Interaction and Regulation, Yantai </w:t>
      </w:r>
      <w:proofErr w:type="spellStart"/>
      <w:r>
        <w:rPr>
          <w:rFonts w:ascii="Times New Roman" w:eastAsia="等线" w:hAnsi="Times New Roman"/>
          <w:color w:val="000000"/>
          <w:sz w:val="24"/>
        </w:rPr>
        <w:t>Yuhuangding</w:t>
      </w:r>
      <w:proofErr w:type="spellEnd"/>
      <w:r>
        <w:rPr>
          <w:rFonts w:ascii="Times New Roman" w:eastAsia="等线" w:hAnsi="Times New Roman"/>
          <w:color w:val="000000"/>
          <w:sz w:val="24"/>
        </w:rPr>
        <w:t xml:space="preserve"> Hospital, Qingdao University, Yantai, 264000, China.</w:t>
      </w:r>
    </w:p>
    <w:p w14:paraId="7E92CA97" w14:textId="77777777" w:rsidR="00DA6E1F" w:rsidRDefault="00E60AF0">
      <w:pPr>
        <w:suppressLineNumbers/>
        <w:rPr>
          <w:rFonts w:ascii="Times New Roman" w:hAnsi="Times New Roman"/>
          <w:color w:val="000000"/>
          <w:sz w:val="24"/>
        </w:rPr>
      </w:pPr>
      <w:r>
        <w:rPr>
          <w:rFonts w:ascii="Times New Roman" w:eastAsia="等线" w:hAnsi="Times New Roman"/>
          <w:color w:val="000000"/>
          <w:sz w:val="24"/>
          <w:vertAlign w:val="superscript"/>
        </w:rPr>
        <w:t>3</w:t>
      </w:r>
      <w:r>
        <w:rPr>
          <w:rFonts w:ascii="Times New Roman" w:eastAsia="等线" w:hAnsi="Times New Roman"/>
          <w:color w:val="000000"/>
          <w:sz w:val="24"/>
        </w:rPr>
        <w:t xml:space="preserve"> Department of Oncology and Hematology, the Affiliated Suzhou Hospital of Nanjing University Medical School, Suzhou, 215153, China.</w:t>
      </w:r>
    </w:p>
    <w:p w14:paraId="607303F5" w14:textId="77777777" w:rsidR="00DA6E1F" w:rsidRDefault="00E60AF0">
      <w:pPr>
        <w:suppressLineNumbers/>
        <w:rPr>
          <w:rFonts w:ascii="Times New Roman" w:hAnsi="Times New Roman"/>
          <w:color w:val="000000"/>
          <w:sz w:val="24"/>
        </w:rPr>
      </w:pPr>
      <w:r>
        <w:rPr>
          <w:rFonts w:ascii="Times New Roman" w:eastAsia="等线" w:hAnsi="Times New Roman"/>
          <w:color w:val="000000"/>
          <w:sz w:val="24"/>
          <w:vertAlign w:val="superscript"/>
        </w:rPr>
        <w:t>4</w:t>
      </w:r>
      <w:r>
        <w:rPr>
          <w:rFonts w:ascii="Times New Roman" w:eastAsia="等线" w:hAnsi="Times New Roman"/>
          <w:color w:val="000000"/>
          <w:sz w:val="24"/>
        </w:rPr>
        <w:t xml:space="preserve"> Jiangsu Key Laboratory of Preventive and Translational Medicine for Major Chronic Non-</w:t>
      </w:r>
      <w:proofErr w:type="gramStart"/>
      <w:r>
        <w:rPr>
          <w:rFonts w:ascii="Times New Roman" w:eastAsia="等线" w:hAnsi="Times New Roman"/>
          <w:color w:val="000000"/>
          <w:sz w:val="24"/>
        </w:rPr>
        <w:t>communicable</w:t>
      </w:r>
      <w:proofErr w:type="gramEnd"/>
      <w:r>
        <w:rPr>
          <w:rFonts w:ascii="Times New Roman" w:eastAsia="等线" w:hAnsi="Times New Roman"/>
          <w:color w:val="000000"/>
          <w:sz w:val="24"/>
        </w:rPr>
        <w:t xml:space="preserve"> Diseases, Suzhou Medical College of Soochow University, Suzhou, Jiangsu, 215123, China.</w:t>
      </w:r>
    </w:p>
    <w:p w14:paraId="376BA6A5" w14:textId="77777777" w:rsidR="00DA6E1F" w:rsidRDefault="00E60AF0">
      <w:pPr>
        <w:suppressLineNumbers/>
        <w:rPr>
          <w:rFonts w:ascii="Times New Roman" w:hAnsi="Times New Roman"/>
          <w:color w:val="000000"/>
          <w:sz w:val="24"/>
        </w:rPr>
      </w:pPr>
      <w:r>
        <w:rPr>
          <w:rFonts w:ascii="Times New Roman" w:eastAsia="等线" w:hAnsi="Times New Roman"/>
          <w:color w:val="000000"/>
          <w:sz w:val="24"/>
        </w:rPr>
        <w:t>5 MOE Key Laboratory of Geriatric Diseases and Immunology, Suzhou Medical College of Soochow University, Suzhou, Jiangsu, 215123, China.</w:t>
      </w:r>
    </w:p>
    <w:p w14:paraId="37E4DD36" w14:textId="77777777" w:rsidR="00DA6E1F" w:rsidRDefault="00E60AF0">
      <w:pPr>
        <w:suppressLineNumbers/>
        <w:rPr>
          <w:rFonts w:ascii="Times New Roman" w:hAnsi="Times New Roman"/>
          <w:color w:val="000000"/>
          <w:sz w:val="24"/>
        </w:rPr>
      </w:pPr>
      <w:r>
        <w:rPr>
          <w:rFonts w:ascii="Times New Roman" w:eastAsia="等线" w:hAnsi="Times New Roman"/>
          <w:color w:val="000000"/>
          <w:sz w:val="24"/>
        </w:rPr>
        <w:t xml:space="preserve"># Jiayu Zhang and </w:t>
      </w:r>
      <w:proofErr w:type="spellStart"/>
      <w:r>
        <w:rPr>
          <w:rFonts w:ascii="Times New Roman" w:eastAsia="等线" w:hAnsi="Times New Roman"/>
          <w:color w:val="000000"/>
          <w:sz w:val="24"/>
        </w:rPr>
        <w:t>Guoli</w:t>
      </w:r>
      <w:proofErr w:type="spellEnd"/>
      <w:r>
        <w:rPr>
          <w:rFonts w:ascii="Times New Roman" w:eastAsia="等线" w:hAnsi="Times New Roman"/>
          <w:color w:val="000000"/>
          <w:sz w:val="24"/>
        </w:rPr>
        <w:t xml:space="preserve"> Ma contributed equally to this work and share first authorship.</w:t>
      </w:r>
    </w:p>
    <w:p w14:paraId="62072F37" w14:textId="77777777" w:rsidR="00DA6E1F" w:rsidRDefault="00E60AF0">
      <w:pPr>
        <w:suppressLineNumbers/>
        <w:rPr>
          <w:rFonts w:ascii="Times New Roman" w:eastAsia="等线" w:hAnsi="Times New Roman"/>
          <w:color w:val="000000"/>
          <w:sz w:val="24"/>
        </w:rPr>
      </w:pPr>
      <w:r>
        <w:rPr>
          <w:rFonts w:ascii="Times New Roman" w:eastAsia="等线" w:hAnsi="Times New Roman"/>
          <w:color w:val="000000"/>
          <w:sz w:val="24"/>
        </w:rPr>
        <w:t>* Joint correspondence</w:t>
      </w:r>
    </w:p>
    <w:p w14:paraId="48AB3F93" w14:textId="77777777" w:rsidR="00DA6E1F" w:rsidRDefault="00DA6E1F">
      <w:pPr>
        <w:suppressLineNumbers/>
        <w:rPr>
          <w:rFonts w:ascii="Times New Roman" w:eastAsia="等线" w:hAnsi="Times New Roman"/>
          <w:color w:val="000000"/>
          <w:sz w:val="24"/>
        </w:rPr>
      </w:pPr>
    </w:p>
    <w:p w14:paraId="6CB2C823" w14:textId="77777777" w:rsidR="00DA6E1F" w:rsidRDefault="00E60AF0">
      <w:pPr>
        <w:suppressLineNumbers/>
        <w:rPr>
          <w:rFonts w:ascii="Times New Roman" w:eastAsia="等线" w:hAnsi="Times New Roman"/>
          <w:color w:val="000000"/>
          <w:sz w:val="24"/>
        </w:rPr>
      </w:pPr>
      <w:r>
        <w:rPr>
          <w:rFonts w:ascii="Times New Roman" w:eastAsia="等线" w:hAnsi="Times New Roman"/>
          <w:b/>
          <w:bCs/>
          <w:color w:val="000000"/>
          <w:sz w:val="24"/>
        </w:rPr>
        <w:t>Author contact information:</w:t>
      </w:r>
    </w:p>
    <w:p w14:paraId="21B4C979" w14:textId="77777777" w:rsidR="00DA6E1F" w:rsidRDefault="00E60AF0">
      <w:pPr>
        <w:suppressLineNumbers/>
        <w:rPr>
          <w:rFonts w:ascii="Times New Roman" w:eastAsia="等线" w:hAnsi="Times New Roman"/>
          <w:color w:val="000000"/>
          <w:sz w:val="24"/>
        </w:rPr>
      </w:pPr>
      <w:r>
        <w:rPr>
          <w:rFonts w:ascii="Times New Roman" w:hAnsi="Times New Roman"/>
          <w:color w:val="000000"/>
          <w:sz w:val="24"/>
        </w:rPr>
        <w:t>Jiayu Zhang, MPH</w:t>
      </w:r>
    </w:p>
    <w:p w14:paraId="2FA1EA05" w14:textId="77777777" w:rsidR="00DA6E1F" w:rsidRDefault="00E60AF0">
      <w:pPr>
        <w:suppressLineNumbers/>
        <w:rPr>
          <w:rFonts w:ascii="Times New Roman" w:eastAsia="宋体" w:hAnsi="Times New Roman"/>
          <w:color w:val="000000"/>
          <w:sz w:val="24"/>
        </w:rPr>
      </w:pPr>
      <w:r>
        <w:rPr>
          <w:rFonts w:ascii="Times New Roman" w:hAnsi="Times New Roman"/>
          <w:color w:val="000000"/>
          <w:sz w:val="24"/>
        </w:rPr>
        <w:t>Department of Epidemiology, School of Public Health, Suzhou Medical College of Soochow University, Suzhou, 215123, China.</w:t>
      </w:r>
      <w:r>
        <w:rPr>
          <w:rFonts w:ascii="Times New Roman" w:hAnsi="Times New Roman" w:hint="eastAsia"/>
          <w:color w:val="000000"/>
          <w:sz w:val="24"/>
        </w:rPr>
        <w:t xml:space="preserve"> </w:t>
      </w:r>
      <w:r>
        <w:rPr>
          <w:rFonts w:ascii="Times New Roman" w:hAnsi="Times New Roman"/>
          <w:color w:val="000000"/>
          <w:sz w:val="24"/>
        </w:rPr>
        <w:t xml:space="preserve">E-mail: </w:t>
      </w:r>
      <w:hyperlink r:id="rId8" w:history="1">
        <w:r w:rsidR="00DA6E1F">
          <w:rPr>
            <w:rStyle w:val="af5"/>
            <w:rFonts w:ascii="Times New Roman" w:hAnsi="Times New Roman"/>
            <w:sz w:val="24"/>
          </w:rPr>
          <w:t>jyuzhang1222@163.com</w:t>
        </w:r>
      </w:hyperlink>
      <w:r>
        <w:rPr>
          <w:rFonts w:ascii="Times New Roman" w:eastAsia="宋体" w:hAnsi="Times New Roman" w:hint="eastAsia"/>
          <w:color w:val="000000"/>
          <w:sz w:val="24"/>
        </w:rPr>
        <w:t xml:space="preserve">. </w:t>
      </w:r>
      <w:r>
        <w:rPr>
          <w:rFonts w:ascii="Times New Roman" w:hAnsi="Times New Roman"/>
          <w:sz w:val="24"/>
        </w:rPr>
        <w:t>ORCID: 0009-0002-0569-2539</w:t>
      </w:r>
    </w:p>
    <w:p w14:paraId="719B8B18" w14:textId="77777777" w:rsidR="00DA6E1F" w:rsidRDefault="00E60AF0">
      <w:pPr>
        <w:suppressLineNumbers/>
        <w:rPr>
          <w:rFonts w:ascii="Times New Roman" w:hAnsi="Times New Roman"/>
          <w:color w:val="000000"/>
          <w:sz w:val="24"/>
        </w:rPr>
      </w:pPr>
      <w:proofErr w:type="spellStart"/>
      <w:r>
        <w:rPr>
          <w:rFonts w:ascii="Times New Roman" w:hAnsi="Times New Roman"/>
          <w:color w:val="000000"/>
          <w:sz w:val="24"/>
        </w:rPr>
        <w:t>Guoli</w:t>
      </w:r>
      <w:proofErr w:type="spellEnd"/>
      <w:r>
        <w:rPr>
          <w:rFonts w:ascii="Times New Roman" w:hAnsi="Times New Roman"/>
          <w:color w:val="000000"/>
          <w:sz w:val="24"/>
        </w:rPr>
        <w:t xml:space="preserve"> Ma, MPH</w:t>
      </w:r>
    </w:p>
    <w:p w14:paraId="77340A48" w14:textId="77777777" w:rsidR="00DA6E1F" w:rsidRDefault="00E60AF0">
      <w:pPr>
        <w:suppressLineNumbers/>
        <w:rPr>
          <w:rFonts w:ascii="Times New Roman" w:hAnsi="Times New Roman"/>
          <w:color w:val="000000"/>
          <w:sz w:val="24"/>
        </w:rPr>
      </w:pPr>
      <w:r>
        <w:rPr>
          <w:rFonts w:ascii="Times New Roman" w:hAnsi="Times New Roman"/>
          <w:color w:val="000000"/>
          <w:sz w:val="24"/>
        </w:rPr>
        <w:t>Department of Epidemiology, School of Public Health, Suzhou Medical College of Soochow University, Suzhou, 215123, China.</w:t>
      </w:r>
      <w:r>
        <w:rPr>
          <w:rFonts w:ascii="Times New Roman" w:hAnsi="Times New Roman" w:hint="eastAsia"/>
          <w:color w:val="000000"/>
          <w:sz w:val="24"/>
        </w:rPr>
        <w:t xml:space="preserve"> </w:t>
      </w:r>
      <w:r>
        <w:rPr>
          <w:rFonts w:ascii="Times New Roman" w:hAnsi="Times New Roman"/>
          <w:color w:val="000000"/>
          <w:sz w:val="24"/>
        </w:rPr>
        <w:t xml:space="preserve">E-mail: </w:t>
      </w:r>
      <w:hyperlink r:id="rId9" w:history="1">
        <w:r w:rsidR="00DA6E1F">
          <w:rPr>
            <w:rStyle w:val="af5"/>
            <w:rFonts w:ascii="Times New Roman" w:hAnsi="Times New Roman"/>
            <w:sz w:val="24"/>
          </w:rPr>
          <w:t>guoli20000@gmail.com</w:t>
        </w:r>
      </w:hyperlink>
      <w:r>
        <w:rPr>
          <w:rFonts w:ascii="Times New Roman" w:hAnsi="Times New Roman" w:hint="eastAsia"/>
          <w:color w:val="000000"/>
          <w:sz w:val="24"/>
        </w:rPr>
        <w:t xml:space="preserve">. </w:t>
      </w:r>
      <w:r>
        <w:rPr>
          <w:rFonts w:ascii="Times New Roman" w:hAnsi="Times New Roman"/>
          <w:sz w:val="24"/>
        </w:rPr>
        <w:t>ORCID: 0009-0006-5559-0580</w:t>
      </w:r>
    </w:p>
    <w:p w14:paraId="227B6205" w14:textId="77777777" w:rsidR="00DA6E1F" w:rsidRDefault="00E60AF0">
      <w:pPr>
        <w:suppressLineNumbers/>
        <w:rPr>
          <w:rFonts w:ascii="Times New Roman" w:hAnsi="Times New Roman"/>
          <w:sz w:val="24"/>
        </w:rPr>
      </w:pPr>
      <w:proofErr w:type="spellStart"/>
      <w:r>
        <w:rPr>
          <w:rFonts w:ascii="Times New Roman" w:hAnsi="Times New Roman"/>
          <w:color w:val="000000"/>
          <w:sz w:val="24"/>
        </w:rPr>
        <w:t>Yinshuang</w:t>
      </w:r>
      <w:proofErr w:type="spellEnd"/>
      <w:r>
        <w:rPr>
          <w:rFonts w:ascii="Times New Roman" w:hAnsi="Times New Roman"/>
          <w:color w:val="000000"/>
          <w:sz w:val="24"/>
        </w:rPr>
        <w:t xml:space="preserve"> Yao, MPH</w:t>
      </w:r>
    </w:p>
    <w:p w14:paraId="726C2903" w14:textId="77777777" w:rsidR="00DA6E1F" w:rsidRDefault="00E60AF0">
      <w:pPr>
        <w:suppressLineNumbers/>
        <w:rPr>
          <w:rFonts w:ascii="Times New Roman" w:hAnsi="Times New Roman"/>
          <w:color w:val="000000"/>
          <w:sz w:val="24"/>
        </w:rPr>
      </w:pPr>
      <w:r>
        <w:rPr>
          <w:rFonts w:ascii="Times New Roman" w:hAnsi="Times New Roman"/>
          <w:color w:val="000000"/>
          <w:sz w:val="24"/>
        </w:rPr>
        <w:lastRenderedPageBreak/>
        <w:t>Department of Epidemiology, School of Public Health, Suzhou Medical College of Soochow University, Suzhou, 215123, China.</w:t>
      </w:r>
      <w:r>
        <w:rPr>
          <w:rFonts w:ascii="Times New Roman" w:hAnsi="Times New Roman" w:hint="eastAsia"/>
          <w:color w:val="000000"/>
          <w:sz w:val="24"/>
        </w:rPr>
        <w:t xml:space="preserve"> </w:t>
      </w:r>
      <w:r>
        <w:rPr>
          <w:rFonts w:ascii="Times New Roman" w:hAnsi="Times New Roman"/>
          <w:color w:val="000000"/>
          <w:sz w:val="24"/>
        </w:rPr>
        <w:t xml:space="preserve">E-mail: </w:t>
      </w:r>
      <w:hyperlink r:id="rId10" w:history="1">
        <w:r w:rsidR="00DA6E1F">
          <w:rPr>
            <w:rStyle w:val="af5"/>
            <w:rFonts w:ascii="Times New Roman" w:hAnsi="Times New Roman"/>
            <w:sz w:val="24"/>
          </w:rPr>
          <w:t>20225247081@stu.suda.edu.cn</w:t>
        </w:r>
      </w:hyperlink>
      <w:r>
        <w:rPr>
          <w:rFonts w:ascii="Times New Roman" w:hAnsi="Times New Roman" w:hint="eastAsia"/>
          <w:color w:val="000000"/>
          <w:sz w:val="24"/>
        </w:rPr>
        <w:t xml:space="preserve">. </w:t>
      </w:r>
      <w:r>
        <w:rPr>
          <w:rFonts w:ascii="Times New Roman" w:hAnsi="Times New Roman"/>
          <w:sz w:val="24"/>
        </w:rPr>
        <w:t>ORCID: 0009-0002-6058-8005</w:t>
      </w:r>
    </w:p>
    <w:p w14:paraId="3A6E5811" w14:textId="77777777" w:rsidR="00DA6E1F" w:rsidRDefault="00E60AF0">
      <w:pPr>
        <w:suppressLineNumbers/>
        <w:rPr>
          <w:rFonts w:ascii="Times New Roman" w:hAnsi="Times New Roman"/>
          <w:sz w:val="24"/>
        </w:rPr>
      </w:pPr>
      <w:r>
        <w:rPr>
          <w:rFonts w:ascii="Times New Roman" w:hAnsi="Times New Roman"/>
          <w:sz w:val="24"/>
        </w:rPr>
        <w:t xml:space="preserve"> </w:t>
      </w:r>
    </w:p>
    <w:p w14:paraId="3635674F" w14:textId="77777777" w:rsidR="00DA6E1F" w:rsidRDefault="00E60AF0">
      <w:pPr>
        <w:suppressLineNumbers/>
        <w:rPr>
          <w:rFonts w:ascii="Times New Roman" w:hAnsi="Times New Roman"/>
          <w:b/>
          <w:bCs/>
          <w:color w:val="000000"/>
          <w:sz w:val="24"/>
        </w:rPr>
      </w:pPr>
      <w:r>
        <w:rPr>
          <w:rFonts w:ascii="Times New Roman" w:eastAsia="等线" w:hAnsi="Times New Roman"/>
          <w:b/>
          <w:bCs/>
          <w:color w:val="000000"/>
          <w:sz w:val="24"/>
        </w:rPr>
        <w:t>Corresponding authors:</w:t>
      </w:r>
    </w:p>
    <w:p w14:paraId="39C90117" w14:textId="77777777" w:rsidR="00DA6E1F" w:rsidRDefault="00E60AF0">
      <w:pPr>
        <w:suppressLineNumbers/>
        <w:rPr>
          <w:rFonts w:ascii="Times New Roman" w:hAnsi="Times New Roman"/>
          <w:color w:val="000000"/>
          <w:sz w:val="24"/>
        </w:rPr>
      </w:pPr>
      <w:proofErr w:type="spellStart"/>
      <w:r>
        <w:rPr>
          <w:rFonts w:ascii="Times New Roman" w:hAnsi="Times New Roman"/>
          <w:color w:val="000000"/>
          <w:sz w:val="24"/>
        </w:rPr>
        <w:t>Xiaochen</w:t>
      </w:r>
      <w:proofErr w:type="spellEnd"/>
      <w:r>
        <w:rPr>
          <w:rFonts w:ascii="Times New Roman" w:hAnsi="Times New Roman"/>
          <w:color w:val="000000"/>
          <w:sz w:val="24"/>
        </w:rPr>
        <w:t xml:space="preserve"> Shu, MD, PhD, Professor</w:t>
      </w:r>
    </w:p>
    <w:p w14:paraId="6F3B9C74" w14:textId="77777777" w:rsidR="00DA6E1F" w:rsidRDefault="00E60AF0">
      <w:pPr>
        <w:suppressLineNumbers/>
        <w:rPr>
          <w:rFonts w:ascii="Times New Roman" w:hAnsi="Times New Roman"/>
          <w:color w:val="000000"/>
          <w:sz w:val="24"/>
        </w:rPr>
      </w:pPr>
      <w:r>
        <w:rPr>
          <w:rFonts w:ascii="Times New Roman" w:hAnsi="Times New Roman"/>
          <w:color w:val="000000"/>
          <w:sz w:val="24"/>
        </w:rPr>
        <w:t>Department of Epidemiology, School of Public Health, Suzhou Medical College of Soochow University, Suzhou, 215123, China.</w:t>
      </w:r>
      <w:r>
        <w:rPr>
          <w:rFonts w:ascii="Times New Roman" w:hAnsi="Times New Roman" w:hint="eastAsia"/>
          <w:color w:val="000000"/>
          <w:sz w:val="24"/>
        </w:rPr>
        <w:t xml:space="preserve"> </w:t>
      </w:r>
      <w:r>
        <w:rPr>
          <w:rFonts w:ascii="Times New Roman" w:hAnsi="Times New Roman"/>
          <w:color w:val="000000"/>
          <w:sz w:val="24"/>
        </w:rPr>
        <w:t>Tel: 86-512-65883323</w:t>
      </w:r>
      <w:r>
        <w:rPr>
          <w:rFonts w:ascii="Times New Roman" w:hAnsi="Times New Roman" w:hint="eastAsia"/>
          <w:color w:val="000000"/>
          <w:sz w:val="24"/>
        </w:rPr>
        <w:t xml:space="preserve">. </w:t>
      </w:r>
      <w:r>
        <w:rPr>
          <w:rFonts w:ascii="Times New Roman" w:hAnsi="Times New Roman"/>
          <w:color w:val="000000"/>
          <w:sz w:val="24"/>
        </w:rPr>
        <w:t>Fax: 86-512-65883323</w:t>
      </w:r>
      <w:r>
        <w:rPr>
          <w:rFonts w:ascii="Times New Roman" w:hAnsi="Times New Roman" w:hint="eastAsia"/>
          <w:color w:val="000000"/>
          <w:sz w:val="24"/>
        </w:rPr>
        <w:t xml:space="preserve">. </w:t>
      </w:r>
      <w:r>
        <w:rPr>
          <w:rFonts w:ascii="Times New Roman" w:hAnsi="Times New Roman"/>
          <w:color w:val="000000"/>
          <w:sz w:val="24"/>
        </w:rPr>
        <w:t xml:space="preserve">E-mail: </w:t>
      </w:r>
      <w:hyperlink r:id="rId11" w:history="1">
        <w:r w:rsidR="00DA6E1F">
          <w:rPr>
            <w:rStyle w:val="af5"/>
            <w:rFonts w:ascii="Times New Roman" w:hAnsi="Times New Roman"/>
            <w:sz w:val="24"/>
          </w:rPr>
          <w:t>xcshu@suda.edu.cn</w:t>
        </w:r>
      </w:hyperlink>
      <w:r>
        <w:rPr>
          <w:rFonts w:ascii="Times New Roman" w:hAnsi="Times New Roman" w:hint="eastAsia"/>
          <w:color w:val="000000"/>
          <w:sz w:val="24"/>
        </w:rPr>
        <w:t xml:space="preserve">. </w:t>
      </w:r>
      <w:r>
        <w:rPr>
          <w:rFonts w:ascii="Times New Roman" w:hAnsi="Times New Roman"/>
          <w:color w:val="000000"/>
          <w:sz w:val="24"/>
        </w:rPr>
        <w:t>ORCID: 0000-0002-4933-5851</w:t>
      </w:r>
    </w:p>
    <w:p w14:paraId="5CEE0AD2" w14:textId="77777777" w:rsidR="00DA6E1F" w:rsidRDefault="00E60AF0">
      <w:pPr>
        <w:suppressLineNumbers/>
        <w:rPr>
          <w:rFonts w:ascii="Times New Roman" w:hAnsi="Times New Roman"/>
          <w:color w:val="000000"/>
          <w:sz w:val="24"/>
        </w:rPr>
      </w:pPr>
      <w:r>
        <w:rPr>
          <w:rFonts w:ascii="Times New Roman" w:hAnsi="Times New Roman"/>
          <w:color w:val="000000"/>
          <w:sz w:val="24"/>
        </w:rPr>
        <w:t>Chao Ren, MD, PhD, Physician</w:t>
      </w:r>
    </w:p>
    <w:p w14:paraId="3321FDB8" w14:textId="77777777" w:rsidR="00DA6E1F" w:rsidRDefault="00E60AF0">
      <w:pPr>
        <w:suppressLineNumbers/>
        <w:rPr>
          <w:rFonts w:ascii="Times New Roman" w:hAnsi="Times New Roman"/>
          <w:color w:val="000000"/>
          <w:sz w:val="24"/>
        </w:rPr>
      </w:pPr>
      <w:r>
        <w:rPr>
          <w:rFonts w:ascii="Times New Roman" w:hAnsi="Times New Roman"/>
          <w:color w:val="000000"/>
          <w:sz w:val="24"/>
        </w:rPr>
        <w:t xml:space="preserve">Department of Neurology, Yantai </w:t>
      </w:r>
      <w:proofErr w:type="spellStart"/>
      <w:r>
        <w:rPr>
          <w:rFonts w:ascii="Times New Roman" w:hAnsi="Times New Roman"/>
          <w:color w:val="000000"/>
          <w:sz w:val="24"/>
        </w:rPr>
        <w:t>Yuhuangding</w:t>
      </w:r>
      <w:proofErr w:type="spellEnd"/>
      <w:r>
        <w:rPr>
          <w:rFonts w:ascii="Times New Roman" w:hAnsi="Times New Roman"/>
          <w:color w:val="000000"/>
          <w:sz w:val="24"/>
        </w:rPr>
        <w:t xml:space="preserve"> Hospital, Qingdao University, Yantai, Shandong Province, 264000, China</w:t>
      </w:r>
      <w:r>
        <w:rPr>
          <w:rFonts w:ascii="Times New Roman" w:hAnsi="Times New Roman" w:hint="eastAsia"/>
          <w:color w:val="000000"/>
          <w:sz w:val="24"/>
        </w:rPr>
        <w:t xml:space="preserve">. </w:t>
      </w:r>
      <w:r>
        <w:rPr>
          <w:rFonts w:ascii="Times New Roman" w:hAnsi="Times New Roman"/>
          <w:color w:val="000000"/>
          <w:sz w:val="24"/>
        </w:rPr>
        <w:t>Tel: 86-0535-6691999</w:t>
      </w:r>
      <w:r>
        <w:rPr>
          <w:rFonts w:ascii="Times New Roman" w:hAnsi="Times New Roman" w:hint="eastAsia"/>
          <w:color w:val="000000"/>
          <w:sz w:val="24"/>
        </w:rPr>
        <w:t xml:space="preserve">. </w:t>
      </w:r>
      <w:r>
        <w:rPr>
          <w:rFonts w:ascii="Times New Roman" w:hAnsi="Times New Roman"/>
          <w:color w:val="000000"/>
          <w:sz w:val="24"/>
        </w:rPr>
        <w:t>Fax: 86-0535-6240341</w:t>
      </w:r>
      <w:r>
        <w:rPr>
          <w:rFonts w:ascii="Times New Roman" w:hAnsi="Times New Roman" w:hint="eastAsia"/>
          <w:color w:val="000000"/>
          <w:sz w:val="24"/>
        </w:rPr>
        <w:t xml:space="preserve">. </w:t>
      </w:r>
      <w:r>
        <w:rPr>
          <w:rFonts w:ascii="Times New Roman" w:hAnsi="Times New Roman"/>
          <w:color w:val="000000"/>
          <w:sz w:val="24"/>
        </w:rPr>
        <w:t xml:space="preserve">E-mail: </w:t>
      </w:r>
      <w:hyperlink r:id="rId12" w:history="1">
        <w:r w:rsidR="00DA6E1F">
          <w:rPr>
            <w:rStyle w:val="af5"/>
            <w:rFonts w:ascii="Times New Roman" w:hAnsi="Times New Roman"/>
            <w:sz w:val="24"/>
          </w:rPr>
          <w:t>renchaotg@126.com</w:t>
        </w:r>
      </w:hyperlink>
      <w:r>
        <w:rPr>
          <w:rFonts w:ascii="Times New Roman" w:hAnsi="Times New Roman" w:hint="eastAsia"/>
          <w:color w:val="000000"/>
          <w:sz w:val="24"/>
        </w:rPr>
        <w:t xml:space="preserve">. </w:t>
      </w:r>
      <w:r>
        <w:rPr>
          <w:rFonts w:ascii="Times New Roman" w:hAnsi="Times New Roman"/>
          <w:color w:val="000000"/>
          <w:sz w:val="24"/>
        </w:rPr>
        <w:t>ORCID: 0000-0002-5418-3354</w:t>
      </w:r>
    </w:p>
    <w:p w14:paraId="3A0F571B" w14:textId="77777777" w:rsidR="00DA6E1F" w:rsidRDefault="00E60AF0">
      <w:pPr>
        <w:suppressLineNumbers/>
        <w:rPr>
          <w:rFonts w:ascii="Times New Roman" w:hAnsi="Times New Roman"/>
          <w:color w:val="000000"/>
          <w:sz w:val="24"/>
        </w:rPr>
      </w:pPr>
      <w:proofErr w:type="spellStart"/>
      <w:r>
        <w:rPr>
          <w:rFonts w:ascii="Times New Roman" w:hAnsi="Times New Roman"/>
          <w:color w:val="000000"/>
          <w:sz w:val="24"/>
        </w:rPr>
        <w:t>Junlan</w:t>
      </w:r>
      <w:proofErr w:type="spellEnd"/>
      <w:r>
        <w:rPr>
          <w:rFonts w:ascii="Times New Roman" w:hAnsi="Times New Roman"/>
          <w:color w:val="000000"/>
          <w:sz w:val="24"/>
        </w:rPr>
        <w:t xml:space="preserve"> Qiu, MD, PhD, Chief Physician, Director</w:t>
      </w:r>
    </w:p>
    <w:p w14:paraId="798D89C9" w14:textId="77777777" w:rsidR="00DA6E1F" w:rsidRDefault="00E60AF0">
      <w:pPr>
        <w:suppressLineNumbers/>
        <w:rPr>
          <w:rFonts w:ascii="Times New Roman" w:hAnsi="Times New Roman"/>
          <w:color w:val="000000"/>
          <w:sz w:val="24"/>
        </w:rPr>
      </w:pPr>
      <w:r>
        <w:rPr>
          <w:rFonts w:ascii="Times New Roman" w:hAnsi="Times New Roman"/>
          <w:color w:val="000000"/>
          <w:sz w:val="24"/>
        </w:rPr>
        <w:t>Department of Oncology and Hematology, the Affiliated Suzhou Hospital of Medical School, Nanjing University, China.</w:t>
      </w:r>
      <w:r>
        <w:rPr>
          <w:rFonts w:ascii="Times New Roman" w:hAnsi="Times New Roman" w:hint="eastAsia"/>
          <w:color w:val="000000"/>
          <w:sz w:val="24"/>
        </w:rPr>
        <w:t xml:space="preserve"> </w:t>
      </w:r>
      <w:r>
        <w:rPr>
          <w:rFonts w:ascii="Times New Roman" w:hAnsi="Times New Roman"/>
          <w:color w:val="000000"/>
          <w:sz w:val="24"/>
        </w:rPr>
        <w:t>Tel: 0512-69588791</w:t>
      </w:r>
      <w:r>
        <w:rPr>
          <w:rFonts w:ascii="Times New Roman" w:hAnsi="Times New Roman" w:hint="eastAsia"/>
          <w:color w:val="000000"/>
          <w:sz w:val="24"/>
        </w:rPr>
        <w:t xml:space="preserve">. </w:t>
      </w:r>
      <w:r>
        <w:rPr>
          <w:rFonts w:ascii="Times New Roman" w:hAnsi="Times New Roman"/>
          <w:color w:val="000000"/>
          <w:sz w:val="24"/>
        </w:rPr>
        <w:t>Fax: 0512-69588791</w:t>
      </w:r>
      <w:r>
        <w:rPr>
          <w:rFonts w:ascii="Times New Roman" w:hAnsi="Times New Roman" w:hint="eastAsia"/>
          <w:color w:val="000000"/>
          <w:sz w:val="24"/>
        </w:rPr>
        <w:t xml:space="preserve">. </w:t>
      </w:r>
      <w:r>
        <w:rPr>
          <w:rFonts w:ascii="Times New Roman" w:hAnsi="Times New Roman"/>
          <w:color w:val="000000"/>
          <w:sz w:val="24"/>
        </w:rPr>
        <w:t xml:space="preserve">E-mail: </w:t>
      </w:r>
      <w:hyperlink r:id="rId13" w:history="1">
        <w:r w:rsidR="00DA6E1F">
          <w:rPr>
            <w:rStyle w:val="af5"/>
            <w:rFonts w:ascii="Times New Roman" w:hAnsi="Times New Roman"/>
            <w:sz w:val="24"/>
          </w:rPr>
          <w:t>qiujunland@163.com</w:t>
        </w:r>
      </w:hyperlink>
      <w:r>
        <w:rPr>
          <w:rFonts w:ascii="Times New Roman" w:hAnsi="Times New Roman" w:hint="eastAsia"/>
          <w:color w:val="000000"/>
          <w:sz w:val="24"/>
        </w:rPr>
        <w:t xml:space="preserve">. </w:t>
      </w:r>
      <w:r>
        <w:rPr>
          <w:rFonts w:ascii="Times New Roman" w:hAnsi="Times New Roman"/>
          <w:color w:val="000000"/>
          <w:sz w:val="24"/>
        </w:rPr>
        <w:t>ORCID: 0000-0002-2058-5427</w:t>
      </w:r>
    </w:p>
    <w:p w14:paraId="45EBE233" w14:textId="77777777" w:rsidR="00DA6E1F" w:rsidRDefault="00DA6E1F">
      <w:pPr>
        <w:suppressLineNumbers/>
        <w:rPr>
          <w:rFonts w:ascii="Times New Roman" w:hAnsi="Times New Roman"/>
          <w:color w:val="000000"/>
          <w:sz w:val="24"/>
        </w:rPr>
      </w:pPr>
    </w:p>
    <w:p w14:paraId="055193E0" w14:textId="77777777" w:rsidR="00DA6E1F" w:rsidRDefault="00E60AF0">
      <w:pPr>
        <w:suppressLineNumbers/>
        <w:rPr>
          <w:rFonts w:ascii="Times New Roman" w:eastAsia="等线" w:hAnsi="Times New Roman"/>
          <w:color w:val="000000"/>
          <w:sz w:val="24"/>
        </w:rPr>
      </w:pPr>
      <w:r>
        <w:rPr>
          <w:rFonts w:ascii="Times New Roman" w:eastAsia="等线" w:hAnsi="Times New Roman"/>
          <w:b/>
          <w:bCs/>
          <w:color w:val="000000"/>
          <w:sz w:val="24"/>
        </w:rPr>
        <w:t>Running title</w:t>
      </w:r>
      <w:r>
        <w:rPr>
          <w:rFonts w:ascii="Times New Roman" w:hAnsi="Times New Roman"/>
          <w:b/>
          <w:bCs/>
          <w:color w:val="000000"/>
          <w:kern w:val="0"/>
          <w:sz w:val="24"/>
        </w:rPr>
        <w:t>:</w:t>
      </w:r>
      <w:r>
        <w:rPr>
          <w:rFonts w:ascii="Times New Roman" w:hAnsi="Times New Roman" w:hint="eastAsia"/>
          <w:b/>
          <w:bCs/>
          <w:color w:val="000000"/>
          <w:kern w:val="0"/>
          <w:sz w:val="24"/>
        </w:rPr>
        <w:t xml:space="preserve"> </w:t>
      </w:r>
      <w:r>
        <w:rPr>
          <w:rFonts w:ascii="Times New Roman" w:eastAsia="等线" w:hAnsi="Times New Roman"/>
          <w:color w:val="000000"/>
          <w:sz w:val="24"/>
        </w:rPr>
        <w:t>Flavonoid &amp; Metabolic Obesity Phenotypes</w:t>
      </w:r>
    </w:p>
    <w:p w14:paraId="25A2A795" w14:textId="77777777" w:rsidR="00DA6E1F" w:rsidRDefault="00E60AF0">
      <w:pPr>
        <w:suppressLineNumbers/>
        <w:spacing w:line="480" w:lineRule="auto"/>
        <w:rPr>
          <w:rFonts w:ascii="Times New Roman" w:hAnsi="Times New Roman" w:cs="Times New Roman"/>
          <w:b/>
          <w:bCs/>
          <w:i/>
          <w:iCs/>
          <w:sz w:val="28"/>
          <w:szCs w:val="28"/>
        </w:rPr>
      </w:pPr>
      <w:r>
        <w:rPr>
          <w:rFonts w:ascii="Times New Roman" w:eastAsia="等线" w:hAnsi="Times New Roman"/>
          <w:b/>
          <w:bCs/>
          <w:color w:val="000000"/>
          <w:sz w:val="24"/>
        </w:rPr>
        <w:t>Keywords:</w:t>
      </w:r>
      <w:r>
        <w:rPr>
          <w:rFonts w:ascii="Times New Roman" w:eastAsia="等线" w:hAnsi="Times New Roman" w:hint="eastAsia"/>
          <w:color w:val="000000"/>
          <w:sz w:val="24"/>
        </w:rPr>
        <w:t xml:space="preserve"> </w:t>
      </w:r>
      <w:r>
        <w:rPr>
          <w:rFonts w:ascii="Times New Roman" w:eastAsia="等线" w:hAnsi="Times New Roman"/>
          <w:color w:val="000000"/>
          <w:sz w:val="24"/>
        </w:rPr>
        <w:t>Flavonoid, Obesity, Metabolic</w:t>
      </w:r>
      <w:r>
        <w:rPr>
          <w:rFonts w:ascii="Times New Roman" w:eastAsia="等线" w:hAnsi="Times New Roman" w:hint="eastAsia"/>
          <w:color w:val="000000"/>
          <w:sz w:val="24"/>
        </w:rPr>
        <w:t xml:space="preserve">; </w:t>
      </w:r>
      <w:r>
        <w:rPr>
          <w:rFonts w:ascii="Times New Roman" w:eastAsia="等线" w:hAnsi="Times New Roman"/>
          <w:color w:val="000000"/>
          <w:sz w:val="24"/>
        </w:rPr>
        <w:t>phenotypes,</w:t>
      </w:r>
      <w:r>
        <w:rPr>
          <w:rFonts w:ascii="Times New Roman" w:eastAsia="等线" w:hAnsi="Times New Roman" w:hint="eastAsia"/>
          <w:color w:val="000000"/>
          <w:sz w:val="24"/>
        </w:rPr>
        <w:t xml:space="preserve"> BMI,</w:t>
      </w:r>
      <w:r>
        <w:rPr>
          <w:rFonts w:ascii="Times New Roman" w:eastAsia="等线" w:hAnsi="Times New Roman"/>
          <w:color w:val="000000"/>
          <w:sz w:val="24"/>
        </w:rPr>
        <w:t xml:space="preserve"> NHANES</w:t>
      </w:r>
    </w:p>
    <w:p w14:paraId="6C03C33D" w14:textId="77777777" w:rsidR="00DA6E1F" w:rsidRDefault="00E60AF0">
      <w:pPr>
        <w:pStyle w:val="a5"/>
        <w:suppressLineNumbers/>
        <w:spacing w:line="360" w:lineRule="auto"/>
        <w:jc w:val="both"/>
        <w:rPr>
          <w:rFonts w:ascii="Times New Roman" w:hAnsi="Times New Roman"/>
          <w:sz w:val="24"/>
        </w:rPr>
      </w:pPr>
      <w:r>
        <w:rPr>
          <w:rFonts w:ascii="Times New Roman" w:hAnsi="Times New Roman"/>
          <w:b/>
          <w:bCs/>
          <w:color w:val="000000"/>
          <w:sz w:val="24"/>
        </w:rPr>
        <w:t>Abbreviations</w:t>
      </w:r>
      <w:r>
        <w:rPr>
          <w:rFonts w:ascii="Times New Roman" w:hAnsi="Times New Roman" w:hint="eastAsia"/>
          <w:b/>
          <w:bCs/>
          <w:color w:val="000000"/>
          <w:sz w:val="24"/>
        </w:rPr>
        <w:t>:</w:t>
      </w:r>
    </w:p>
    <w:p w14:paraId="6765D945" w14:textId="77777777" w:rsidR="00DA6E1F" w:rsidRDefault="00E60AF0">
      <w:pPr>
        <w:suppressLineNumbers/>
        <w:rPr>
          <w:rFonts w:ascii="等线" w:hAnsi="等线" w:hint="eastAsia"/>
          <w:szCs w:val="22"/>
        </w:rPr>
      </w:pPr>
      <w:r>
        <w:rPr>
          <w:rFonts w:ascii="Times New Roman" w:hAnsi="Times New Roman"/>
          <w:sz w:val="24"/>
        </w:rPr>
        <w:t>Adenosine monophosphate-activated protein kinase (AMPK)</w:t>
      </w:r>
      <w:r>
        <w:rPr>
          <w:rFonts w:ascii="Times New Roman" w:hAnsi="Times New Roman"/>
          <w:color w:val="000000"/>
          <w:sz w:val="24"/>
        </w:rPr>
        <w:t xml:space="preserve">, </w:t>
      </w:r>
      <w:r>
        <w:rPr>
          <w:rFonts w:ascii="Times New Roman" w:hAnsi="Times New Roman"/>
          <w:sz w:val="24"/>
        </w:rPr>
        <w:t>Analysis of variance (ANOVA)</w:t>
      </w:r>
      <w:r>
        <w:rPr>
          <w:rFonts w:ascii="Times New Roman" w:hAnsi="Times New Roman"/>
          <w:color w:val="000000"/>
          <w:sz w:val="24"/>
        </w:rPr>
        <w:t xml:space="preserve">, </w:t>
      </w:r>
      <w:r>
        <w:rPr>
          <w:rFonts w:ascii="Times New Roman" w:hAnsi="Times New Roman"/>
          <w:sz w:val="24"/>
        </w:rPr>
        <w:t>Body mass index (BMI), Blood Pressure (BP), Cardiovascular disease (CVD), Confidence intervals (CI), C-reactive protein (CRP), Carnitine palmitoyltransferase-1 (CPT-1), Diastolic blood pressure (DBP), Food and Nutrient Database for Dietary Studies (FNDDS), Fasting Plasma Glucose (FPG), High-Density Lipoprotein Cholesterol (HDL), Metabolically healthy obesity (MHO), Metabolically unhealthy obesity (MUO), Metabolically healthy non-obesity (MHNO), Metabolically unhealthy non-obesity (MUNO), Metabolic syndrome (</w:t>
      </w:r>
      <w:proofErr w:type="spellStart"/>
      <w:r>
        <w:rPr>
          <w:rFonts w:ascii="Times New Roman" w:hAnsi="Times New Roman"/>
          <w:sz w:val="24"/>
        </w:rPr>
        <w:t>MetS</w:t>
      </w:r>
      <w:proofErr w:type="spellEnd"/>
      <w:r>
        <w:rPr>
          <w:rFonts w:ascii="Times New Roman" w:hAnsi="Times New Roman"/>
          <w:sz w:val="24"/>
        </w:rPr>
        <w:t>), Standard deviation (SD), National Health and Nutrition Examination Survey (NHANES), National Center for Health Statistics (NCHS) , Non-</w:t>
      </w:r>
      <w:r>
        <w:rPr>
          <w:rFonts w:ascii="Times New Roman" w:hAnsi="Times New Roman"/>
          <w:sz w:val="24"/>
        </w:rPr>
        <w:lastRenderedPageBreak/>
        <w:t>Communicable Diseases (NCDs), Odds ratios (OR), Poverty income ratio (PIR), Physical activity (PA), Peroxisome proliferator-activated receptor alpha (PPARα), Restricted cubic spline regression (RCS), Systolic blood pressure (SBP), Sirtuin 1 (SIRT1), Tumor necrosis factor-α (TNF-α), Triglycerides (TG), Weighted Quantile Sum (WQS), World Health Organization (WHO)</w:t>
      </w:r>
    </w:p>
    <w:p w14:paraId="494D0B4D" w14:textId="77777777" w:rsidR="00DA6E1F" w:rsidRDefault="00DA6E1F">
      <w:pPr>
        <w:pStyle w:val="1"/>
        <w:suppressLineNumbers/>
        <w:spacing w:before="0" w:after="0" w:line="480" w:lineRule="auto"/>
        <w:rPr>
          <w:rFonts w:ascii="Times New Roman" w:hAnsi="Times New Roman" w:cs="Times New Roman"/>
          <w:b/>
          <w:bCs/>
          <w:color w:val="auto"/>
          <w:sz w:val="32"/>
          <w:szCs w:val="32"/>
        </w:rPr>
      </w:pPr>
    </w:p>
    <w:p w14:paraId="2BB75DA5" w14:textId="77777777" w:rsidR="00DA6E1F" w:rsidRDefault="00E60AF0">
      <w:pPr>
        <w:widowControl/>
        <w:suppressLineNumbers/>
        <w:spacing w:after="0" w:line="240" w:lineRule="auto"/>
        <w:rPr>
          <w:rFonts w:ascii="Times New Roman" w:eastAsiaTheme="majorEastAsia" w:hAnsi="Times New Roman" w:cs="Times New Roman"/>
          <w:b/>
          <w:bCs/>
          <w:sz w:val="32"/>
          <w:szCs w:val="32"/>
        </w:rPr>
      </w:pPr>
      <w:r>
        <w:rPr>
          <w:rFonts w:ascii="Times New Roman" w:hAnsi="Times New Roman" w:cs="Times New Roman"/>
          <w:b/>
          <w:bCs/>
          <w:sz w:val="32"/>
          <w:szCs w:val="32"/>
        </w:rPr>
        <w:br w:type="page"/>
      </w:r>
    </w:p>
    <w:p w14:paraId="34904029" w14:textId="77777777" w:rsidR="00DA6E1F" w:rsidRDefault="00E60AF0">
      <w:pPr>
        <w:pStyle w:val="1"/>
        <w:suppressLineNumbers/>
        <w:spacing w:before="0" w:after="0" w:line="480" w:lineRule="auto"/>
        <w:rPr>
          <w:rFonts w:ascii="Times New Roman" w:hAnsi="Times New Roman" w:cs="Times New Roman"/>
          <w:color w:val="auto"/>
          <w:sz w:val="32"/>
          <w:szCs w:val="32"/>
        </w:rPr>
      </w:pPr>
      <w:r>
        <w:rPr>
          <w:rFonts w:ascii="Times New Roman" w:hAnsi="Times New Roman" w:cs="Times New Roman"/>
          <w:b/>
          <w:bCs/>
          <w:color w:val="auto"/>
          <w:sz w:val="32"/>
          <w:szCs w:val="32"/>
        </w:rPr>
        <w:lastRenderedPageBreak/>
        <w:t>Abstract</w:t>
      </w:r>
      <w:bookmarkStart w:id="4" w:name="_Hlk195005912"/>
      <w:bookmarkEnd w:id="0"/>
      <w:bookmarkEnd w:id="1"/>
      <w:bookmarkEnd w:id="2"/>
    </w:p>
    <w:p w14:paraId="1CFA27BC" w14:textId="47EB2390" w:rsidR="00DA6E1F" w:rsidRDefault="00E60AF0">
      <w:pPr>
        <w:spacing w:line="480" w:lineRule="auto"/>
        <w:jc w:val="both"/>
        <w:rPr>
          <w:rFonts w:ascii="Times New Roman" w:hAnsi="Times New Roman" w:cs="Times New Roman"/>
          <w:sz w:val="24"/>
        </w:rPr>
      </w:pPr>
      <w:r>
        <w:rPr>
          <w:rFonts w:ascii="Times New Roman" w:hAnsi="Times New Roman" w:cs="Times New Roman"/>
          <w:sz w:val="24"/>
        </w:rPr>
        <w:t>This study explored the association between</w:t>
      </w:r>
      <w:bookmarkStart w:id="5" w:name="OLE_LINK76"/>
      <w:r>
        <w:rPr>
          <w:rFonts w:ascii="Times New Roman" w:hAnsi="Times New Roman" w:cs="Times New Roman"/>
          <w:sz w:val="24"/>
        </w:rPr>
        <w:t xml:space="preserve"> dietary flavonoid intake and metabolic </w:t>
      </w:r>
      <w:bookmarkStart w:id="6" w:name="OLE_LINK48"/>
      <w:r>
        <w:rPr>
          <w:rFonts w:ascii="Times New Roman" w:hAnsi="Times New Roman" w:cs="Times New Roman"/>
          <w:sz w:val="24"/>
        </w:rPr>
        <w:t>obesity</w:t>
      </w:r>
      <w:bookmarkEnd w:id="6"/>
      <w:r>
        <w:rPr>
          <w:rFonts w:ascii="Times New Roman" w:hAnsi="Times New Roman" w:cs="Times New Roman"/>
          <w:sz w:val="24"/>
        </w:rPr>
        <w:t xml:space="preserve"> phenotypes</w:t>
      </w:r>
      <w:bookmarkEnd w:id="5"/>
      <w:r>
        <w:rPr>
          <w:rFonts w:ascii="Times New Roman" w:hAnsi="Times New Roman" w:cs="Times New Roman"/>
          <w:sz w:val="24"/>
        </w:rPr>
        <w:t xml:space="preserve"> using data from 29,</w:t>
      </w:r>
      <w:r>
        <w:rPr>
          <w:rFonts w:ascii="Times New Roman" w:hAnsi="Times New Roman" w:cs="Times New Roman" w:hint="eastAsia"/>
          <w:sz w:val="24"/>
        </w:rPr>
        <w:t>9</w:t>
      </w:r>
      <w:r>
        <w:rPr>
          <w:rFonts w:ascii="Times New Roman" w:hAnsi="Times New Roman" w:cs="Times New Roman"/>
          <w:sz w:val="24"/>
        </w:rPr>
        <w:t xml:space="preserve">40 participants in the National Health and Nutrition Examination Survey (NHANES 2007-2008, 2009-2010, and 2017-2018). Based on metabolic health status (ATP III criteria) and body mass index (BMI), these participants were categorized into four groups: </w:t>
      </w:r>
      <w:bookmarkStart w:id="7" w:name="OLE_LINK21"/>
      <w:r>
        <w:rPr>
          <w:rFonts w:ascii="Times New Roman" w:hAnsi="Times New Roman" w:cs="Times New Roman"/>
          <w:sz w:val="24"/>
        </w:rPr>
        <w:t>metabolically healthy obesity (MHO), metabolically unhealthy obesity (MUO)</w:t>
      </w:r>
      <w:bookmarkEnd w:id="7"/>
      <w:r>
        <w:rPr>
          <w:rFonts w:ascii="Times New Roman" w:hAnsi="Times New Roman" w:cs="Times New Roman"/>
          <w:sz w:val="24"/>
        </w:rPr>
        <w:t xml:space="preserve">, metabolically healthy non-obesity (MHNO), and metabolically unhealthy non-obesity (MUNO). Multivariate logistic regression analyses demonstrated that higher total dietary flavonoid intake was inversely associated with the </w:t>
      </w:r>
      <w:del w:id="8" w:author="佳煜 张" w:date="2025-09-21T18:26:00Z" w16du:dateUtc="2025-09-21T10:26:00Z">
        <w:r w:rsidDel="005E0D6B">
          <w:rPr>
            <w:rFonts w:ascii="Times New Roman" w:hAnsi="Times New Roman" w:cs="Times New Roman"/>
            <w:sz w:val="24"/>
          </w:rPr>
          <w:delText xml:space="preserve">prevalence </w:delText>
        </w:r>
      </w:del>
      <w:ins w:id="9" w:author="佳煜 张" w:date="2025-09-21T18:26:00Z" w16du:dateUtc="2025-09-21T10:26:00Z">
        <w:r w:rsidR="005E0D6B">
          <w:rPr>
            <w:rFonts w:ascii="Times New Roman" w:hAnsi="Times New Roman" w:cs="Times New Roman" w:hint="eastAsia"/>
            <w:sz w:val="24"/>
          </w:rPr>
          <w:t>odds</w:t>
        </w:r>
        <w:r w:rsidR="005E0D6B">
          <w:rPr>
            <w:rFonts w:ascii="Times New Roman" w:hAnsi="Times New Roman" w:cs="Times New Roman"/>
            <w:sz w:val="24"/>
          </w:rPr>
          <w:t xml:space="preserve"> </w:t>
        </w:r>
      </w:ins>
      <w:r>
        <w:rPr>
          <w:rFonts w:ascii="Times New Roman" w:hAnsi="Times New Roman" w:cs="Times New Roman"/>
          <w:sz w:val="24"/>
        </w:rPr>
        <w:t>of both</w:t>
      </w:r>
      <w:r>
        <w:rPr>
          <w:rFonts w:ascii="Times New Roman" w:hAnsi="Times New Roman" w:cs="Times New Roman" w:hint="eastAsia"/>
          <w:sz w:val="24"/>
        </w:rPr>
        <w:t xml:space="preserve"> </w:t>
      </w:r>
      <w:r>
        <w:rPr>
          <w:rFonts w:ascii="Times New Roman" w:hAnsi="Times New Roman" w:cs="Times New Roman"/>
          <w:sz w:val="24"/>
        </w:rPr>
        <w:t>MHO (OR = 0.6</w:t>
      </w:r>
      <w:r>
        <w:rPr>
          <w:rFonts w:ascii="Times New Roman" w:hAnsi="Times New Roman" w:cs="Times New Roman" w:hint="eastAsia"/>
          <w:sz w:val="24"/>
        </w:rPr>
        <w:t>3</w:t>
      </w:r>
      <w:r>
        <w:rPr>
          <w:rFonts w:ascii="Times New Roman" w:hAnsi="Times New Roman" w:cs="Times New Roman"/>
          <w:sz w:val="24"/>
        </w:rPr>
        <w:t xml:space="preserve">, </w:t>
      </w:r>
      <w:ins w:id="10" w:author="佳煜 张" w:date="2025-09-20T14:20:00Z" w16du:dateUtc="2025-09-20T06:20:00Z">
        <w:r w:rsidR="00CA7207" w:rsidRPr="00D9743D">
          <w:rPr>
            <w:rFonts w:ascii="Times New Roman" w:hAnsi="Times New Roman" w:cs="Times New Roman" w:hint="eastAsia"/>
            <w:sz w:val="24"/>
          </w:rPr>
          <w:t>95% CI:</w:t>
        </w:r>
      </w:ins>
      <w:del w:id="11" w:author="佳煜 张" w:date="2025-09-20T14:17:00Z" w16du:dateUtc="2025-09-20T06:17:00Z">
        <w:r w:rsidDel="00FB79E0">
          <w:rPr>
            <w:rFonts w:ascii="Times New Roman" w:hAnsi="Times New Roman" w:cs="Times New Roman"/>
            <w:sz w:val="24"/>
          </w:rPr>
          <w:delText>95% CI</w:delText>
        </w:r>
      </w:del>
      <w:del w:id="12" w:author="佳煜 张" w:date="2025-09-20T14:20:00Z" w16du:dateUtc="2025-09-20T06:20:00Z">
        <w:r w:rsidDel="00CA7207">
          <w:rPr>
            <w:rFonts w:ascii="Times New Roman" w:hAnsi="Times New Roman" w:cs="Times New Roman"/>
            <w:sz w:val="24"/>
          </w:rPr>
          <w:delText xml:space="preserve"> =</w:delText>
        </w:r>
      </w:del>
      <w:r>
        <w:rPr>
          <w:rFonts w:ascii="Times New Roman" w:hAnsi="Times New Roman" w:cs="Times New Roman"/>
          <w:sz w:val="24"/>
        </w:rPr>
        <w:t xml:space="preserve"> 0.4</w:t>
      </w:r>
      <w:r>
        <w:rPr>
          <w:rFonts w:ascii="Times New Roman" w:hAnsi="Times New Roman" w:cs="Times New Roman" w:hint="eastAsia"/>
          <w:sz w:val="24"/>
        </w:rPr>
        <w:t>4</w:t>
      </w:r>
      <w:del w:id="13" w:author="佳煜 张" w:date="2025-09-21T12:23:00Z" w16du:dateUtc="2025-09-21T04:23:00Z">
        <w:r w:rsidDel="004D1D05">
          <w:rPr>
            <w:rFonts w:ascii="Times New Roman" w:hAnsi="Times New Roman" w:cs="Times New Roman"/>
            <w:sz w:val="24"/>
          </w:rPr>
          <w:delText>–</w:delText>
        </w:r>
      </w:del>
      <w:ins w:id="14" w:author="佳煜 张" w:date="2025-09-21T12:23:00Z" w16du:dateUtc="2025-09-21T04:23:00Z">
        <w:r w:rsidR="004D1D05">
          <w:rPr>
            <w:rFonts w:ascii="Times New Roman" w:hAnsi="Times New Roman" w:cs="Times New Roman" w:hint="eastAsia"/>
            <w:sz w:val="24"/>
          </w:rPr>
          <w:t>-</w:t>
        </w:r>
      </w:ins>
      <w:r>
        <w:rPr>
          <w:rFonts w:ascii="Times New Roman" w:hAnsi="Times New Roman" w:cs="Times New Roman"/>
          <w:sz w:val="24"/>
        </w:rPr>
        <w:t>0.9</w:t>
      </w:r>
      <w:r>
        <w:rPr>
          <w:rFonts w:ascii="Times New Roman" w:hAnsi="Times New Roman" w:cs="Times New Roman" w:hint="eastAsia"/>
          <w:sz w:val="24"/>
        </w:rPr>
        <w:t>0</w:t>
      </w:r>
      <w:r>
        <w:rPr>
          <w:rFonts w:ascii="Times New Roman" w:hAnsi="Times New Roman" w:cs="Times New Roman"/>
          <w:sz w:val="24"/>
        </w:rPr>
        <w:t>) and MUO (OR = 0.7</w:t>
      </w:r>
      <w:r>
        <w:rPr>
          <w:rFonts w:ascii="Times New Roman" w:hAnsi="Times New Roman" w:cs="Times New Roman" w:hint="eastAsia"/>
          <w:sz w:val="24"/>
        </w:rPr>
        <w:t>3</w:t>
      </w:r>
      <w:r>
        <w:rPr>
          <w:rFonts w:ascii="Times New Roman" w:hAnsi="Times New Roman" w:cs="Times New Roman"/>
          <w:sz w:val="24"/>
        </w:rPr>
        <w:t xml:space="preserve">, </w:t>
      </w:r>
      <w:ins w:id="15" w:author="佳煜 张" w:date="2025-09-20T14:17:00Z" w16du:dateUtc="2025-09-20T06:17:00Z">
        <w:r w:rsidR="00FB79E0" w:rsidRPr="00D9743D">
          <w:rPr>
            <w:rFonts w:ascii="Times New Roman" w:hAnsi="Times New Roman" w:cs="Times New Roman" w:hint="eastAsia"/>
            <w:sz w:val="24"/>
          </w:rPr>
          <w:t>95% CI:</w:t>
        </w:r>
      </w:ins>
      <w:del w:id="16" w:author="佳煜 张" w:date="2025-09-20T14:17:00Z" w16du:dateUtc="2025-09-20T06:17:00Z">
        <w:r w:rsidDel="00FB79E0">
          <w:rPr>
            <w:rFonts w:ascii="Times New Roman" w:hAnsi="Times New Roman" w:cs="Times New Roman"/>
            <w:sz w:val="24"/>
          </w:rPr>
          <w:delText>95% CI =</w:delText>
        </w:r>
      </w:del>
      <w:r>
        <w:rPr>
          <w:rFonts w:ascii="Times New Roman" w:hAnsi="Times New Roman" w:cs="Times New Roman"/>
          <w:sz w:val="24"/>
        </w:rPr>
        <w:t xml:space="preserve"> 0.5</w:t>
      </w:r>
      <w:r>
        <w:rPr>
          <w:rFonts w:ascii="Times New Roman" w:hAnsi="Times New Roman" w:cs="Times New Roman" w:hint="eastAsia"/>
          <w:sz w:val="24"/>
        </w:rPr>
        <w:t>8</w:t>
      </w:r>
      <w:del w:id="17" w:author="佳煜 张" w:date="2025-09-21T12:23:00Z" w16du:dateUtc="2025-09-21T04:23:00Z">
        <w:r w:rsidDel="004D1D05">
          <w:rPr>
            <w:rFonts w:ascii="Times New Roman" w:hAnsi="Times New Roman" w:cs="Times New Roman"/>
            <w:sz w:val="24"/>
          </w:rPr>
          <w:delText>–</w:delText>
        </w:r>
      </w:del>
      <w:ins w:id="18" w:author="佳煜 张" w:date="2025-09-21T12:23:00Z" w16du:dateUtc="2025-09-21T04:23:00Z">
        <w:r w:rsidR="004D1D05">
          <w:rPr>
            <w:rFonts w:ascii="Times New Roman" w:hAnsi="Times New Roman" w:cs="Times New Roman" w:hint="eastAsia"/>
            <w:sz w:val="24"/>
          </w:rPr>
          <w:t>-</w:t>
        </w:r>
      </w:ins>
      <w:r>
        <w:rPr>
          <w:rFonts w:ascii="Times New Roman" w:hAnsi="Times New Roman" w:cs="Times New Roman"/>
          <w:sz w:val="24"/>
        </w:rPr>
        <w:t xml:space="preserve">0.99). Weighted quantile sum (WQS) regression further revealed that the combined effect of flavonoid subclasses significantly decreased the odds of MHO (OR = 0.66, </w:t>
      </w:r>
      <w:ins w:id="19" w:author="佳煜 张" w:date="2025-09-20T14:17:00Z" w16du:dateUtc="2025-09-20T06:17:00Z">
        <w:r w:rsidR="00FB79E0" w:rsidRPr="00D9743D">
          <w:rPr>
            <w:rFonts w:ascii="Times New Roman" w:hAnsi="Times New Roman" w:cs="Times New Roman" w:hint="eastAsia"/>
            <w:sz w:val="24"/>
          </w:rPr>
          <w:t>95% CI:</w:t>
        </w:r>
      </w:ins>
      <w:del w:id="20" w:author="佳煜 张" w:date="2025-09-20T14:17:00Z" w16du:dateUtc="2025-09-20T06:17:00Z">
        <w:r w:rsidDel="00FB79E0">
          <w:rPr>
            <w:rFonts w:ascii="Times New Roman" w:hAnsi="Times New Roman" w:cs="Times New Roman"/>
            <w:sz w:val="24"/>
          </w:rPr>
          <w:delText>95% CI =</w:delText>
        </w:r>
      </w:del>
      <w:r>
        <w:rPr>
          <w:rFonts w:ascii="Times New Roman" w:hAnsi="Times New Roman" w:cs="Times New Roman"/>
          <w:sz w:val="24"/>
        </w:rPr>
        <w:t xml:space="preserve"> 0.67</w:t>
      </w:r>
      <w:del w:id="21" w:author="佳煜 张" w:date="2025-09-21T12:23:00Z" w16du:dateUtc="2025-09-21T04:23:00Z">
        <w:r w:rsidDel="004D1D05">
          <w:rPr>
            <w:rFonts w:ascii="Times New Roman" w:hAnsi="Times New Roman" w:cs="Times New Roman"/>
            <w:sz w:val="24"/>
          </w:rPr>
          <w:delText>–</w:delText>
        </w:r>
      </w:del>
      <w:ins w:id="22" w:author="佳煜 张" w:date="2025-09-21T12:23:00Z" w16du:dateUtc="2025-09-21T04:23:00Z">
        <w:r w:rsidR="004D1D05">
          <w:rPr>
            <w:rFonts w:ascii="Times New Roman" w:hAnsi="Times New Roman" w:cs="Times New Roman" w:hint="eastAsia"/>
            <w:sz w:val="24"/>
          </w:rPr>
          <w:t>-</w:t>
        </w:r>
      </w:ins>
      <w:r>
        <w:rPr>
          <w:rFonts w:ascii="Times New Roman" w:hAnsi="Times New Roman" w:cs="Times New Roman"/>
          <w:sz w:val="24"/>
        </w:rPr>
        <w:t xml:space="preserve">0.90, p &lt; 0.01) and MUO (OR = 0.79, </w:t>
      </w:r>
      <w:ins w:id="23" w:author="佳煜 张" w:date="2025-09-20T14:18:00Z" w16du:dateUtc="2025-09-20T06:18:00Z">
        <w:r w:rsidR="00FB79E0" w:rsidRPr="00D9743D">
          <w:rPr>
            <w:rFonts w:ascii="Times New Roman" w:hAnsi="Times New Roman" w:cs="Times New Roman" w:hint="eastAsia"/>
            <w:sz w:val="24"/>
          </w:rPr>
          <w:t>95% CI:</w:t>
        </w:r>
      </w:ins>
      <w:del w:id="24" w:author="佳煜 张" w:date="2025-09-20T14:18:00Z" w16du:dateUtc="2025-09-20T06:18:00Z">
        <w:r w:rsidDel="00FB79E0">
          <w:rPr>
            <w:rFonts w:ascii="Times New Roman" w:hAnsi="Times New Roman" w:cs="Times New Roman"/>
            <w:sz w:val="24"/>
          </w:rPr>
          <w:delText>95% CI =</w:delText>
        </w:r>
      </w:del>
      <w:r>
        <w:rPr>
          <w:rFonts w:ascii="Times New Roman" w:hAnsi="Times New Roman" w:cs="Times New Roman"/>
          <w:sz w:val="24"/>
        </w:rPr>
        <w:t xml:space="preserve"> 0.68</w:t>
      </w:r>
      <w:del w:id="25" w:author="佳煜 张" w:date="2025-09-21T12:23:00Z" w16du:dateUtc="2025-09-21T04:23:00Z">
        <w:r w:rsidDel="004D1D05">
          <w:rPr>
            <w:rFonts w:ascii="Times New Roman" w:hAnsi="Times New Roman" w:cs="Times New Roman"/>
            <w:sz w:val="24"/>
          </w:rPr>
          <w:delText>–</w:delText>
        </w:r>
      </w:del>
      <w:ins w:id="26" w:author="佳煜 张" w:date="2025-09-21T12:23:00Z" w16du:dateUtc="2025-09-21T04:23:00Z">
        <w:r w:rsidR="004D1D05">
          <w:rPr>
            <w:rFonts w:ascii="Times New Roman" w:hAnsi="Times New Roman" w:cs="Times New Roman" w:hint="eastAsia"/>
            <w:sz w:val="24"/>
          </w:rPr>
          <w:t>-</w:t>
        </w:r>
      </w:ins>
      <w:r>
        <w:rPr>
          <w:rFonts w:ascii="Times New Roman" w:hAnsi="Times New Roman" w:cs="Times New Roman"/>
          <w:sz w:val="24"/>
        </w:rPr>
        <w:t xml:space="preserve">0.90, p &lt; 0.01), with anthocyanidins and flavanones being the primary contributors. However, no significant association was observed between flavonoid intake and metabolically unhealthy non-obesity (MUNO). </w:t>
      </w:r>
      <w:ins w:id="27" w:author="佳煜 张" w:date="2025-09-21T12:32:00Z">
        <w:r w:rsidR="00740ECF" w:rsidRPr="00740ECF">
          <w:rPr>
            <w:rFonts w:ascii="Times New Roman" w:hAnsi="Times New Roman" w:cs="Times New Roman"/>
            <w:sz w:val="24"/>
            <w:rPrChange w:id="28" w:author="佳煜 张" w:date="2025-09-21T12:33:00Z" w16du:dateUtc="2025-09-21T04:33:00Z">
              <w:rPr>
                <w:rFonts w:ascii="Times New Roman" w:hAnsi="Times New Roman" w:cs="Times New Roman"/>
                <w:b/>
                <w:bCs/>
                <w:sz w:val="24"/>
              </w:rPr>
            </w:rPrChange>
          </w:rPr>
          <w:t>Higher dietary flavonoid intake, particularly of anthocyanins, flavanones, and flavan-3-ols, was associated with metabolic obesity phenotypes</w:t>
        </w:r>
      </w:ins>
      <w:ins w:id="29" w:author="佳煜 张" w:date="2025-09-21T12:27:00Z">
        <w:r w:rsidR="000E0322" w:rsidRPr="000E0322">
          <w:rPr>
            <w:rFonts w:ascii="Times New Roman" w:hAnsi="Times New Roman" w:cs="Times New Roman"/>
            <w:sz w:val="24"/>
          </w:rPr>
          <w:t>.</w:t>
        </w:r>
      </w:ins>
      <w:del w:id="30" w:author="佳煜 张" w:date="2025-09-21T12:27:00Z" w16du:dateUtc="2025-09-21T04:27:00Z">
        <w:r w:rsidDel="000E0322">
          <w:rPr>
            <w:rFonts w:ascii="Times New Roman" w:hAnsi="Times New Roman" w:cs="Times New Roman"/>
            <w:sz w:val="24"/>
          </w:rPr>
          <w:delText>Th</w:delText>
        </w:r>
        <w:r w:rsidDel="000E0322">
          <w:rPr>
            <w:rFonts w:ascii="Times New Roman" w:hAnsi="Times New Roman" w:cs="Times New Roman" w:hint="eastAsia"/>
            <w:sz w:val="24"/>
          </w:rPr>
          <w:delText>is</w:delText>
        </w:r>
        <w:r w:rsidDel="000E0322">
          <w:rPr>
            <w:rFonts w:ascii="Times New Roman" w:hAnsi="Times New Roman" w:cs="Times New Roman"/>
            <w:sz w:val="24"/>
          </w:rPr>
          <w:delText xml:space="preserve"> research suggest</w:delText>
        </w:r>
        <w:r w:rsidDel="000E0322">
          <w:rPr>
            <w:rFonts w:ascii="Times New Roman" w:hAnsi="Times New Roman" w:cs="Times New Roman" w:hint="eastAsia"/>
            <w:sz w:val="24"/>
          </w:rPr>
          <w:delText>ed</w:delText>
        </w:r>
        <w:r w:rsidDel="000E0322">
          <w:rPr>
            <w:rFonts w:ascii="Times New Roman" w:hAnsi="Times New Roman" w:cs="Times New Roman"/>
            <w:sz w:val="24"/>
          </w:rPr>
          <w:delText xml:space="preserve"> that dietary flavonoid intake may exert protective effects on metabolic obesity phenotypes through specific subclasses such as anthocyanins </w:delText>
        </w:r>
      </w:del>
      <w:del w:id="31" w:author="佳煜 张" w:date="2025-09-21T12:24:00Z" w16du:dateUtc="2025-09-21T04:24:00Z">
        <w:r w:rsidDel="004D1D05">
          <w:rPr>
            <w:rFonts w:ascii="Times New Roman" w:hAnsi="Times New Roman" w:cs="Times New Roman"/>
            <w:sz w:val="24"/>
          </w:rPr>
          <w:delText xml:space="preserve">and </w:delText>
        </w:r>
      </w:del>
      <w:del w:id="32" w:author="佳煜 张" w:date="2025-09-21T12:27:00Z" w16du:dateUtc="2025-09-21T04:27:00Z">
        <w:r w:rsidDel="000E0322">
          <w:rPr>
            <w:rFonts w:ascii="Times New Roman" w:hAnsi="Times New Roman" w:cs="Times New Roman"/>
            <w:sz w:val="24"/>
          </w:rPr>
          <w:delText>flavanones, but the underlying mechanisms still require further validation.</w:delText>
        </w:r>
      </w:del>
      <w:r>
        <w:rPr>
          <w:rFonts w:ascii="Times New Roman" w:hAnsi="Times New Roman" w:cs="Times New Roman"/>
          <w:sz w:val="24"/>
        </w:rPr>
        <w:t xml:space="preserve"> This discovery provide</w:t>
      </w:r>
      <w:r>
        <w:rPr>
          <w:rFonts w:ascii="Times New Roman" w:hAnsi="Times New Roman" w:cs="Times New Roman" w:hint="eastAsia"/>
          <w:sz w:val="24"/>
        </w:rPr>
        <w:t>d</w:t>
      </w:r>
      <w:r>
        <w:rPr>
          <w:rFonts w:ascii="Times New Roman" w:hAnsi="Times New Roman" w:cs="Times New Roman"/>
          <w:sz w:val="24"/>
        </w:rPr>
        <w:t xml:space="preserve"> an important potential target for nutritional intervention strategies aimed at obese populations.</w:t>
      </w:r>
    </w:p>
    <w:p w14:paraId="43D30BAC" w14:textId="77777777" w:rsidR="00DA6E1F" w:rsidRDefault="00E60AF0">
      <w:pPr>
        <w:spacing w:line="480" w:lineRule="auto"/>
        <w:jc w:val="both"/>
        <w:outlineLvl w:val="0"/>
        <w:rPr>
          <w:rFonts w:ascii="Times New Roman" w:hAnsi="Times New Roman" w:cs="Times New Roman"/>
          <w:b/>
          <w:bCs/>
          <w:sz w:val="32"/>
          <w:szCs w:val="32"/>
        </w:rPr>
      </w:pPr>
      <w:r>
        <w:rPr>
          <w:rFonts w:ascii="Times New Roman" w:hAnsi="Times New Roman" w:cs="Times New Roman"/>
          <w:b/>
          <w:bCs/>
          <w:sz w:val="32"/>
          <w:szCs w:val="32"/>
        </w:rPr>
        <w:t>Introduction</w:t>
      </w:r>
    </w:p>
    <w:p w14:paraId="12739E0D" w14:textId="083156F5" w:rsidR="00DA6E1F" w:rsidRDefault="00E60AF0">
      <w:pPr>
        <w:spacing w:line="480" w:lineRule="auto"/>
        <w:jc w:val="both"/>
        <w:rPr>
          <w:rFonts w:ascii="Times New Roman" w:hAnsi="Times New Roman" w:cs="Times New Roman"/>
          <w:sz w:val="24"/>
        </w:rPr>
      </w:pPr>
      <w:bookmarkStart w:id="33" w:name="OLE_LINK3"/>
      <w:bookmarkStart w:id="34" w:name="OLE_LINK4"/>
      <w:bookmarkStart w:id="35" w:name="OLE_LINK16"/>
      <w:r>
        <w:rPr>
          <w:rFonts w:ascii="Times New Roman" w:hAnsi="Times New Roman" w:cs="Times New Roman"/>
          <w:sz w:val="24"/>
        </w:rPr>
        <w:t xml:space="preserve">Obesity, a chronic complex disease, is defined by The World Health Organization (WHO) as “excessive fat deposits that can impair </w:t>
      </w:r>
      <w:r>
        <w:rPr>
          <w:rFonts w:ascii="Times New Roman" w:hAnsi="Times New Roman" w:cs="Times New Roman" w:hint="eastAsia"/>
          <w:sz w:val="24"/>
        </w:rPr>
        <w:t>health</w:t>
      </w:r>
      <w:r>
        <w:rPr>
          <w:rFonts w:ascii="Times New Roman" w:hAnsi="Times New Roman" w:cs="Times New Roman"/>
          <w:sz w:val="24"/>
        </w:rPr>
        <w:t>”</w:t>
      </w:r>
      <w:r>
        <w:rPr>
          <w:rFonts w:ascii="Times New Roman" w:hAnsi="Times New Roman" w:cs="Times New Roman" w:hint="eastAsia"/>
          <w:sz w:val="24"/>
        </w:rPr>
        <w:t>.</w:t>
      </w:r>
      <w:del w:id="36" w:author="佳煜 张" w:date="2025-09-21T19:10:00Z" w16du:dateUtc="2025-09-21T11:10:00Z">
        <w:r w:rsidRPr="009D2D8B" w:rsidDel="00C428C9">
          <w:rPr>
            <w:rFonts w:ascii="Times New Roman" w:hAnsi="Times New Roman" w:cs="Times New Roman"/>
            <w:noProof/>
            <w:color w:val="007BB8"/>
            <w:sz w:val="24"/>
            <w:vertAlign w:val="superscript"/>
            <w:rPrChange w:id="37" w:author="佳煜 张" w:date="2025-09-21T21:20:00Z" w16du:dateUtc="2025-09-21T13:20:00Z">
              <w:rPr>
                <w:rFonts w:ascii="Times New Roman" w:hAnsi="Times New Roman" w:cs="Times New Roman"/>
                <w:sz w:val="24"/>
                <w:vertAlign w:val="superscript"/>
              </w:rPr>
            </w:rPrChange>
          </w:rPr>
          <w:fldChar w:fldCharType="begin"/>
        </w:r>
        <w:r w:rsidRPr="009D2D8B" w:rsidDel="00C428C9">
          <w:rPr>
            <w:rFonts w:ascii="Times New Roman" w:hAnsi="Times New Roman" w:cs="Times New Roman"/>
            <w:noProof/>
            <w:color w:val="007BB8"/>
            <w:sz w:val="24"/>
            <w:vertAlign w:val="superscript"/>
            <w:rPrChange w:id="38" w:author="佳煜 张" w:date="2025-09-21T21:20:00Z" w16du:dateUtc="2025-09-21T13:20:00Z">
              <w:rPr>
                <w:rFonts w:ascii="Times New Roman" w:hAnsi="Times New Roman" w:cs="Times New Roman"/>
                <w:sz w:val="24"/>
                <w:vertAlign w:val="superscript"/>
              </w:rPr>
            </w:rPrChange>
          </w:rPr>
          <w:delInstrText xml:space="preserve"> ADDIN ZOTERO_ITEM CSL_CITATION {"citationID":"NHg1aeLs","properties":{"formattedCitation":"(1)","plainCitation":"(1)","dontUpdate":true,"noteIndex":0},"citationItems":[{"id":107,"uris":["http://zotero.org/users/local/2HqMmNMN/items/9SSWWIHR"],"itemData":{"id":107,"type":"webpage","abstract":"Obesity and overweight fact sheet from WHO providing key facts and information on causes, health consequences, double burden of disease, prevention, WHO response.","language":"en","title":"Obesity and overweight","URL":"https://www.who.int/news-room/fact-sheets/detail/obesity-and-overweight","author":[{"literal":"World Health Organization"}],"accessed":{"date-parts":[["2025",4,24]]},"issued":{"date-parts":[["2024",3,1]]},"citation-key":"worldhealthorganizationObesityOverweight2024"}}],"schema":"https://github.com/citation-style-language/schema/raw/master/csl-citation.json"} </w:delInstrText>
        </w:r>
        <w:r w:rsidRPr="009D2D8B" w:rsidDel="00C428C9">
          <w:rPr>
            <w:rFonts w:ascii="Times New Roman" w:hAnsi="Times New Roman" w:cs="Times New Roman"/>
            <w:noProof/>
            <w:color w:val="007BB8"/>
            <w:sz w:val="24"/>
            <w:vertAlign w:val="superscript"/>
            <w:rPrChange w:id="39" w:author="佳煜 张" w:date="2025-09-21T21:20:00Z" w16du:dateUtc="2025-09-21T13:20:00Z">
              <w:rPr>
                <w:rFonts w:ascii="Times New Roman" w:hAnsi="Times New Roman" w:cs="Times New Roman"/>
                <w:sz w:val="24"/>
                <w:vertAlign w:val="superscript"/>
              </w:rPr>
            </w:rPrChange>
          </w:rPr>
          <w:fldChar w:fldCharType="separate"/>
        </w:r>
        <w:r w:rsidRPr="009D2D8B" w:rsidDel="00C428C9">
          <w:rPr>
            <w:rFonts w:ascii="Times New Roman" w:hAnsi="Times New Roman" w:cs="Times New Roman" w:hint="eastAsia"/>
            <w:noProof/>
            <w:color w:val="007BB8"/>
            <w:sz w:val="24"/>
            <w:vertAlign w:val="superscript"/>
            <w:rPrChange w:id="40" w:author="佳煜 张" w:date="2025-09-21T21:20:00Z" w16du:dateUtc="2025-09-21T13:20:00Z">
              <w:rPr>
                <w:rFonts w:ascii="Times New Roman" w:hAnsi="Times New Roman" w:cs="Times New Roman" w:hint="eastAsia"/>
                <w:sz w:val="24"/>
                <w:vertAlign w:val="superscript"/>
              </w:rPr>
            </w:rPrChange>
          </w:rPr>
          <w:delText>(1)</w:delText>
        </w:r>
        <w:r w:rsidRPr="009D2D8B" w:rsidDel="00C428C9">
          <w:rPr>
            <w:rFonts w:ascii="Times New Roman" w:hAnsi="Times New Roman" w:cs="Times New Roman"/>
            <w:noProof/>
            <w:color w:val="007BB8"/>
            <w:sz w:val="24"/>
            <w:vertAlign w:val="superscript"/>
            <w:rPrChange w:id="41" w:author="佳煜 张" w:date="2025-09-21T21:20:00Z" w16du:dateUtc="2025-09-21T13:20:00Z">
              <w:rPr>
                <w:rFonts w:ascii="Times New Roman" w:hAnsi="Times New Roman" w:cs="Times New Roman"/>
                <w:sz w:val="24"/>
                <w:vertAlign w:val="superscript"/>
              </w:rPr>
            </w:rPrChange>
          </w:rPr>
          <w:fldChar w:fldCharType="end"/>
        </w:r>
      </w:del>
      <w:r w:rsidR="00C428C9" w:rsidRPr="009D2D8B">
        <w:rPr>
          <w:rFonts w:ascii="Times New Roman" w:hAnsi="Times New Roman" w:cs="Times New Roman"/>
          <w:noProof/>
          <w:color w:val="007BB8"/>
          <w:sz w:val="24"/>
          <w:vertAlign w:val="superscript"/>
          <w:rPrChange w:id="42" w:author="佳煜 张" w:date="2025-09-21T21:20:00Z" w16du:dateUtc="2025-09-21T13:20:00Z">
            <w:rPr>
              <w:rFonts w:ascii="Times New Roman" w:hAnsi="Times New Roman" w:cs="Times New Roman"/>
              <w:sz w:val="24"/>
              <w:vertAlign w:val="superscript"/>
            </w:rPr>
          </w:rPrChange>
        </w:rPr>
        <w:fldChar w:fldCharType="begin">
          <w:fldData xml:space="preserve">PEVuZE5vdGU+PENpdGU+PEF1dGhvcj5QaWNoZTwvQXV0aG9yPjxZZWFyPjIwMjA8L1llYXI+PFJl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</w:fldData>
        </w:fldChar>
      </w:r>
      <w:r w:rsidR="00B67BAF" w:rsidRPr="009D2D8B">
        <w:rPr>
          <w:rFonts w:ascii="Times New Roman" w:hAnsi="Times New Roman" w:cs="Times New Roman"/>
          <w:noProof/>
          <w:color w:val="007BB8"/>
          <w:sz w:val="24"/>
          <w:vertAlign w:val="superscript"/>
          <w:rPrChange w:id="43" w:author="佳煜 张" w:date="2025-09-21T21:20:00Z" w16du:dateUtc="2025-09-21T13:20:00Z">
            <w:rPr>
              <w:rFonts w:ascii="Times New Roman" w:hAnsi="Times New Roman" w:cs="Times New Roman"/>
              <w:sz w:val="24"/>
              <w:vertAlign w:val="superscript"/>
            </w:rPr>
          </w:rPrChange>
        </w:rPr>
        <w:instrText xml:space="preserve"> ADDIN EN.CITE </w:instrText>
      </w:r>
      <w:r w:rsidR="00B67BAF" w:rsidRPr="009D2D8B">
        <w:rPr>
          <w:rFonts w:ascii="Times New Roman" w:hAnsi="Times New Roman" w:cs="Times New Roman"/>
          <w:noProof/>
          <w:color w:val="007BB8"/>
          <w:sz w:val="24"/>
          <w:vertAlign w:val="superscript"/>
          <w:rPrChange w:id="44" w:author="佳煜 张" w:date="2025-09-21T21:20:00Z" w16du:dateUtc="2025-09-21T13:20:00Z">
            <w:rPr>
              <w:rFonts w:ascii="Times New Roman" w:hAnsi="Times New Roman" w:cs="Times New Roman"/>
              <w:sz w:val="24"/>
              <w:vertAlign w:val="superscript"/>
            </w:rPr>
          </w:rPrChange>
        </w:rPr>
        <w:fldChar w:fldCharType="begin">
          <w:fldData xml:space="preserve">PEVuZE5vdGU+PENpdGU+PEF1dGhvcj5QaWNoZTwvQXV0aG9yPjxZZWFyPjIwMjA8L1llYXI+PFJl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</w:fldData>
        </w:fldChar>
      </w:r>
      <w:r w:rsidR="00B67BAF" w:rsidRPr="009D2D8B">
        <w:rPr>
          <w:rFonts w:ascii="Times New Roman" w:hAnsi="Times New Roman" w:cs="Times New Roman"/>
          <w:noProof/>
          <w:color w:val="007BB8"/>
          <w:sz w:val="24"/>
          <w:vertAlign w:val="superscript"/>
          <w:rPrChange w:id="45" w:author="佳煜 张" w:date="2025-09-21T21:20:00Z" w16du:dateUtc="2025-09-21T13:20:00Z">
            <w:rPr>
              <w:rFonts w:ascii="Times New Roman" w:hAnsi="Times New Roman" w:cs="Times New Roman"/>
              <w:sz w:val="24"/>
              <w:vertAlign w:val="superscript"/>
            </w:rPr>
          </w:rPrChange>
        </w:rPr>
        <w:instrText xml:space="preserve"> ADDIN EN.CITE.DATA </w:instrText>
      </w:r>
      <w:r w:rsidR="00B67BAF" w:rsidRPr="009D2D8B">
        <w:rPr>
          <w:rFonts w:ascii="Times New Roman" w:hAnsi="Times New Roman" w:cs="Times New Roman"/>
          <w:noProof/>
          <w:color w:val="007BB8"/>
          <w:sz w:val="24"/>
          <w:vertAlign w:val="superscript"/>
          <w:rPrChange w:id="46" w:author="佳煜 张" w:date="2025-09-21T21:20:00Z" w16du:dateUtc="2025-09-21T13:20:00Z">
            <w:rPr>
              <w:rFonts w:ascii="Times New Roman" w:hAnsi="Times New Roman" w:cs="Times New Roman"/>
              <w:sz w:val="24"/>
              <w:vertAlign w:val="superscript"/>
            </w:rPr>
          </w:rPrChange>
        </w:rPr>
      </w:r>
      <w:r w:rsidR="00B67BAF" w:rsidRPr="009D2D8B">
        <w:rPr>
          <w:rFonts w:ascii="Times New Roman" w:hAnsi="Times New Roman" w:cs="Times New Roman"/>
          <w:noProof/>
          <w:color w:val="007BB8"/>
          <w:sz w:val="24"/>
          <w:vertAlign w:val="superscript"/>
          <w:rPrChange w:id="47" w:author="佳煜 张" w:date="2025-09-21T21:20:00Z" w16du:dateUtc="2025-09-21T13:20:00Z">
            <w:rPr>
              <w:rFonts w:ascii="Times New Roman" w:hAnsi="Times New Roman" w:cs="Times New Roman"/>
              <w:sz w:val="24"/>
              <w:vertAlign w:val="superscript"/>
            </w:rPr>
          </w:rPrChange>
        </w:rPr>
        <w:fldChar w:fldCharType="end"/>
      </w:r>
      <w:r w:rsidR="00C428C9" w:rsidRPr="009D2D8B">
        <w:rPr>
          <w:rFonts w:ascii="Times New Roman" w:hAnsi="Times New Roman" w:cs="Times New Roman"/>
          <w:noProof/>
          <w:color w:val="007BB8"/>
          <w:sz w:val="24"/>
          <w:vertAlign w:val="superscript"/>
          <w:rPrChange w:id="48" w:author="佳煜 张" w:date="2025-09-21T21:20:00Z" w16du:dateUtc="2025-09-21T13:20:00Z">
            <w:rPr>
              <w:rFonts w:ascii="Times New Roman" w:hAnsi="Times New Roman" w:cs="Times New Roman"/>
              <w:sz w:val="24"/>
              <w:vertAlign w:val="superscript"/>
            </w:rPr>
          </w:rPrChange>
        </w:rPr>
      </w:r>
      <w:r w:rsidR="00C428C9" w:rsidRPr="009D2D8B">
        <w:rPr>
          <w:rFonts w:ascii="Times New Roman" w:hAnsi="Times New Roman" w:cs="Times New Roman"/>
          <w:noProof/>
          <w:color w:val="007BB8"/>
          <w:sz w:val="24"/>
          <w:vertAlign w:val="superscript"/>
          <w:rPrChange w:id="49" w:author="佳煜 张" w:date="2025-09-21T21:20:00Z" w16du:dateUtc="2025-09-21T13:20:00Z">
            <w:rPr>
              <w:rFonts w:ascii="Times New Roman" w:hAnsi="Times New Roman" w:cs="Times New Roman"/>
              <w:sz w:val="24"/>
              <w:vertAlign w:val="superscript"/>
            </w:rPr>
          </w:rPrChange>
        </w:rPr>
        <w:fldChar w:fldCharType="separate"/>
      </w:r>
      <w:r w:rsidR="00B67BAF" w:rsidRPr="009D2D8B">
        <w:rPr>
          <w:rFonts w:ascii="Times New Roman" w:hAnsi="Times New Roman" w:cs="Times New Roman"/>
          <w:noProof/>
          <w:color w:val="007BB8"/>
          <w:sz w:val="24"/>
          <w:vertAlign w:val="superscript"/>
          <w:rPrChange w:id="50" w:author="佳煜 张" w:date="2025-09-21T21:20:00Z" w16du:dateUtc="2025-09-21T13:20:00Z">
            <w:rPr>
              <w:rFonts w:ascii="Times New Roman" w:hAnsi="Times New Roman" w:cs="Times New Roman"/>
              <w:noProof/>
              <w:sz w:val="24"/>
              <w:vertAlign w:val="superscript"/>
            </w:rPr>
          </w:rPrChange>
        </w:rPr>
        <w:t>[</w:t>
      </w:r>
      <w:r w:rsidR="00CF74EC" w:rsidRPr="009D2D8B">
        <w:rPr>
          <w:rFonts w:ascii="Times New Roman" w:hAnsi="Times New Roman" w:cs="Times New Roman"/>
          <w:noProof/>
          <w:color w:val="007BB8"/>
          <w:sz w:val="24"/>
          <w:vertAlign w:val="superscript"/>
          <w:rPrChange w:id="51" w:author="佳煜 张" w:date="2025-09-21T21:20:00Z" w16du:dateUtc="2025-09-21T13:20:00Z">
            <w:rPr>
              <w:rFonts w:ascii="Times New Roman" w:hAnsi="Times New Roman" w:cs="Times New Roman"/>
              <w:noProof/>
              <w:sz w:val="24"/>
              <w:vertAlign w:val="superscript"/>
            </w:rPr>
          </w:rPrChange>
        </w:rPr>
        <w:fldChar w:fldCharType="begin"/>
      </w:r>
      <w:r w:rsidR="00CF74EC" w:rsidRPr="009D2D8B">
        <w:rPr>
          <w:rFonts w:ascii="Times New Roman" w:hAnsi="Times New Roman" w:cs="Times New Roman"/>
          <w:noProof/>
          <w:color w:val="007BB8"/>
          <w:sz w:val="24"/>
          <w:vertAlign w:val="superscript"/>
          <w:rPrChange w:id="52" w:author="佳煜 张" w:date="2025-09-21T21:20:00Z" w16du:dateUtc="2025-09-21T13:20:00Z">
            <w:rPr>
              <w:rFonts w:ascii="Times New Roman" w:hAnsi="Times New Roman" w:cs="Times New Roman"/>
              <w:noProof/>
              <w:sz w:val="24"/>
              <w:vertAlign w:val="superscript"/>
            </w:rPr>
          </w:rPrChange>
        </w:rPr>
        <w:instrText xml:space="preserve"> HYPERLINK \l "_ENREF_1" \o "Piche, 2020 #88" </w:instrText>
      </w:r>
      <w:r w:rsidR="00CF74EC" w:rsidRPr="009D2D8B">
        <w:rPr>
          <w:rFonts w:ascii="Times New Roman" w:hAnsi="Times New Roman" w:cs="Times New Roman"/>
          <w:noProof/>
          <w:color w:val="007BB8"/>
          <w:sz w:val="24"/>
          <w:vertAlign w:val="superscript"/>
          <w:rPrChange w:id="53" w:author="佳煜 张" w:date="2025-09-21T21:20:00Z" w16du:dateUtc="2025-09-21T13:20:00Z">
            <w:rPr>
              <w:rFonts w:ascii="Times New Roman" w:hAnsi="Times New Roman" w:cs="Times New Roman"/>
              <w:noProof/>
              <w:sz w:val="24"/>
              <w:vertAlign w:val="superscript"/>
            </w:rPr>
          </w:rPrChange>
        </w:rPr>
      </w:r>
      <w:r w:rsidR="00CF74EC" w:rsidRPr="009D2D8B">
        <w:rPr>
          <w:rFonts w:ascii="Times New Roman" w:hAnsi="Times New Roman" w:cs="Times New Roman"/>
          <w:noProof/>
          <w:color w:val="007BB8"/>
          <w:sz w:val="24"/>
          <w:vertAlign w:val="superscript"/>
          <w:rPrChange w:id="54" w:author="佳煜 张" w:date="2025-09-21T21:20:00Z" w16du:dateUtc="2025-09-21T13:20:00Z">
            <w:rPr>
              <w:rFonts w:ascii="Times New Roman" w:hAnsi="Times New Roman" w:cs="Times New Roman"/>
              <w:noProof/>
              <w:sz w:val="24"/>
              <w:vertAlign w:val="superscript"/>
            </w:rPr>
          </w:rPrChange>
        </w:rPr>
        <w:fldChar w:fldCharType="separate"/>
      </w:r>
      <w:r w:rsidR="00CF74EC" w:rsidRPr="009D2D8B">
        <w:rPr>
          <w:rFonts w:ascii="Times New Roman" w:hAnsi="Times New Roman" w:cs="Times New Roman"/>
          <w:noProof/>
          <w:color w:val="007BB8"/>
          <w:sz w:val="24"/>
          <w:vertAlign w:val="superscript"/>
          <w:rPrChange w:id="55" w:author="佳煜 张" w:date="2025-09-21T21:20:00Z" w16du:dateUtc="2025-09-21T13:20:00Z">
            <w:rPr>
              <w:rFonts w:ascii="Times New Roman" w:hAnsi="Times New Roman" w:cs="Times New Roman"/>
              <w:noProof/>
              <w:sz w:val="24"/>
              <w:vertAlign w:val="superscript"/>
            </w:rPr>
          </w:rPrChange>
        </w:rPr>
        <w:t>1</w:t>
      </w:r>
      <w:r w:rsidR="00CF74EC" w:rsidRPr="009D2D8B">
        <w:rPr>
          <w:rFonts w:ascii="Times New Roman" w:hAnsi="Times New Roman" w:cs="Times New Roman"/>
          <w:noProof/>
          <w:color w:val="007BB8"/>
          <w:sz w:val="24"/>
          <w:vertAlign w:val="superscript"/>
          <w:rPrChange w:id="56" w:author="佳煜 张" w:date="2025-09-21T21:20:00Z" w16du:dateUtc="2025-09-21T13:20:00Z">
            <w:rPr>
              <w:rFonts w:ascii="Times New Roman" w:hAnsi="Times New Roman" w:cs="Times New Roman"/>
              <w:noProof/>
              <w:sz w:val="24"/>
              <w:vertAlign w:val="superscript"/>
            </w:rPr>
          </w:rPrChange>
        </w:rPr>
        <w:fldChar w:fldCharType="end"/>
      </w:r>
      <w:r w:rsidR="00B67BAF" w:rsidRPr="009D2D8B">
        <w:rPr>
          <w:rFonts w:ascii="Times New Roman" w:hAnsi="Times New Roman" w:cs="Times New Roman"/>
          <w:noProof/>
          <w:color w:val="007BB8"/>
          <w:sz w:val="24"/>
          <w:vertAlign w:val="superscript"/>
          <w:rPrChange w:id="57" w:author="佳煜 张" w:date="2025-09-21T21:20:00Z" w16du:dateUtc="2025-09-21T13:20:00Z">
            <w:rPr>
              <w:rFonts w:ascii="Times New Roman" w:hAnsi="Times New Roman" w:cs="Times New Roman"/>
              <w:noProof/>
              <w:sz w:val="24"/>
              <w:vertAlign w:val="superscript"/>
            </w:rPr>
          </w:rPrChange>
        </w:rPr>
        <w:t>]</w:t>
      </w:r>
      <w:r w:rsidR="00C428C9" w:rsidRPr="009D2D8B">
        <w:rPr>
          <w:rFonts w:ascii="Times New Roman" w:hAnsi="Times New Roman" w:cs="Times New Roman"/>
          <w:noProof/>
          <w:color w:val="007BB8"/>
          <w:sz w:val="24"/>
          <w:vertAlign w:val="superscript"/>
          <w:rPrChange w:id="58" w:author="佳煜 张" w:date="2025-09-21T21:20:00Z" w16du:dateUtc="2025-09-21T13:20:00Z">
            <w:rPr>
              <w:rFonts w:ascii="Times New Roman" w:hAnsi="Times New Roman" w:cs="Times New Roman"/>
              <w:sz w:val="24"/>
              <w:vertAlign w:val="superscript"/>
            </w:rPr>
          </w:rPrChange>
        </w:rPr>
        <w:fldChar w:fldCharType="end"/>
      </w:r>
      <w:r>
        <w:rPr>
          <w:rFonts w:ascii="Times New Roman" w:hAnsi="Times New Roman" w:cs="Times New Roman" w:hint="eastAsia"/>
          <w:sz w:val="24"/>
        </w:rPr>
        <w:t xml:space="preserve"> </w:t>
      </w:r>
      <w:r>
        <w:rPr>
          <w:rFonts w:ascii="Times New Roman" w:hAnsi="Times New Roman" w:cs="Times New Roman"/>
          <w:sz w:val="24"/>
        </w:rPr>
        <w:t xml:space="preserve">Worldwide adult obesity has more than </w:t>
      </w:r>
      <w:r>
        <w:rPr>
          <w:rFonts w:ascii="Times New Roman" w:hAnsi="Times New Roman" w:cs="Times New Roman"/>
          <w:sz w:val="24"/>
        </w:rPr>
        <w:lastRenderedPageBreak/>
        <w:t>doubled since 1990, significantly increasing the public health burden. It is estimated that by 2030, more than half of the U.S. population will be affected by obesity.</w:t>
      </w:r>
      <w:r>
        <w:rPr>
          <w:rFonts w:ascii="Times New Roman" w:hAnsi="Times New Roman" w:cs="Times New Roman" w:hint="eastAsia"/>
          <w:sz w:val="24"/>
        </w:rPr>
        <w:t xml:space="preserve"> </w:t>
      </w:r>
      <w:r>
        <w:rPr>
          <w:rFonts w:ascii="Times New Roman" w:hAnsi="Times New Roman" w:cs="Times New Roman"/>
          <w:sz w:val="24"/>
        </w:rPr>
        <w:t xml:space="preserve">At the same time, </w:t>
      </w:r>
      <w:bookmarkStart w:id="59" w:name="OLE_LINK60"/>
      <w:r>
        <w:rPr>
          <w:rFonts w:ascii="Times New Roman" w:hAnsi="Times New Roman" w:cs="Times New Roman"/>
          <w:sz w:val="24"/>
        </w:rPr>
        <w:t xml:space="preserve">metabolic syndrome has become a major health hazard among Non-Communicable Diseases </w:t>
      </w:r>
      <w:r>
        <w:rPr>
          <w:rFonts w:ascii="Times New Roman" w:hAnsi="Times New Roman" w:cs="Times New Roman"/>
          <w:b/>
          <w:bCs/>
          <w:sz w:val="24"/>
        </w:rPr>
        <w:t>(</w:t>
      </w:r>
      <w:r>
        <w:rPr>
          <w:rFonts w:ascii="Times New Roman" w:hAnsi="Times New Roman" w:cs="Times New Roman"/>
          <w:sz w:val="24"/>
        </w:rPr>
        <w:t>NCDs).</w:t>
      </w:r>
      <w:bookmarkEnd w:id="59"/>
      <w:r>
        <w:rPr>
          <w:rFonts w:ascii="Times New Roman" w:hAnsi="Times New Roman" w:cs="Times New Roman"/>
          <w:sz w:val="24"/>
        </w:rPr>
        <w:t xml:space="preserve"> Therefore, preventive strategies are imminently needed to mitigate the corresponding adverse outcomes. Previous studies have reported that obesity is closely associated with metabolic syndrome (</w:t>
      </w:r>
      <w:proofErr w:type="spellStart"/>
      <w:r>
        <w:rPr>
          <w:rFonts w:ascii="Times New Roman" w:hAnsi="Times New Roman" w:cs="Times New Roman"/>
          <w:sz w:val="24"/>
        </w:rPr>
        <w:t>Met</w:t>
      </w:r>
      <w:r>
        <w:rPr>
          <w:rFonts w:ascii="Times New Roman" w:hAnsi="Times New Roman" w:cs="Times New Roman" w:hint="eastAsia"/>
          <w:sz w:val="24"/>
        </w:rPr>
        <w:t>S</w:t>
      </w:r>
      <w:proofErr w:type="spellEnd"/>
      <w:r>
        <w:rPr>
          <w:rFonts w:ascii="Times New Roman" w:hAnsi="Times New Roman" w:cs="Times New Roman"/>
          <w:sz w:val="24"/>
        </w:rPr>
        <w:t xml:space="preserve">), but obesity and metabolic abnormalities do not always coexist. In addition, BMI cannot distinguish muscle from fat and metabolic status, so it is unreasonable to lump individuals with diverse metabolic profiles together based on BMI classification alone. Our study divided participants into four groups based on metabolic </w:t>
      </w:r>
      <w:r>
        <w:rPr>
          <w:rFonts w:ascii="Times New Roman" w:hAnsi="Times New Roman" w:cs="Times New Roman" w:hint="eastAsia"/>
          <w:sz w:val="24"/>
        </w:rPr>
        <w:t>health status (ATP III criteria) and body mass index (BMI): metabolically healthy obesity (MHO), metabolically unhealthy obesity (MUO), metabolically healthy non-obesity (MHNO), and metabolically unhealthy non-obesity (MUNO).</w:t>
      </w:r>
      <w:bookmarkEnd w:id="33"/>
      <w:bookmarkEnd w:id="34"/>
      <w:bookmarkEnd w:id="35"/>
      <w:del w:id="60" w:author="佳煜 张" w:date="2025-09-21T19:13:00Z" w16du:dateUtc="2025-09-21T11:13:00Z">
        <w:r w:rsidRPr="009D2D8B" w:rsidDel="00E12C17">
          <w:rPr>
            <w:rFonts w:ascii="Times New Roman" w:hAnsi="Times New Roman" w:cs="Times New Roman"/>
            <w:noProof/>
            <w:color w:val="007BB8"/>
            <w:sz w:val="24"/>
            <w:vertAlign w:val="superscript"/>
            <w:rPrChange w:id="61" w:author="佳煜 张" w:date="2025-09-21T21:20:00Z" w16du:dateUtc="2025-09-21T13:20:00Z">
              <w:rPr>
                <w:rFonts w:ascii="Times New Roman" w:hAnsi="Times New Roman" w:cs="Times New Roman"/>
                <w:sz w:val="24"/>
                <w:vertAlign w:val="superscript"/>
              </w:rPr>
            </w:rPrChange>
          </w:rPr>
          <w:fldChar w:fldCharType="begin"/>
        </w:r>
        <w:r w:rsidRPr="009D2D8B" w:rsidDel="00E12C17">
          <w:rPr>
            <w:rFonts w:ascii="Times New Roman" w:hAnsi="Times New Roman" w:cs="Times New Roman"/>
            <w:noProof/>
            <w:color w:val="007BB8"/>
            <w:sz w:val="24"/>
            <w:vertAlign w:val="superscript"/>
            <w:rPrChange w:id="62" w:author="佳煜 张" w:date="2025-09-21T21:20:00Z" w16du:dateUtc="2025-09-21T13:20:00Z">
              <w:rPr>
                <w:rFonts w:ascii="Times New Roman" w:hAnsi="Times New Roman" w:cs="Times New Roman"/>
                <w:sz w:val="24"/>
                <w:vertAlign w:val="superscript"/>
              </w:rPr>
            </w:rPrChange>
          </w:rPr>
          <w:delInstrText xml:space="preserve"> ADDIN ZOTERO_ITEM CSL_CITATION {"citationID":"zUQwVeBZ","properties":{"formattedCitation":"[2], [3]","plainCitation":"[2], [3]","dontUpdate":true,"noteIndex":0},"citationItems":[{"id":110,"uris":["http://zotero.org/users/local/2HqMmNMN/items/XGSF7VAL"],"itemData":{"id":110,"type":"article-journal","abstract":"Not all obese subjects have an adverse metabolic profile predisposing them to developing type 2 diabetes or cardiovascular disease. The BioSHaRE-EU Healthy Obese Project aims to gain insights into the consequences of (healthy) obesity using data on ...","container-title":"BMC Endocrine Disorders","DOI":"10.1186/1472-6823-14-9","language":"en","note":"PMID: 24484869","page":"9","source":"pmc.ncbi.nlm.nih.gov","title":"The prevalence of metabolic syndrome and metabolically healthy obesity in europe: A collaborative analysis of ten large cohort studies","title-short":"The prevalence of metabolic syndrome and metabolically healthy obesity in Europe","volume":"14","author":[{"family":"Vliet-Ostaptchouk","given":"Jana V.","dropping-particle":"van"},{"family":"Nuotio","given":"Marja-Liisa"},{"family":"Slagter","given":"Sandra N."},{"family":"Doiron","given":"Dany"},{"family":"Fischer","given":"Krista"},{"family":"Foco","given":"Luisa"},{"family":"Gaye","given":"Amadou"},{"family":"Gögele","given":"Martin"},{"family":"Heier","given":"Margit"},{"family":"Hiekkalinna","given":"Tero"},{"family":"Joensuu","given":"Anni"},{"family":"Newby","given":"Christopher"},{"family":"Pang","given":"Chao"},{"family":"Partinen","given":"Eemil"},{"family":"Reischl","given":"Eva"},{"family":"Schwienbacher","given":"Christine"},{"family":"Tammesoo","given":"Mari-Liis"},{"family":"Swertz","given":"Morris A."},{"family":"Burton","given":"Paul"},{"family":"Ferretti","given":"Vincent"},{"family":"Fortier","given":"Isabel"},{"family":"Giepmans","given":"Lisette"},{"family":"Harris","given":"Jennifer R."},{"family":"Hillege","given":"Hans L."},{"family":"Holmen","given":"Jostein"},{"family":"Jula","given":"Antti"},{"family":"Kootstra-Ros","given":"Jenny E."},{"family":"Kvaløy","given":"Kirsti"},{"family":"Holmen","given":"Turid Lingaas"},{"family":"Männistö","given":"Satu"},{"family":"Metspalu","given":"Andres"},{"family":"Midthjell","given":"Kristian"},{"family":"Murtagh","given":"Madeleine J."},{"family":"Peters","given":"Annette"},{"family":"Pramstaller","given":"Peter P."},{"family":"Saaristo","given":"Timo"},{"family":"Salomaa","given":"Veikko"},{"family":"Stolk","given":"Ronald P."},{"family":"Uusitupa","given":"Matti"},{"family":"Harst","given":"Pim","dropping-particle":"van der"},{"family":"Klauw","given":"Melanie M.","dropping-particle":"van der"},{"family":"Waldenberger","given":"Melanie"},{"family":"Perola","given":"Markus"},{"family":"Wolffenbuttel","given":"Bruce HR"}],"issued":{"date-parts":[["2014",2,1]]},"citation-key":"vliet-ostaptchoukPrevalenceMetabolicSyndrome2014"},"label":"page"},{"id":48,"uris":["http://zotero.org/users/local/2HqMmNMN/items/NNV3SQKI"],"itemData":{"id":48,"type":"article-journal","container-title":"JAMA","DOI":"10.1001/jama.285.19.2486","ISSN":"0098-7484","issue":"19","journalAbbreviation":"JAMA","language":"eng","note":"PMID: 11368702","page":"2486-2497","source":"PubMed","title":"Executive Summary of The Third Report of The National Cholesterol Education Program (NCEP) Expert Panel on Detection, Evaluation, And Treatment of High Blood Cholesterol In Adults (Adult Treatment Panel III)","volume":"285","author":[{"literal":"Expert Panel on Detection, Evaluation, and Treatment of High Blood Cholesterol in Adults"}],"issued":{"date-parts":[["2001",5,16]]},"citation-key":"expertpanelondetectionevaluationandtreatmentofhighbloodcholesterolinadultsExecutiveSummaryThird2001"},"label":"page"}],"schema":"https://github.com/citation-style-language/schema/raw/master/csl-citation.json"} </w:delInstrText>
        </w:r>
        <w:r w:rsidRPr="009D2D8B" w:rsidDel="00E12C17">
          <w:rPr>
            <w:rFonts w:ascii="Times New Roman" w:hAnsi="Times New Roman" w:cs="Times New Roman"/>
            <w:noProof/>
            <w:color w:val="007BB8"/>
            <w:sz w:val="24"/>
            <w:vertAlign w:val="superscript"/>
            <w:rPrChange w:id="63" w:author="佳煜 张" w:date="2025-09-21T21:20:00Z" w16du:dateUtc="2025-09-21T13:20:00Z">
              <w:rPr>
                <w:rFonts w:ascii="Times New Roman" w:hAnsi="Times New Roman" w:cs="Times New Roman"/>
                <w:sz w:val="24"/>
                <w:vertAlign w:val="superscript"/>
              </w:rPr>
            </w:rPrChange>
          </w:rPr>
          <w:fldChar w:fldCharType="separate"/>
        </w:r>
        <w:r w:rsidRPr="009D2D8B" w:rsidDel="00E12C17">
          <w:rPr>
            <w:rFonts w:ascii="Times New Roman" w:hAnsi="Times New Roman" w:cs="Times New Roman" w:hint="eastAsia"/>
            <w:noProof/>
            <w:color w:val="007BB8"/>
            <w:sz w:val="24"/>
            <w:vertAlign w:val="superscript"/>
            <w:rPrChange w:id="64" w:author="佳煜 张" w:date="2025-09-21T21:20:00Z" w16du:dateUtc="2025-09-21T13:20:00Z">
              <w:rPr>
                <w:rFonts w:ascii="Times New Roman" w:hAnsi="Times New Roman" w:cs="Times New Roman" w:hint="eastAsia"/>
                <w:sz w:val="24"/>
                <w:vertAlign w:val="superscript"/>
              </w:rPr>
            </w:rPrChange>
          </w:rPr>
          <w:delText>(2, 3)</w:delText>
        </w:r>
        <w:r w:rsidRPr="009D2D8B" w:rsidDel="00E12C17">
          <w:rPr>
            <w:rFonts w:ascii="Times New Roman" w:hAnsi="Times New Roman" w:cs="Times New Roman"/>
            <w:noProof/>
            <w:color w:val="007BB8"/>
            <w:sz w:val="24"/>
            <w:vertAlign w:val="superscript"/>
            <w:rPrChange w:id="65" w:author="佳煜 张" w:date="2025-09-21T21:20:00Z" w16du:dateUtc="2025-09-21T13:20:00Z">
              <w:rPr>
                <w:rFonts w:ascii="Times New Roman" w:hAnsi="Times New Roman" w:cs="Times New Roman"/>
                <w:sz w:val="24"/>
                <w:vertAlign w:val="superscript"/>
              </w:rPr>
            </w:rPrChange>
          </w:rPr>
          <w:fldChar w:fldCharType="end"/>
        </w:r>
      </w:del>
      <w:r w:rsidR="00E12C17" w:rsidRPr="009D2D8B">
        <w:rPr>
          <w:rFonts w:ascii="Times New Roman" w:hAnsi="Times New Roman" w:cs="Times New Roman"/>
          <w:noProof/>
          <w:color w:val="007BB8"/>
          <w:sz w:val="24"/>
          <w:vertAlign w:val="superscript"/>
          <w:rPrChange w:id="66" w:author="佳煜 张" w:date="2025-09-21T21:20:00Z" w16du:dateUtc="2025-09-21T13:20:00Z">
            <w:rPr>
              <w:rFonts w:ascii="Times New Roman" w:hAnsi="Times New Roman" w:cs="Times New Roman"/>
              <w:sz w:val="24"/>
              <w:vertAlign w:val="superscript"/>
            </w:rPr>
          </w:rPrChange>
        </w:rPr>
        <w:fldChar w:fldCharType="begin">
          <w:fldData xml:space="preserve">PEVuZE5vdGU+PENpdGU+PEF1dGhvcj52YW4gVmxpZXQtT3N0YXB0Y2hvdWs8L0F1dGhvcj48WWVh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</w:fldData>
        </w:fldChar>
      </w:r>
      <w:r w:rsidR="00B67BAF" w:rsidRPr="009D2D8B">
        <w:rPr>
          <w:rFonts w:ascii="Times New Roman" w:hAnsi="Times New Roman" w:cs="Times New Roman"/>
          <w:noProof/>
          <w:color w:val="007BB8"/>
          <w:sz w:val="24"/>
          <w:vertAlign w:val="superscript"/>
          <w:rPrChange w:id="67" w:author="佳煜 张" w:date="2025-09-21T21:20:00Z" w16du:dateUtc="2025-09-21T13:20:00Z">
            <w:rPr>
              <w:rFonts w:ascii="Times New Roman" w:hAnsi="Times New Roman" w:cs="Times New Roman"/>
              <w:sz w:val="24"/>
              <w:vertAlign w:val="superscript"/>
            </w:rPr>
          </w:rPrChange>
        </w:rPr>
        <w:instrText xml:space="preserve"> ADDIN EN.CITE </w:instrText>
      </w:r>
      <w:r w:rsidR="00B67BAF" w:rsidRPr="009D2D8B">
        <w:rPr>
          <w:rFonts w:ascii="Times New Roman" w:hAnsi="Times New Roman" w:cs="Times New Roman"/>
          <w:noProof/>
          <w:color w:val="007BB8"/>
          <w:sz w:val="24"/>
          <w:vertAlign w:val="superscript"/>
          <w:rPrChange w:id="68" w:author="佳煜 张" w:date="2025-09-21T21:20:00Z" w16du:dateUtc="2025-09-21T13:20:00Z">
            <w:rPr>
              <w:rFonts w:ascii="Times New Roman" w:hAnsi="Times New Roman" w:cs="Times New Roman"/>
              <w:sz w:val="24"/>
              <w:vertAlign w:val="superscript"/>
            </w:rPr>
          </w:rPrChange>
        </w:rPr>
        <w:fldChar w:fldCharType="begin">
          <w:fldData xml:space="preserve">PEVuZE5vdGU+PENpdGU+PEF1dGhvcj52YW4gVmxpZXQtT3N0YXB0Y2hvdWs8L0F1dGhvcj48WWVh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</w:fldData>
        </w:fldChar>
      </w:r>
      <w:r w:rsidR="00B67BAF" w:rsidRPr="009D2D8B">
        <w:rPr>
          <w:rFonts w:ascii="Times New Roman" w:hAnsi="Times New Roman" w:cs="Times New Roman"/>
          <w:noProof/>
          <w:color w:val="007BB8"/>
          <w:sz w:val="24"/>
          <w:vertAlign w:val="superscript"/>
          <w:rPrChange w:id="69" w:author="佳煜 张" w:date="2025-09-21T21:20:00Z" w16du:dateUtc="2025-09-21T13:20:00Z">
            <w:rPr>
              <w:rFonts w:ascii="Times New Roman" w:hAnsi="Times New Roman" w:cs="Times New Roman"/>
              <w:sz w:val="24"/>
              <w:vertAlign w:val="superscript"/>
            </w:rPr>
          </w:rPrChange>
        </w:rPr>
        <w:instrText xml:space="preserve"> ADDIN EN.CITE.DATA </w:instrText>
      </w:r>
      <w:r w:rsidR="00B67BAF" w:rsidRPr="009D2D8B">
        <w:rPr>
          <w:rFonts w:ascii="Times New Roman" w:hAnsi="Times New Roman" w:cs="Times New Roman"/>
          <w:noProof/>
          <w:color w:val="007BB8"/>
          <w:sz w:val="24"/>
          <w:vertAlign w:val="superscript"/>
          <w:rPrChange w:id="70" w:author="佳煜 张" w:date="2025-09-21T21:20:00Z" w16du:dateUtc="2025-09-21T13:20:00Z">
            <w:rPr>
              <w:rFonts w:ascii="Times New Roman" w:hAnsi="Times New Roman" w:cs="Times New Roman"/>
              <w:sz w:val="24"/>
              <w:vertAlign w:val="superscript"/>
            </w:rPr>
          </w:rPrChange>
        </w:rPr>
      </w:r>
      <w:r w:rsidR="00B67BAF" w:rsidRPr="009D2D8B">
        <w:rPr>
          <w:rFonts w:ascii="Times New Roman" w:hAnsi="Times New Roman" w:cs="Times New Roman"/>
          <w:noProof/>
          <w:color w:val="007BB8"/>
          <w:sz w:val="24"/>
          <w:vertAlign w:val="superscript"/>
          <w:rPrChange w:id="71" w:author="佳煜 张" w:date="2025-09-21T21:20:00Z" w16du:dateUtc="2025-09-21T13:20:00Z">
            <w:rPr>
              <w:rFonts w:ascii="Times New Roman" w:hAnsi="Times New Roman" w:cs="Times New Roman"/>
              <w:sz w:val="24"/>
              <w:vertAlign w:val="superscript"/>
            </w:rPr>
          </w:rPrChange>
        </w:rPr>
        <w:fldChar w:fldCharType="end"/>
      </w:r>
      <w:r w:rsidR="00E12C17" w:rsidRPr="009D2D8B">
        <w:rPr>
          <w:rFonts w:ascii="Times New Roman" w:hAnsi="Times New Roman" w:cs="Times New Roman"/>
          <w:noProof/>
          <w:color w:val="007BB8"/>
          <w:sz w:val="24"/>
          <w:vertAlign w:val="superscript"/>
          <w:rPrChange w:id="72" w:author="佳煜 张" w:date="2025-09-21T21:20:00Z" w16du:dateUtc="2025-09-21T13:20:00Z">
            <w:rPr>
              <w:rFonts w:ascii="Times New Roman" w:hAnsi="Times New Roman" w:cs="Times New Roman"/>
              <w:sz w:val="24"/>
              <w:vertAlign w:val="superscript"/>
            </w:rPr>
          </w:rPrChange>
        </w:rPr>
      </w:r>
      <w:r w:rsidR="00E12C17" w:rsidRPr="009D2D8B">
        <w:rPr>
          <w:rFonts w:ascii="Times New Roman" w:hAnsi="Times New Roman" w:cs="Times New Roman"/>
          <w:noProof/>
          <w:color w:val="007BB8"/>
          <w:sz w:val="24"/>
          <w:vertAlign w:val="superscript"/>
          <w:rPrChange w:id="73" w:author="佳煜 张" w:date="2025-09-21T21:20:00Z" w16du:dateUtc="2025-09-21T13:20:00Z">
            <w:rPr>
              <w:rFonts w:ascii="Times New Roman" w:hAnsi="Times New Roman" w:cs="Times New Roman"/>
              <w:sz w:val="24"/>
              <w:vertAlign w:val="superscript"/>
            </w:rPr>
          </w:rPrChange>
        </w:rPr>
        <w:fldChar w:fldCharType="separate"/>
      </w:r>
      <w:r w:rsidR="00B67BAF" w:rsidRPr="009D2D8B">
        <w:rPr>
          <w:rFonts w:ascii="Times New Roman" w:hAnsi="Times New Roman" w:cs="Times New Roman"/>
          <w:noProof/>
          <w:color w:val="007BB8"/>
          <w:sz w:val="24"/>
          <w:vertAlign w:val="superscript"/>
          <w:rPrChange w:id="74" w:author="佳煜 张" w:date="2025-09-21T21:20:00Z" w16du:dateUtc="2025-09-21T13:20:00Z">
            <w:rPr>
              <w:rFonts w:ascii="Times New Roman" w:hAnsi="Times New Roman" w:cs="Times New Roman"/>
              <w:noProof/>
              <w:sz w:val="24"/>
              <w:vertAlign w:val="superscript"/>
            </w:rPr>
          </w:rPrChange>
        </w:rPr>
        <w:t>[</w:t>
      </w:r>
      <w:r w:rsidR="00CF74EC" w:rsidRPr="009D2D8B">
        <w:rPr>
          <w:rFonts w:ascii="Times New Roman" w:hAnsi="Times New Roman" w:cs="Times New Roman"/>
          <w:noProof/>
          <w:color w:val="007BB8"/>
          <w:sz w:val="24"/>
          <w:vertAlign w:val="superscript"/>
          <w:rPrChange w:id="75" w:author="佳煜 张" w:date="2025-09-21T21:20:00Z" w16du:dateUtc="2025-09-21T13:20:00Z">
            <w:rPr>
              <w:rFonts w:ascii="Times New Roman" w:hAnsi="Times New Roman" w:cs="Times New Roman"/>
              <w:noProof/>
              <w:sz w:val="24"/>
              <w:vertAlign w:val="superscript"/>
            </w:rPr>
          </w:rPrChange>
        </w:rPr>
        <w:fldChar w:fldCharType="begin"/>
      </w:r>
      <w:r w:rsidR="00CF74EC" w:rsidRPr="009D2D8B">
        <w:rPr>
          <w:rFonts w:ascii="Times New Roman" w:hAnsi="Times New Roman" w:cs="Times New Roman"/>
          <w:noProof/>
          <w:color w:val="007BB8"/>
          <w:sz w:val="24"/>
          <w:vertAlign w:val="superscript"/>
          <w:rPrChange w:id="76" w:author="佳煜 张" w:date="2025-09-21T21:20:00Z" w16du:dateUtc="2025-09-21T13:20:00Z">
            <w:rPr>
              <w:rFonts w:ascii="Times New Roman" w:hAnsi="Times New Roman" w:cs="Times New Roman"/>
              <w:noProof/>
              <w:sz w:val="24"/>
              <w:vertAlign w:val="superscript"/>
            </w:rPr>
          </w:rPrChange>
        </w:rPr>
        <w:instrText xml:space="preserve"> HYPERLINK \l "_ENREF_2" \o "van Vliet-Ostaptchouk, 2014 #90" </w:instrText>
      </w:r>
      <w:r w:rsidR="00CF74EC" w:rsidRPr="009D2D8B">
        <w:rPr>
          <w:rFonts w:ascii="Times New Roman" w:hAnsi="Times New Roman" w:cs="Times New Roman"/>
          <w:noProof/>
          <w:color w:val="007BB8"/>
          <w:sz w:val="24"/>
          <w:vertAlign w:val="superscript"/>
          <w:rPrChange w:id="77" w:author="佳煜 张" w:date="2025-09-21T21:20:00Z" w16du:dateUtc="2025-09-21T13:20:00Z">
            <w:rPr>
              <w:rFonts w:ascii="Times New Roman" w:hAnsi="Times New Roman" w:cs="Times New Roman"/>
              <w:noProof/>
              <w:sz w:val="24"/>
              <w:vertAlign w:val="superscript"/>
            </w:rPr>
          </w:rPrChange>
        </w:rPr>
      </w:r>
      <w:r w:rsidR="00CF74EC" w:rsidRPr="009D2D8B">
        <w:rPr>
          <w:rFonts w:ascii="Times New Roman" w:hAnsi="Times New Roman" w:cs="Times New Roman"/>
          <w:noProof/>
          <w:color w:val="007BB8"/>
          <w:sz w:val="24"/>
          <w:vertAlign w:val="superscript"/>
          <w:rPrChange w:id="78" w:author="佳煜 张" w:date="2025-09-21T21:20:00Z" w16du:dateUtc="2025-09-21T13:20:00Z">
            <w:rPr>
              <w:rFonts w:ascii="Times New Roman" w:hAnsi="Times New Roman" w:cs="Times New Roman"/>
              <w:noProof/>
              <w:sz w:val="24"/>
              <w:vertAlign w:val="superscript"/>
            </w:rPr>
          </w:rPrChange>
        </w:rPr>
        <w:fldChar w:fldCharType="separate"/>
      </w:r>
      <w:r w:rsidR="00CF74EC" w:rsidRPr="009D2D8B">
        <w:rPr>
          <w:rFonts w:ascii="Times New Roman" w:hAnsi="Times New Roman" w:cs="Times New Roman"/>
          <w:noProof/>
          <w:color w:val="007BB8"/>
          <w:sz w:val="24"/>
          <w:vertAlign w:val="superscript"/>
          <w:rPrChange w:id="79" w:author="佳煜 张" w:date="2025-09-21T21:20:00Z" w16du:dateUtc="2025-09-21T13:20:00Z">
            <w:rPr>
              <w:rFonts w:ascii="Times New Roman" w:hAnsi="Times New Roman" w:cs="Times New Roman"/>
              <w:noProof/>
              <w:sz w:val="24"/>
              <w:vertAlign w:val="superscript"/>
            </w:rPr>
          </w:rPrChange>
        </w:rPr>
        <w:t>2</w:t>
      </w:r>
      <w:r w:rsidR="00CF74EC" w:rsidRPr="009D2D8B">
        <w:rPr>
          <w:rFonts w:ascii="Times New Roman" w:hAnsi="Times New Roman" w:cs="Times New Roman"/>
          <w:noProof/>
          <w:color w:val="007BB8"/>
          <w:sz w:val="24"/>
          <w:vertAlign w:val="superscript"/>
          <w:rPrChange w:id="80" w:author="佳煜 张" w:date="2025-09-21T21:20:00Z" w16du:dateUtc="2025-09-21T13:20:00Z">
            <w:rPr>
              <w:rFonts w:ascii="Times New Roman" w:hAnsi="Times New Roman" w:cs="Times New Roman"/>
              <w:noProof/>
              <w:sz w:val="24"/>
              <w:vertAlign w:val="superscript"/>
            </w:rPr>
          </w:rPrChange>
        </w:rPr>
        <w:fldChar w:fldCharType="end"/>
      </w:r>
      <w:r w:rsidR="00B67BAF" w:rsidRPr="009D2D8B">
        <w:rPr>
          <w:rFonts w:ascii="Times New Roman" w:hAnsi="Times New Roman" w:cs="Times New Roman"/>
          <w:noProof/>
          <w:color w:val="007BB8"/>
          <w:sz w:val="24"/>
          <w:vertAlign w:val="superscript"/>
          <w:rPrChange w:id="81" w:author="佳煜 张" w:date="2025-09-21T21:20:00Z" w16du:dateUtc="2025-09-21T13:20:00Z">
            <w:rPr>
              <w:rFonts w:ascii="Times New Roman" w:hAnsi="Times New Roman" w:cs="Times New Roman"/>
              <w:noProof/>
              <w:sz w:val="24"/>
              <w:vertAlign w:val="superscript"/>
            </w:rPr>
          </w:rPrChange>
        </w:rPr>
        <w:t xml:space="preserve">, </w:t>
      </w:r>
      <w:r w:rsidR="00CF74EC" w:rsidRPr="009D2D8B">
        <w:rPr>
          <w:rFonts w:ascii="Times New Roman" w:hAnsi="Times New Roman" w:cs="Times New Roman"/>
          <w:noProof/>
          <w:color w:val="007BB8"/>
          <w:sz w:val="24"/>
          <w:vertAlign w:val="superscript"/>
          <w:rPrChange w:id="82" w:author="佳煜 张" w:date="2025-09-21T21:20:00Z" w16du:dateUtc="2025-09-21T13:20:00Z">
            <w:rPr>
              <w:rFonts w:ascii="Times New Roman" w:hAnsi="Times New Roman" w:cs="Times New Roman"/>
              <w:noProof/>
              <w:sz w:val="24"/>
              <w:vertAlign w:val="superscript"/>
            </w:rPr>
          </w:rPrChange>
        </w:rPr>
        <w:fldChar w:fldCharType="begin"/>
      </w:r>
      <w:r w:rsidR="00CF74EC" w:rsidRPr="009D2D8B">
        <w:rPr>
          <w:rFonts w:ascii="Times New Roman" w:hAnsi="Times New Roman" w:cs="Times New Roman"/>
          <w:noProof/>
          <w:color w:val="007BB8"/>
          <w:sz w:val="24"/>
          <w:vertAlign w:val="superscript"/>
          <w:rPrChange w:id="83" w:author="佳煜 张" w:date="2025-09-21T21:20:00Z" w16du:dateUtc="2025-09-21T13:20:00Z">
            <w:rPr>
              <w:rFonts w:ascii="Times New Roman" w:hAnsi="Times New Roman" w:cs="Times New Roman"/>
              <w:noProof/>
              <w:sz w:val="24"/>
              <w:vertAlign w:val="superscript"/>
            </w:rPr>
          </w:rPrChange>
        </w:rPr>
        <w:instrText xml:space="preserve"> HYPERLINK \l "_ENREF_3" \o "Expert Panel on Detection, 2001 #23" </w:instrText>
      </w:r>
      <w:r w:rsidR="00CF74EC" w:rsidRPr="009D2D8B">
        <w:rPr>
          <w:rFonts w:ascii="Times New Roman" w:hAnsi="Times New Roman" w:cs="Times New Roman"/>
          <w:noProof/>
          <w:color w:val="007BB8"/>
          <w:sz w:val="24"/>
          <w:vertAlign w:val="superscript"/>
          <w:rPrChange w:id="84" w:author="佳煜 张" w:date="2025-09-21T21:20:00Z" w16du:dateUtc="2025-09-21T13:20:00Z">
            <w:rPr>
              <w:rFonts w:ascii="Times New Roman" w:hAnsi="Times New Roman" w:cs="Times New Roman"/>
              <w:noProof/>
              <w:sz w:val="24"/>
              <w:vertAlign w:val="superscript"/>
            </w:rPr>
          </w:rPrChange>
        </w:rPr>
      </w:r>
      <w:r w:rsidR="00CF74EC" w:rsidRPr="009D2D8B">
        <w:rPr>
          <w:rFonts w:ascii="Times New Roman" w:hAnsi="Times New Roman" w:cs="Times New Roman"/>
          <w:noProof/>
          <w:color w:val="007BB8"/>
          <w:sz w:val="24"/>
          <w:vertAlign w:val="superscript"/>
          <w:rPrChange w:id="85" w:author="佳煜 张" w:date="2025-09-21T21:20:00Z" w16du:dateUtc="2025-09-21T13:20:00Z">
            <w:rPr>
              <w:rFonts w:ascii="Times New Roman" w:hAnsi="Times New Roman" w:cs="Times New Roman"/>
              <w:noProof/>
              <w:sz w:val="24"/>
              <w:vertAlign w:val="superscript"/>
            </w:rPr>
          </w:rPrChange>
        </w:rPr>
        <w:fldChar w:fldCharType="separate"/>
      </w:r>
      <w:r w:rsidR="00CF74EC" w:rsidRPr="009D2D8B">
        <w:rPr>
          <w:rFonts w:ascii="Times New Roman" w:hAnsi="Times New Roman" w:cs="Times New Roman"/>
          <w:noProof/>
          <w:color w:val="007BB8"/>
          <w:sz w:val="24"/>
          <w:vertAlign w:val="superscript"/>
          <w:rPrChange w:id="86" w:author="佳煜 张" w:date="2025-09-21T21:20:00Z" w16du:dateUtc="2025-09-21T13:20:00Z">
            <w:rPr>
              <w:rFonts w:ascii="Times New Roman" w:hAnsi="Times New Roman" w:cs="Times New Roman"/>
              <w:noProof/>
              <w:sz w:val="24"/>
              <w:vertAlign w:val="superscript"/>
            </w:rPr>
          </w:rPrChange>
        </w:rPr>
        <w:t>3</w:t>
      </w:r>
      <w:r w:rsidR="00CF74EC" w:rsidRPr="009D2D8B">
        <w:rPr>
          <w:rFonts w:ascii="Times New Roman" w:hAnsi="Times New Roman" w:cs="Times New Roman"/>
          <w:noProof/>
          <w:color w:val="007BB8"/>
          <w:sz w:val="24"/>
          <w:vertAlign w:val="superscript"/>
          <w:rPrChange w:id="87" w:author="佳煜 张" w:date="2025-09-21T21:20:00Z" w16du:dateUtc="2025-09-21T13:20:00Z">
            <w:rPr>
              <w:rFonts w:ascii="Times New Roman" w:hAnsi="Times New Roman" w:cs="Times New Roman"/>
              <w:noProof/>
              <w:sz w:val="24"/>
              <w:vertAlign w:val="superscript"/>
            </w:rPr>
          </w:rPrChange>
        </w:rPr>
        <w:fldChar w:fldCharType="end"/>
      </w:r>
      <w:r w:rsidR="00B67BAF" w:rsidRPr="009D2D8B">
        <w:rPr>
          <w:rFonts w:ascii="Times New Roman" w:hAnsi="Times New Roman" w:cs="Times New Roman"/>
          <w:noProof/>
          <w:color w:val="007BB8"/>
          <w:sz w:val="24"/>
          <w:vertAlign w:val="superscript"/>
          <w:rPrChange w:id="88" w:author="佳煜 张" w:date="2025-09-21T21:20:00Z" w16du:dateUtc="2025-09-21T13:20:00Z">
            <w:rPr>
              <w:rFonts w:ascii="Times New Roman" w:hAnsi="Times New Roman" w:cs="Times New Roman"/>
              <w:noProof/>
              <w:sz w:val="24"/>
              <w:vertAlign w:val="superscript"/>
            </w:rPr>
          </w:rPrChange>
        </w:rPr>
        <w:t>]</w:t>
      </w:r>
      <w:r w:rsidR="00E12C17" w:rsidRPr="009D2D8B">
        <w:rPr>
          <w:rFonts w:ascii="Times New Roman" w:hAnsi="Times New Roman" w:cs="Times New Roman"/>
          <w:noProof/>
          <w:color w:val="007BB8"/>
          <w:sz w:val="24"/>
          <w:vertAlign w:val="superscript"/>
          <w:rPrChange w:id="89" w:author="佳煜 张" w:date="2025-09-21T21:20:00Z" w16du:dateUtc="2025-09-21T13:20:00Z">
            <w:rPr>
              <w:rFonts w:ascii="Times New Roman" w:hAnsi="Times New Roman" w:cs="Times New Roman"/>
              <w:sz w:val="24"/>
              <w:vertAlign w:val="superscript"/>
            </w:rPr>
          </w:rPrChange>
        </w:rPr>
        <w:fldChar w:fldCharType="end"/>
      </w:r>
    </w:p>
    <w:p w14:paraId="78832705" w14:textId="5607D791" w:rsidR="00DA6E1F" w:rsidRDefault="00E60AF0">
      <w:pPr>
        <w:spacing w:line="480" w:lineRule="auto"/>
        <w:jc w:val="both"/>
        <w:rPr>
          <w:rFonts w:ascii="Times New Roman" w:hAnsi="Times New Roman" w:cs="Times New Roman"/>
          <w:sz w:val="24"/>
        </w:rPr>
      </w:pPr>
      <w:bookmarkStart w:id="90" w:name="OLE_LINK7"/>
      <w:r>
        <w:rPr>
          <w:rFonts w:ascii="Times New Roman" w:hAnsi="Times New Roman" w:cs="Times New Roman"/>
          <w:sz w:val="24"/>
        </w:rPr>
        <w:t>Flavonoids</w:t>
      </w:r>
      <w:bookmarkEnd w:id="90"/>
      <w:r>
        <w:rPr>
          <w:rFonts w:ascii="Times New Roman" w:hAnsi="Times New Roman" w:cs="Times New Roman"/>
          <w:sz w:val="24"/>
        </w:rPr>
        <w:t xml:space="preserve"> are a group of natu</w:t>
      </w:r>
      <w:bookmarkStart w:id="91" w:name="OLE_LINK56"/>
      <w:r>
        <w:rPr>
          <w:rFonts w:ascii="Times New Roman" w:hAnsi="Times New Roman" w:cs="Times New Roman"/>
          <w:sz w:val="24"/>
        </w:rPr>
        <w:t>ral subs</w:t>
      </w:r>
      <w:bookmarkEnd w:id="91"/>
      <w:r>
        <w:rPr>
          <w:rFonts w:ascii="Times New Roman" w:hAnsi="Times New Roman" w:cs="Times New Roman"/>
          <w:sz w:val="24"/>
        </w:rPr>
        <w:t xml:space="preserve">tances with variable phenolic </w:t>
      </w:r>
      <w:bookmarkStart w:id="92" w:name="OLE_LINK6"/>
      <w:r>
        <w:rPr>
          <w:rFonts w:ascii="Times New Roman" w:hAnsi="Times New Roman" w:cs="Times New Roman"/>
          <w:sz w:val="24"/>
        </w:rPr>
        <w:t>structures.</w:t>
      </w:r>
      <w:r>
        <w:rPr>
          <w:rFonts w:ascii="Times New Roman" w:hAnsi="Times New Roman" w:cs="Times New Roman"/>
          <w:sz w:val="24"/>
          <w:vertAlign w:val="superscript"/>
        </w:rPr>
        <w:fldChar w:fldCharType="begin"/>
      </w:r>
      <w:r>
        <w:rPr>
          <w:rFonts w:ascii="Times New Roman" w:hAnsi="Times New Roman" w:cs="Times New Roman"/>
          <w:sz w:val="24"/>
          <w:vertAlign w:val="superscript"/>
        </w:rPr>
        <w:instrText xml:space="preserve"> ADDIN ZOTERO_ITEM CSL_CITATION {"citationID":"MEyL5Z2Q","properties":{"formattedCitation":"(4)","plainCitation":"(4)","dontUpdate":true,"noteIndex":0},"citationItems":[{"id":6,"uris":["http://zotero.org/users/local/2HqMmNMN/items/5SG4PZPR"],"itemData":{"id":6,"type":"article-journal","abstract":"Obesity and diabetes are the most prevailing health concerns worldwide and their incidence is increasing at a high rate, resulting in enormous social costs. Obesity is a complex disease commonly accompanied by insulin resistance and increases in oxidative stress and inflammatory marker expression, leading to augmented fat mass in the body. Diabetes mellitus (DM) is a metabolic disorder characterized by the destruction of pancreatic β cells or diminished insulin secretion and action insulin. Obesity causes the development of metabolic disorders such as DM, hypertension, cardiovascular diseases, and inflammation-based pathologies. Flavonoids are the secondary metabolites of plants and have 15-carbon skeleton structures containing two phenyl rings and a heterocyclic ring. More than 5000 naturally occurring flavonoids have been reported from various plants and have been found to possess many beneficial effects with advantages over chemical treatments. A number of studies have demonstrated the potential health benefits of natural flavonoids in treating obesity and DM, and show increased bioavailability and action on multiple molecular targets. This review summarizes the current progress in our understanding of the anti-obesity and anti-diabetic potential of natural flavonoids and their molecular mechanisms for preventing and/or treating obesity and diabetes.","container-title":"International Journal of Molecular Sciences","DOI":"10.3390/ijms17040569","ISSN":"1422-0067","issue":"4","journalAbbreviation":"Int J Mol Sci","language":"eng","note":"PMID: 27092490\nPMCID: PMC4849025","page":"569","source":"PubMed","title":"Molecular Mechanisms of the Anti-Obesity and Anti-Diabetic Properties of Flavonoids","volume":"17","author":[{"family":"Kawser Hossain","given":"Mohammed"},{"family":"Abdal Dayem","given":"Ahmed"},{"family":"Han","given":"Jihae"},{"family":"Yin","given":"Yingfu"},{"family":"Kim","given":"Kyeongseok"},{"family":"Kumar Saha","given":"Subbroto"},{"family":"Yang","given":"Gwang-Mo"},{"family":"Choi","given":"Hye Yeon"},{"family":"Cho","given":"Ssang-Goo"}],"issued":{"date-parts":[["2016",4,15]]},"citation-key":"kawserhossainMolecularMechanismsObesity2016"}}],"schema":"https://github.com/citation-style-language/schema/raw/master/csl-citation.json"} </w:instrText>
      </w:r>
      <w:r>
        <w:rPr>
          <w:rFonts w:ascii="Times New Roman" w:hAnsi="Times New Roman" w:cs="Times New Roman"/>
          <w:sz w:val="24"/>
          <w:vertAlign w:val="superscript"/>
        </w:rPr>
        <w:fldChar w:fldCharType="separate"/>
      </w:r>
      <w:r>
        <w:rPr>
          <w:rFonts w:ascii="Times New Roman" w:hAnsi="Times New Roman" w:cs="Times New Roman" w:hint="eastAsia"/>
          <w:sz w:val="24"/>
          <w:vertAlign w:val="superscript"/>
        </w:rPr>
        <w:t>(4)</w:t>
      </w:r>
      <w:r>
        <w:rPr>
          <w:rFonts w:ascii="Times New Roman" w:hAnsi="Times New Roman" w:cs="Times New Roman"/>
          <w:sz w:val="24"/>
          <w:vertAlign w:val="superscript"/>
        </w:rPr>
        <w:fldChar w:fldCharType="end"/>
      </w:r>
      <w:r>
        <w:rPr>
          <w:rFonts w:ascii="Times New Roman" w:hAnsi="Times New Roman" w:cs="Times New Roman" w:hint="eastAsia"/>
          <w:sz w:val="24"/>
        </w:rPr>
        <w:t xml:space="preserve"> </w:t>
      </w:r>
      <w:r>
        <w:rPr>
          <w:rFonts w:ascii="Times New Roman" w:hAnsi="Times New Roman" w:cs="Times New Roman"/>
          <w:sz w:val="24"/>
        </w:rPr>
        <w:t xml:space="preserve">According to their molecular structure, flavonoids could be classified into different categories, including </w:t>
      </w:r>
      <w:bookmarkEnd w:id="92"/>
      <w:proofErr w:type="spellStart"/>
      <w:r>
        <w:rPr>
          <w:rFonts w:ascii="Times New Roman" w:hAnsi="Times New Roman" w:cs="Times New Roman"/>
          <w:sz w:val="24"/>
        </w:rPr>
        <w:t>flavonols</w:t>
      </w:r>
      <w:proofErr w:type="spellEnd"/>
      <w:r>
        <w:rPr>
          <w:rFonts w:ascii="Times New Roman" w:hAnsi="Times New Roman" w:cs="Times New Roman"/>
          <w:sz w:val="24"/>
        </w:rPr>
        <w:t xml:space="preserve"> (i.e. quercet</w:t>
      </w:r>
      <w:bookmarkStart w:id="93" w:name="OLE_LINK8"/>
      <w:r>
        <w:rPr>
          <w:rFonts w:ascii="Times New Roman" w:hAnsi="Times New Roman" w:cs="Times New Roman"/>
          <w:sz w:val="24"/>
        </w:rPr>
        <w:t>in, kaemp</w:t>
      </w:r>
      <w:bookmarkEnd w:id="93"/>
      <w:r>
        <w:rPr>
          <w:rFonts w:ascii="Times New Roman" w:hAnsi="Times New Roman" w:cs="Times New Roman"/>
          <w:sz w:val="24"/>
        </w:rPr>
        <w:t xml:space="preserve">ferol, resveratrol, and myricetin), flavanones (i.e. </w:t>
      </w:r>
      <w:proofErr w:type="spellStart"/>
      <w:r>
        <w:rPr>
          <w:rFonts w:ascii="Times New Roman" w:hAnsi="Times New Roman" w:cs="Times New Roman"/>
          <w:sz w:val="24"/>
        </w:rPr>
        <w:t>hesperetin</w:t>
      </w:r>
      <w:proofErr w:type="spellEnd"/>
      <w:r>
        <w:rPr>
          <w:rFonts w:ascii="Times New Roman" w:hAnsi="Times New Roman" w:cs="Times New Roman"/>
          <w:sz w:val="24"/>
        </w:rPr>
        <w:t xml:space="preserve">, naringenin and naringin), isoflavones (i.e. </w:t>
      </w:r>
      <w:proofErr w:type="spellStart"/>
      <w:r>
        <w:rPr>
          <w:rFonts w:ascii="Times New Roman" w:hAnsi="Times New Roman" w:cs="Times New Roman"/>
          <w:sz w:val="24"/>
        </w:rPr>
        <w:t>daidzin</w:t>
      </w:r>
      <w:proofErr w:type="spellEnd"/>
      <w:r>
        <w:rPr>
          <w:rFonts w:ascii="Times New Roman" w:hAnsi="Times New Roman" w:cs="Times New Roman"/>
          <w:sz w:val="24"/>
        </w:rPr>
        <w:t xml:space="preserve">, </w:t>
      </w:r>
      <w:proofErr w:type="spellStart"/>
      <w:r>
        <w:rPr>
          <w:rFonts w:ascii="Times New Roman" w:hAnsi="Times New Roman" w:cs="Times New Roman"/>
          <w:sz w:val="24"/>
        </w:rPr>
        <w:t>genistin</w:t>
      </w:r>
      <w:proofErr w:type="spellEnd"/>
      <w:r>
        <w:rPr>
          <w:rFonts w:ascii="Times New Roman" w:hAnsi="Times New Roman" w:cs="Times New Roman"/>
          <w:sz w:val="24"/>
        </w:rPr>
        <w:t xml:space="preserve"> and </w:t>
      </w:r>
      <w:proofErr w:type="spellStart"/>
      <w:r>
        <w:rPr>
          <w:rFonts w:ascii="Times New Roman" w:hAnsi="Times New Roman" w:cs="Times New Roman"/>
          <w:sz w:val="24"/>
        </w:rPr>
        <w:t>glycitein</w:t>
      </w:r>
      <w:proofErr w:type="spellEnd"/>
      <w:r>
        <w:rPr>
          <w:rFonts w:ascii="Times New Roman" w:hAnsi="Times New Roman" w:cs="Times New Roman"/>
          <w:sz w:val="24"/>
        </w:rPr>
        <w:t>), flavones (i.e. apigenin and luteolin), flavan-3-ols (</w:t>
      </w:r>
      <w:bookmarkStart w:id="94" w:name="OLE_LINK43"/>
      <w:r>
        <w:rPr>
          <w:rFonts w:ascii="Times New Roman" w:hAnsi="Times New Roman" w:cs="Times New Roman"/>
          <w:sz w:val="24"/>
        </w:rPr>
        <w:t>i.e.</w:t>
      </w:r>
      <w:bookmarkEnd w:id="94"/>
      <w:r>
        <w:rPr>
          <w:rFonts w:ascii="Times New Roman" w:hAnsi="Times New Roman" w:cs="Times New Roman"/>
          <w:sz w:val="24"/>
        </w:rPr>
        <w:t xml:space="preserve"> catechins and epigallocatechin gallate), and anthocyanins (</w:t>
      </w:r>
      <w:proofErr w:type="spellStart"/>
      <w:r>
        <w:rPr>
          <w:rFonts w:ascii="Times New Roman" w:hAnsi="Times New Roman" w:cs="Times New Roman"/>
          <w:sz w:val="24"/>
        </w:rPr>
        <w:t>i.e.cyanidin</w:t>
      </w:r>
      <w:proofErr w:type="spellEnd"/>
      <w:r>
        <w:rPr>
          <w:rFonts w:ascii="Times New Roman" w:hAnsi="Times New Roman" w:cs="Times New Roman"/>
          <w:sz w:val="24"/>
        </w:rPr>
        <w:t xml:space="preserve"> and </w:t>
      </w:r>
      <w:proofErr w:type="spellStart"/>
      <w:r>
        <w:rPr>
          <w:rFonts w:ascii="Times New Roman" w:hAnsi="Times New Roman" w:cs="Times New Roman"/>
          <w:sz w:val="24"/>
        </w:rPr>
        <w:t>Apigenidin</w:t>
      </w:r>
      <w:proofErr w:type="spellEnd"/>
      <w:r>
        <w:rPr>
          <w:rFonts w:ascii="Times New Roman" w:hAnsi="Times New Roman" w:cs="Times New Roman"/>
          <w:sz w:val="24"/>
        </w:rPr>
        <w:t>).</w:t>
      </w:r>
      <w:del w:id="95" w:author="佳煜 张" w:date="2025-09-21T19:14:00Z" w16du:dateUtc="2025-09-21T11:14:00Z">
        <w:r w:rsidRPr="009D2D8B" w:rsidDel="00E12C17">
          <w:rPr>
            <w:rFonts w:ascii="Times New Roman" w:hAnsi="Times New Roman" w:cs="Times New Roman"/>
            <w:noProof/>
            <w:color w:val="007BB8"/>
            <w:sz w:val="24"/>
            <w:vertAlign w:val="superscript"/>
            <w:rPrChange w:id="96" w:author="佳煜 张" w:date="2025-09-21T21:20:00Z" w16du:dateUtc="2025-09-21T13:20:00Z">
              <w:rPr>
                <w:rFonts w:ascii="Times New Roman" w:hAnsi="Times New Roman" w:cs="Times New Roman"/>
                <w:sz w:val="24"/>
                <w:vertAlign w:val="superscript"/>
              </w:rPr>
            </w:rPrChange>
          </w:rPr>
          <w:fldChar w:fldCharType="begin"/>
        </w:r>
        <w:r w:rsidRPr="009D2D8B" w:rsidDel="00E12C17">
          <w:rPr>
            <w:rFonts w:ascii="Times New Roman" w:hAnsi="Times New Roman" w:cs="Times New Roman"/>
            <w:noProof/>
            <w:color w:val="007BB8"/>
            <w:sz w:val="24"/>
            <w:vertAlign w:val="superscript"/>
            <w:rPrChange w:id="97" w:author="佳煜 张" w:date="2025-09-21T21:20:00Z" w16du:dateUtc="2025-09-21T13:20:00Z">
              <w:rPr>
                <w:rFonts w:ascii="Times New Roman" w:hAnsi="Times New Roman" w:cs="Times New Roman"/>
                <w:sz w:val="24"/>
                <w:vertAlign w:val="superscript"/>
              </w:rPr>
            </w:rPrChange>
          </w:rPr>
          <w:delInstrText xml:space="preserve"> ADDIN ZOTERO_ITEM CSL_CITATION {"citationID":"7eVbrsvL","properties":{"formattedCitation":"(4)","plainCitation":"(4)","noteIndex":0},"citationItems":[{"id":6,"uris":["http://zotero.org/users/local/2HqMmNMN/items/5SG4PZPR"],"itemData":{"id":6,"type":"article-journal","abstract":"Obesity and diabetes are the most prevailing health concerns worldwide and their incidence is increasing at a high rate, resulting in enormous social costs. Obesity is a complex disease commonly accompanied by insulin resistance and increases in oxidative stress and inflammatory marker expression, leading to augmented fat mass in the body. Diabetes mellitus (DM) is a metabolic disorder characterized by the destruction of pancreatic β cells or diminished insulin secretion and action insulin. Obesity causes the development of metabolic disorders such as DM, hypertension, cardiovascular diseases, and inflammation-based pathologies. Flavonoids are the secondary metabolites of plants and have 15-carbon skeleton structures containing two phenyl rings and a heterocyclic ring. More than 5000 naturally occurring flavonoids have been reported from various plants and have been found to possess many beneficial effects with advantages over chemical treatments. A number of studies have demonstrated the potential health benefits of natural flavonoids in treating obesity and DM, and show increased bioavailability and action on multiple molecular targets. This review summarizes the current progress in our understanding of the anti-obesity and anti-diabetic potential of natural flavonoids and their molecular mechanisms for preventing and/or treating obesity and diabetes.","container-title":"International Journal of Molecular Sciences","DOI":"10.3390/ijms17040569","ISSN":"1422-0067","issue":"4","journalAbbreviation":"Int J Mol Sci","language":"eng","note":"PMID: 27092490\nPMCID: PMC4849025","page":"569","source":"PubMed","title":"Molecular Mechanisms of the Anti-Obesity and Anti-Diabetic Properties of Flavonoids","volume":"17","author":[{"family":"Kawser Hossain","given":"Mohammed"},{"family":"Abdal Dayem","given":"Ahmed"},{"family":"Han","given":"Jihae"},{"family":"Yin","given":"Yingfu"},{"family":"Kim","given":"Kyeongseok"},{"family":"Kumar Saha","given":"Subbroto"},{"family":"Yang","given":"Gwang-Mo"},{"family":"Choi","given":"Hye Yeon"},{"family":"Cho","given":"Ssang-Goo"}],"issued":{"date-parts":[["2016",4,15]]},"citation-key":"kawserhossainMolecularMechanismsObesity2016"}}],"schema":"https://github.com/citation-style-language/schema/raw/master/csl-citation.json"} </w:delInstrText>
        </w:r>
        <w:r w:rsidRPr="009D2D8B" w:rsidDel="00E12C17">
          <w:rPr>
            <w:rFonts w:ascii="Times New Roman" w:hAnsi="Times New Roman" w:cs="Times New Roman"/>
            <w:noProof/>
            <w:color w:val="007BB8"/>
            <w:sz w:val="24"/>
            <w:vertAlign w:val="superscript"/>
            <w:rPrChange w:id="98" w:author="佳煜 张" w:date="2025-09-21T21:20:00Z" w16du:dateUtc="2025-09-21T13:20:00Z">
              <w:rPr>
                <w:rFonts w:ascii="Times New Roman" w:hAnsi="Times New Roman" w:cs="Times New Roman"/>
                <w:sz w:val="24"/>
                <w:vertAlign w:val="superscript"/>
              </w:rPr>
            </w:rPrChange>
          </w:rPr>
          <w:fldChar w:fldCharType="separate"/>
        </w:r>
        <w:r w:rsidRPr="009D2D8B" w:rsidDel="00E12C17">
          <w:rPr>
            <w:rFonts w:ascii="Times New Roman" w:hAnsi="Times New Roman" w:cs="Times New Roman" w:hint="eastAsia"/>
            <w:noProof/>
            <w:color w:val="007BB8"/>
            <w:sz w:val="24"/>
            <w:vertAlign w:val="superscript"/>
            <w:rPrChange w:id="99" w:author="佳煜 张" w:date="2025-09-21T21:20:00Z" w16du:dateUtc="2025-09-21T13:20:00Z">
              <w:rPr>
                <w:rFonts w:ascii="Times New Roman" w:hAnsi="Times New Roman" w:cs="Times New Roman" w:hint="eastAsia"/>
                <w:sz w:val="24"/>
                <w:vertAlign w:val="superscript"/>
              </w:rPr>
            </w:rPrChange>
          </w:rPr>
          <w:delText>(4)</w:delText>
        </w:r>
        <w:r w:rsidRPr="009D2D8B" w:rsidDel="00E12C17">
          <w:rPr>
            <w:rFonts w:ascii="Times New Roman" w:hAnsi="Times New Roman" w:cs="Times New Roman"/>
            <w:noProof/>
            <w:color w:val="007BB8"/>
            <w:sz w:val="24"/>
            <w:vertAlign w:val="superscript"/>
            <w:rPrChange w:id="100" w:author="佳煜 张" w:date="2025-09-21T21:20:00Z" w16du:dateUtc="2025-09-21T13:20:00Z">
              <w:rPr>
                <w:rFonts w:ascii="Times New Roman" w:hAnsi="Times New Roman" w:cs="Times New Roman"/>
                <w:sz w:val="24"/>
                <w:vertAlign w:val="superscript"/>
              </w:rPr>
            </w:rPrChange>
          </w:rPr>
          <w:fldChar w:fldCharType="end"/>
        </w:r>
      </w:del>
      <w:r w:rsidR="00E12C17" w:rsidRPr="009D2D8B">
        <w:rPr>
          <w:rFonts w:ascii="Times New Roman" w:hAnsi="Times New Roman" w:cs="Times New Roman"/>
          <w:noProof/>
          <w:color w:val="007BB8"/>
          <w:sz w:val="24"/>
          <w:vertAlign w:val="superscript"/>
          <w:rPrChange w:id="101" w:author="佳煜 张" w:date="2025-09-21T21:20:00Z" w16du:dateUtc="2025-09-21T13:20:00Z">
            <w:rPr>
              <w:rFonts w:ascii="Times New Roman" w:hAnsi="Times New Roman" w:cs="Times New Roman"/>
              <w:sz w:val="24"/>
              <w:vertAlign w:val="superscript"/>
            </w:rPr>
          </w:rPrChange>
        </w:rPr>
        <w:fldChar w:fldCharType="begin">
          <w:fldData xml:space="preserve">PEVuZE5vdGU+PENpdGU+PEF1dGhvcj5LYXdzZXIgSG9zc2FpbjwvQXV0aG9yPjxZZWFyPjIwMTY8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</w:fldData>
        </w:fldChar>
      </w:r>
      <w:r w:rsidR="00B67BAF" w:rsidRPr="009D2D8B">
        <w:rPr>
          <w:rFonts w:ascii="Times New Roman" w:hAnsi="Times New Roman" w:cs="Times New Roman"/>
          <w:noProof/>
          <w:color w:val="007BB8"/>
          <w:sz w:val="24"/>
          <w:vertAlign w:val="superscript"/>
          <w:rPrChange w:id="102" w:author="佳煜 张" w:date="2025-09-21T21:20:00Z" w16du:dateUtc="2025-09-21T13:20:00Z">
            <w:rPr>
              <w:rFonts w:ascii="Times New Roman" w:hAnsi="Times New Roman" w:cs="Times New Roman"/>
              <w:sz w:val="24"/>
              <w:vertAlign w:val="superscript"/>
            </w:rPr>
          </w:rPrChange>
        </w:rPr>
        <w:instrText xml:space="preserve"> ADDIN EN.CITE </w:instrText>
      </w:r>
      <w:r w:rsidR="00B67BAF" w:rsidRPr="009D2D8B">
        <w:rPr>
          <w:rFonts w:ascii="Times New Roman" w:hAnsi="Times New Roman" w:cs="Times New Roman"/>
          <w:noProof/>
          <w:color w:val="007BB8"/>
          <w:sz w:val="24"/>
          <w:vertAlign w:val="superscript"/>
          <w:rPrChange w:id="103" w:author="佳煜 张" w:date="2025-09-21T21:20:00Z" w16du:dateUtc="2025-09-21T13:20:00Z">
            <w:rPr>
              <w:rFonts w:ascii="Times New Roman" w:hAnsi="Times New Roman" w:cs="Times New Roman"/>
              <w:sz w:val="24"/>
              <w:vertAlign w:val="superscript"/>
            </w:rPr>
          </w:rPrChange>
        </w:rPr>
        <w:fldChar w:fldCharType="begin">
          <w:fldData xml:space="preserve">PEVuZE5vdGU+PENpdGU+PEF1dGhvcj5LYXdzZXIgSG9zc2FpbjwvQXV0aG9yPjxZZWFyPjIwMTY8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</w:fldData>
        </w:fldChar>
      </w:r>
      <w:r w:rsidR="00B67BAF" w:rsidRPr="009D2D8B">
        <w:rPr>
          <w:rFonts w:ascii="Times New Roman" w:hAnsi="Times New Roman" w:cs="Times New Roman"/>
          <w:noProof/>
          <w:color w:val="007BB8"/>
          <w:sz w:val="24"/>
          <w:vertAlign w:val="superscript"/>
          <w:rPrChange w:id="104" w:author="佳煜 张" w:date="2025-09-21T21:20:00Z" w16du:dateUtc="2025-09-21T13:20:00Z">
            <w:rPr>
              <w:rFonts w:ascii="Times New Roman" w:hAnsi="Times New Roman" w:cs="Times New Roman"/>
              <w:sz w:val="24"/>
              <w:vertAlign w:val="superscript"/>
            </w:rPr>
          </w:rPrChange>
        </w:rPr>
        <w:instrText xml:space="preserve"> ADDIN EN.CITE.DATA </w:instrText>
      </w:r>
      <w:r w:rsidR="00B67BAF" w:rsidRPr="009D2D8B">
        <w:rPr>
          <w:rFonts w:ascii="Times New Roman" w:hAnsi="Times New Roman" w:cs="Times New Roman"/>
          <w:noProof/>
          <w:color w:val="007BB8"/>
          <w:sz w:val="24"/>
          <w:vertAlign w:val="superscript"/>
          <w:rPrChange w:id="105" w:author="佳煜 张" w:date="2025-09-21T21:20:00Z" w16du:dateUtc="2025-09-21T13:20:00Z">
            <w:rPr>
              <w:rFonts w:ascii="Times New Roman" w:hAnsi="Times New Roman" w:cs="Times New Roman"/>
              <w:sz w:val="24"/>
              <w:vertAlign w:val="superscript"/>
            </w:rPr>
          </w:rPrChange>
        </w:rPr>
      </w:r>
      <w:r w:rsidR="00B67BAF" w:rsidRPr="009D2D8B">
        <w:rPr>
          <w:rFonts w:ascii="Times New Roman" w:hAnsi="Times New Roman" w:cs="Times New Roman"/>
          <w:noProof/>
          <w:color w:val="007BB8"/>
          <w:sz w:val="24"/>
          <w:vertAlign w:val="superscript"/>
          <w:rPrChange w:id="106" w:author="佳煜 张" w:date="2025-09-21T21:20:00Z" w16du:dateUtc="2025-09-21T13:20:00Z">
            <w:rPr>
              <w:rFonts w:ascii="Times New Roman" w:hAnsi="Times New Roman" w:cs="Times New Roman"/>
              <w:sz w:val="24"/>
              <w:vertAlign w:val="superscript"/>
            </w:rPr>
          </w:rPrChange>
        </w:rPr>
        <w:fldChar w:fldCharType="end"/>
      </w:r>
      <w:r w:rsidR="00E12C17" w:rsidRPr="009D2D8B">
        <w:rPr>
          <w:rFonts w:ascii="Times New Roman" w:hAnsi="Times New Roman" w:cs="Times New Roman"/>
          <w:noProof/>
          <w:color w:val="007BB8"/>
          <w:sz w:val="24"/>
          <w:vertAlign w:val="superscript"/>
          <w:rPrChange w:id="107" w:author="佳煜 张" w:date="2025-09-21T21:20:00Z" w16du:dateUtc="2025-09-21T13:20:00Z">
            <w:rPr>
              <w:rFonts w:ascii="Times New Roman" w:hAnsi="Times New Roman" w:cs="Times New Roman"/>
              <w:sz w:val="24"/>
              <w:vertAlign w:val="superscript"/>
            </w:rPr>
          </w:rPrChange>
        </w:rPr>
      </w:r>
      <w:r w:rsidR="00E12C17" w:rsidRPr="009D2D8B">
        <w:rPr>
          <w:rFonts w:ascii="Times New Roman" w:hAnsi="Times New Roman" w:cs="Times New Roman"/>
          <w:noProof/>
          <w:color w:val="007BB8"/>
          <w:sz w:val="24"/>
          <w:vertAlign w:val="superscript"/>
          <w:rPrChange w:id="108" w:author="佳煜 张" w:date="2025-09-21T21:20:00Z" w16du:dateUtc="2025-09-21T13:20:00Z">
            <w:rPr>
              <w:rFonts w:ascii="Times New Roman" w:hAnsi="Times New Roman" w:cs="Times New Roman"/>
              <w:sz w:val="24"/>
              <w:vertAlign w:val="superscript"/>
            </w:rPr>
          </w:rPrChange>
        </w:rPr>
        <w:fldChar w:fldCharType="separate"/>
      </w:r>
      <w:r w:rsidR="00B67BAF" w:rsidRPr="009D2D8B">
        <w:rPr>
          <w:rFonts w:ascii="Times New Roman" w:hAnsi="Times New Roman" w:cs="Times New Roman"/>
          <w:noProof/>
          <w:color w:val="007BB8"/>
          <w:sz w:val="24"/>
          <w:vertAlign w:val="superscript"/>
          <w:rPrChange w:id="109" w:author="佳煜 张" w:date="2025-09-21T21:20:00Z" w16du:dateUtc="2025-09-21T13:20:00Z">
            <w:rPr>
              <w:rFonts w:ascii="Times New Roman" w:hAnsi="Times New Roman" w:cs="Times New Roman"/>
              <w:noProof/>
              <w:sz w:val="24"/>
              <w:vertAlign w:val="superscript"/>
            </w:rPr>
          </w:rPrChange>
        </w:rPr>
        <w:t>[</w:t>
      </w:r>
      <w:r w:rsidR="00CF74EC" w:rsidRPr="009D2D8B">
        <w:rPr>
          <w:rFonts w:ascii="Times New Roman" w:hAnsi="Times New Roman" w:cs="Times New Roman"/>
          <w:noProof/>
          <w:color w:val="007BB8"/>
          <w:sz w:val="24"/>
          <w:vertAlign w:val="superscript"/>
          <w:rPrChange w:id="110" w:author="佳煜 张" w:date="2025-09-21T21:20:00Z" w16du:dateUtc="2025-09-21T13:20:00Z">
            <w:rPr>
              <w:rFonts w:ascii="Times New Roman" w:hAnsi="Times New Roman" w:cs="Times New Roman"/>
              <w:noProof/>
              <w:sz w:val="24"/>
              <w:vertAlign w:val="superscript"/>
            </w:rPr>
          </w:rPrChange>
        </w:rPr>
        <w:fldChar w:fldCharType="begin"/>
      </w:r>
      <w:r w:rsidR="00CF74EC" w:rsidRPr="009D2D8B">
        <w:rPr>
          <w:rFonts w:ascii="Times New Roman" w:hAnsi="Times New Roman" w:cs="Times New Roman"/>
          <w:noProof/>
          <w:color w:val="007BB8"/>
          <w:sz w:val="24"/>
          <w:vertAlign w:val="superscript"/>
          <w:rPrChange w:id="111" w:author="佳煜 张" w:date="2025-09-21T21:20:00Z" w16du:dateUtc="2025-09-21T13:20:00Z">
            <w:rPr>
              <w:rFonts w:ascii="Times New Roman" w:hAnsi="Times New Roman" w:cs="Times New Roman"/>
              <w:noProof/>
              <w:sz w:val="24"/>
              <w:vertAlign w:val="superscript"/>
            </w:rPr>
          </w:rPrChange>
        </w:rPr>
        <w:instrText xml:space="preserve"> HYPERLINK \l "_ENREF_4" \o "Kawser Hossain, 2016 #10" </w:instrText>
      </w:r>
      <w:r w:rsidR="00CF74EC" w:rsidRPr="009D2D8B">
        <w:rPr>
          <w:rFonts w:ascii="Times New Roman" w:hAnsi="Times New Roman" w:cs="Times New Roman"/>
          <w:noProof/>
          <w:color w:val="007BB8"/>
          <w:sz w:val="24"/>
          <w:vertAlign w:val="superscript"/>
          <w:rPrChange w:id="112" w:author="佳煜 张" w:date="2025-09-21T21:20:00Z" w16du:dateUtc="2025-09-21T13:20:00Z">
            <w:rPr>
              <w:rFonts w:ascii="Times New Roman" w:hAnsi="Times New Roman" w:cs="Times New Roman"/>
              <w:noProof/>
              <w:sz w:val="24"/>
              <w:vertAlign w:val="superscript"/>
            </w:rPr>
          </w:rPrChange>
        </w:rPr>
      </w:r>
      <w:r w:rsidR="00CF74EC" w:rsidRPr="009D2D8B">
        <w:rPr>
          <w:rFonts w:ascii="Times New Roman" w:hAnsi="Times New Roman" w:cs="Times New Roman"/>
          <w:noProof/>
          <w:color w:val="007BB8"/>
          <w:sz w:val="24"/>
          <w:vertAlign w:val="superscript"/>
          <w:rPrChange w:id="113" w:author="佳煜 张" w:date="2025-09-21T21:20:00Z" w16du:dateUtc="2025-09-21T13:20:00Z">
            <w:rPr>
              <w:rFonts w:ascii="Times New Roman" w:hAnsi="Times New Roman" w:cs="Times New Roman"/>
              <w:noProof/>
              <w:sz w:val="24"/>
              <w:vertAlign w:val="superscript"/>
            </w:rPr>
          </w:rPrChange>
        </w:rPr>
        <w:fldChar w:fldCharType="separate"/>
      </w:r>
      <w:r w:rsidR="00CF74EC" w:rsidRPr="009D2D8B">
        <w:rPr>
          <w:rFonts w:ascii="Times New Roman" w:hAnsi="Times New Roman" w:cs="Times New Roman"/>
          <w:noProof/>
          <w:color w:val="007BB8"/>
          <w:sz w:val="24"/>
          <w:vertAlign w:val="superscript"/>
          <w:rPrChange w:id="114" w:author="佳煜 张" w:date="2025-09-21T21:20:00Z" w16du:dateUtc="2025-09-21T13:20:00Z">
            <w:rPr>
              <w:rFonts w:ascii="Times New Roman" w:hAnsi="Times New Roman" w:cs="Times New Roman"/>
              <w:noProof/>
              <w:sz w:val="24"/>
              <w:vertAlign w:val="superscript"/>
            </w:rPr>
          </w:rPrChange>
        </w:rPr>
        <w:t>4</w:t>
      </w:r>
      <w:r w:rsidR="00CF74EC" w:rsidRPr="009D2D8B">
        <w:rPr>
          <w:rFonts w:ascii="Times New Roman" w:hAnsi="Times New Roman" w:cs="Times New Roman"/>
          <w:noProof/>
          <w:color w:val="007BB8"/>
          <w:sz w:val="24"/>
          <w:vertAlign w:val="superscript"/>
          <w:rPrChange w:id="115" w:author="佳煜 张" w:date="2025-09-21T21:20:00Z" w16du:dateUtc="2025-09-21T13:20:00Z">
            <w:rPr>
              <w:rFonts w:ascii="Times New Roman" w:hAnsi="Times New Roman" w:cs="Times New Roman"/>
              <w:noProof/>
              <w:sz w:val="24"/>
              <w:vertAlign w:val="superscript"/>
            </w:rPr>
          </w:rPrChange>
        </w:rPr>
        <w:fldChar w:fldCharType="end"/>
      </w:r>
      <w:r w:rsidR="00B67BAF" w:rsidRPr="009D2D8B">
        <w:rPr>
          <w:rFonts w:ascii="Times New Roman" w:hAnsi="Times New Roman" w:cs="Times New Roman"/>
          <w:noProof/>
          <w:color w:val="007BB8"/>
          <w:sz w:val="24"/>
          <w:vertAlign w:val="superscript"/>
          <w:rPrChange w:id="116" w:author="佳煜 张" w:date="2025-09-21T21:20:00Z" w16du:dateUtc="2025-09-21T13:20:00Z">
            <w:rPr>
              <w:rFonts w:ascii="Times New Roman" w:hAnsi="Times New Roman" w:cs="Times New Roman"/>
              <w:noProof/>
              <w:sz w:val="24"/>
              <w:vertAlign w:val="superscript"/>
            </w:rPr>
          </w:rPrChange>
        </w:rPr>
        <w:t xml:space="preserve">, </w:t>
      </w:r>
      <w:r w:rsidR="00CF74EC" w:rsidRPr="009D2D8B">
        <w:rPr>
          <w:rFonts w:ascii="Times New Roman" w:hAnsi="Times New Roman" w:cs="Times New Roman"/>
          <w:noProof/>
          <w:color w:val="007BB8"/>
          <w:sz w:val="24"/>
          <w:vertAlign w:val="superscript"/>
          <w:rPrChange w:id="117" w:author="佳煜 张" w:date="2025-09-21T21:20:00Z" w16du:dateUtc="2025-09-21T13:20:00Z">
            <w:rPr>
              <w:rFonts w:ascii="Times New Roman" w:hAnsi="Times New Roman" w:cs="Times New Roman"/>
              <w:noProof/>
              <w:sz w:val="24"/>
              <w:vertAlign w:val="superscript"/>
            </w:rPr>
          </w:rPrChange>
        </w:rPr>
        <w:fldChar w:fldCharType="begin"/>
      </w:r>
      <w:r w:rsidR="00CF74EC" w:rsidRPr="009D2D8B">
        <w:rPr>
          <w:rFonts w:ascii="Times New Roman" w:hAnsi="Times New Roman" w:cs="Times New Roman"/>
          <w:noProof/>
          <w:color w:val="007BB8"/>
          <w:sz w:val="24"/>
          <w:vertAlign w:val="superscript"/>
          <w:rPrChange w:id="118" w:author="佳煜 张" w:date="2025-09-21T21:20:00Z" w16du:dateUtc="2025-09-21T13:20:00Z">
            <w:rPr>
              <w:rFonts w:ascii="Times New Roman" w:hAnsi="Times New Roman" w:cs="Times New Roman"/>
              <w:noProof/>
              <w:sz w:val="24"/>
              <w:vertAlign w:val="superscript"/>
            </w:rPr>
          </w:rPrChange>
        </w:rPr>
        <w:instrText xml:space="preserve"> HYPERLINK \l "_ENREF_5" \o "Serafini, 2010 #56" </w:instrText>
      </w:r>
      <w:r w:rsidR="00CF74EC" w:rsidRPr="009D2D8B">
        <w:rPr>
          <w:rFonts w:ascii="Times New Roman" w:hAnsi="Times New Roman" w:cs="Times New Roman"/>
          <w:noProof/>
          <w:color w:val="007BB8"/>
          <w:sz w:val="24"/>
          <w:vertAlign w:val="superscript"/>
          <w:rPrChange w:id="119" w:author="佳煜 张" w:date="2025-09-21T21:20:00Z" w16du:dateUtc="2025-09-21T13:20:00Z">
            <w:rPr>
              <w:rFonts w:ascii="Times New Roman" w:hAnsi="Times New Roman" w:cs="Times New Roman"/>
              <w:noProof/>
              <w:sz w:val="24"/>
              <w:vertAlign w:val="superscript"/>
            </w:rPr>
          </w:rPrChange>
        </w:rPr>
      </w:r>
      <w:r w:rsidR="00CF74EC" w:rsidRPr="009D2D8B">
        <w:rPr>
          <w:rFonts w:ascii="Times New Roman" w:hAnsi="Times New Roman" w:cs="Times New Roman"/>
          <w:noProof/>
          <w:color w:val="007BB8"/>
          <w:sz w:val="24"/>
          <w:vertAlign w:val="superscript"/>
          <w:rPrChange w:id="120" w:author="佳煜 张" w:date="2025-09-21T21:20:00Z" w16du:dateUtc="2025-09-21T13:20:00Z">
            <w:rPr>
              <w:rFonts w:ascii="Times New Roman" w:hAnsi="Times New Roman" w:cs="Times New Roman"/>
              <w:noProof/>
              <w:sz w:val="24"/>
              <w:vertAlign w:val="superscript"/>
            </w:rPr>
          </w:rPrChange>
        </w:rPr>
        <w:fldChar w:fldCharType="separate"/>
      </w:r>
      <w:r w:rsidR="00CF74EC" w:rsidRPr="009D2D8B">
        <w:rPr>
          <w:rFonts w:ascii="Times New Roman" w:hAnsi="Times New Roman" w:cs="Times New Roman"/>
          <w:noProof/>
          <w:color w:val="007BB8"/>
          <w:sz w:val="24"/>
          <w:vertAlign w:val="superscript"/>
          <w:rPrChange w:id="121" w:author="佳煜 张" w:date="2025-09-21T21:20:00Z" w16du:dateUtc="2025-09-21T13:20:00Z">
            <w:rPr>
              <w:rFonts w:ascii="Times New Roman" w:hAnsi="Times New Roman" w:cs="Times New Roman"/>
              <w:noProof/>
              <w:sz w:val="24"/>
              <w:vertAlign w:val="superscript"/>
            </w:rPr>
          </w:rPrChange>
        </w:rPr>
        <w:t>5</w:t>
      </w:r>
      <w:r w:rsidR="00CF74EC" w:rsidRPr="009D2D8B">
        <w:rPr>
          <w:rFonts w:ascii="Times New Roman" w:hAnsi="Times New Roman" w:cs="Times New Roman"/>
          <w:noProof/>
          <w:color w:val="007BB8"/>
          <w:sz w:val="24"/>
          <w:vertAlign w:val="superscript"/>
          <w:rPrChange w:id="122" w:author="佳煜 张" w:date="2025-09-21T21:20:00Z" w16du:dateUtc="2025-09-21T13:20:00Z">
            <w:rPr>
              <w:rFonts w:ascii="Times New Roman" w:hAnsi="Times New Roman" w:cs="Times New Roman"/>
              <w:noProof/>
              <w:sz w:val="24"/>
              <w:vertAlign w:val="superscript"/>
            </w:rPr>
          </w:rPrChange>
        </w:rPr>
        <w:fldChar w:fldCharType="end"/>
      </w:r>
      <w:r w:rsidR="00B67BAF" w:rsidRPr="009D2D8B">
        <w:rPr>
          <w:rFonts w:ascii="Times New Roman" w:hAnsi="Times New Roman" w:cs="Times New Roman"/>
          <w:noProof/>
          <w:color w:val="007BB8"/>
          <w:sz w:val="24"/>
          <w:vertAlign w:val="superscript"/>
          <w:rPrChange w:id="123" w:author="佳煜 张" w:date="2025-09-21T21:20:00Z" w16du:dateUtc="2025-09-21T13:20:00Z">
            <w:rPr>
              <w:rFonts w:ascii="Times New Roman" w:hAnsi="Times New Roman" w:cs="Times New Roman"/>
              <w:noProof/>
              <w:sz w:val="24"/>
              <w:vertAlign w:val="superscript"/>
            </w:rPr>
          </w:rPrChange>
        </w:rPr>
        <w:t>]</w:t>
      </w:r>
      <w:r w:rsidR="00E12C17" w:rsidRPr="009D2D8B">
        <w:rPr>
          <w:rFonts w:ascii="Times New Roman" w:hAnsi="Times New Roman" w:cs="Times New Roman"/>
          <w:noProof/>
          <w:color w:val="007BB8"/>
          <w:sz w:val="24"/>
          <w:vertAlign w:val="superscript"/>
          <w:rPrChange w:id="124" w:author="佳煜 张" w:date="2025-09-21T21:20:00Z" w16du:dateUtc="2025-09-21T13:20:00Z">
            <w:rPr>
              <w:rFonts w:ascii="Times New Roman" w:hAnsi="Times New Roman" w:cs="Times New Roman"/>
              <w:sz w:val="24"/>
              <w:vertAlign w:val="superscript"/>
            </w:rPr>
          </w:rPrChange>
        </w:rPr>
        <w:fldChar w:fldCharType="end"/>
      </w:r>
      <w:r w:rsidRPr="009D2D8B">
        <w:rPr>
          <w:rFonts w:ascii="Times New Roman" w:hAnsi="Times New Roman" w:cs="Times New Roman"/>
          <w:noProof/>
          <w:color w:val="007BB8"/>
          <w:sz w:val="24"/>
          <w:vertAlign w:val="superscript"/>
          <w:rPrChange w:id="125" w:author="佳煜 张" w:date="2025-09-21T21:20:00Z" w16du:dateUtc="2025-09-21T13:20:00Z">
            <w:rPr>
              <w:rFonts w:ascii="Times New Roman" w:hAnsi="Times New Roman" w:cs="Times New Roman"/>
              <w:sz w:val="24"/>
            </w:rPr>
          </w:rPrChange>
        </w:rPr>
        <w:t xml:space="preserve"> </w:t>
      </w:r>
    </w:p>
    <w:p w14:paraId="5A7CE3E6" w14:textId="0601A4D0" w:rsidR="00DA6E1F" w:rsidRPr="009D2D8B" w:rsidRDefault="00E60AF0">
      <w:pPr>
        <w:spacing w:line="480" w:lineRule="auto"/>
        <w:jc w:val="both"/>
        <w:rPr>
          <w:rFonts w:ascii="Times New Roman" w:hAnsi="Times New Roman" w:cs="Times New Roman"/>
          <w:noProof/>
          <w:color w:val="007BB8"/>
          <w:sz w:val="24"/>
          <w:vertAlign w:val="superscript"/>
          <w:rPrChange w:id="126" w:author="佳煜 张" w:date="2025-09-21T21:21:00Z" w16du:dateUtc="2025-09-21T13:21:00Z">
            <w:rPr>
              <w:rFonts w:ascii="Times New Roman" w:hAnsi="Times New Roman" w:cs="Times New Roman"/>
              <w:sz w:val="24"/>
            </w:rPr>
          </w:rPrChange>
        </w:rPr>
      </w:pPr>
      <w:r>
        <w:rPr>
          <w:rFonts w:ascii="Times New Roman" w:hAnsi="Times New Roman" w:cs="Times New Roman"/>
          <w:sz w:val="24"/>
        </w:rPr>
        <w:t>The body gets most of the flavonoids from berries, citrus fruits, and vegetables. Flavonoids have diverse and extensive health advantages, especially in anti-inflammatory, antioxidant, antiviral, anticancer, and anti-obesity activity.</w:t>
      </w:r>
      <w:del w:id="127" w:author="佳煜 张" w:date="2025-09-21T21:20:00Z" w16du:dateUtc="2025-09-21T13:20:00Z">
        <w:r w:rsidRPr="009D2D8B" w:rsidDel="009D2D8B">
          <w:rPr>
            <w:rFonts w:ascii="Times New Roman" w:hAnsi="Times New Roman" w:cs="Times New Roman"/>
            <w:noProof/>
            <w:color w:val="007BB8"/>
            <w:sz w:val="24"/>
            <w:vertAlign w:val="superscript"/>
            <w:rPrChange w:id="128" w:author="佳煜 张" w:date="2025-09-21T21:20:00Z" w16du:dateUtc="2025-09-21T13:20:00Z">
              <w:rPr>
                <w:rFonts w:ascii="Times New Roman" w:hAnsi="Times New Roman" w:cs="Times New Roman"/>
                <w:sz w:val="24"/>
              </w:rPr>
            </w:rPrChange>
          </w:rPr>
          <w:delText xml:space="preserve"> </w:delText>
        </w:r>
        <w:bookmarkStart w:id="129" w:name="OLE_LINK17"/>
        <w:r w:rsidRPr="009D2D8B" w:rsidDel="009D2D8B">
          <w:rPr>
            <w:rFonts w:ascii="Times New Roman" w:hAnsi="Times New Roman" w:cs="Times New Roman"/>
            <w:noProof/>
            <w:color w:val="007BB8"/>
            <w:sz w:val="24"/>
            <w:vertAlign w:val="superscript"/>
            <w:rPrChange w:id="130" w:author="佳煜 张" w:date="2025-09-21T21:20:00Z" w16du:dateUtc="2025-09-21T13:20:00Z">
              <w:rPr>
                <w:rFonts w:ascii="Times New Roman" w:hAnsi="Times New Roman" w:cs="Times New Roman"/>
                <w:sz w:val="24"/>
                <w:vertAlign w:val="superscript"/>
              </w:rPr>
            </w:rPrChange>
          </w:rPr>
          <w:fldChar w:fldCharType="begin"/>
        </w:r>
        <w:r w:rsidRPr="009D2D8B" w:rsidDel="009D2D8B">
          <w:rPr>
            <w:rFonts w:ascii="Times New Roman" w:hAnsi="Times New Roman" w:cs="Times New Roman"/>
            <w:noProof/>
            <w:color w:val="007BB8"/>
            <w:sz w:val="24"/>
            <w:vertAlign w:val="superscript"/>
            <w:rPrChange w:id="131" w:author="佳煜 张" w:date="2025-09-21T21:20:00Z" w16du:dateUtc="2025-09-21T13:20:00Z">
              <w:rPr>
                <w:rFonts w:ascii="Times New Roman" w:hAnsi="Times New Roman" w:cs="Times New Roman"/>
                <w:sz w:val="24"/>
                <w:vertAlign w:val="superscript"/>
              </w:rPr>
            </w:rPrChange>
          </w:rPr>
          <w:delInstrText xml:space="preserve"> ADDIN ZOTERO_ITEM CSL_CITATION {"citationID":"3n76cBYp","properties":{"formattedCitation":"[2], [3]","plainCitation":"[2], [3]","dontUpdate":true,"noteIndex":0},"citationItems":[{"id":9,"uris":["http://zotero.org/users/local/2HqMmNMN/items/L4BQQ4XA"],"itemData":{"id":9,"type":"article-journal","abstract":"Epidemiological evidence suggests that a high intake of plant foods is associated with lower risk of chronic diseases. However, the mechanism of action and the components involved in this effect have not been identified clearly. In recent years, the scientific community has agreed to focus its attention on a class of secondary metabolites extensively present in a wide range of plant foods: the flavonoids, suggested as having different biological roles. The anti-inflammatory actions of flavonoids in vitro or in cellular models involve the inhibition of the synthesis and activities of different pro-inflammatory mediators such as eicosanoids, cytokines, adhesion molecules and C-reactive protein. Molecular activities of flavonoids include inhibition of transcription factors such as NF-kappaB and activating protein-1 (AP-1), as well as activation of nuclear factor-erythroid 2-related factor 2 (Nrf2). However, the in vitro evidence might be somehow of limited impact due to the non-physiological concentrations utilized and to the fact that in vivo flavonoids are extensively metabolized to molecules with different chemical structures and activities compared with the ones originally present in the food. Human studies investigating the effect of flavonoids on markers of inflammation are insufficient, and are mainly focused on flavonoid-rich foods but not on pure molecules. Most of the studies lack assessment of flavonoid absorption or fail to associate an effect on inflammation with a change in circulating levels of flavonoids. Human trials with appropriate placebo and pure flavonoid molecules are needed to clarify if flavonoids represent ancillary ingredients or key molecules involved in the anti-inflammatory properties of plant foods.","container-title":"The Proceedings of the Nutrition Society","DOI":"10.1017/S002966511000162X","ISSN":"1475-2719","issue":"3","journalAbbreviation":"Proc Nutr Soc","language":"eng","note":"PMID: 20569521","page":"273-278","source":"PubMed","title":"Flavonoids as anti-inflammatory agents","volume":"69","author":[{"family":"Serafini","given":"Mauro"},{"family":"Peluso","given":"Ilaria"},{"family":"Raguzzini","given":"Anna"}],"issued":{"date-parts":[["2010",8]]},"citation-key":"serafiniFlavonoidsAntiinflammatoryAgents2010"}},{"id":90,"uris":["http://zotero.org/users/local/2HqMmNMN/items/INV7LVLW"],"itemData":{"id":90,"type":"article-journal","abstract":"Flavonoids, a group of natural substances with variable phenolic structures, are found in fruits, vegetables, grains, bark, roots, stems, flowers, tea and wine. These natural products are well known for their beneficial effects on health and efforts are being made to isolate the ingredients so called flavonoids. Flavonoids are now considered as an indispensable component in a variety of nutraceutical, pharmaceutical, medicinal and cosmetic applications. This is attributed to their anti-oxidative, anti-inflammatory, anti-mutagenic and anti-carcinogenic properties coupled with their capacity to modulate key cellular enzyme function. Research on flavonoids received an added impulse with the discovery of the low cardiovascular mortality rate and also prevention of CHD. Information on the working mechanisms of flavonoids is still not understood properly. However, it has widely been known for centuries that derivatives of plant origin possess a broad spectrum of biological activity. Current trends of research and development activities on flavonoids relate to isolation, identification, characterisation and functions of flavonoids and finally their applications on health benefits. Molecular docking and knowledge of bioinformatics are also being used to predict potential applications and manufacturing by industry. In the present review, attempts have been made to discuss the current trends of research and development on flavonoids, working mechanisms of flavonoids, flavonoid functions and applications, prediction of flavonoids as potential drugs in preventing chronic diseases and future research directions.","container-title":"Journal of Nutritional Science","DOI":"10.1017/jns.2016.41","ISSN":"2048-6790","journalAbbreviation":"J Nutr Sci","language":"eng","note":"PMID: 28620474\nPMCID: PMC5465813","page":"e47","source":"PubMed","title":"Flavonoids: an overview","title-short":"Flavonoids","volume":"5","author":[{"family":"Panche","given":"A. N."},{"family":"Diwan","given":"A. D."},{"family":"Chandra","given":"S. R."}],"issued":{"date-parts":[["2016"]]},"citation-key":"pancheFlavonoidsOverview2016"}}],"schema":"https://github.com/citation-style-language/schema/raw/master/csl-citation.json"} </w:delInstrText>
        </w:r>
        <w:r w:rsidRPr="009D2D8B" w:rsidDel="009D2D8B">
          <w:rPr>
            <w:rFonts w:ascii="Times New Roman" w:hAnsi="Times New Roman" w:cs="Times New Roman"/>
            <w:noProof/>
            <w:color w:val="007BB8"/>
            <w:sz w:val="24"/>
            <w:vertAlign w:val="superscript"/>
            <w:rPrChange w:id="132" w:author="佳煜 张" w:date="2025-09-21T21:20:00Z" w16du:dateUtc="2025-09-21T13:20:00Z">
              <w:rPr>
                <w:rFonts w:ascii="Times New Roman" w:hAnsi="Times New Roman" w:cs="Times New Roman"/>
                <w:sz w:val="24"/>
                <w:vertAlign w:val="superscript"/>
              </w:rPr>
            </w:rPrChange>
          </w:rPr>
          <w:fldChar w:fldCharType="separate"/>
        </w:r>
      </w:del>
      <w:del w:id="133" w:author="佳煜 张" w:date="2025-09-21T19:24:00Z" w16du:dateUtc="2025-09-21T11:24:00Z">
        <w:r w:rsidRPr="009D2D8B" w:rsidDel="00541DAD">
          <w:rPr>
            <w:rFonts w:ascii="Times New Roman" w:hAnsi="Times New Roman" w:cs="Times New Roman" w:hint="eastAsia"/>
            <w:noProof/>
            <w:color w:val="007BB8"/>
            <w:sz w:val="24"/>
            <w:vertAlign w:val="superscript"/>
            <w:rPrChange w:id="134" w:author="佳煜 张" w:date="2025-09-21T21:20:00Z" w16du:dateUtc="2025-09-21T13:20:00Z">
              <w:rPr>
                <w:rFonts w:ascii="Times New Roman" w:hAnsi="Times New Roman" w:cs="Times New Roman" w:hint="eastAsia"/>
                <w:sz w:val="24"/>
                <w:vertAlign w:val="superscript"/>
              </w:rPr>
            </w:rPrChange>
          </w:rPr>
          <w:delText>(5, 6</w:delText>
        </w:r>
      </w:del>
      <w:del w:id="135" w:author="佳煜 张" w:date="2025-09-21T21:20:00Z" w16du:dateUtc="2025-09-21T13:20:00Z">
        <w:r w:rsidRPr="009D2D8B" w:rsidDel="009D2D8B">
          <w:rPr>
            <w:rFonts w:ascii="Times New Roman" w:hAnsi="Times New Roman" w:cs="Times New Roman" w:hint="eastAsia"/>
            <w:noProof/>
            <w:color w:val="007BB8"/>
            <w:sz w:val="24"/>
            <w:vertAlign w:val="superscript"/>
            <w:rPrChange w:id="136" w:author="佳煜 张" w:date="2025-09-21T21:20:00Z" w16du:dateUtc="2025-09-21T13:20:00Z">
              <w:rPr>
                <w:rFonts w:ascii="Times New Roman" w:hAnsi="Times New Roman" w:cs="Times New Roman" w:hint="eastAsia"/>
                <w:sz w:val="24"/>
                <w:vertAlign w:val="superscript"/>
              </w:rPr>
            </w:rPrChange>
          </w:rPr>
          <w:delText>)</w:delText>
        </w:r>
        <w:r w:rsidRPr="009D2D8B" w:rsidDel="009D2D8B">
          <w:rPr>
            <w:rFonts w:ascii="Times New Roman" w:hAnsi="Times New Roman" w:cs="Times New Roman"/>
            <w:noProof/>
            <w:color w:val="007BB8"/>
            <w:sz w:val="24"/>
            <w:vertAlign w:val="superscript"/>
            <w:rPrChange w:id="137" w:author="佳煜 张" w:date="2025-09-21T21:20:00Z" w16du:dateUtc="2025-09-21T13:20:00Z">
              <w:rPr>
                <w:rFonts w:ascii="Times New Roman" w:hAnsi="Times New Roman" w:cs="Times New Roman"/>
                <w:sz w:val="24"/>
                <w:vertAlign w:val="superscript"/>
              </w:rPr>
            </w:rPrChange>
          </w:rPr>
          <w:fldChar w:fldCharType="end"/>
        </w:r>
      </w:del>
      <w:r w:rsidR="00541DAD" w:rsidRPr="009D2D8B">
        <w:rPr>
          <w:rFonts w:ascii="Times New Roman" w:hAnsi="Times New Roman" w:cs="Times New Roman"/>
          <w:noProof/>
          <w:color w:val="007BB8"/>
          <w:sz w:val="24"/>
          <w:vertAlign w:val="superscript"/>
          <w:rPrChange w:id="138" w:author="佳煜 张" w:date="2025-09-21T21:20:00Z" w16du:dateUtc="2025-09-21T13:20:00Z">
            <w:rPr>
              <w:rFonts w:ascii="Times New Roman" w:hAnsi="Times New Roman" w:cs="Times New Roman"/>
              <w:sz w:val="24"/>
              <w:vertAlign w:val="superscript"/>
            </w:rPr>
          </w:rPrChange>
        </w:rPr>
        <w:fldChar w:fldCharType="begin">
          <w:fldData xml:space="preserve">PEVuZE5vdGU+PENpdGU+PEF1dGhvcj5TZXJhZmluaTwvQXV0aG9yPjxZZWFyPjIwMTA8L1llYXI+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</w:fldData>
        </w:fldChar>
      </w:r>
      <w:r w:rsidR="00B67BAF" w:rsidRPr="009D2D8B">
        <w:rPr>
          <w:rFonts w:ascii="Times New Roman" w:hAnsi="Times New Roman" w:cs="Times New Roman"/>
          <w:noProof/>
          <w:color w:val="007BB8"/>
          <w:sz w:val="24"/>
          <w:vertAlign w:val="superscript"/>
          <w:rPrChange w:id="139" w:author="佳煜 张" w:date="2025-09-21T21:20:00Z" w16du:dateUtc="2025-09-21T13:20:00Z">
            <w:rPr>
              <w:rFonts w:ascii="Times New Roman" w:hAnsi="Times New Roman" w:cs="Times New Roman"/>
              <w:sz w:val="24"/>
              <w:vertAlign w:val="superscript"/>
            </w:rPr>
          </w:rPrChange>
        </w:rPr>
        <w:instrText xml:space="preserve"> ADDIN EN.CITE </w:instrText>
      </w:r>
      <w:r w:rsidR="00B67BAF" w:rsidRPr="009D2D8B">
        <w:rPr>
          <w:rFonts w:ascii="Times New Roman" w:hAnsi="Times New Roman" w:cs="Times New Roman"/>
          <w:noProof/>
          <w:color w:val="007BB8"/>
          <w:sz w:val="24"/>
          <w:vertAlign w:val="superscript"/>
          <w:rPrChange w:id="140" w:author="佳煜 张" w:date="2025-09-21T21:20:00Z" w16du:dateUtc="2025-09-21T13:20:00Z">
            <w:rPr>
              <w:rFonts w:ascii="Times New Roman" w:hAnsi="Times New Roman" w:cs="Times New Roman"/>
              <w:sz w:val="24"/>
              <w:vertAlign w:val="superscript"/>
            </w:rPr>
          </w:rPrChange>
        </w:rPr>
        <w:fldChar w:fldCharType="begin">
          <w:fldData xml:space="preserve">PEVuZE5vdGU+PENpdGU+PEF1dGhvcj5TZXJhZmluaTwvQXV0aG9yPjxZZWFyPjIwMTA8L1llYXI+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</w:fldData>
        </w:fldChar>
      </w:r>
      <w:r w:rsidR="00B67BAF" w:rsidRPr="009D2D8B">
        <w:rPr>
          <w:rFonts w:ascii="Times New Roman" w:hAnsi="Times New Roman" w:cs="Times New Roman"/>
          <w:noProof/>
          <w:color w:val="007BB8"/>
          <w:sz w:val="24"/>
          <w:vertAlign w:val="superscript"/>
          <w:rPrChange w:id="141" w:author="佳煜 张" w:date="2025-09-21T21:20:00Z" w16du:dateUtc="2025-09-21T13:20:00Z">
            <w:rPr>
              <w:rFonts w:ascii="Times New Roman" w:hAnsi="Times New Roman" w:cs="Times New Roman"/>
              <w:sz w:val="24"/>
              <w:vertAlign w:val="superscript"/>
            </w:rPr>
          </w:rPrChange>
        </w:rPr>
        <w:instrText xml:space="preserve"> ADDIN EN.CITE.DATA </w:instrText>
      </w:r>
      <w:r w:rsidR="00B67BAF" w:rsidRPr="009D2D8B">
        <w:rPr>
          <w:rFonts w:ascii="Times New Roman" w:hAnsi="Times New Roman" w:cs="Times New Roman"/>
          <w:noProof/>
          <w:color w:val="007BB8"/>
          <w:sz w:val="24"/>
          <w:vertAlign w:val="superscript"/>
          <w:rPrChange w:id="142" w:author="佳煜 张" w:date="2025-09-21T21:20:00Z" w16du:dateUtc="2025-09-21T13:20:00Z">
            <w:rPr>
              <w:rFonts w:ascii="Times New Roman" w:hAnsi="Times New Roman" w:cs="Times New Roman"/>
              <w:sz w:val="24"/>
              <w:vertAlign w:val="superscript"/>
            </w:rPr>
          </w:rPrChange>
        </w:rPr>
      </w:r>
      <w:r w:rsidR="00B67BAF" w:rsidRPr="009D2D8B">
        <w:rPr>
          <w:rFonts w:ascii="Times New Roman" w:hAnsi="Times New Roman" w:cs="Times New Roman"/>
          <w:noProof/>
          <w:color w:val="007BB8"/>
          <w:sz w:val="24"/>
          <w:vertAlign w:val="superscript"/>
          <w:rPrChange w:id="143" w:author="佳煜 张" w:date="2025-09-21T21:20:00Z" w16du:dateUtc="2025-09-21T13:20:00Z">
            <w:rPr>
              <w:rFonts w:ascii="Times New Roman" w:hAnsi="Times New Roman" w:cs="Times New Roman"/>
              <w:sz w:val="24"/>
              <w:vertAlign w:val="superscript"/>
            </w:rPr>
          </w:rPrChange>
        </w:rPr>
        <w:fldChar w:fldCharType="end"/>
      </w:r>
      <w:r w:rsidR="00541DAD" w:rsidRPr="009D2D8B">
        <w:rPr>
          <w:rFonts w:ascii="Times New Roman" w:hAnsi="Times New Roman" w:cs="Times New Roman"/>
          <w:noProof/>
          <w:color w:val="007BB8"/>
          <w:sz w:val="24"/>
          <w:vertAlign w:val="superscript"/>
          <w:rPrChange w:id="144" w:author="佳煜 张" w:date="2025-09-21T21:20:00Z" w16du:dateUtc="2025-09-21T13:20:00Z">
            <w:rPr>
              <w:rFonts w:ascii="Times New Roman" w:hAnsi="Times New Roman" w:cs="Times New Roman"/>
              <w:sz w:val="24"/>
              <w:vertAlign w:val="superscript"/>
            </w:rPr>
          </w:rPrChange>
        </w:rPr>
      </w:r>
      <w:r w:rsidR="00541DAD" w:rsidRPr="009D2D8B">
        <w:rPr>
          <w:rFonts w:ascii="Times New Roman" w:hAnsi="Times New Roman" w:cs="Times New Roman"/>
          <w:noProof/>
          <w:color w:val="007BB8"/>
          <w:sz w:val="24"/>
          <w:vertAlign w:val="superscript"/>
          <w:rPrChange w:id="145" w:author="佳煜 张" w:date="2025-09-21T21:20:00Z" w16du:dateUtc="2025-09-21T13:20:00Z">
            <w:rPr>
              <w:rFonts w:ascii="Times New Roman" w:hAnsi="Times New Roman" w:cs="Times New Roman"/>
              <w:sz w:val="24"/>
              <w:vertAlign w:val="superscript"/>
            </w:rPr>
          </w:rPrChange>
        </w:rPr>
        <w:fldChar w:fldCharType="separate"/>
      </w:r>
      <w:r w:rsidR="00B67BAF" w:rsidRPr="009D2D8B">
        <w:rPr>
          <w:rFonts w:ascii="Times New Roman" w:hAnsi="Times New Roman" w:cs="Times New Roman"/>
          <w:noProof/>
          <w:color w:val="007BB8"/>
          <w:sz w:val="24"/>
          <w:vertAlign w:val="superscript"/>
          <w:rPrChange w:id="146" w:author="佳煜 张" w:date="2025-09-21T21:20:00Z" w16du:dateUtc="2025-09-21T13:20:00Z">
            <w:rPr>
              <w:rFonts w:ascii="Times New Roman" w:hAnsi="Times New Roman" w:cs="Times New Roman"/>
              <w:noProof/>
              <w:sz w:val="24"/>
              <w:vertAlign w:val="superscript"/>
            </w:rPr>
          </w:rPrChange>
        </w:rPr>
        <w:t>[</w:t>
      </w:r>
      <w:r w:rsidR="00CF74EC" w:rsidRPr="009D2D8B">
        <w:rPr>
          <w:rFonts w:ascii="Times New Roman" w:hAnsi="Times New Roman" w:cs="Times New Roman"/>
          <w:noProof/>
          <w:color w:val="007BB8"/>
          <w:sz w:val="24"/>
          <w:vertAlign w:val="superscript"/>
          <w:rPrChange w:id="147" w:author="佳煜 张" w:date="2025-09-21T21:20:00Z" w16du:dateUtc="2025-09-21T13:20:00Z">
            <w:rPr>
              <w:rFonts w:ascii="Times New Roman" w:hAnsi="Times New Roman" w:cs="Times New Roman"/>
              <w:noProof/>
              <w:sz w:val="24"/>
              <w:vertAlign w:val="superscript"/>
            </w:rPr>
          </w:rPrChange>
        </w:rPr>
        <w:fldChar w:fldCharType="begin"/>
      </w:r>
      <w:r w:rsidR="00CF74EC" w:rsidRPr="009D2D8B">
        <w:rPr>
          <w:rFonts w:ascii="Times New Roman" w:hAnsi="Times New Roman" w:cs="Times New Roman"/>
          <w:noProof/>
          <w:color w:val="007BB8"/>
          <w:sz w:val="24"/>
          <w:vertAlign w:val="superscript"/>
          <w:rPrChange w:id="148" w:author="佳煜 张" w:date="2025-09-21T21:20:00Z" w16du:dateUtc="2025-09-21T13:20:00Z">
            <w:rPr>
              <w:rFonts w:ascii="Times New Roman" w:hAnsi="Times New Roman" w:cs="Times New Roman"/>
              <w:noProof/>
              <w:sz w:val="24"/>
              <w:vertAlign w:val="superscript"/>
            </w:rPr>
          </w:rPrChange>
        </w:rPr>
        <w:instrText xml:space="preserve"> HYPERLINK \l "_ENREF_5" \o "Serafini, 2010 #56" </w:instrText>
      </w:r>
      <w:r w:rsidR="00CF74EC" w:rsidRPr="009D2D8B">
        <w:rPr>
          <w:rFonts w:ascii="Times New Roman" w:hAnsi="Times New Roman" w:cs="Times New Roman"/>
          <w:noProof/>
          <w:color w:val="007BB8"/>
          <w:sz w:val="24"/>
          <w:vertAlign w:val="superscript"/>
          <w:rPrChange w:id="149" w:author="佳煜 张" w:date="2025-09-21T21:20:00Z" w16du:dateUtc="2025-09-21T13:20:00Z">
            <w:rPr>
              <w:rFonts w:ascii="Times New Roman" w:hAnsi="Times New Roman" w:cs="Times New Roman"/>
              <w:noProof/>
              <w:sz w:val="24"/>
              <w:vertAlign w:val="superscript"/>
            </w:rPr>
          </w:rPrChange>
        </w:rPr>
      </w:r>
      <w:r w:rsidR="00CF74EC" w:rsidRPr="009D2D8B">
        <w:rPr>
          <w:rFonts w:ascii="Times New Roman" w:hAnsi="Times New Roman" w:cs="Times New Roman"/>
          <w:noProof/>
          <w:color w:val="007BB8"/>
          <w:sz w:val="24"/>
          <w:vertAlign w:val="superscript"/>
          <w:rPrChange w:id="150" w:author="佳煜 张" w:date="2025-09-21T21:20:00Z" w16du:dateUtc="2025-09-21T13:20:00Z">
            <w:rPr>
              <w:rFonts w:ascii="Times New Roman" w:hAnsi="Times New Roman" w:cs="Times New Roman"/>
              <w:noProof/>
              <w:sz w:val="24"/>
              <w:vertAlign w:val="superscript"/>
            </w:rPr>
          </w:rPrChange>
        </w:rPr>
        <w:fldChar w:fldCharType="separate"/>
      </w:r>
      <w:r w:rsidR="00CF74EC" w:rsidRPr="009D2D8B">
        <w:rPr>
          <w:rFonts w:ascii="Times New Roman" w:hAnsi="Times New Roman" w:cs="Times New Roman"/>
          <w:noProof/>
          <w:color w:val="007BB8"/>
          <w:sz w:val="24"/>
          <w:vertAlign w:val="superscript"/>
          <w:rPrChange w:id="151" w:author="佳煜 张" w:date="2025-09-21T21:20:00Z" w16du:dateUtc="2025-09-21T13:20:00Z">
            <w:rPr>
              <w:rFonts w:ascii="Times New Roman" w:hAnsi="Times New Roman" w:cs="Times New Roman"/>
              <w:noProof/>
              <w:sz w:val="24"/>
              <w:vertAlign w:val="superscript"/>
            </w:rPr>
          </w:rPrChange>
        </w:rPr>
        <w:t>5</w:t>
      </w:r>
      <w:r w:rsidR="00CF74EC" w:rsidRPr="009D2D8B">
        <w:rPr>
          <w:rFonts w:ascii="Times New Roman" w:hAnsi="Times New Roman" w:cs="Times New Roman"/>
          <w:noProof/>
          <w:color w:val="007BB8"/>
          <w:sz w:val="24"/>
          <w:vertAlign w:val="superscript"/>
          <w:rPrChange w:id="152" w:author="佳煜 张" w:date="2025-09-21T21:20:00Z" w16du:dateUtc="2025-09-21T13:20:00Z">
            <w:rPr>
              <w:rFonts w:ascii="Times New Roman" w:hAnsi="Times New Roman" w:cs="Times New Roman"/>
              <w:noProof/>
              <w:sz w:val="24"/>
              <w:vertAlign w:val="superscript"/>
            </w:rPr>
          </w:rPrChange>
        </w:rPr>
        <w:fldChar w:fldCharType="end"/>
      </w:r>
      <w:r w:rsidR="00B67BAF" w:rsidRPr="009D2D8B">
        <w:rPr>
          <w:rFonts w:ascii="Times New Roman" w:hAnsi="Times New Roman" w:cs="Times New Roman"/>
          <w:noProof/>
          <w:color w:val="007BB8"/>
          <w:sz w:val="24"/>
          <w:vertAlign w:val="superscript"/>
          <w:rPrChange w:id="153" w:author="佳煜 张" w:date="2025-09-21T21:20:00Z" w16du:dateUtc="2025-09-21T13:20:00Z">
            <w:rPr>
              <w:rFonts w:ascii="Times New Roman" w:hAnsi="Times New Roman" w:cs="Times New Roman"/>
              <w:noProof/>
              <w:sz w:val="24"/>
              <w:vertAlign w:val="superscript"/>
            </w:rPr>
          </w:rPrChange>
        </w:rPr>
        <w:t xml:space="preserve">, </w:t>
      </w:r>
      <w:r w:rsidR="00CF74EC" w:rsidRPr="009D2D8B">
        <w:rPr>
          <w:rFonts w:ascii="Times New Roman" w:hAnsi="Times New Roman" w:cs="Times New Roman"/>
          <w:noProof/>
          <w:color w:val="007BB8"/>
          <w:sz w:val="24"/>
          <w:vertAlign w:val="superscript"/>
          <w:rPrChange w:id="154" w:author="佳煜 张" w:date="2025-09-21T21:20:00Z" w16du:dateUtc="2025-09-21T13:20:00Z">
            <w:rPr>
              <w:rFonts w:ascii="Times New Roman" w:hAnsi="Times New Roman" w:cs="Times New Roman"/>
              <w:noProof/>
              <w:sz w:val="24"/>
              <w:vertAlign w:val="superscript"/>
            </w:rPr>
          </w:rPrChange>
        </w:rPr>
        <w:fldChar w:fldCharType="begin"/>
      </w:r>
      <w:r w:rsidR="00CF74EC" w:rsidRPr="009D2D8B">
        <w:rPr>
          <w:rFonts w:ascii="Times New Roman" w:hAnsi="Times New Roman" w:cs="Times New Roman"/>
          <w:noProof/>
          <w:color w:val="007BB8"/>
          <w:sz w:val="24"/>
          <w:vertAlign w:val="superscript"/>
          <w:rPrChange w:id="155" w:author="佳煜 张" w:date="2025-09-21T21:20:00Z" w16du:dateUtc="2025-09-21T13:20:00Z">
            <w:rPr>
              <w:rFonts w:ascii="Times New Roman" w:hAnsi="Times New Roman" w:cs="Times New Roman"/>
              <w:noProof/>
              <w:sz w:val="24"/>
              <w:vertAlign w:val="superscript"/>
            </w:rPr>
          </w:rPrChange>
        </w:rPr>
        <w:instrText xml:space="preserve"> HYPERLINK \l "_ENREF_6" \o "Panche, 2016 #13" </w:instrText>
      </w:r>
      <w:r w:rsidR="00CF74EC" w:rsidRPr="009D2D8B">
        <w:rPr>
          <w:rFonts w:ascii="Times New Roman" w:hAnsi="Times New Roman" w:cs="Times New Roman"/>
          <w:noProof/>
          <w:color w:val="007BB8"/>
          <w:sz w:val="24"/>
          <w:vertAlign w:val="superscript"/>
          <w:rPrChange w:id="156" w:author="佳煜 张" w:date="2025-09-21T21:20:00Z" w16du:dateUtc="2025-09-21T13:20:00Z">
            <w:rPr>
              <w:rFonts w:ascii="Times New Roman" w:hAnsi="Times New Roman" w:cs="Times New Roman"/>
              <w:noProof/>
              <w:sz w:val="24"/>
              <w:vertAlign w:val="superscript"/>
            </w:rPr>
          </w:rPrChange>
        </w:rPr>
      </w:r>
      <w:r w:rsidR="00CF74EC" w:rsidRPr="009D2D8B">
        <w:rPr>
          <w:rFonts w:ascii="Times New Roman" w:hAnsi="Times New Roman" w:cs="Times New Roman"/>
          <w:noProof/>
          <w:color w:val="007BB8"/>
          <w:sz w:val="24"/>
          <w:vertAlign w:val="superscript"/>
          <w:rPrChange w:id="157" w:author="佳煜 张" w:date="2025-09-21T21:20:00Z" w16du:dateUtc="2025-09-21T13:20:00Z">
            <w:rPr>
              <w:rFonts w:ascii="Times New Roman" w:hAnsi="Times New Roman" w:cs="Times New Roman"/>
              <w:noProof/>
              <w:sz w:val="24"/>
              <w:vertAlign w:val="superscript"/>
            </w:rPr>
          </w:rPrChange>
        </w:rPr>
        <w:fldChar w:fldCharType="separate"/>
      </w:r>
      <w:r w:rsidR="00CF74EC" w:rsidRPr="009D2D8B">
        <w:rPr>
          <w:rFonts w:ascii="Times New Roman" w:hAnsi="Times New Roman" w:cs="Times New Roman"/>
          <w:noProof/>
          <w:color w:val="007BB8"/>
          <w:sz w:val="24"/>
          <w:vertAlign w:val="superscript"/>
          <w:rPrChange w:id="158" w:author="佳煜 张" w:date="2025-09-21T21:20:00Z" w16du:dateUtc="2025-09-21T13:20:00Z">
            <w:rPr>
              <w:rFonts w:ascii="Times New Roman" w:hAnsi="Times New Roman" w:cs="Times New Roman"/>
              <w:noProof/>
              <w:sz w:val="24"/>
              <w:vertAlign w:val="superscript"/>
            </w:rPr>
          </w:rPrChange>
        </w:rPr>
        <w:t>6</w:t>
      </w:r>
      <w:r w:rsidR="00CF74EC" w:rsidRPr="009D2D8B">
        <w:rPr>
          <w:rFonts w:ascii="Times New Roman" w:hAnsi="Times New Roman" w:cs="Times New Roman"/>
          <w:noProof/>
          <w:color w:val="007BB8"/>
          <w:sz w:val="24"/>
          <w:vertAlign w:val="superscript"/>
          <w:rPrChange w:id="159" w:author="佳煜 张" w:date="2025-09-21T21:20:00Z" w16du:dateUtc="2025-09-21T13:20:00Z">
            <w:rPr>
              <w:rFonts w:ascii="Times New Roman" w:hAnsi="Times New Roman" w:cs="Times New Roman"/>
              <w:noProof/>
              <w:sz w:val="24"/>
              <w:vertAlign w:val="superscript"/>
            </w:rPr>
          </w:rPrChange>
        </w:rPr>
        <w:fldChar w:fldCharType="end"/>
      </w:r>
      <w:r w:rsidR="00B67BAF" w:rsidRPr="009D2D8B">
        <w:rPr>
          <w:rFonts w:ascii="Times New Roman" w:hAnsi="Times New Roman" w:cs="Times New Roman"/>
          <w:noProof/>
          <w:color w:val="007BB8"/>
          <w:sz w:val="24"/>
          <w:vertAlign w:val="superscript"/>
          <w:rPrChange w:id="160" w:author="佳煜 张" w:date="2025-09-21T21:20:00Z" w16du:dateUtc="2025-09-21T13:20:00Z">
            <w:rPr>
              <w:rFonts w:ascii="Times New Roman" w:hAnsi="Times New Roman" w:cs="Times New Roman"/>
              <w:noProof/>
              <w:sz w:val="24"/>
              <w:vertAlign w:val="superscript"/>
            </w:rPr>
          </w:rPrChange>
        </w:rPr>
        <w:t>]</w:t>
      </w:r>
      <w:r w:rsidR="00541DAD" w:rsidRPr="009D2D8B">
        <w:rPr>
          <w:rFonts w:ascii="Times New Roman" w:hAnsi="Times New Roman" w:cs="Times New Roman"/>
          <w:noProof/>
          <w:color w:val="007BB8"/>
          <w:sz w:val="24"/>
          <w:vertAlign w:val="superscript"/>
          <w:rPrChange w:id="161" w:author="佳煜 张" w:date="2025-09-21T21:20:00Z" w16du:dateUtc="2025-09-21T13:20:00Z">
            <w:rPr>
              <w:rFonts w:ascii="Times New Roman" w:hAnsi="Times New Roman" w:cs="Times New Roman"/>
              <w:sz w:val="24"/>
              <w:vertAlign w:val="superscript"/>
            </w:rPr>
          </w:rPrChange>
        </w:rPr>
        <w:fldChar w:fldCharType="end"/>
      </w:r>
      <w:r>
        <w:rPr>
          <w:rFonts w:ascii="Times New Roman" w:hAnsi="Times New Roman" w:cs="Times New Roman"/>
          <w:sz w:val="24"/>
        </w:rPr>
        <w:t xml:space="preserve">Several studies have reported that increased </w:t>
      </w:r>
      <w:r>
        <w:rPr>
          <w:rFonts w:ascii="Times New Roman" w:hAnsi="Times New Roman" w:cs="Times New Roman"/>
          <w:sz w:val="24"/>
        </w:rPr>
        <w:lastRenderedPageBreak/>
        <w:t>intake of total flavonoids is associated with a reduced risk of type 2 diabetes mellitus</w:t>
      </w:r>
      <w:bookmarkEnd w:id="129"/>
      <w:r>
        <w:rPr>
          <w:rFonts w:ascii="Times New Roman" w:hAnsi="Times New Roman" w:cs="Times New Roman"/>
          <w:sz w:val="24"/>
        </w:rPr>
        <w:t>,</w:t>
      </w:r>
      <w:del w:id="162" w:author="佳煜 张" w:date="2025-09-21T19:26:00Z" w16du:dateUtc="2025-09-21T11:26:00Z">
        <w:r w:rsidRPr="009D2D8B" w:rsidDel="00ED6273">
          <w:rPr>
            <w:rFonts w:ascii="Times New Roman" w:hAnsi="Times New Roman" w:cs="Times New Roman"/>
            <w:noProof/>
            <w:color w:val="007BB8"/>
            <w:sz w:val="24"/>
            <w:vertAlign w:val="superscript"/>
            <w:rPrChange w:id="163" w:author="佳煜 张" w:date="2025-09-21T21:21:00Z" w16du:dateUtc="2025-09-21T13:21:00Z">
              <w:rPr>
                <w:rFonts w:ascii="Times New Roman" w:hAnsi="Times New Roman" w:cs="Times New Roman"/>
                <w:sz w:val="24"/>
                <w:vertAlign w:val="superscript"/>
              </w:rPr>
            </w:rPrChange>
          </w:rPr>
          <w:fldChar w:fldCharType="begin"/>
        </w:r>
        <w:r w:rsidRPr="009D2D8B" w:rsidDel="00ED6273">
          <w:rPr>
            <w:rFonts w:ascii="Times New Roman" w:hAnsi="Times New Roman" w:cs="Times New Roman"/>
            <w:noProof/>
            <w:color w:val="007BB8"/>
            <w:sz w:val="24"/>
            <w:vertAlign w:val="superscript"/>
            <w:rPrChange w:id="164" w:author="佳煜 张" w:date="2025-09-21T21:21:00Z" w16du:dateUtc="2025-09-21T13:21:00Z">
              <w:rPr>
                <w:rFonts w:ascii="Times New Roman" w:hAnsi="Times New Roman" w:cs="Times New Roman"/>
                <w:sz w:val="24"/>
                <w:vertAlign w:val="superscript"/>
              </w:rPr>
            </w:rPrChange>
          </w:rPr>
          <w:delInstrText xml:space="preserve"> ADDIN ZOTERO_ITEM CSL_CITATION {"citationID":"yAiUCiHJ","properties":{"formattedCitation":"(7)","plainCitation":"(7)","noteIndex":0},"citationItems":[{"id":37,"uris":["http://zotero.org/users/local/2HqMmNMN/items/I8J98NW9"],"itemData":{"id":37,"type":"article-journal","abstract":"The present meta-analysis indicates that consumption of dietary total flavonoids is associated with a reduced risk of type 2 diabetes.","container-title":"Clinical nutrition (Edinburgh, Scotland)","DOI":"10.1016/j.clnu.2013.03.011","ISSN":"1532-1983","issue":"1","language":"en","note":"publisher: Clin Nutr\nPMID: 23591151","source":"pubmed.ncbi.nlm.nih.gov","title":"Dietary flavonoids intake and risk of type 2 diabetes: a meta-analysis of prospective cohort studies","title-short":"Dietary flavonoids intake and risk of type 2 diabetes","URL":"https://pubmed.ncbi.nlm.nih.gov/23591151/","volume":"33","author":[{"family":"Yj","given":"Liu"},{"family":"J","given":"Zhan"},{"family":"Xl","given":"Liu"},{"family":"Y","given":"Wang"},{"family":"J","given":"Ji"},{"family":"Qq","given":"He"}],"accessed":{"date-parts":[["2025",4,23]]},"issued":{"date-parts":[["2014",2]]},"citation-key":"yjDietaryFlavonoidsIntake2014"}}],"schema":"https://github.com/citation-style-language/schema/raw/master/csl-citation.json"} </w:delInstrText>
        </w:r>
        <w:r w:rsidRPr="009D2D8B" w:rsidDel="00ED6273">
          <w:rPr>
            <w:rFonts w:ascii="Times New Roman" w:hAnsi="Times New Roman" w:cs="Times New Roman"/>
            <w:noProof/>
            <w:color w:val="007BB8"/>
            <w:sz w:val="24"/>
            <w:vertAlign w:val="superscript"/>
            <w:rPrChange w:id="165" w:author="佳煜 张" w:date="2025-09-21T21:21:00Z" w16du:dateUtc="2025-09-21T13:21:00Z">
              <w:rPr>
                <w:rFonts w:ascii="Times New Roman" w:hAnsi="Times New Roman" w:cs="Times New Roman"/>
                <w:sz w:val="24"/>
                <w:vertAlign w:val="superscript"/>
              </w:rPr>
            </w:rPrChange>
          </w:rPr>
          <w:fldChar w:fldCharType="separate"/>
        </w:r>
        <w:r w:rsidRPr="009D2D8B" w:rsidDel="00ED6273">
          <w:rPr>
            <w:rFonts w:ascii="Times New Roman" w:hAnsi="Times New Roman" w:cs="Times New Roman" w:hint="eastAsia"/>
            <w:noProof/>
            <w:color w:val="007BB8"/>
            <w:sz w:val="24"/>
            <w:vertAlign w:val="superscript"/>
            <w:rPrChange w:id="166" w:author="佳煜 张" w:date="2025-09-21T21:21:00Z" w16du:dateUtc="2025-09-21T13:21:00Z">
              <w:rPr>
                <w:rFonts w:ascii="Times New Roman" w:hAnsi="Times New Roman" w:cs="Times New Roman" w:hint="eastAsia"/>
                <w:sz w:val="24"/>
                <w:vertAlign w:val="superscript"/>
              </w:rPr>
            </w:rPrChange>
          </w:rPr>
          <w:delText>(7)</w:delText>
        </w:r>
        <w:r w:rsidRPr="009D2D8B" w:rsidDel="00ED6273">
          <w:rPr>
            <w:rFonts w:ascii="Times New Roman" w:hAnsi="Times New Roman" w:cs="Times New Roman"/>
            <w:noProof/>
            <w:color w:val="007BB8"/>
            <w:sz w:val="24"/>
            <w:vertAlign w:val="superscript"/>
            <w:rPrChange w:id="167" w:author="佳煜 张" w:date="2025-09-21T21:21:00Z" w16du:dateUtc="2025-09-21T13:21:00Z">
              <w:rPr>
                <w:rFonts w:ascii="Times New Roman" w:hAnsi="Times New Roman" w:cs="Times New Roman"/>
                <w:sz w:val="24"/>
                <w:vertAlign w:val="superscript"/>
              </w:rPr>
            </w:rPrChange>
          </w:rPr>
          <w:fldChar w:fldCharType="end"/>
        </w:r>
      </w:del>
      <w:r w:rsidR="00ED6273" w:rsidRPr="009D2D8B">
        <w:rPr>
          <w:rFonts w:ascii="Times New Roman" w:hAnsi="Times New Roman" w:cs="Times New Roman"/>
          <w:noProof/>
          <w:color w:val="007BB8"/>
          <w:sz w:val="24"/>
          <w:vertAlign w:val="superscript"/>
          <w:rPrChange w:id="168" w:author="佳煜 张" w:date="2025-09-21T21:21:00Z" w16du:dateUtc="2025-09-21T13:21:00Z">
            <w:rPr>
              <w:rFonts w:ascii="Times New Roman" w:hAnsi="Times New Roman" w:cs="Times New Roman"/>
              <w:sz w:val="24"/>
              <w:vertAlign w:val="superscript"/>
            </w:rPr>
          </w:rPrChange>
        </w:rPr>
        <w:fldChar w:fldCharType="begin">
          <w:fldData xml:space="preserve">PEVuZE5vdGU+PENpdGU+PEF1dGhvcj5MaXU8L0F1dGhvcj48WWVhcj4yMDE0PC9ZZWFyPjxSZWNO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</w:fldData>
        </w:fldChar>
      </w:r>
      <w:r w:rsidR="00B67BAF" w:rsidRPr="009D2D8B">
        <w:rPr>
          <w:rFonts w:ascii="Times New Roman" w:hAnsi="Times New Roman" w:cs="Times New Roman"/>
          <w:noProof/>
          <w:color w:val="007BB8"/>
          <w:sz w:val="24"/>
          <w:vertAlign w:val="superscript"/>
          <w:rPrChange w:id="169" w:author="佳煜 张" w:date="2025-09-21T21:21:00Z" w16du:dateUtc="2025-09-21T13:21:00Z">
            <w:rPr>
              <w:rFonts w:ascii="Times New Roman" w:hAnsi="Times New Roman" w:cs="Times New Roman"/>
              <w:sz w:val="24"/>
              <w:vertAlign w:val="superscript"/>
            </w:rPr>
          </w:rPrChange>
        </w:rPr>
        <w:instrText xml:space="preserve"> ADDIN EN.CITE </w:instrText>
      </w:r>
      <w:r w:rsidR="00B67BAF" w:rsidRPr="009D2D8B">
        <w:rPr>
          <w:rFonts w:ascii="Times New Roman" w:hAnsi="Times New Roman" w:cs="Times New Roman"/>
          <w:noProof/>
          <w:color w:val="007BB8"/>
          <w:sz w:val="24"/>
          <w:vertAlign w:val="superscript"/>
          <w:rPrChange w:id="170" w:author="佳煜 张" w:date="2025-09-21T21:21:00Z" w16du:dateUtc="2025-09-21T13:21:00Z">
            <w:rPr>
              <w:rFonts w:ascii="Times New Roman" w:hAnsi="Times New Roman" w:cs="Times New Roman"/>
              <w:sz w:val="24"/>
              <w:vertAlign w:val="superscript"/>
            </w:rPr>
          </w:rPrChange>
        </w:rPr>
        <w:fldChar w:fldCharType="begin">
          <w:fldData xml:space="preserve">PEVuZE5vdGU+PENpdGU+PEF1dGhvcj5MaXU8L0F1dGhvcj48WWVhcj4yMDE0PC9ZZWFyPjxSZWNO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</w:fldData>
        </w:fldChar>
      </w:r>
      <w:r w:rsidR="00B67BAF" w:rsidRPr="009D2D8B">
        <w:rPr>
          <w:rFonts w:ascii="Times New Roman" w:hAnsi="Times New Roman" w:cs="Times New Roman"/>
          <w:noProof/>
          <w:color w:val="007BB8"/>
          <w:sz w:val="24"/>
          <w:vertAlign w:val="superscript"/>
          <w:rPrChange w:id="171" w:author="佳煜 张" w:date="2025-09-21T21:21:00Z" w16du:dateUtc="2025-09-21T13:21:00Z">
            <w:rPr>
              <w:rFonts w:ascii="Times New Roman" w:hAnsi="Times New Roman" w:cs="Times New Roman"/>
              <w:sz w:val="24"/>
              <w:vertAlign w:val="superscript"/>
            </w:rPr>
          </w:rPrChange>
        </w:rPr>
        <w:instrText xml:space="preserve"> ADDIN EN.CITE.DATA </w:instrText>
      </w:r>
      <w:r w:rsidR="00B67BAF" w:rsidRPr="009D2D8B">
        <w:rPr>
          <w:rFonts w:ascii="Times New Roman" w:hAnsi="Times New Roman" w:cs="Times New Roman"/>
          <w:noProof/>
          <w:color w:val="007BB8"/>
          <w:sz w:val="24"/>
          <w:vertAlign w:val="superscript"/>
          <w:rPrChange w:id="172" w:author="佳煜 张" w:date="2025-09-21T21:21:00Z" w16du:dateUtc="2025-09-21T13:21:00Z">
            <w:rPr>
              <w:rFonts w:ascii="Times New Roman" w:hAnsi="Times New Roman" w:cs="Times New Roman"/>
              <w:sz w:val="24"/>
              <w:vertAlign w:val="superscript"/>
            </w:rPr>
          </w:rPrChange>
        </w:rPr>
      </w:r>
      <w:r w:rsidR="00B67BAF" w:rsidRPr="009D2D8B">
        <w:rPr>
          <w:rFonts w:ascii="Times New Roman" w:hAnsi="Times New Roman" w:cs="Times New Roman"/>
          <w:noProof/>
          <w:color w:val="007BB8"/>
          <w:sz w:val="24"/>
          <w:vertAlign w:val="superscript"/>
          <w:rPrChange w:id="173" w:author="佳煜 张" w:date="2025-09-21T21:21:00Z" w16du:dateUtc="2025-09-21T13:21:00Z">
            <w:rPr>
              <w:rFonts w:ascii="Times New Roman" w:hAnsi="Times New Roman" w:cs="Times New Roman"/>
              <w:sz w:val="24"/>
              <w:vertAlign w:val="superscript"/>
            </w:rPr>
          </w:rPrChange>
        </w:rPr>
        <w:fldChar w:fldCharType="end"/>
      </w:r>
      <w:r w:rsidR="00ED6273" w:rsidRPr="009D2D8B">
        <w:rPr>
          <w:rFonts w:ascii="Times New Roman" w:hAnsi="Times New Roman" w:cs="Times New Roman"/>
          <w:noProof/>
          <w:color w:val="007BB8"/>
          <w:sz w:val="24"/>
          <w:vertAlign w:val="superscript"/>
          <w:rPrChange w:id="174" w:author="佳煜 张" w:date="2025-09-21T21:21:00Z" w16du:dateUtc="2025-09-21T13:21:00Z">
            <w:rPr>
              <w:rFonts w:ascii="Times New Roman" w:hAnsi="Times New Roman" w:cs="Times New Roman"/>
              <w:sz w:val="24"/>
              <w:vertAlign w:val="superscript"/>
            </w:rPr>
          </w:rPrChange>
        </w:rPr>
      </w:r>
      <w:r w:rsidR="00ED6273" w:rsidRPr="009D2D8B">
        <w:rPr>
          <w:rFonts w:ascii="Times New Roman" w:hAnsi="Times New Roman" w:cs="Times New Roman"/>
          <w:noProof/>
          <w:color w:val="007BB8"/>
          <w:sz w:val="24"/>
          <w:vertAlign w:val="superscript"/>
          <w:rPrChange w:id="175" w:author="佳煜 张" w:date="2025-09-21T21:21:00Z" w16du:dateUtc="2025-09-21T13:21:00Z">
            <w:rPr>
              <w:rFonts w:ascii="Times New Roman" w:hAnsi="Times New Roman" w:cs="Times New Roman"/>
              <w:sz w:val="24"/>
              <w:vertAlign w:val="superscript"/>
            </w:rPr>
          </w:rPrChange>
        </w:rPr>
        <w:fldChar w:fldCharType="separate"/>
      </w:r>
      <w:r w:rsidR="00B67BAF" w:rsidRPr="009D2D8B">
        <w:rPr>
          <w:rFonts w:ascii="Times New Roman" w:hAnsi="Times New Roman" w:cs="Times New Roman"/>
          <w:noProof/>
          <w:color w:val="007BB8"/>
          <w:sz w:val="24"/>
          <w:vertAlign w:val="superscript"/>
          <w:rPrChange w:id="176" w:author="佳煜 张" w:date="2025-09-21T21:21:00Z" w16du:dateUtc="2025-09-21T13:21:00Z">
            <w:rPr>
              <w:rFonts w:ascii="Times New Roman" w:hAnsi="Times New Roman" w:cs="Times New Roman"/>
              <w:noProof/>
              <w:sz w:val="24"/>
              <w:vertAlign w:val="superscript"/>
            </w:rPr>
          </w:rPrChange>
        </w:rPr>
        <w:t>[</w:t>
      </w:r>
      <w:r w:rsidR="00CF74EC" w:rsidRPr="009D2D8B">
        <w:rPr>
          <w:rFonts w:ascii="Times New Roman" w:hAnsi="Times New Roman" w:cs="Times New Roman"/>
          <w:noProof/>
          <w:color w:val="007BB8"/>
          <w:sz w:val="24"/>
          <w:vertAlign w:val="superscript"/>
          <w:rPrChange w:id="177" w:author="佳煜 张" w:date="2025-09-21T21:21:00Z" w16du:dateUtc="2025-09-21T13:21:00Z">
            <w:rPr>
              <w:rFonts w:ascii="Times New Roman" w:hAnsi="Times New Roman" w:cs="Times New Roman"/>
              <w:noProof/>
              <w:sz w:val="24"/>
              <w:vertAlign w:val="superscript"/>
            </w:rPr>
          </w:rPrChange>
        </w:rPr>
        <w:fldChar w:fldCharType="begin"/>
      </w:r>
      <w:r w:rsidR="00CF74EC" w:rsidRPr="009D2D8B">
        <w:rPr>
          <w:rFonts w:ascii="Times New Roman" w:hAnsi="Times New Roman" w:cs="Times New Roman"/>
          <w:noProof/>
          <w:color w:val="007BB8"/>
          <w:sz w:val="24"/>
          <w:vertAlign w:val="superscript"/>
          <w:rPrChange w:id="178" w:author="佳煜 张" w:date="2025-09-21T21:21:00Z" w16du:dateUtc="2025-09-21T13:21:00Z">
            <w:rPr>
              <w:rFonts w:ascii="Times New Roman" w:hAnsi="Times New Roman" w:cs="Times New Roman"/>
              <w:noProof/>
              <w:sz w:val="24"/>
              <w:vertAlign w:val="superscript"/>
            </w:rPr>
          </w:rPrChange>
        </w:rPr>
        <w:instrText xml:space="preserve"> HYPERLINK \l "_ENREF_7" \o "Liu, 2014 #12" </w:instrText>
      </w:r>
      <w:r w:rsidR="00CF74EC" w:rsidRPr="009D2D8B">
        <w:rPr>
          <w:rFonts w:ascii="Times New Roman" w:hAnsi="Times New Roman" w:cs="Times New Roman"/>
          <w:noProof/>
          <w:color w:val="007BB8"/>
          <w:sz w:val="24"/>
          <w:vertAlign w:val="superscript"/>
          <w:rPrChange w:id="179" w:author="佳煜 张" w:date="2025-09-21T21:21:00Z" w16du:dateUtc="2025-09-21T13:21:00Z">
            <w:rPr>
              <w:rFonts w:ascii="Times New Roman" w:hAnsi="Times New Roman" w:cs="Times New Roman"/>
              <w:noProof/>
              <w:sz w:val="24"/>
              <w:vertAlign w:val="superscript"/>
            </w:rPr>
          </w:rPrChange>
        </w:rPr>
      </w:r>
      <w:r w:rsidR="00CF74EC" w:rsidRPr="009D2D8B">
        <w:rPr>
          <w:rFonts w:ascii="Times New Roman" w:hAnsi="Times New Roman" w:cs="Times New Roman"/>
          <w:noProof/>
          <w:color w:val="007BB8"/>
          <w:sz w:val="24"/>
          <w:vertAlign w:val="superscript"/>
          <w:rPrChange w:id="180" w:author="佳煜 张" w:date="2025-09-21T21:21:00Z" w16du:dateUtc="2025-09-21T13:21:00Z">
            <w:rPr>
              <w:rFonts w:ascii="Times New Roman" w:hAnsi="Times New Roman" w:cs="Times New Roman"/>
              <w:noProof/>
              <w:sz w:val="24"/>
              <w:vertAlign w:val="superscript"/>
            </w:rPr>
          </w:rPrChange>
        </w:rPr>
        <w:fldChar w:fldCharType="separate"/>
      </w:r>
      <w:r w:rsidR="00CF74EC" w:rsidRPr="009D2D8B">
        <w:rPr>
          <w:rFonts w:ascii="Times New Roman" w:hAnsi="Times New Roman" w:cs="Times New Roman"/>
          <w:noProof/>
          <w:color w:val="007BB8"/>
          <w:sz w:val="24"/>
          <w:vertAlign w:val="superscript"/>
          <w:rPrChange w:id="181" w:author="佳煜 张" w:date="2025-09-21T21:21:00Z" w16du:dateUtc="2025-09-21T13:21:00Z">
            <w:rPr>
              <w:rFonts w:ascii="Times New Roman" w:hAnsi="Times New Roman" w:cs="Times New Roman"/>
              <w:noProof/>
              <w:sz w:val="24"/>
              <w:vertAlign w:val="superscript"/>
            </w:rPr>
          </w:rPrChange>
        </w:rPr>
        <w:t>7</w:t>
      </w:r>
      <w:r w:rsidR="00CF74EC" w:rsidRPr="009D2D8B">
        <w:rPr>
          <w:rFonts w:ascii="Times New Roman" w:hAnsi="Times New Roman" w:cs="Times New Roman"/>
          <w:noProof/>
          <w:color w:val="007BB8"/>
          <w:sz w:val="24"/>
          <w:vertAlign w:val="superscript"/>
          <w:rPrChange w:id="182" w:author="佳煜 张" w:date="2025-09-21T21:21:00Z" w16du:dateUtc="2025-09-21T13:21:00Z">
            <w:rPr>
              <w:rFonts w:ascii="Times New Roman" w:hAnsi="Times New Roman" w:cs="Times New Roman"/>
              <w:noProof/>
              <w:sz w:val="24"/>
              <w:vertAlign w:val="superscript"/>
            </w:rPr>
          </w:rPrChange>
        </w:rPr>
        <w:fldChar w:fldCharType="end"/>
      </w:r>
      <w:r w:rsidR="00B67BAF" w:rsidRPr="009D2D8B">
        <w:rPr>
          <w:rFonts w:ascii="Times New Roman" w:hAnsi="Times New Roman" w:cs="Times New Roman"/>
          <w:noProof/>
          <w:color w:val="007BB8"/>
          <w:sz w:val="24"/>
          <w:vertAlign w:val="superscript"/>
          <w:rPrChange w:id="183" w:author="佳煜 张" w:date="2025-09-21T21:21:00Z" w16du:dateUtc="2025-09-21T13:21:00Z">
            <w:rPr>
              <w:rFonts w:ascii="Times New Roman" w:hAnsi="Times New Roman" w:cs="Times New Roman"/>
              <w:noProof/>
              <w:sz w:val="24"/>
              <w:vertAlign w:val="superscript"/>
            </w:rPr>
          </w:rPrChange>
        </w:rPr>
        <w:t>]</w:t>
      </w:r>
      <w:r w:rsidR="00ED6273" w:rsidRPr="009D2D8B">
        <w:rPr>
          <w:rFonts w:ascii="Times New Roman" w:hAnsi="Times New Roman" w:cs="Times New Roman"/>
          <w:noProof/>
          <w:color w:val="007BB8"/>
          <w:sz w:val="24"/>
          <w:vertAlign w:val="superscript"/>
          <w:rPrChange w:id="184" w:author="佳煜 张" w:date="2025-09-21T21:21:00Z" w16du:dateUtc="2025-09-21T13:21:00Z">
            <w:rPr>
              <w:rFonts w:ascii="Times New Roman" w:hAnsi="Times New Roman" w:cs="Times New Roman"/>
              <w:sz w:val="24"/>
              <w:vertAlign w:val="superscript"/>
            </w:rPr>
          </w:rPrChange>
        </w:rPr>
        <w:fldChar w:fldCharType="end"/>
      </w:r>
      <w:r>
        <w:rPr>
          <w:rFonts w:ascii="Times New Roman" w:hAnsi="Times New Roman" w:cs="Times New Roman"/>
          <w:sz w:val="24"/>
        </w:rPr>
        <w:t xml:space="preserve"> and </w:t>
      </w:r>
      <w:r>
        <w:rPr>
          <w:rFonts w:ascii="Times New Roman" w:hAnsi="Times New Roman" w:cs="Times New Roman" w:hint="eastAsia"/>
          <w:sz w:val="24"/>
        </w:rPr>
        <w:t>enhanced</w:t>
      </w:r>
      <w:r>
        <w:rPr>
          <w:rFonts w:ascii="Times New Roman" w:hAnsi="Times New Roman" w:cs="Times New Roman"/>
          <w:sz w:val="24"/>
        </w:rPr>
        <w:t xml:space="preserve"> consumption of anthocyanins and flavan-3-ols may diminish cardiovascular disease risk.</w:t>
      </w:r>
      <w:del w:id="185" w:author="佳煜 张" w:date="2025-09-21T19:26:00Z" w16du:dateUtc="2025-09-21T11:26:00Z">
        <w:r w:rsidDel="00ED6273">
          <w:rPr>
            <w:rFonts w:ascii="Times New Roman" w:hAnsi="Times New Roman" w:cs="Times New Roman"/>
            <w:sz w:val="24"/>
            <w:vertAlign w:val="superscript"/>
          </w:rPr>
          <w:fldChar w:fldCharType="begin"/>
        </w:r>
        <w:r w:rsidDel="00ED6273">
          <w:rPr>
            <w:rFonts w:ascii="Times New Roman" w:hAnsi="Times New Roman" w:cs="Times New Roman"/>
            <w:sz w:val="24"/>
            <w:vertAlign w:val="superscript"/>
          </w:rPr>
          <w:delInstrText xml:space="preserve"> ADDIN ZOTERO_ITEM CSL_CITATION {"citationID":"30l3Klw9","properties":{"formattedCitation":"(8)","plainCitation":"(8)","noteIndex":0},"citationItems":[{"id":31,"uris":["http://zotero.org/users/local/2HqMmNMN/items/Q7W3XHJ2"],"itemData":{"id":31,"type":"article-journal","abstract":"SCOPE: Dietary flavonoids have shown potential in the prevention of noncommunicable diseases. The aim of the present study is to conduct a dose-response meta-analysis on the association between dietary intake of total, subclasses and individual flavonoids and risk of cardiovascular disease (CVD).\nMETHODS AND RESULTS: Electronic databases are searched. A total of 39 prospective cohort studies are included, comprising 1 501 645 individuals and a total of 33 637 cases of CVD, 23 664 of coronary heart disease (CHD), and 11 860 of stroke. Increasing dietary intake of total flavonoids is linearly associated with a lower risk of CVD. Among the main classes of flavonoids, increasing intake of anthocyanins and flavan-3-ols is inversely associated with risk of CVD, while flavonols and flavones with CHD. Only increasing flavanones showed a linear inverse association with stroke risk. Catechins showed a favorable effect toward all cardiovascular outcomes. Among individual compounds, intake of quercetin and kaempferol is linearly associated with lower risk of CHD and CVD, respectively. However, higher intake of all the aforementioned compounds is associated, with a various extent, with a lower risk of CVD when considering comparison of extreme categories of consumption.\nCONCLUSION: The results of this study provide evidence of potential cardiovascular benefits of a flavonoid-rich diet.","container-title":"Molecular Nutrition &amp; Food Research","DOI":"10.1002/mnfr.202001019","ISSN":"1613-4133","issue":"6","journalAbbreviation":"Mol Nutr Food Res","language":"eng","note":"PMID: 33559970","page":"e2001019","source":"PubMed","title":"Dietary Flavonoids and Cardiovascular Disease: A Comprehensive Dose-Response Meta-Analysis","title-short":"Dietary Flavonoids and Cardiovascular Disease","volume":"65","author":[{"family":"Micek","given":"Agnieszka"},{"family":"Godos","given":"Justyna"},{"family":"Del Rio","given":"Daniele"},{"family":"Galvano","given":"Fabio"},{"family":"Grosso","given":"Giuseppe"}],"issued":{"date-parts":[["2021",3]]},"citation-key":"micekDietaryFlavonoidsCardiovascular2021"}}],"schema":"https://github.com/citation-style-language/schema/raw/master/csl-citation.json"} </w:delInstrText>
        </w:r>
        <w:r w:rsidDel="00ED6273">
          <w:rPr>
            <w:rFonts w:ascii="Times New Roman" w:hAnsi="Times New Roman" w:cs="Times New Roman"/>
            <w:sz w:val="24"/>
            <w:vertAlign w:val="superscript"/>
          </w:rPr>
          <w:fldChar w:fldCharType="separate"/>
        </w:r>
        <w:r w:rsidDel="00ED6273">
          <w:rPr>
            <w:rFonts w:ascii="Times New Roman" w:hAnsi="Times New Roman" w:cs="Times New Roman" w:hint="eastAsia"/>
            <w:sz w:val="24"/>
            <w:vertAlign w:val="superscript"/>
          </w:rPr>
          <w:delText>(8)</w:delText>
        </w:r>
        <w:r w:rsidDel="00ED6273">
          <w:rPr>
            <w:rFonts w:ascii="Times New Roman" w:hAnsi="Times New Roman" w:cs="Times New Roman"/>
            <w:sz w:val="24"/>
            <w:vertAlign w:val="superscript"/>
          </w:rPr>
          <w:fldChar w:fldCharType="end"/>
        </w:r>
      </w:del>
      <w:r w:rsidR="00ED6273" w:rsidRPr="009D2D8B">
        <w:rPr>
          <w:rFonts w:ascii="Times New Roman" w:hAnsi="Times New Roman" w:cs="Times New Roman"/>
          <w:noProof/>
          <w:color w:val="007BB8"/>
          <w:sz w:val="24"/>
          <w:vertAlign w:val="superscript"/>
          <w:rPrChange w:id="186" w:author="佳煜 张" w:date="2025-09-21T21:21:00Z" w16du:dateUtc="2025-09-21T13:21:00Z">
            <w:rPr>
              <w:rFonts w:ascii="Times New Roman" w:hAnsi="Times New Roman" w:cs="Times New Roman"/>
              <w:sz w:val="24"/>
              <w:vertAlign w:val="superscript"/>
            </w:rPr>
          </w:rPrChange>
        </w:rPr>
        <w:fldChar w:fldCharType="begin">
          <w:fldData xml:space="preserve">PEVuZE5vdGU+PENpdGU+PEF1dGhvcj5NaWNlazwvQXV0aG9yPjxZZWFyPjIwMjE8L1llYXI+PFJl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</w:fldData>
        </w:fldChar>
      </w:r>
      <w:r w:rsidR="00B67BAF" w:rsidRPr="009D2D8B">
        <w:rPr>
          <w:rFonts w:ascii="Times New Roman" w:hAnsi="Times New Roman" w:cs="Times New Roman"/>
          <w:noProof/>
          <w:color w:val="007BB8"/>
          <w:sz w:val="24"/>
          <w:vertAlign w:val="superscript"/>
          <w:rPrChange w:id="187" w:author="佳煜 张" w:date="2025-09-21T21:21:00Z" w16du:dateUtc="2025-09-21T13:21:00Z">
            <w:rPr>
              <w:rFonts w:ascii="Times New Roman" w:hAnsi="Times New Roman" w:cs="Times New Roman"/>
              <w:sz w:val="24"/>
              <w:vertAlign w:val="superscript"/>
            </w:rPr>
          </w:rPrChange>
        </w:rPr>
        <w:instrText xml:space="preserve"> ADDIN EN.CITE </w:instrText>
      </w:r>
      <w:r w:rsidR="00B67BAF" w:rsidRPr="009D2D8B">
        <w:rPr>
          <w:rFonts w:ascii="Times New Roman" w:hAnsi="Times New Roman" w:cs="Times New Roman"/>
          <w:noProof/>
          <w:color w:val="007BB8"/>
          <w:sz w:val="24"/>
          <w:vertAlign w:val="superscript"/>
          <w:rPrChange w:id="188" w:author="佳煜 张" w:date="2025-09-21T21:21:00Z" w16du:dateUtc="2025-09-21T13:21:00Z">
            <w:rPr>
              <w:rFonts w:ascii="Times New Roman" w:hAnsi="Times New Roman" w:cs="Times New Roman"/>
              <w:sz w:val="24"/>
              <w:vertAlign w:val="superscript"/>
            </w:rPr>
          </w:rPrChange>
        </w:rPr>
        <w:fldChar w:fldCharType="begin">
          <w:fldData xml:space="preserve">PEVuZE5vdGU+PENpdGU+PEF1dGhvcj5NaWNlazwvQXV0aG9yPjxZZWFyPjIwMjE8L1llYXI+PFJl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</w:fldData>
        </w:fldChar>
      </w:r>
      <w:r w:rsidR="00B67BAF" w:rsidRPr="009D2D8B">
        <w:rPr>
          <w:rFonts w:ascii="Times New Roman" w:hAnsi="Times New Roman" w:cs="Times New Roman"/>
          <w:noProof/>
          <w:color w:val="007BB8"/>
          <w:sz w:val="24"/>
          <w:vertAlign w:val="superscript"/>
          <w:rPrChange w:id="189" w:author="佳煜 张" w:date="2025-09-21T21:21:00Z" w16du:dateUtc="2025-09-21T13:21:00Z">
            <w:rPr>
              <w:rFonts w:ascii="Times New Roman" w:hAnsi="Times New Roman" w:cs="Times New Roman"/>
              <w:sz w:val="24"/>
              <w:vertAlign w:val="superscript"/>
            </w:rPr>
          </w:rPrChange>
        </w:rPr>
        <w:instrText xml:space="preserve"> ADDIN EN.CITE.DATA </w:instrText>
      </w:r>
      <w:r w:rsidR="00B67BAF" w:rsidRPr="009D2D8B">
        <w:rPr>
          <w:rFonts w:ascii="Times New Roman" w:hAnsi="Times New Roman" w:cs="Times New Roman"/>
          <w:noProof/>
          <w:color w:val="007BB8"/>
          <w:sz w:val="24"/>
          <w:vertAlign w:val="superscript"/>
          <w:rPrChange w:id="190" w:author="佳煜 张" w:date="2025-09-21T21:21:00Z" w16du:dateUtc="2025-09-21T13:21:00Z">
            <w:rPr>
              <w:rFonts w:ascii="Times New Roman" w:hAnsi="Times New Roman" w:cs="Times New Roman"/>
              <w:sz w:val="24"/>
              <w:vertAlign w:val="superscript"/>
            </w:rPr>
          </w:rPrChange>
        </w:rPr>
      </w:r>
      <w:r w:rsidR="00B67BAF" w:rsidRPr="009D2D8B">
        <w:rPr>
          <w:rFonts w:ascii="Times New Roman" w:hAnsi="Times New Roman" w:cs="Times New Roman"/>
          <w:noProof/>
          <w:color w:val="007BB8"/>
          <w:sz w:val="24"/>
          <w:vertAlign w:val="superscript"/>
          <w:rPrChange w:id="191" w:author="佳煜 张" w:date="2025-09-21T21:21:00Z" w16du:dateUtc="2025-09-21T13:21:00Z">
            <w:rPr>
              <w:rFonts w:ascii="Times New Roman" w:hAnsi="Times New Roman" w:cs="Times New Roman"/>
              <w:sz w:val="24"/>
              <w:vertAlign w:val="superscript"/>
            </w:rPr>
          </w:rPrChange>
        </w:rPr>
        <w:fldChar w:fldCharType="end"/>
      </w:r>
      <w:r w:rsidR="00ED6273" w:rsidRPr="009D2D8B">
        <w:rPr>
          <w:rFonts w:ascii="Times New Roman" w:hAnsi="Times New Roman" w:cs="Times New Roman"/>
          <w:noProof/>
          <w:color w:val="007BB8"/>
          <w:sz w:val="24"/>
          <w:vertAlign w:val="superscript"/>
          <w:rPrChange w:id="192" w:author="佳煜 张" w:date="2025-09-21T21:21:00Z" w16du:dateUtc="2025-09-21T13:21:00Z">
            <w:rPr>
              <w:rFonts w:ascii="Times New Roman" w:hAnsi="Times New Roman" w:cs="Times New Roman"/>
              <w:sz w:val="24"/>
              <w:vertAlign w:val="superscript"/>
            </w:rPr>
          </w:rPrChange>
        </w:rPr>
      </w:r>
      <w:r w:rsidR="00ED6273" w:rsidRPr="009D2D8B">
        <w:rPr>
          <w:rFonts w:ascii="Times New Roman" w:hAnsi="Times New Roman" w:cs="Times New Roman"/>
          <w:noProof/>
          <w:color w:val="007BB8"/>
          <w:sz w:val="24"/>
          <w:vertAlign w:val="superscript"/>
          <w:rPrChange w:id="193" w:author="佳煜 张" w:date="2025-09-21T21:21:00Z" w16du:dateUtc="2025-09-21T13:21:00Z">
            <w:rPr>
              <w:rFonts w:ascii="Times New Roman" w:hAnsi="Times New Roman" w:cs="Times New Roman"/>
              <w:sz w:val="24"/>
              <w:vertAlign w:val="superscript"/>
            </w:rPr>
          </w:rPrChange>
        </w:rPr>
        <w:fldChar w:fldCharType="separate"/>
      </w:r>
      <w:r w:rsidR="00B67BAF" w:rsidRPr="009D2D8B">
        <w:rPr>
          <w:rFonts w:ascii="Times New Roman" w:hAnsi="Times New Roman" w:cs="Times New Roman"/>
          <w:noProof/>
          <w:color w:val="007BB8"/>
          <w:sz w:val="24"/>
          <w:vertAlign w:val="superscript"/>
          <w:rPrChange w:id="194" w:author="佳煜 张" w:date="2025-09-21T21:21:00Z" w16du:dateUtc="2025-09-21T13:21:00Z">
            <w:rPr>
              <w:rFonts w:ascii="Times New Roman" w:hAnsi="Times New Roman" w:cs="Times New Roman"/>
              <w:noProof/>
              <w:sz w:val="24"/>
              <w:vertAlign w:val="superscript"/>
            </w:rPr>
          </w:rPrChange>
        </w:rPr>
        <w:t>[</w:t>
      </w:r>
      <w:r w:rsidR="00CF74EC" w:rsidRPr="009D2D8B">
        <w:rPr>
          <w:rFonts w:ascii="Times New Roman" w:hAnsi="Times New Roman" w:cs="Times New Roman"/>
          <w:noProof/>
          <w:color w:val="007BB8"/>
          <w:sz w:val="24"/>
          <w:vertAlign w:val="superscript"/>
          <w:rPrChange w:id="195" w:author="佳煜 张" w:date="2025-09-21T21:21:00Z" w16du:dateUtc="2025-09-21T13:21:00Z">
            <w:rPr>
              <w:rFonts w:ascii="Times New Roman" w:hAnsi="Times New Roman" w:cs="Times New Roman"/>
              <w:noProof/>
              <w:sz w:val="24"/>
              <w:vertAlign w:val="superscript"/>
            </w:rPr>
          </w:rPrChange>
        </w:rPr>
        <w:fldChar w:fldCharType="begin"/>
      </w:r>
      <w:r w:rsidR="00CF74EC" w:rsidRPr="009D2D8B">
        <w:rPr>
          <w:rFonts w:ascii="Times New Roman" w:hAnsi="Times New Roman" w:cs="Times New Roman"/>
          <w:noProof/>
          <w:color w:val="007BB8"/>
          <w:sz w:val="24"/>
          <w:vertAlign w:val="superscript"/>
          <w:rPrChange w:id="196" w:author="佳煜 张" w:date="2025-09-21T21:21:00Z" w16du:dateUtc="2025-09-21T13:21:00Z">
            <w:rPr>
              <w:rFonts w:ascii="Times New Roman" w:hAnsi="Times New Roman" w:cs="Times New Roman"/>
              <w:noProof/>
              <w:sz w:val="24"/>
              <w:vertAlign w:val="superscript"/>
            </w:rPr>
          </w:rPrChange>
        </w:rPr>
        <w:instrText xml:space="preserve"> HYPERLINK \l "_ENREF_8" \o "Micek, 2021 #17" </w:instrText>
      </w:r>
      <w:r w:rsidR="00CF74EC" w:rsidRPr="009D2D8B">
        <w:rPr>
          <w:rFonts w:ascii="Times New Roman" w:hAnsi="Times New Roman" w:cs="Times New Roman"/>
          <w:noProof/>
          <w:color w:val="007BB8"/>
          <w:sz w:val="24"/>
          <w:vertAlign w:val="superscript"/>
          <w:rPrChange w:id="197" w:author="佳煜 张" w:date="2025-09-21T21:21:00Z" w16du:dateUtc="2025-09-21T13:21:00Z">
            <w:rPr>
              <w:rFonts w:ascii="Times New Roman" w:hAnsi="Times New Roman" w:cs="Times New Roman"/>
              <w:noProof/>
              <w:sz w:val="24"/>
              <w:vertAlign w:val="superscript"/>
            </w:rPr>
          </w:rPrChange>
        </w:rPr>
      </w:r>
      <w:r w:rsidR="00CF74EC" w:rsidRPr="009D2D8B">
        <w:rPr>
          <w:rFonts w:ascii="Times New Roman" w:hAnsi="Times New Roman" w:cs="Times New Roman"/>
          <w:noProof/>
          <w:color w:val="007BB8"/>
          <w:sz w:val="24"/>
          <w:vertAlign w:val="superscript"/>
          <w:rPrChange w:id="198" w:author="佳煜 张" w:date="2025-09-21T21:21:00Z" w16du:dateUtc="2025-09-21T13:21:00Z">
            <w:rPr>
              <w:rFonts w:ascii="Times New Roman" w:hAnsi="Times New Roman" w:cs="Times New Roman"/>
              <w:noProof/>
              <w:sz w:val="24"/>
              <w:vertAlign w:val="superscript"/>
            </w:rPr>
          </w:rPrChange>
        </w:rPr>
        <w:fldChar w:fldCharType="separate"/>
      </w:r>
      <w:r w:rsidR="00CF74EC" w:rsidRPr="009D2D8B">
        <w:rPr>
          <w:rFonts w:ascii="Times New Roman" w:hAnsi="Times New Roman" w:cs="Times New Roman"/>
          <w:noProof/>
          <w:color w:val="007BB8"/>
          <w:sz w:val="24"/>
          <w:vertAlign w:val="superscript"/>
          <w:rPrChange w:id="199" w:author="佳煜 张" w:date="2025-09-21T21:21:00Z" w16du:dateUtc="2025-09-21T13:21:00Z">
            <w:rPr>
              <w:rFonts w:ascii="Times New Roman" w:hAnsi="Times New Roman" w:cs="Times New Roman"/>
              <w:noProof/>
              <w:sz w:val="24"/>
              <w:vertAlign w:val="superscript"/>
            </w:rPr>
          </w:rPrChange>
        </w:rPr>
        <w:t>8</w:t>
      </w:r>
      <w:r w:rsidR="00CF74EC" w:rsidRPr="009D2D8B">
        <w:rPr>
          <w:rFonts w:ascii="Times New Roman" w:hAnsi="Times New Roman" w:cs="Times New Roman"/>
          <w:noProof/>
          <w:color w:val="007BB8"/>
          <w:sz w:val="24"/>
          <w:vertAlign w:val="superscript"/>
          <w:rPrChange w:id="200" w:author="佳煜 张" w:date="2025-09-21T21:21:00Z" w16du:dateUtc="2025-09-21T13:21:00Z">
            <w:rPr>
              <w:rFonts w:ascii="Times New Roman" w:hAnsi="Times New Roman" w:cs="Times New Roman"/>
              <w:noProof/>
              <w:sz w:val="24"/>
              <w:vertAlign w:val="superscript"/>
            </w:rPr>
          </w:rPrChange>
        </w:rPr>
        <w:fldChar w:fldCharType="end"/>
      </w:r>
      <w:r w:rsidR="00B67BAF" w:rsidRPr="009D2D8B">
        <w:rPr>
          <w:rFonts w:ascii="Times New Roman" w:hAnsi="Times New Roman" w:cs="Times New Roman"/>
          <w:noProof/>
          <w:color w:val="007BB8"/>
          <w:sz w:val="24"/>
          <w:vertAlign w:val="superscript"/>
          <w:rPrChange w:id="201" w:author="佳煜 张" w:date="2025-09-21T21:21:00Z" w16du:dateUtc="2025-09-21T13:21:00Z">
            <w:rPr>
              <w:rFonts w:ascii="Times New Roman" w:hAnsi="Times New Roman" w:cs="Times New Roman"/>
              <w:noProof/>
              <w:sz w:val="24"/>
              <w:vertAlign w:val="superscript"/>
            </w:rPr>
          </w:rPrChange>
        </w:rPr>
        <w:t>]</w:t>
      </w:r>
      <w:r w:rsidR="00ED6273" w:rsidRPr="009D2D8B">
        <w:rPr>
          <w:rFonts w:ascii="Times New Roman" w:hAnsi="Times New Roman" w:cs="Times New Roman"/>
          <w:noProof/>
          <w:color w:val="007BB8"/>
          <w:sz w:val="24"/>
          <w:vertAlign w:val="superscript"/>
          <w:rPrChange w:id="202" w:author="佳煜 张" w:date="2025-09-21T21:21:00Z" w16du:dateUtc="2025-09-21T13:21:00Z">
            <w:rPr>
              <w:rFonts w:ascii="Times New Roman" w:hAnsi="Times New Roman" w:cs="Times New Roman"/>
              <w:sz w:val="24"/>
              <w:vertAlign w:val="superscript"/>
            </w:rPr>
          </w:rPrChange>
        </w:rPr>
        <w:fldChar w:fldCharType="end"/>
      </w:r>
    </w:p>
    <w:p w14:paraId="043FDCC7" w14:textId="4431DA8C" w:rsidR="00DA6E1F" w:rsidRDefault="00E60AF0">
      <w:pPr>
        <w:spacing w:line="480" w:lineRule="auto"/>
        <w:jc w:val="both"/>
        <w:rPr>
          <w:rFonts w:ascii="Times New Roman" w:hAnsi="Times New Roman" w:cs="Times New Roman"/>
          <w:sz w:val="24"/>
        </w:rPr>
      </w:pPr>
      <w:bookmarkStart w:id="203" w:name="OLE_LINK64"/>
      <w:r>
        <w:rPr>
          <w:rFonts w:ascii="Times New Roman" w:hAnsi="Times New Roman" w:cs="Times New Roman"/>
          <w:sz w:val="24"/>
        </w:rPr>
        <w:t>Dietary intervention is the most convenient and inexpensive method</w:t>
      </w:r>
      <w:bookmarkEnd w:id="203"/>
      <w:r>
        <w:rPr>
          <w:rFonts w:ascii="Times New Roman" w:hAnsi="Times New Roman" w:cs="Times New Roman"/>
          <w:sz w:val="24"/>
        </w:rPr>
        <w:t>. Eating more foods rich in flavonoids can prevent obesity and metabolic-related diseases due to the anti-inflammatory and antioxidant properties of flavonoids.</w:t>
      </w:r>
      <w:del w:id="204" w:author="佳煜 张" w:date="2025-09-21T19:27:00Z" w16du:dateUtc="2025-09-21T11:27:00Z">
        <w:r w:rsidRPr="009D2D8B" w:rsidDel="00ED6273">
          <w:rPr>
            <w:rFonts w:ascii="Times New Roman" w:hAnsi="Times New Roman" w:cs="Times New Roman"/>
            <w:noProof/>
            <w:color w:val="007BB8"/>
            <w:sz w:val="24"/>
            <w:vertAlign w:val="superscript"/>
            <w:rPrChange w:id="205" w:author="佳煜 张" w:date="2025-09-21T21:21:00Z" w16du:dateUtc="2025-09-21T13:21:00Z">
              <w:rPr>
                <w:rFonts w:ascii="Times New Roman" w:hAnsi="Times New Roman" w:cs="Times New Roman"/>
                <w:sz w:val="24"/>
                <w:vertAlign w:val="superscript"/>
              </w:rPr>
            </w:rPrChange>
          </w:rPr>
          <w:fldChar w:fldCharType="begin"/>
        </w:r>
        <w:r w:rsidRPr="009D2D8B" w:rsidDel="00ED6273">
          <w:rPr>
            <w:rFonts w:ascii="Times New Roman" w:hAnsi="Times New Roman" w:cs="Times New Roman"/>
            <w:noProof/>
            <w:color w:val="007BB8"/>
            <w:sz w:val="24"/>
            <w:vertAlign w:val="superscript"/>
            <w:rPrChange w:id="206" w:author="佳煜 张" w:date="2025-09-21T21:21:00Z" w16du:dateUtc="2025-09-21T13:21:00Z">
              <w:rPr>
                <w:rFonts w:ascii="Times New Roman" w:hAnsi="Times New Roman" w:cs="Times New Roman"/>
                <w:sz w:val="24"/>
                <w:vertAlign w:val="superscript"/>
              </w:rPr>
            </w:rPrChange>
          </w:rPr>
          <w:delInstrText xml:space="preserve"> ADDIN ZOTERO_ITEM CSL_CITATION {"citationID":"DNvBX0nq","properties":{"formattedCitation":"(9)","plainCitation":"(9)","noteIndex":0},"citationItems":[{"id":33,"uris":["http://zotero.org/users/local/2HqMmNMN/items/U8CHYS8I"],"itemData":{"id":33,"type":"article-journal","abstract":"Obesity represents one of major health problems strongly linked to other co-morbidities, such as type 2 diabetes, CVD, gastrointestinal disorders and cognitive impairment. In this context, nutritional stress, such as an excess of fat intake, promotes a systemic oxidative stress, characterised by hyperproduction of reactive oxygen species, leading to cellular alterations that include impaired energy metabolism, altered cell signalling and cell cycle control, impaired cell transport mechanisms and overall dysfunctional biological activity. Flavonoids, dietary components of plant foods, are endowed with a wide spectrum of biological activities, including antioxidant activity, and have been proposed to reduce the risk of major chronic diseases. The present review intends to highlight and critically discuss the current scientific evidence on the possible effects of flavonoids in counteracting obesity and related co-morbidities (i.e. type 2 diabetes mellitus, CVD, gastrointestinal disorders and cognitive impairment) through a decrease in oxidative stress and related inflammatory conditions.","container-title":"Nutrition Research Reviews","DOI":"10.1017/S0954422418000082","ISSN":"1475-2700","issue":"2","journalAbbreviation":"Nutr Res Rev","language":"eng","note":"PMID: 29871706","page":"239-247","source":"PubMed","title":"Dietary flavonoids as a potential intervention to improve redox balance in obesity and related co-morbidities: a review","title-short":"Dietary flavonoids as a potential intervention to improve redox balance in obesity and related co-morbidities","volume":"31","author":[{"family":"Gentile","given":"Daniela"},{"family":"Fornai","given":"Matteo"},{"family":"Pellegrini","given":"Carolina"},{"family":"Colucci","given":"Rocchina"},{"family":"Blandizzi","given":"Corrado"},{"family":"Antonioli","given":"Luca"}],"issued":{"date-parts":[["2018",12]]},"citation-key":"gentileDietaryFlavonoidsPotential2018"}}],"schema":"https://github.com/citation-style-language/schema/raw/master/csl-citation.json"} </w:delInstrText>
        </w:r>
        <w:r w:rsidRPr="009D2D8B" w:rsidDel="00ED6273">
          <w:rPr>
            <w:rFonts w:ascii="Times New Roman" w:hAnsi="Times New Roman" w:cs="Times New Roman"/>
            <w:noProof/>
            <w:color w:val="007BB8"/>
            <w:sz w:val="24"/>
            <w:vertAlign w:val="superscript"/>
            <w:rPrChange w:id="207" w:author="佳煜 张" w:date="2025-09-21T21:21:00Z" w16du:dateUtc="2025-09-21T13:21:00Z">
              <w:rPr>
                <w:rFonts w:ascii="Times New Roman" w:hAnsi="Times New Roman" w:cs="Times New Roman"/>
                <w:sz w:val="24"/>
                <w:vertAlign w:val="superscript"/>
              </w:rPr>
            </w:rPrChange>
          </w:rPr>
          <w:fldChar w:fldCharType="separate"/>
        </w:r>
        <w:r w:rsidRPr="009D2D8B" w:rsidDel="00ED6273">
          <w:rPr>
            <w:rFonts w:ascii="Times New Roman" w:hAnsi="Times New Roman" w:cs="Times New Roman" w:hint="eastAsia"/>
            <w:noProof/>
            <w:color w:val="007BB8"/>
            <w:sz w:val="24"/>
            <w:vertAlign w:val="superscript"/>
            <w:rPrChange w:id="208" w:author="佳煜 张" w:date="2025-09-21T21:21:00Z" w16du:dateUtc="2025-09-21T13:21:00Z">
              <w:rPr>
                <w:rFonts w:ascii="Times New Roman" w:hAnsi="Times New Roman" w:cs="Times New Roman" w:hint="eastAsia"/>
                <w:sz w:val="24"/>
                <w:vertAlign w:val="superscript"/>
              </w:rPr>
            </w:rPrChange>
          </w:rPr>
          <w:delText>(9)</w:delText>
        </w:r>
        <w:r w:rsidRPr="009D2D8B" w:rsidDel="00ED6273">
          <w:rPr>
            <w:rFonts w:ascii="Times New Roman" w:hAnsi="Times New Roman" w:cs="Times New Roman"/>
            <w:noProof/>
            <w:color w:val="007BB8"/>
            <w:sz w:val="24"/>
            <w:vertAlign w:val="superscript"/>
            <w:rPrChange w:id="209" w:author="佳煜 张" w:date="2025-09-21T21:21:00Z" w16du:dateUtc="2025-09-21T13:21:00Z">
              <w:rPr>
                <w:rFonts w:ascii="Times New Roman" w:hAnsi="Times New Roman" w:cs="Times New Roman"/>
                <w:sz w:val="24"/>
                <w:vertAlign w:val="superscript"/>
              </w:rPr>
            </w:rPrChange>
          </w:rPr>
          <w:fldChar w:fldCharType="end"/>
        </w:r>
      </w:del>
      <w:r w:rsidR="00ED6273" w:rsidRPr="009D2D8B">
        <w:rPr>
          <w:rFonts w:ascii="Times New Roman" w:hAnsi="Times New Roman" w:cs="Times New Roman"/>
          <w:noProof/>
          <w:color w:val="007BB8"/>
          <w:sz w:val="24"/>
          <w:vertAlign w:val="superscript"/>
          <w:rPrChange w:id="210" w:author="佳煜 张" w:date="2025-09-21T21:21:00Z" w16du:dateUtc="2025-09-21T13:21:00Z">
            <w:rPr>
              <w:rFonts w:ascii="Times New Roman" w:hAnsi="Times New Roman" w:cs="Times New Roman"/>
              <w:sz w:val="24"/>
              <w:vertAlign w:val="superscript"/>
            </w:rPr>
          </w:rPrChange>
        </w:rPr>
        <w:fldChar w:fldCharType="begin">
          <w:fldData xml:space="preserve">PEVuZE5vdGU+PENpdGU+PEF1dGhvcj5HZW50aWxlPC9BdXRob3I+PFllYXI+MjAxODwvWWVhcj48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</w:fldData>
        </w:fldChar>
      </w:r>
      <w:r w:rsidR="00B67BAF" w:rsidRPr="009D2D8B">
        <w:rPr>
          <w:rFonts w:ascii="Times New Roman" w:hAnsi="Times New Roman" w:cs="Times New Roman"/>
          <w:noProof/>
          <w:color w:val="007BB8"/>
          <w:sz w:val="24"/>
          <w:vertAlign w:val="superscript"/>
          <w:rPrChange w:id="211" w:author="佳煜 张" w:date="2025-09-21T21:21:00Z" w16du:dateUtc="2025-09-21T13:21:00Z">
            <w:rPr>
              <w:rFonts w:ascii="Times New Roman" w:hAnsi="Times New Roman" w:cs="Times New Roman"/>
              <w:sz w:val="24"/>
              <w:vertAlign w:val="superscript"/>
            </w:rPr>
          </w:rPrChange>
        </w:rPr>
        <w:instrText xml:space="preserve"> ADDIN EN.CITE </w:instrText>
      </w:r>
      <w:r w:rsidR="00B67BAF" w:rsidRPr="009D2D8B">
        <w:rPr>
          <w:rFonts w:ascii="Times New Roman" w:hAnsi="Times New Roman" w:cs="Times New Roman"/>
          <w:noProof/>
          <w:color w:val="007BB8"/>
          <w:sz w:val="24"/>
          <w:vertAlign w:val="superscript"/>
          <w:rPrChange w:id="212" w:author="佳煜 张" w:date="2025-09-21T21:21:00Z" w16du:dateUtc="2025-09-21T13:21:00Z">
            <w:rPr>
              <w:rFonts w:ascii="Times New Roman" w:hAnsi="Times New Roman" w:cs="Times New Roman"/>
              <w:sz w:val="24"/>
              <w:vertAlign w:val="superscript"/>
            </w:rPr>
          </w:rPrChange>
        </w:rPr>
        <w:fldChar w:fldCharType="begin">
          <w:fldData xml:space="preserve">PEVuZE5vdGU+PENpdGU+PEF1dGhvcj5HZW50aWxlPC9BdXRob3I+PFllYXI+MjAxODwvWWVhcj48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</w:fldData>
        </w:fldChar>
      </w:r>
      <w:r w:rsidR="00B67BAF" w:rsidRPr="009D2D8B">
        <w:rPr>
          <w:rFonts w:ascii="Times New Roman" w:hAnsi="Times New Roman" w:cs="Times New Roman"/>
          <w:noProof/>
          <w:color w:val="007BB8"/>
          <w:sz w:val="24"/>
          <w:vertAlign w:val="superscript"/>
          <w:rPrChange w:id="213" w:author="佳煜 张" w:date="2025-09-21T21:21:00Z" w16du:dateUtc="2025-09-21T13:21:00Z">
            <w:rPr>
              <w:rFonts w:ascii="Times New Roman" w:hAnsi="Times New Roman" w:cs="Times New Roman"/>
              <w:sz w:val="24"/>
              <w:vertAlign w:val="superscript"/>
            </w:rPr>
          </w:rPrChange>
        </w:rPr>
        <w:instrText xml:space="preserve"> ADDIN EN.CITE.DATA </w:instrText>
      </w:r>
      <w:r w:rsidR="00B67BAF" w:rsidRPr="009D2D8B">
        <w:rPr>
          <w:rFonts w:ascii="Times New Roman" w:hAnsi="Times New Roman" w:cs="Times New Roman"/>
          <w:noProof/>
          <w:color w:val="007BB8"/>
          <w:sz w:val="24"/>
          <w:vertAlign w:val="superscript"/>
          <w:rPrChange w:id="214" w:author="佳煜 张" w:date="2025-09-21T21:21:00Z" w16du:dateUtc="2025-09-21T13:21:00Z">
            <w:rPr>
              <w:rFonts w:ascii="Times New Roman" w:hAnsi="Times New Roman" w:cs="Times New Roman"/>
              <w:sz w:val="24"/>
              <w:vertAlign w:val="superscript"/>
            </w:rPr>
          </w:rPrChange>
        </w:rPr>
      </w:r>
      <w:r w:rsidR="00B67BAF" w:rsidRPr="009D2D8B">
        <w:rPr>
          <w:rFonts w:ascii="Times New Roman" w:hAnsi="Times New Roman" w:cs="Times New Roman"/>
          <w:noProof/>
          <w:color w:val="007BB8"/>
          <w:sz w:val="24"/>
          <w:vertAlign w:val="superscript"/>
          <w:rPrChange w:id="215" w:author="佳煜 张" w:date="2025-09-21T21:21:00Z" w16du:dateUtc="2025-09-21T13:21:00Z">
            <w:rPr>
              <w:rFonts w:ascii="Times New Roman" w:hAnsi="Times New Roman" w:cs="Times New Roman"/>
              <w:sz w:val="24"/>
              <w:vertAlign w:val="superscript"/>
            </w:rPr>
          </w:rPrChange>
        </w:rPr>
        <w:fldChar w:fldCharType="end"/>
      </w:r>
      <w:r w:rsidR="00ED6273" w:rsidRPr="009D2D8B">
        <w:rPr>
          <w:rFonts w:ascii="Times New Roman" w:hAnsi="Times New Roman" w:cs="Times New Roman"/>
          <w:noProof/>
          <w:color w:val="007BB8"/>
          <w:sz w:val="24"/>
          <w:vertAlign w:val="superscript"/>
          <w:rPrChange w:id="216" w:author="佳煜 张" w:date="2025-09-21T21:21:00Z" w16du:dateUtc="2025-09-21T13:21:00Z">
            <w:rPr>
              <w:rFonts w:ascii="Times New Roman" w:hAnsi="Times New Roman" w:cs="Times New Roman"/>
              <w:sz w:val="24"/>
              <w:vertAlign w:val="superscript"/>
            </w:rPr>
          </w:rPrChange>
        </w:rPr>
      </w:r>
      <w:r w:rsidR="00ED6273" w:rsidRPr="009D2D8B">
        <w:rPr>
          <w:rFonts w:ascii="Times New Roman" w:hAnsi="Times New Roman" w:cs="Times New Roman"/>
          <w:noProof/>
          <w:color w:val="007BB8"/>
          <w:sz w:val="24"/>
          <w:vertAlign w:val="superscript"/>
          <w:rPrChange w:id="217" w:author="佳煜 张" w:date="2025-09-21T21:21:00Z" w16du:dateUtc="2025-09-21T13:21:00Z">
            <w:rPr>
              <w:rFonts w:ascii="Times New Roman" w:hAnsi="Times New Roman" w:cs="Times New Roman"/>
              <w:sz w:val="24"/>
              <w:vertAlign w:val="superscript"/>
            </w:rPr>
          </w:rPrChange>
        </w:rPr>
        <w:fldChar w:fldCharType="separate"/>
      </w:r>
      <w:r w:rsidR="00B67BAF" w:rsidRPr="009D2D8B">
        <w:rPr>
          <w:rFonts w:ascii="Times New Roman" w:hAnsi="Times New Roman" w:cs="Times New Roman"/>
          <w:noProof/>
          <w:color w:val="007BB8"/>
          <w:sz w:val="24"/>
          <w:vertAlign w:val="superscript"/>
          <w:rPrChange w:id="218" w:author="佳煜 张" w:date="2025-09-21T21:21:00Z" w16du:dateUtc="2025-09-21T13:21:00Z">
            <w:rPr>
              <w:rFonts w:ascii="Times New Roman" w:hAnsi="Times New Roman" w:cs="Times New Roman"/>
              <w:noProof/>
              <w:sz w:val="24"/>
              <w:vertAlign w:val="superscript"/>
            </w:rPr>
          </w:rPrChange>
        </w:rPr>
        <w:t>[</w:t>
      </w:r>
      <w:r w:rsidR="00CF74EC" w:rsidRPr="009D2D8B">
        <w:rPr>
          <w:rFonts w:ascii="Times New Roman" w:hAnsi="Times New Roman" w:cs="Times New Roman"/>
          <w:noProof/>
          <w:color w:val="007BB8"/>
          <w:sz w:val="24"/>
          <w:vertAlign w:val="superscript"/>
          <w:rPrChange w:id="219" w:author="佳煜 张" w:date="2025-09-21T21:21:00Z" w16du:dateUtc="2025-09-21T13:21:00Z">
            <w:rPr>
              <w:rFonts w:ascii="Times New Roman" w:hAnsi="Times New Roman" w:cs="Times New Roman"/>
              <w:noProof/>
              <w:sz w:val="24"/>
              <w:vertAlign w:val="superscript"/>
            </w:rPr>
          </w:rPrChange>
        </w:rPr>
        <w:fldChar w:fldCharType="begin"/>
      </w:r>
      <w:r w:rsidR="00CF74EC" w:rsidRPr="009D2D8B">
        <w:rPr>
          <w:rFonts w:ascii="Times New Roman" w:hAnsi="Times New Roman" w:cs="Times New Roman"/>
          <w:noProof/>
          <w:color w:val="007BB8"/>
          <w:sz w:val="24"/>
          <w:vertAlign w:val="superscript"/>
          <w:rPrChange w:id="220" w:author="佳煜 张" w:date="2025-09-21T21:21:00Z" w16du:dateUtc="2025-09-21T13:21:00Z">
            <w:rPr>
              <w:rFonts w:ascii="Times New Roman" w:hAnsi="Times New Roman" w:cs="Times New Roman"/>
              <w:noProof/>
              <w:sz w:val="24"/>
              <w:vertAlign w:val="superscript"/>
            </w:rPr>
          </w:rPrChange>
        </w:rPr>
        <w:instrText xml:space="preserve"> HYPERLINK \l "_ENREF_9" \o "Gentile, 2018 #18" </w:instrText>
      </w:r>
      <w:r w:rsidR="00CF74EC" w:rsidRPr="009D2D8B">
        <w:rPr>
          <w:rFonts w:ascii="Times New Roman" w:hAnsi="Times New Roman" w:cs="Times New Roman"/>
          <w:noProof/>
          <w:color w:val="007BB8"/>
          <w:sz w:val="24"/>
          <w:vertAlign w:val="superscript"/>
          <w:rPrChange w:id="221" w:author="佳煜 张" w:date="2025-09-21T21:21:00Z" w16du:dateUtc="2025-09-21T13:21:00Z">
            <w:rPr>
              <w:rFonts w:ascii="Times New Roman" w:hAnsi="Times New Roman" w:cs="Times New Roman"/>
              <w:noProof/>
              <w:sz w:val="24"/>
              <w:vertAlign w:val="superscript"/>
            </w:rPr>
          </w:rPrChange>
        </w:rPr>
      </w:r>
      <w:r w:rsidR="00CF74EC" w:rsidRPr="009D2D8B">
        <w:rPr>
          <w:rFonts w:ascii="Times New Roman" w:hAnsi="Times New Roman" w:cs="Times New Roman"/>
          <w:noProof/>
          <w:color w:val="007BB8"/>
          <w:sz w:val="24"/>
          <w:vertAlign w:val="superscript"/>
          <w:rPrChange w:id="222" w:author="佳煜 张" w:date="2025-09-21T21:21:00Z" w16du:dateUtc="2025-09-21T13:21:00Z">
            <w:rPr>
              <w:rFonts w:ascii="Times New Roman" w:hAnsi="Times New Roman" w:cs="Times New Roman"/>
              <w:noProof/>
              <w:sz w:val="24"/>
              <w:vertAlign w:val="superscript"/>
            </w:rPr>
          </w:rPrChange>
        </w:rPr>
        <w:fldChar w:fldCharType="separate"/>
      </w:r>
      <w:r w:rsidR="00CF74EC" w:rsidRPr="009D2D8B">
        <w:rPr>
          <w:rFonts w:ascii="Times New Roman" w:hAnsi="Times New Roman" w:cs="Times New Roman"/>
          <w:noProof/>
          <w:color w:val="007BB8"/>
          <w:sz w:val="24"/>
          <w:vertAlign w:val="superscript"/>
          <w:rPrChange w:id="223" w:author="佳煜 张" w:date="2025-09-21T21:21:00Z" w16du:dateUtc="2025-09-21T13:21:00Z">
            <w:rPr>
              <w:rFonts w:ascii="Times New Roman" w:hAnsi="Times New Roman" w:cs="Times New Roman"/>
              <w:noProof/>
              <w:sz w:val="24"/>
              <w:vertAlign w:val="superscript"/>
            </w:rPr>
          </w:rPrChange>
        </w:rPr>
        <w:t>9</w:t>
      </w:r>
      <w:r w:rsidR="00CF74EC" w:rsidRPr="009D2D8B">
        <w:rPr>
          <w:rFonts w:ascii="Times New Roman" w:hAnsi="Times New Roman" w:cs="Times New Roman"/>
          <w:noProof/>
          <w:color w:val="007BB8"/>
          <w:sz w:val="24"/>
          <w:vertAlign w:val="superscript"/>
          <w:rPrChange w:id="224" w:author="佳煜 张" w:date="2025-09-21T21:21:00Z" w16du:dateUtc="2025-09-21T13:21:00Z">
            <w:rPr>
              <w:rFonts w:ascii="Times New Roman" w:hAnsi="Times New Roman" w:cs="Times New Roman"/>
              <w:noProof/>
              <w:sz w:val="24"/>
              <w:vertAlign w:val="superscript"/>
            </w:rPr>
          </w:rPrChange>
        </w:rPr>
        <w:fldChar w:fldCharType="end"/>
      </w:r>
      <w:r w:rsidR="00B67BAF" w:rsidRPr="009D2D8B">
        <w:rPr>
          <w:rFonts w:ascii="Times New Roman" w:hAnsi="Times New Roman" w:cs="Times New Roman"/>
          <w:noProof/>
          <w:color w:val="007BB8"/>
          <w:sz w:val="24"/>
          <w:vertAlign w:val="superscript"/>
          <w:rPrChange w:id="225" w:author="佳煜 张" w:date="2025-09-21T21:21:00Z" w16du:dateUtc="2025-09-21T13:21:00Z">
            <w:rPr>
              <w:rFonts w:ascii="Times New Roman" w:hAnsi="Times New Roman" w:cs="Times New Roman"/>
              <w:noProof/>
              <w:sz w:val="24"/>
              <w:vertAlign w:val="superscript"/>
            </w:rPr>
          </w:rPrChange>
        </w:rPr>
        <w:t>]</w:t>
      </w:r>
      <w:r w:rsidR="00ED6273" w:rsidRPr="009D2D8B">
        <w:rPr>
          <w:rFonts w:ascii="Times New Roman" w:hAnsi="Times New Roman" w:cs="Times New Roman"/>
          <w:noProof/>
          <w:color w:val="007BB8"/>
          <w:sz w:val="24"/>
          <w:vertAlign w:val="superscript"/>
          <w:rPrChange w:id="226" w:author="佳煜 张" w:date="2025-09-21T21:21:00Z" w16du:dateUtc="2025-09-21T13:21:00Z">
            <w:rPr>
              <w:rFonts w:ascii="Times New Roman" w:hAnsi="Times New Roman" w:cs="Times New Roman"/>
              <w:sz w:val="24"/>
              <w:vertAlign w:val="superscript"/>
            </w:rPr>
          </w:rPrChange>
        </w:rPr>
        <w:fldChar w:fldCharType="end"/>
      </w:r>
      <w:r>
        <w:rPr>
          <w:rFonts w:ascii="Times New Roman" w:hAnsi="Times New Roman" w:cs="Times New Roman"/>
          <w:sz w:val="24"/>
        </w:rPr>
        <w:t xml:space="preserve"> However, current studies have focused on analyzing the association between dietary flavonoids and diseases such as simple obesity or diabetes, but have not yet systematically explored the differences in their specific roles across different </w:t>
      </w:r>
      <w:r>
        <w:rPr>
          <w:rFonts w:ascii="Times New Roman" w:hAnsi="Times New Roman" w:cs="Times New Roman" w:hint="eastAsia"/>
          <w:sz w:val="24"/>
        </w:rPr>
        <w:t xml:space="preserve">metabolic </w:t>
      </w:r>
      <w:r>
        <w:rPr>
          <w:rFonts w:ascii="Times New Roman" w:hAnsi="Times New Roman" w:cs="Times New Roman"/>
          <w:sz w:val="24"/>
        </w:rPr>
        <w:t xml:space="preserve">obesity </w:t>
      </w:r>
      <w:bookmarkStart w:id="227" w:name="OLE_LINK25"/>
      <w:r>
        <w:rPr>
          <w:rFonts w:ascii="Times New Roman" w:hAnsi="Times New Roman" w:cs="Times New Roman"/>
          <w:sz w:val="24"/>
        </w:rPr>
        <w:t>phenotype</w:t>
      </w:r>
      <w:bookmarkEnd w:id="227"/>
      <w:r>
        <w:rPr>
          <w:rFonts w:ascii="Times New Roman" w:hAnsi="Times New Roman" w:cs="Times New Roman"/>
          <w:sz w:val="24"/>
        </w:rPr>
        <w:t>s.</w:t>
      </w:r>
    </w:p>
    <w:p w14:paraId="21057930" w14:textId="77777777" w:rsidR="00DA6E1F" w:rsidRDefault="00E60AF0">
      <w:pPr>
        <w:spacing w:line="480" w:lineRule="auto"/>
        <w:jc w:val="both"/>
        <w:rPr>
          <w:rFonts w:ascii="Times New Roman" w:hAnsi="Times New Roman" w:cs="Times New Roman"/>
          <w:sz w:val="24"/>
        </w:rPr>
      </w:pPr>
      <w:bookmarkStart w:id="228" w:name="OLE_LINK35"/>
      <w:r>
        <w:rPr>
          <w:rFonts w:ascii="Times New Roman" w:hAnsi="Times New Roman" w:cs="Times New Roman"/>
          <w:sz w:val="24"/>
        </w:rPr>
        <w:t xml:space="preserve">This study </w:t>
      </w:r>
      <w:r>
        <w:rPr>
          <w:rFonts w:ascii="Times New Roman" w:hAnsi="Times New Roman" w:cs="Times New Roman" w:hint="eastAsia"/>
          <w:sz w:val="24"/>
        </w:rPr>
        <w:t>aim</w:t>
      </w:r>
      <w:r>
        <w:rPr>
          <w:rFonts w:ascii="Times New Roman" w:hAnsi="Times New Roman" w:cs="Times New Roman"/>
          <w:sz w:val="24"/>
        </w:rPr>
        <w:t xml:space="preserve">s to </w:t>
      </w:r>
      <w:r>
        <w:rPr>
          <w:rFonts w:ascii="Times New Roman" w:hAnsi="Times New Roman" w:cs="Times New Roman" w:hint="eastAsia"/>
          <w:sz w:val="24"/>
        </w:rPr>
        <w:t xml:space="preserve">explored </w:t>
      </w:r>
      <w:r>
        <w:rPr>
          <w:rFonts w:ascii="Times New Roman" w:hAnsi="Times New Roman" w:cs="Times New Roman"/>
          <w:sz w:val="24"/>
        </w:rPr>
        <w:t>the</w:t>
      </w:r>
      <w:r>
        <w:rPr>
          <w:rFonts w:ascii="Times New Roman" w:hAnsi="Times New Roman" w:cs="Times New Roman" w:hint="eastAsia"/>
          <w:sz w:val="24"/>
        </w:rPr>
        <w:t xml:space="preserve"> </w:t>
      </w:r>
      <w:r>
        <w:rPr>
          <w:rFonts w:ascii="Times New Roman" w:hAnsi="Times New Roman" w:cs="Times New Roman"/>
          <w:sz w:val="24"/>
        </w:rPr>
        <w:t xml:space="preserve">potential relationship between dietary flavonoid intake and different </w:t>
      </w:r>
      <w:r>
        <w:rPr>
          <w:rFonts w:ascii="Times New Roman" w:hAnsi="Times New Roman" w:cs="Times New Roman" w:hint="eastAsia"/>
          <w:sz w:val="24"/>
        </w:rPr>
        <w:t>metabolic</w:t>
      </w:r>
      <w:r>
        <w:rPr>
          <w:rFonts w:ascii="Times New Roman" w:hAnsi="Times New Roman" w:cs="Times New Roman"/>
          <w:sz w:val="24"/>
        </w:rPr>
        <w:t xml:space="preserve"> obesity phenotypes</w:t>
      </w:r>
      <w:r>
        <w:rPr>
          <w:rFonts w:ascii="Times New Roman" w:hAnsi="Times New Roman" w:cs="Times New Roman" w:hint="eastAsia"/>
          <w:sz w:val="24"/>
        </w:rPr>
        <w:t xml:space="preserve"> utilizing data derived from the nationally representative and comprehensive National Health and Nutrition Examination Survey (NHANES)</w:t>
      </w:r>
      <w:r>
        <w:rPr>
          <w:rFonts w:ascii="Times New Roman" w:hAnsi="Times New Roman" w:cs="Times New Roman"/>
          <w:sz w:val="24"/>
        </w:rPr>
        <w:t xml:space="preserve"> with MHNO individuals as the reference group.</w:t>
      </w:r>
      <w:bookmarkEnd w:id="228"/>
    </w:p>
    <w:p w14:paraId="6A06F76F" w14:textId="77777777" w:rsidR="00DA6E1F" w:rsidRDefault="00E60AF0">
      <w:pPr>
        <w:spacing w:line="480" w:lineRule="auto"/>
        <w:jc w:val="both"/>
        <w:outlineLvl w:val="0"/>
        <w:rPr>
          <w:rFonts w:ascii="Times New Roman" w:hAnsi="Times New Roman" w:cs="Times New Roman"/>
          <w:b/>
          <w:bCs/>
          <w:sz w:val="32"/>
          <w:szCs w:val="32"/>
        </w:rPr>
      </w:pPr>
      <w:r>
        <w:rPr>
          <w:rFonts w:ascii="Times New Roman" w:hAnsi="Times New Roman" w:cs="Times New Roman"/>
          <w:b/>
          <w:bCs/>
          <w:sz w:val="32"/>
          <w:szCs w:val="32"/>
        </w:rPr>
        <w:t>Methods and materials</w:t>
      </w:r>
    </w:p>
    <w:p w14:paraId="284F44BA" w14:textId="77777777" w:rsidR="00DA6E1F" w:rsidRDefault="00E60AF0">
      <w:pPr>
        <w:rPr>
          <w:rFonts w:ascii="等线" w:eastAsia="等线" w:hAnsi="等线" w:cs="Times New Roman" w:hint="eastAsia"/>
          <w:szCs w:val="22"/>
          <w14:ligatures w14:val="none"/>
        </w:rPr>
      </w:pPr>
      <w:r>
        <w:rPr>
          <w:rFonts w:ascii="Times New Roman" w:hAnsi="Times New Roman"/>
          <w:b/>
          <w:bCs/>
          <w:sz w:val="28"/>
          <w:szCs w:val="28"/>
        </w:rPr>
        <w:t>Data source</w:t>
      </w:r>
    </w:p>
    <w:p w14:paraId="040C6087" w14:textId="77777777" w:rsidR="00DA6E1F" w:rsidRDefault="00E60AF0">
      <w:pPr>
        <w:spacing w:line="480" w:lineRule="auto"/>
        <w:jc w:val="both"/>
        <w:rPr>
          <w:rFonts w:ascii="Times New Roman" w:hAnsi="Times New Roman" w:cs="Times New Roman"/>
          <w:sz w:val="24"/>
        </w:rPr>
      </w:pPr>
      <w:r>
        <w:rPr>
          <w:rFonts w:ascii="Times New Roman" w:hAnsi="Times New Roman" w:cs="Times New Roman"/>
          <w:sz w:val="24"/>
        </w:rPr>
        <w:t>The subjects for this study were derived from</w:t>
      </w:r>
      <w:r>
        <w:rPr>
          <w:rFonts w:ascii="Times New Roman" w:hAnsi="Times New Roman" w:cs="Times New Roman" w:hint="eastAsia"/>
          <w:sz w:val="24"/>
        </w:rPr>
        <w:t xml:space="preserve"> </w:t>
      </w:r>
      <w:r>
        <w:rPr>
          <w:rFonts w:ascii="Times New Roman" w:hAnsi="Times New Roman" w:cs="Times New Roman"/>
          <w:sz w:val="24"/>
        </w:rPr>
        <w:t xml:space="preserve">NHANES. The NHANES is a comprehensive and nationally representative survey conducted by the National Center for Health Statistics (NCHS) intended to monitor the public health and nutritional status of the US population through a complex and multi-stage probability sampling design. Study procedures received approval from the NCHS Ethics Review Board and all participants provided written informed </w:t>
      </w:r>
      <w:r>
        <w:rPr>
          <w:rFonts w:ascii="Times New Roman" w:hAnsi="Times New Roman" w:cs="Times New Roman"/>
          <w:sz w:val="24"/>
        </w:rPr>
        <w:lastRenderedPageBreak/>
        <w:t>consents. The original data and additional details are available on the NHANES website and the USDA FNDDS website.</w:t>
      </w:r>
    </w:p>
    <w:p w14:paraId="69DFBD0F" w14:textId="77777777" w:rsidR="00DA6E1F" w:rsidRDefault="00E60AF0">
      <w:pPr>
        <w:spacing w:line="480" w:lineRule="auto"/>
        <w:rPr>
          <w:rFonts w:ascii="Times New Roman" w:eastAsia="等线" w:hAnsi="Times New Roman" w:cs="Times New Roman"/>
          <w:b/>
          <w:bCs/>
          <w:sz w:val="28"/>
          <w:szCs w:val="28"/>
          <w14:ligatures w14:val="none"/>
        </w:rPr>
      </w:pPr>
      <w:r>
        <w:rPr>
          <w:rFonts w:ascii="Times New Roman" w:hAnsi="Times New Roman"/>
          <w:b/>
          <w:bCs/>
          <w:sz w:val="28"/>
          <w:szCs w:val="28"/>
        </w:rPr>
        <w:t>Study participants</w:t>
      </w:r>
    </w:p>
    <w:p w14:paraId="4764D41F" w14:textId="77777777" w:rsidR="00DA6E1F" w:rsidRDefault="00E60AF0">
      <w:pPr>
        <w:spacing w:line="480" w:lineRule="auto"/>
        <w:rPr>
          <w:rFonts w:ascii="Times New Roman" w:hAnsi="Times New Roman"/>
          <w:b/>
          <w:bCs/>
          <w:sz w:val="28"/>
          <w:szCs w:val="28"/>
        </w:rPr>
      </w:pPr>
      <w:r>
        <w:rPr>
          <w:rFonts w:ascii="Times New Roman" w:hAnsi="Times New Roman" w:cs="Times New Roman"/>
          <w:sz w:val="24"/>
        </w:rPr>
        <w:t>Due to the availability of data on dietary flavonoid intake, this study synthesized the NHANES continuous datasets from 2007 to 20</w:t>
      </w:r>
      <w:r>
        <w:rPr>
          <w:rFonts w:ascii="Times New Roman" w:hAnsi="Times New Roman" w:cs="Times New Roman" w:hint="eastAsia"/>
          <w:sz w:val="24"/>
        </w:rPr>
        <w:t xml:space="preserve">08, 2009-2010, and </w:t>
      </w:r>
      <w:r>
        <w:rPr>
          <w:rFonts w:ascii="Times New Roman" w:hAnsi="Times New Roman" w:cs="Times New Roman"/>
          <w:sz w:val="24"/>
        </w:rPr>
        <w:t>2017-2018. We excluded</w:t>
      </w:r>
      <w:r>
        <w:rPr>
          <w:rFonts w:ascii="Times New Roman" w:hAnsi="Times New Roman" w:cs="Times New Roman" w:hint="eastAsia"/>
          <w:sz w:val="24"/>
        </w:rPr>
        <w:t xml:space="preserve"> </w:t>
      </w:r>
      <w:r>
        <w:rPr>
          <w:rFonts w:ascii="Times New Roman" w:hAnsi="Times New Roman" w:cs="Times New Roman"/>
          <w:sz w:val="24"/>
        </w:rPr>
        <w:t xml:space="preserve">(1) </w:t>
      </w:r>
      <w:bookmarkStart w:id="229" w:name="OLE_LINK12"/>
      <w:r>
        <w:rPr>
          <w:rFonts w:ascii="Times New Roman" w:hAnsi="Times New Roman" w:cs="Times New Roman"/>
          <w:sz w:val="24"/>
        </w:rPr>
        <w:t xml:space="preserve">individuals </w:t>
      </w:r>
      <w:bookmarkEnd w:id="229"/>
      <w:r>
        <w:rPr>
          <w:rFonts w:ascii="Times New Roman" w:hAnsi="Times New Roman" w:cs="Times New Roman"/>
          <w:sz w:val="24"/>
        </w:rPr>
        <w:t>with age &lt; 20</w:t>
      </w:r>
      <w:r>
        <w:rPr>
          <w:rFonts w:ascii="Times New Roman" w:hAnsi="Times New Roman" w:cs="Times New Roman" w:hint="eastAsia"/>
          <w:sz w:val="24"/>
        </w:rPr>
        <w:t xml:space="preserve"> </w:t>
      </w:r>
      <w:r>
        <w:rPr>
          <w:rFonts w:ascii="Times New Roman" w:hAnsi="Times New Roman" w:cs="Times New Roman"/>
          <w:sz w:val="24"/>
        </w:rPr>
        <w:t>(n</w:t>
      </w:r>
      <w:r>
        <w:rPr>
          <w:rFonts w:ascii="Times New Roman" w:hAnsi="Times New Roman" w:cs="Times New Roman" w:hint="eastAsia"/>
          <w:sz w:val="24"/>
        </w:rPr>
        <w:t xml:space="preserve"> </w:t>
      </w:r>
      <w:r>
        <w:rPr>
          <w:rFonts w:ascii="Times New Roman" w:hAnsi="Times New Roman" w:cs="Times New Roman"/>
          <w:sz w:val="24"/>
        </w:rPr>
        <w:t>=</w:t>
      </w:r>
      <w:r>
        <w:rPr>
          <w:rFonts w:ascii="Times New Roman" w:hAnsi="Times New Roman" w:cs="Times New Roman" w:hint="eastAsia"/>
          <w:sz w:val="24"/>
        </w:rPr>
        <w:t xml:space="preserve"> </w:t>
      </w:r>
      <w:r>
        <w:rPr>
          <w:rFonts w:ascii="Times New Roman" w:hAnsi="Times New Roman" w:cs="Times New Roman"/>
          <w:sz w:val="24"/>
        </w:rPr>
        <w:t xml:space="preserve">11329); (2) Participants who were pregnant </w:t>
      </w:r>
      <w:bookmarkStart w:id="230" w:name="OLE_LINK11"/>
      <w:r>
        <w:rPr>
          <w:rFonts w:ascii="Times New Roman" w:hAnsi="Times New Roman" w:cs="Times New Roman"/>
          <w:sz w:val="24"/>
        </w:rPr>
        <w:t>(n</w:t>
      </w:r>
      <w:r>
        <w:rPr>
          <w:rFonts w:ascii="Times New Roman" w:hAnsi="Times New Roman" w:cs="Times New Roman" w:hint="eastAsia"/>
          <w:sz w:val="24"/>
        </w:rPr>
        <w:t xml:space="preserve"> </w:t>
      </w:r>
      <w:r>
        <w:rPr>
          <w:rFonts w:ascii="Times New Roman" w:hAnsi="Times New Roman" w:cs="Times New Roman"/>
          <w:sz w:val="24"/>
        </w:rPr>
        <w:t>=</w:t>
      </w:r>
      <w:r>
        <w:rPr>
          <w:rFonts w:ascii="Times New Roman" w:hAnsi="Times New Roman" w:cs="Times New Roman" w:hint="eastAsia"/>
          <w:sz w:val="24"/>
        </w:rPr>
        <w:t xml:space="preserve"> </w:t>
      </w:r>
      <w:r>
        <w:rPr>
          <w:rFonts w:ascii="Times New Roman" w:hAnsi="Times New Roman" w:cs="Times New Roman"/>
          <w:sz w:val="24"/>
        </w:rPr>
        <w:t>138)</w:t>
      </w:r>
      <w:bookmarkEnd w:id="230"/>
      <w:r>
        <w:rPr>
          <w:rFonts w:ascii="Times New Roman" w:hAnsi="Times New Roman" w:cs="Times New Roman"/>
          <w:sz w:val="24"/>
        </w:rPr>
        <w:t>; (3) individuals with</w:t>
      </w:r>
      <w:bookmarkStart w:id="231" w:name="OLE_LINK10"/>
      <w:r>
        <w:rPr>
          <w:rFonts w:ascii="Times New Roman" w:hAnsi="Times New Roman" w:cs="Times New Roman" w:hint="eastAsia"/>
          <w:sz w:val="24"/>
        </w:rPr>
        <w:t xml:space="preserve"> </w:t>
      </w:r>
      <w:r>
        <w:rPr>
          <w:rFonts w:ascii="Times New Roman" w:hAnsi="Times New Roman" w:cs="Times New Roman"/>
          <w:sz w:val="24"/>
        </w:rPr>
        <w:t>incomplete data on</w:t>
      </w:r>
      <w:bookmarkEnd w:id="231"/>
      <w:r>
        <w:rPr>
          <w:rFonts w:ascii="Times New Roman" w:hAnsi="Times New Roman" w:cs="Times New Roman"/>
          <w:sz w:val="24"/>
        </w:rPr>
        <w:t xml:space="preserve"> flavonoids intake</w:t>
      </w:r>
      <w:r>
        <w:rPr>
          <w:rFonts w:ascii="Times New Roman" w:hAnsi="Times New Roman" w:cs="Times New Roman" w:hint="eastAsia"/>
          <w:sz w:val="24"/>
        </w:rPr>
        <w:t xml:space="preserve"> and extreme energy intake</w:t>
      </w:r>
      <w:r>
        <w:rPr>
          <w:rFonts w:ascii="Times New Roman" w:hAnsi="Times New Roman" w:cs="Times New Roman"/>
          <w:sz w:val="24"/>
        </w:rPr>
        <w:t xml:space="preserve"> (n</w:t>
      </w:r>
      <w:r>
        <w:rPr>
          <w:rFonts w:ascii="Times New Roman" w:hAnsi="Times New Roman" w:cs="Times New Roman" w:hint="eastAsia"/>
          <w:sz w:val="24"/>
        </w:rPr>
        <w:t xml:space="preserve"> </w:t>
      </w:r>
      <w:r>
        <w:rPr>
          <w:rFonts w:ascii="Times New Roman" w:hAnsi="Times New Roman" w:cs="Times New Roman"/>
          <w:sz w:val="24"/>
        </w:rPr>
        <w:t>=</w:t>
      </w:r>
      <w:r>
        <w:rPr>
          <w:rFonts w:ascii="Times New Roman" w:hAnsi="Times New Roman" w:cs="Times New Roman" w:hint="eastAsia"/>
          <w:sz w:val="24"/>
        </w:rPr>
        <w:t xml:space="preserve"> </w:t>
      </w:r>
      <w:r>
        <w:rPr>
          <w:rFonts w:ascii="Times New Roman" w:hAnsi="Times New Roman" w:cs="Times New Roman"/>
          <w:sz w:val="24"/>
        </w:rPr>
        <w:t xml:space="preserve">4144); (4) individuals with missing data about </w:t>
      </w:r>
      <w:bookmarkStart w:id="232" w:name="OLE_LINK51"/>
      <w:r>
        <w:rPr>
          <w:rFonts w:ascii="Times New Roman" w:hAnsi="Times New Roman" w:cs="Times New Roman"/>
          <w:sz w:val="24"/>
        </w:rPr>
        <w:t>metabolic</w:t>
      </w:r>
      <w:bookmarkEnd w:id="232"/>
      <w:r>
        <w:rPr>
          <w:rFonts w:ascii="Times New Roman" w:hAnsi="Times New Roman" w:cs="Times New Roman"/>
          <w:sz w:val="24"/>
        </w:rPr>
        <w:t xml:space="preserve"> obesity phenotypes</w:t>
      </w:r>
      <w:r>
        <w:rPr>
          <w:rFonts w:ascii="Times New Roman" w:hAnsi="Times New Roman" w:cs="Times New Roman" w:hint="eastAsia"/>
          <w:sz w:val="24"/>
        </w:rPr>
        <w:t xml:space="preserve"> </w:t>
      </w:r>
      <w:r>
        <w:rPr>
          <w:rFonts w:ascii="Times New Roman" w:hAnsi="Times New Roman" w:cs="Times New Roman"/>
          <w:sz w:val="24"/>
        </w:rPr>
        <w:t>(n = 8585). Finally, a total of 5744 participants were included for further analysis (</w:t>
      </w:r>
      <w:r>
        <w:rPr>
          <w:rFonts w:ascii="Times New Roman" w:hAnsi="Times New Roman" w:cs="Times New Roman"/>
          <w:b/>
          <w:bCs/>
          <w:sz w:val="24"/>
        </w:rPr>
        <w:t>Figure 1</w:t>
      </w:r>
      <w:r>
        <w:rPr>
          <w:rFonts w:ascii="Times New Roman" w:hAnsi="Times New Roman" w:cs="Times New Roman"/>
          <w:sz w:val="24"/>
        </w:rPr>
        <w:t>)</w:t>
      </w:r>
      <w:r>
        <w:rPr>
          <w:rFonts w:ascii="Times New Roman" w:hAnsi="Times New Roman"/>
          <w:b/>
          <w:bCs/>
          <w:sz w:val="28"/>
          <w:szCs w:val="28"/>
        </w:rPr>
        <w:t xml:space="preserve"> </w:t>
      </w:r>
    </w:p>
    <w:p w14:paraId="022A83C7" w14:textId="77777777" w:rsidR="00DA6E1F" w:rsidRDefault="00E60AF0">
      <w:pPr>
        <w:spacing w:line="480" w:lineRule="auto"/>
        <w:rPr>
          <w:rFonts w:ascii="Times New Roman" w:eastAsia="等线" w:hAnsi="Times New Roman" w:cs="Times New Roman"/>
          <w:b/>
          <w:bCs/>
          <w:sz w:val="28"/>
          <w:szCs w:val="28"/>
          <w14:ligatures w14:val="none"/>
        </w:rPr>
      </w:pPr>
      <w:r>
        <w:rPr>
          <w:rFonts w:ascii="Times New Roman" w:hAnsi="Times New Roman"/>
          <w:b/>
          <w:bCs/>
          <w:sz w:val="28"/>
          <w:szCs w:val="28"/>
        </w:rPr>
        <w:t>Assessment of covariates</w:t>
      </w:r>
    </w:p>
    <w:p w14:paraId="340E2CF4" w14:textId="10AD7F3E" w:rsidR="00DA6E1F" w:rsidRDefault="00E60AF0">
      <w:pPr>
        <w:spacing w:line="480" w:lineRule="auto"/>
        <w:jc w:val="both"/>
        <w:rPr>
          <w:rFonts w:ascii="Times New Roman" w:hAnsi="Times New Roman" w:cs="Times New Roman"/>
          <w:sz w:val="24"/>
        </w:rPr>
      </w:pPr>
      <w:r>
        <w:rPr>
          <w:rFonts w:ascii="Times New Roman" w:hAnsi="Times New Roman" w:cs="Times New Roman"/>
          <w:sz w:val="24"/>
        </w:rPr>
        <w:t>Trained investigators collected participants' baseline data through questionnaires, including age groups (20-45, 46-68, and ≥ 69 years old), gender (Female and Male), race (Non-Hispanic White, Mexican American, Non-Hispanic Black, Other Hispanic, and Other Race), education</w:t>
      </w:r>
      <w:ins w:id="233" w:author="佳煜 张" w:date="2025-09-21T11:14:00Z" w16du:dateUtc="2025-09-21T03:14:00Z">
        <w:r w:rsidR="00BB1231">
          <w:rPr>
            <w:rFonts w:ascii="Times New Roman" w:hAnsi="Times New Roman" w:cs="Times New Roman" w:hint="eastAsia"/>
            <w:sz w:val="24"/>
          </w:rPr>
          <w:t>al</w:t>
        </w:r>
      </w:ins>
      <w:r>
        <w:rPr>
          <w:rFonts w:ascii="Times New Roman" w:hAnsi="Times New Roman" w:cs="Times New Roman"/>
          <w:sz w:val="24"/>
        </w:rPr>
        <w:t xml:space="preserve"> level (Less than high school graduate, High school graduate, and College or above), the ratio of family income to poverty threshold (0-1.3, 1.4-3.5, and &gt; 3.5 PIR)</w:t>
      </w:r>
      <w:r>
        <w:rPr>
          <w:rFonts w:ascii="Times New Roman" w:hAnsi="Times New Roman" w:cs="Times New Roman" w:hint="eastAsia"/>
          <w:sz w:val="24"/>
        </w:rPr>
        <w:t>, and energy intake( kcal). Healthy Eating Index(HEI-2015) score (range 0-100) was categorized as inadequate (&lt;50), average (50</w:t>
      </w:r>
      <w:r>
        <w:rPr>
          <w:rFonts w:ascii="Times New Roman" w:hAnsi="Times New Roman" w:cs="Times New Roman" w:hint="eastAsia"/>
          <w:sz w:val="24"/>
        </w:rPr>
        <w:t>–</w:t>
      </w:r>
      <w:r>
        <w:rPr>
          <w:rFonts w:ascii="Times New Roman" w:hAnsi="Times New Roman" w:cs="Times New Roman" w:hint="eastAsia"/>
          <w:sz w:val="24"/>
        </w:rPr>
        <w:t>70), and optimal (&gt;</w:t>
      </w:r>
      <w:commentRangeStart w:id="234"/>
      <w:r>
        <w:rPr>
          <w:rFonts w:ascii="Times New Roman" w:hAnsi="Times New Roman" w:cs="Times New Roman" w:hint="eastAsia"/>
          <w:sz w:val="24"/>
        </w:rPr>
        <w:t>70</w:t>
      </w:r>
      <w:commentRangeEnd w:id="234"/>
      <w:r w:rsidR="0084709F">
        <w:rPr>
          <w:rStyle w:val="af6"/>
        </w:rPr>
        <w:commentReference w:id="234"/>
      </w:r>
      <w:r>
        <w:rPr>
          <w:rFonts w:ascii="Times New Roman" w:hAnsi="Times New Roman" w:cs="Times New Roman" w:hint="eastAsia"/>
          <w:sz w:val="24"/>
        </w:rPr>
        <w:t>)</w:t>
      </w:r>
      <w:del w:id="235" w:author="佳煜 张" w:date="2025-09-21T18:31:00Z" w16du:dateUtc="2025-09-21T10:31:00Z">
        <w:r w:rsidR="00593AD7" w:rsidRPr="00593AD7" w:rsidDel="0084709F">
          <w:rPr>
            <w:rFonts w:hint="eastAsia"/>
          </w:rPr>
          <w:delText xml:space="preserve"> </w:delText>
        </w:r>
        <w:r w:rsidR="00593AD7" w:rsidRPr="00ED6273" w:rsidDel="0084709F">
          <w:rPr>
            <w:rFonts w:ascii="Times New Roman" w:hAnsi="Times New Roman" w:cs="Times New Roman"/>
            <w:sz w:val="24"/>
            <w:vertAlign w:val="superscript"/>
            <w:rPrChange w:id="236" w:author="佳煜 张" w:date="2025-09-21T19:28:00Z" w16du:dateUtc="2025-09-21T11:28:00Z">
              <w:rPr>
                <w:rFonts w:ascii="Times New Roman" w:hAnsi="Times New Roman" w:cs="Times New Roman"/>
                <w:sz w:val="24"/>
              </w:rPr>
            </w:rPrChange>
          </w:rPr>
          <w:fldChar w:fldCharType="begin">
            <w:fldData xml:space="preserve">PEVuZE5vdGU+PENpdGU+PEF1dGhvcj5EZSBMYSBDcnV6PC9BdXRob3I+PFllYXI+MjAyMTwvWWVh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</w:fldData>
          </w:fldChar>
        </w:r>
      </w:del>
      <w:r w:rsidR="00B67BAF">
        <w:rPr>
          <w:rFonts w:ascii="Times New Roman" w:hAnsi="Times New Roman" w:cs="Times New Roman"/>
          <w:sz w:val="24"/>
          <w:vertAlign w:val="superscript"/>
        </w:rPr>
        <w:instrText xml:space="preserve"> ADDIN EN.CITE </w:instrText>
      </w:r>
      <w:r w:rsidR="00B67BAF">
        <w:rPr>
          <w:rFonts w:ascii="Times New Roman" w:hAnsi="Times New Roman" w:cs="Times New Roman"/>
          <w:sz w:val="24"/>
          <w:vertAlign w:val="superscript"/>
        </w:rPr>
        <w:fldChar w:fldCharType="begin">
          <w:fldData xml:space="preserve">PEVuZE5vdGU+PENpdGU+PEF1dGhvcj5EZSBMYSBDcnV6PC9BdXRob3I+PFllYXI+MjAyMTwvWWVh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</w:fldData>
        </w:fldChar>
      </w:r>
      <w:r w:rsidR="00B67BAF">
        <w:rPr>
          <w:rFonts w:ascii="Times New Roman" w:hAnsi="Times New Roman" w:cs="Times New Roman"/>
          <w:sz w:val="24"/>
          <w:vertAlign w:val="superscript"/>
        </w:rPr>
        <w:instrText xml:space="preserve"> ADDIN EN.CITE.DATA </w:instrText>
      </w:r>
      <w:r w:rsidR="00B67BAF">
        <w:rPr>
          <w:rFonts w:ascii="Times New Roman" w:hAnsi="Times New Roman" w:cs="Times New Roman"/>
          <w:sz w:val="24"/>
          <w:vertAlign w:val="superscript"/>
        </w:rPr>
      </w:r>
      <w:r w:rsidR="00B67BAF">
        <w:rPr>
          <w:rFonts w:ascii="Times New Roman" w:hAnsi="Times New Roman" w:cs="Times New Roman"/>
          <w:sz w:val="24"/>
          <w:vertAlign w:val="superscript"/>
        </w:rPr>
        <w:fldChar w:fldCharType="end"/>
      </w:r>
      <w:del w:id="237" w:author="佳煜 张" w:date="2025-09-21T18:31:00Z" w16du:dateUtc="2025-09-21T10:31:00Z">
        <w:r w:rsidR="00593AD7" w:rsidRPr="004E0B8D" w:rsidDel="0084709F">
          <w:rPr>
            <w:rFonts w:ascii="Times New Roman" w:hAnsi="Times New Roman" w:cs="Times New Roman"/>
            <w:sz w:val="24"/>
            <w:vertAlign w:val="superscript"/>
          </w:rPr>
        </w:r>
        <w:r w:rsidR="00593AD7" w:rsidRPr="00ED6273" w:rsidDel="0084709F">
          <w:rPr>
            <w:rFonts w:ascii="Times New Roman" w:hAnsi="Times New Roman" w:cs="Times New Roman"/>
            <w:sz w:val="24"/>
            <w:vertAlign w:val="superscript"/>
            <w:rPrChange w:id="238" w:author="佳煜 张" w:date="2025-09-21T19:28:00Z" w16du:dateUtc="2025-09-21T11:28:00Z">
              <w:rPr>
                <w:rFonts w:ascii="Times New Roman" w:hAnsi="Times New Roman" w:cs="Times New Roman"/>
                <w:sz w:val="24"/>
              </w:rPr>
            </w:rPrChange>
          </w:rPr>
          <w:fldChar w:fldCharType="separate"/>
        </w:r>
      </w:del>
      <w:r w:rsidR="00B67BAF">
        <w:rPr>
          <w:rFonts w:ascii="Times New Roman" w:hAnsi="Times New Roman" w:cs="Times New Roman"/>
          <w:noProof/>
          <w:sz w:val="24"/>
          <w:vertAlign w:val="superscript"/>
        </w:rPr>
        <w:t>[</w:t>
      </w:r>
      <w:hyperlink w:anchor="_ENREF_10" w:tooltip="De La Cruz, 2021 #84" w:history="1">
        <w:r w:rsidR="00F50A85">
          <w:rPr>
            <w:rFonts w:ascii="Times New Roman" w:hAnsi="Times New Roman" w:cs="Times New Roman"/>
            <w:noProof/>
            <w:sz w:val="24"/>
            <w:vertAlign w:val="superscript"/>
          </w:rPr>
          <w:t>10</w:t>
        </w:r>
      </w:hyperlink>
      <w:r w:rsidR="00B67BAF">
        <w:rPr>
          <w:rFonts w:ascii="Times New Roman" w:hAnsi="Times New Roman" w:cs="Times New Roman"/>
          <w:noProof/>
          <w:sz w:val="24"/>
          <w:vertAlign w:val="superscript"/>
        </w:rPr>
        <w:t>]</w:t>
      </w:r>
      <w:del w:id="239" w:author="佳煜 张" w:date="2025-09-21T18:31:00Z" w16du:dateUtc="2025-09-21T10:31:00Z">
        <w:r w:rsidR="00593AD7" w:rsidRPr="00ED6273" w:rsidDel="0084709F">
          <w:rPr>
            <w:rFonts w:ascii="Times New Roman" w:hAnsi="Times New Roman" w:cs="Times New Roman"/>
            <w:sz w:val="24"/>
            <w:vertAlign w:val="superscript"/>
            <w:rPrChange w:id="240" w:author="佳煜 张" w:date="2025-09-21T19:28:00Z" w16du:dateUtc="2025-09-21T11:28:00Z">
              <w:rPr>
                <w:rFonts w:ascii="Times New Roman" w:hAnsi="Times New Roman" w:cs="Times New Roman"/>
                <w:sz w:val="24"/>
              </w:rPr>
            </w:rPrChange>
          </w:rPr>
          <w:fldChar w:fldCharType="end"/>
        </w:r>
      </w:del>
      <w:r>
        <w:rPr>
          <w:rFonts w:ascii="Times New Roman" w:hAnsi="Times New Roman" w:cs="Times New Roman"/>
          <w:sz w:val="24"/>
        </w:rPr>
        <w:t xml:space="preserve">. Alcohol use was classified into never (&lt; 12 drinks in lifetime), current ≥ 12 drinks and currently drinking), and former (no drink last year but ≥ 12 drinks in lifetime). Smoking status included former (≥ 100 cigarettes but not currently smoking), current ≥ 100 cigarettes and currently smoking), and never (&lt; 100 cigarettes in </w:t>
      </w:r>
      <w:r>
        <w:rPr>
          <w:rFonts w:ascii="Times New Roman" w:hAnsi="Times New Roman" w:cs="Times New Roman"/>
          <w:sz w:val="24"/>
        </w:rPr>
        <w:lastRenderedPageBreak/>
        <w:t xml:space="preserve">lifetime). </w:t>
      </w:r>
      <w:bookmarkStart w:id="241" w:name="OLE_LINK23"/>
      <w:r>
        <w:rPr>
          <w:rFonts w:ascii="Times New Roman" w:hAnsi="Times New Roman" w:cs="Times New Roman"/>
          <w:sz w:val="24"/>
        </w:rPr>
        <w:t>Physical activity</w:t>
      </w:r>
      <w:bookmarkEnd w:id="241"/>
      <w:r>
        <w:rPr>
          <w:rFonts w:ascii="Times New Roman" w:hAnsi="Times New Roman" w:cs="Times New Roman"/>
          <w:sz w:val="24"/>
        </w:rPr>
        <w:t xml:space="preserve"> (PA in MET-h/</w:t>
      </w:r>
      <w:proofErr w:type="spellStart"/>
      <w:r>
        <w:rPr>
          <w:rFonts w:ascii="Times New Roman" w:hAnsi="Times New Roman" w:cs="Times New Roman"/>
          <w:sz w:val="24"/>
        </w:rPr>
        <w:t>wk</w:t>
      </w:r>
      <w:proofErr w:type="spellEnd"/>
      <w:r>
        <w:rPr>
          <w:rFonts w:ascii="Times New Roman" w:hAnsi="Times New Roman" w:cs="Times New Roman"/>
          <w:sz w:val="24"/>
        </w:rPr>
        <w:t>) including no physical activity group (&lt; 1MET-h/</w:t>
      </w:r>
      <w:proofErr w:type="spellStart"/>
      <w:r>
        <w:rPr>
          <w:rFonts w:ascii="Times New Roman" w:hAnsi="Times New Roman" w:cs="Times New Roman"/>
          <w:sz w:val="24"/>
        </w:rPr>
        <w:t>wk</w:t>
      </w:r>
      <w:proofErr w:type="spellEnd"/>
      <w:r>
        <w:rPr>
          <w:rFonts w:ascii="Times New Roman" w:hAnsi="Times New Roman" w:cs="Times New Roman"/>
          <w:sz w:val="24"/>
        </w:rPr>
        <w:t>), low-intensity physical activity group (1-48MET-h/</w:t>
      </w:r>
      <w:proofErr w:type="spellStart"/>
      <w:r>
        <w:rPr>
          <w:rFonts w:ascii="Times New Roman" w:hAnsi="Times New Roman" w:cs="Times New Roman"/>
          <w:sz w:val="24"/>
        </w:rPr>
        <w:t>wk</w:t>
      </w:r>
      <w:proofErr w:type="spellEnd"/>
      <w:r>
        <w:rPr>
          <w:rFonts w:ascii="Times New Roman" w:hAnsi="Times New Roman" w:cs="Times New Roman"/>
          <w:sz w:val="24"/>
        </w:rPr>
        <w:t>), and high-intensity physical activity group (&gt; 48MET-h/</w:t>
      </w:r>
      <w:proofErr w:type="spellStart"/>
      <w:r>
        <w:rPr>
          <w:rFonts w:ascii="Times New Roman" w:hAnsi="Times New Roman" w:cs="Times New Roman"/>
          <w:sz w:val="24"/>
        </w:rPr>
        <w:t>wk</w:t>
      </w:r>
      <w:proofErr w:type="spellEnd"/>
      <w:r>
        <w:rPr>
          <w:rFonts w:ascii="Times New Roman" w:hAnsi="Times New Roman" w:cs="Times New Roman"/>
          <w:sz w:val="24"/>
        </w:rPr>
        <w:t>), was calculated by multiplying the MET values corresponding to different activity types (e.g. 8 MET for vigorous activity, 4 MET for moderate activity) by the weekly frequency and the duration of each activity (PA = MET × frequency × duration).</w:t>
      </w:r>
      <w:ins w:id="242" w:author="佳煜 张" w:date="2025-09-21T19:34:00Z" w16du:dateUtc="2025-09-21T11:34:00Z">
        <w:r w:rsidR="00B67BAF" w:rsidDel="00B67BAF">
          <w:rPr>
            <w:rFonts w:ascii="Times New Roman" w:hAnsi="Times New Roman" w:cs="Times New Roman"/>
            <w:sz w:val="24"/>
            <w:vertAlign w:val="superscript"/>
          </w:rPr>
          <w:t xml:space="preserve"> </w:t>
        </w:r>
      </w:ins>
      <w:del w:id="243" w:author="佳煜 张" w:date="2025-09-21T19:34:00Z" w16du:dateUtc="2025-09-21T11:34:00Z">
        <w:r w:rsidDel="00B67BAF">
          <w:rPr>
            <w:rFonts w:ascii="Times New Roman" w:hAnsi="Times New Roman" w:cs="Times New Roman"/>
            <w:sz w:val="24"/>
            <w:vertAlign w:val="superscript"/>
          </w:rPr>
          <w:fldChar w:fldCharType="begin"/>
        </w:r>
        <w:r w:rsidDel="00B67BAF">
          <w:rPr>
            <w:rFonts w:ascii="Times New Roman" w:hAnsi="Times New Roman" w:cs="Times New Roman"/>
            <w:sz w:val="24"/>
            <w:vertAlign w:val="superscript"/>
          </w:rPr>
          <w:delInstrText xml:space="preserve"> ADDIN ZOTERO_ITEM CSL_CITATION {"citationID":"2fQ70vso","properties":{"formattedCitation":"[7], [8]","plainCitation":"[7], [8]","dontUpdate":true,"noteIndex":0},"citationItems":[{"id":87,"uris":["http://zotero.org/users/local/2HqMmNMN/items/59VD8CPV"],"itemData":{"id":87,"type":"article-journal","abstract":"Our study suggests that habitual PA could reduce risk of COPD incidence, and such protective effects were not affected by ambient PM&lt;sub&gt;2.5&lt;/sub&gt; pollution exposure.","container-title":"BMC medicine","DOI":"10.1186/s12916-022-02274-8","ISSN":"1741-7015","issue":"1","language":"en","note":"publisher: BMC Med\nPMID: 35220974","source":"pubmed.ncbi.nlm.nih.gov","title":"Risk/benefit tradeoff of habitual physical activity and air pollution on chronic pulmonary obstructive disease: findings from a large prospective cohort study","title-short":"Risk/benefit tradeoff of habitual physical activity and air pollution on chronic pulmonary obstructive disease","URL":"https://pubmed.ncbi.nlm.nih.gov/35220974/","volume":"20","author":[{"family":"L","given":"Chen"},{"family":"M","given":"Cai"},{"family":"H","given":"Li"},{"family":"X","given":"Wang"},{"family":"F","given":"Tian"},{"family":"Y","given":"Wu"},{"family":"Z","given":"Zhang"},{"family":"H","given":"Lin"}],"accessed":{"date-parts":[["2025",4,23]]},"issued":{"date-parts":[["2022",2,28]]},"citation-key":"lRiskBenefitTradeoff2022"},"label":"page"},{"id":60,"uris":["http://zotero.org/users/local/2HqMmNMN/items/2F7RCTAZ"],"itemData":{"id":60,"type":"article-journal","abstract":"OBJECTIVE: The evidence for the beneficial effects of physical activity (PA) and potentially detrimental effects of long-term exposure to fine particulate matter (PM2.5) on neurodegeneration diseases is accumulating. However, their joint effects remain unclear. We evaluated joint associations of habitual PA and PM2.5 exposure with incident dementia in a longitudinal elderly cohort in Hong Kong.\nMETHODS: A total of 57,775 elderly participants (≥65 years) without dementia were enrolled during 1998-2001 and followed up till 2011. Their information on PA and other relevant covariates were collected at baseline (1998-2001) by a standard self-administered questionnaire, including PA volumes (high, moderate, low, and inactive) and types (aerobic exercise, traditional Chinese exercise, stretching exercise, walking slowly, and no exercise). Their annual mean PM2.5 exposures at the residential address were estimated using a satellite-based spatiotemporal model. We then adopted the Cox proportional hazards model to examine the joint associations with the incidence of all-cause dementia, Alzheimer's diseases, and vascular dementia on additive and multiplicative scales.\nRESULTS: During the follow-up period, we identified 1,157 incident cases of dementia, including 642 cases of Alzheimer's disease and 324 cases of vascular dementia. A higher PA level was associated with a lower risk of incident all-cause dementia (hazard ratio (HR) for the high-PA volume was 0.59 (95% CI, 0.47, 0.75), as compared with the inactive-PA), whereas a high level of PM2.5 was related to the higher risk with an HR of 1.15 (95%CI: 1.00, 1.33) compared with the low-level of PM2.5. No clear evidence was observed of interaction between habitual PA (volume and type) and PM2.5 inhalation to incident dementia on either additive or multiplicative scale.\nCONCLUSION: Habitual PA and long-term PM2.5 exposure were oppositely related to incident dementia in the Hong Kong aged population. The benefits of PA remain in people irrespective of exposure to air pollution.","container-title":"Environment International","DOI":"10.1016/j.envint.2021.106645","ISSN":"1873-6750","journalAbbreviation":"Environ Int","language":"eng","note":"PMID: 34015665","page":"106645","source":"PubMed","title":"The joint association of physical activity and fine particulate matter exposure with incident dementia in elderly Hong Kong residents","volume":"156","author":[{"family":"Ran","given":"Jinjun"},{"family":"Zhang","given":"Yamin"},{"family":"Han","given":"Lefei"},{"family":"Sun","given":"Shengzhi"},{"family":"Zhao","given":"Shi"},{"family":"Shen","given":"Chen"},{"family":"Zhang","given":"Xiaohong"},{"family":"Chan","given":"King-Pan"},{"family":"Lee","given":"Ruby Siu-Yin"},{"family":"Qiu","given":"Yulan"},{"family":"Tian","given":"Linwei"}],"issued":{"date-parts":[["2021",11]]},"citation-key":"ranJointAssociationPhysical2021"},"label":"page"}],"schema":"https://github.com/citation-style-language/schema/raw/master/csl-citation.json"} </w:delInstrText>
        </w:r>
        <w:r w:rsidDel="00B67BAF">
          <w:rPr>
            <w:rFonts w:ascii="Times New Roman" w:hAnsi="Times New Roman" w:cs="Times New Roman"/>
            <w:sz w:val="24"/>
            <w:vertAlign w:val="superscript"/>
          </w:rPr>
          <w:fldChar w:fldCharType="separate"/>
        </w:r>
        <w:r w:rsidDel="00B67BAF">
          <w:rPr>
            <w:rFonts w:ascii="Times New Roman" w:hAnsi="Times New Roman" w:cs="Times New Roman"/>
            <w:sz w:val="24"/>
            <w:vertAlign w:val="superscript"/>
          </w:rPr>
          <w:delText>(10</w:delText>
        </w:r>
        <w:r w:rsidDel="00B67BAF">
          <w:rPr>
            <w:rFonts w:ascii="Times New Roman" w:hAnsi="Times New Roman" w:cs="Times New Roman" w:hint="eastAsia"/>
            <w:sz w:val="24"/>
            <w:vertAlign w:val="superscript"/>
          </w:rPr>
          <w:delText xml:space="preserve">, </w:delText>
        </w:r>
        <w:r w:rsidDel="00B67BAF">
          <w:rPr>
            <w:rFonts w:ascii="Times New Roman" w:hAnsi="Times New Roman" w:cs="Times New Roman"/>
            <w:sz w:val="24"/>
            <w:vertAlign w:val="superscript"/>
          </w:rPr>
          <w:delText>11)</w:delText>
        </w:r>
        <w:r w:rsidDel="00B67BAF">
          <w:rPr>
            <w:rFonts w:ascii="Times New Roman" w:hAnsi="Times New Roman" w:cs="Times New Roman"/>
            <w:sz w:val="24"/>
            <w:vertAlign w:val="superscript"/>
          </w:rPr>
          <w:fldChar w:fldCharType="end"/>
        </w:r>
      </w:del>
      <w:r w:rsidR="00F702F4" w:rsidRPr="00B67BAF">
        <w:rPr>
          <w:rFonts w:ascii="Times New Roman" w:hAnsi="Times New Roman" w:cs="Times New Roman"/>
          <w:noProof/>
          <w:color w:val="007BB8"/>
          <w:sz w:val="24"/>
          <w:vertAlign w:val="superscript"/>
          <w:rPrChange w:id="244" w:author="佳煜 张" w:date="2025-09-21T19:36:00Z" w16du:dateUtc="2025-09-21T11:36:00Z">
            <w:rPr>
              <w:rFonts w:ascii="Times New Roman" w:hAnsi="Times New Roman" w:cs="Times New Roman"/>
              <w:sz w:val="24"/>
              <w:vertAlign w:val="superscript"/>
            </w:rPr>
          </w:rPrChange>
        </w:rPr>
        <w:fldChar w:fldCharType="begin">
          <w:fldData xml:space="preserve">PEVuZE5vdGU+PENpdGU+PEF1dGhvcj5SYW48L0F1dGhvcj48WWVhcj4yMDIxPC9ZZWFyPjxSZWNO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</w:fldData>
        </w:fldChar>
      </w:r>
      <w:r w:rsidR="004E0B8D">
        <w:rPr>
          <w:rFonts w:ascii="Times New Roman" w:hAnsi="Times New Roman" w:cs="Times New Roman"/>
          <w:noProof/>
          <w:color w:val="007BB8"/>
          <w:sz w:val="24"/>
          <w:vertAlign w:val="superscript"/>
        </w:rPr>
        <w:instrText xml:space="preserve"> ADDIN EN.CITE </w:instrText>
      </w:r>
      <w:r w:rsidR="004E0B8D">
        <w:rPr>
          <w:rFonts w:ascii="Times New Roman" w:hAnsi="Times New Roman" w:cs="Times New Roman"/>
          <w:noProof/>
          <w:color w:val="007BB8"/>
          <w:sz w:val="24"/>
          <w:vertAlign w:val="superscript"/>
        </w:rPr>
        <w:fldChar w:fldCharType="begin">
          <w:fldData xml:space="preserve">PEVuZE5vdGU+PENpdGU+PEF1dGhvcj5SYW48L0F1dGhvcj48WWVhcj4yMDIxPC9ZZWFyPjxSZWNO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</w:fldData>
        </w:fldChar>
      </w:r>
      <w:r w:rsidR="004E0B8D">
        <w:rPr>
          <w:rFonts w:ascii="Times New Roman" w:hAnsi="Times New Roman" w:cs="Times New Roman"/>
          <w:noProof/>
          <w:color w:val="007BB8"/>
          <w:sz w:val="24"/>
          <w:vertAlign w:val="superscript"/>
        </w:rPr>
        <w:instrText xml:space="preserve"> ADDIN EN.CITE.DATA </w:instrText>
      </w:r>
      <w:r w:rsidR="004E0B8D">
        <w:rPr>
          <w:rFonts w:ascii="Times New Roman" w:hAnsi="Times New Roman" w:cs="Times New Roman"/>
          <w:noProof/>
          <w:color w:val="007BB8"/>
          <w:sz w:val="24"/>
          <w:vertAlign w:val="superscript"/>
        </w:rPr>
      </w:r>
      <w:r w:rsidR="004E0B8D">
        <w:rPr>
          <w:rFonts w:ascii="Times New Roman" w:hAnsi="Times New Roman" w:cs="Times New Roman"/>
          <w:noProof/>
          <w:color w:val="007BB8"/>
          <w:sz w:val="24"/>
          <w:vertAlign w:val="superscript"/>
        </w:rPr>
        <w:fldChar w:fldCharType="end"/>
      </w:r>
      <w:r w:rsidR="00F702F4" w:rsidRPr="00B67BAF">
        <w:rPr>
          <w:rFonts w:ascii="Times New Roman" w:hAnsi="Times New Roman" w:cs="Times New Roman"/>
          <w:noProof/>
          <w:color w:val="007BB8"/>
          <w:sz w:val="24"/>
          <w:vertAlign w:val="superscript"/>
          <w:rPrChange w:id="245" w:author="佳煜 张" w:date="2025-09-21T19:36:00Z" w16du:dateUtc="2025-09-21T11:36:00Z">
            <w:rPr>
              <w:rFonts w:ascii="Times New Roman" w:hAnsi="Times New Roman" w:cs="Times New Roman"/>
              <w:sz w:val="24"/>
              <w:vertAlign w:val="superscript"/>
            </w:rPr>
          </w:rPrChange>
        </w:rPr>
        <w:fldChar w:fldCharType="separate"/>
      </w:r>
      <w:r w:rsidR="004E0B8D">
        <w:rPr>
          <w:rFonts w:ascii="Times New Roman" w:hAnsi="Times New Roman" w:cs="Times New Roman"/>
          <w:noProof/>
          <w:color w:val="007BB8"/>
          <w:sz w:val="24"/>
          <w:vertAlign w:val="superscript"/>
        </w:rPr>
        <w:t>[</w:t>
      </w:r>
      <w:hyperlink w:anchor="_ENREF_10" w:tooltip="Ran, 2021 #20" w:history="1">
        <w:r w:rsidR="00CF74EC">
          <w:rPr>
            <w:rFonts w:ascii="Times New Roman" w:hAnsi="Times New Roman" w:cs="Times New Roman"/>
            <w:noProof/>
            <w:color w:val="007BB8"/>
            <w:sz w:val="24"/>
            <w:vertAlign w:val="superscript"/>
          </w:rPr>
          <w:t>10</w:t>
        </w:r>
      </w:hyperlink>
      <w:r w:rsidR="004E0B8D">
        <w:rPr>
          <w:rFonts w:ascii="Times New Roman" w:hAnsi="Times New Roman" w:cs="Times New Roman"/>
          <w:noProof/>
          <w:color w:val="007BB8"/>
          <w:sz w:val="24"/>
          <w:vertAlign w:val="superscript"/>
        </w:rPr>
        <w:t xml:space="preserve">, </w:t>
      </w:r>
      <w:hyperlink w:anchor="_ENREF_11" w:tooltip="Chen, 2022 #91" w:history="1">
        <w:r w:rsidR="00CF74EC">
          <w:rPr>
            <w:rFonts w:ascii="Times New Roman" w:hAnsi="Times New Roman" w:cs="Times New Roman"/>
            <w:noProof/>
            <w:color w:val="007BB8"/>
            <w:sz w:val="24"/>
            <w:vertAlign w:val="superscript"/>
          </w:rPr>
          <w:t>11</w:t>
        </w:r>
      </w:hyperlink>
      <w:r w:rsidR="004E0B8D">
        <w:rPr>
          <w:rFonts w:ascii="Times New Roman" w:hAnsi="Times New Roman" w:cs="Times New Roman"/>
          <w:noProof/>
          <w:color w:val="007BB8"/>
          <w:sz w:val="24"/>
          <w:vertAlign w:val="superscript"/>
        </w:rPr>
        <w:t>]</w:t>
      </w:r>
      <w:r w:rsidR="00F702F4" w:rsidRPr="00B67BAF">
        <w:rPr>
          <w:rFonts w:ascii="Times New Roman" w:hAnsi="Times New Roman" w:cs="Times New Roman"/>
          <w:noProof/>
          <w:color w:val="007BB8"/>
          <w:sz w:val="24"/>
          <w:vertAlign w:val="superscript"/>
          <w:rPrChange w:id="246" w:author="佳煜 张" w:date="2025-09-21T19:36:00Z" w16du:dateUtc="2025-09-21T11:36:00Z">
            <w:rPr>
              <w:rFonts w:ascii="Times New Roman" w:hAnsi="Times New Roman" w:cs="Times New Roman"/>
              <w:sz w:val="24"/>
              <w:vertAlign w:val="superscript"/>
            </w:rPr>
          </w:rPrChange>
        </w:rPr>
        <w:fldChar w:fldCharType="end"/>
      </w:r>
      <w:r>
        <w:rPr>
          <w:rFonts w:ascii="Times New Roman" w:hAnsi="Times New Roman" w:cs="Times New Roman"/>
          <w:sz w:val="24"/>
        </w:rPr>
        <w:t xml:space="preserve"> The disease history was defined as hypertension (Yes or No) or Cardiovascular Disease</w:t>
      </w:r>
      <w:r>
        <w:rPr>
          <w:rFonts w:ascii="Times New Roman" w:hAnsi="Times New Roman" w:cs="Times New Roman" w:hint="eastAsia"/>
          <w:sz w:val="24"/>
        </w:rPr>
        <w:t xml:space="preserve"> </w:t>
      </w:r>
      <w:r>
        <w:rPr>
          <w:rFonts w:ascii="Times New Roman" w:hAnsi="Times New Roman" w:cs="Times New Roman"/>
          <w:sz w:val="24"/>
        </w:rPr>
        <w:t>(Yes or No) diagnosed by the physician.</w:t>
      </w:r>
    </w:p>
    <w:p w14:paraId="1EDF674F" w14:textId="77777777" w:rsidR="00DA6E1F" w:rsidRDefault="00E60AF0">
      <w:pPr>
        <w:spacing w:line="480" w:lineRule="auto"/>
        <w:rPr>
          <w:rFonts w:ascii="Times New Roman" w:eastAsia="等线" w:hAnsi="Times New Roman" w:cs="Times New Roman"/>
          <w:b/>
          <w:bCs/>
          <w:sz w:val="28"/>
          <w:szCs w:val="28"/>
          <w14:ligatures w14:val="none"/>
        </w:rPr>
      </w:pPr>
      <w:r>
        <w:rPr>
          <w:rFonts w:ascii="Times New Roman" w:hAnsi="Times New Roman"/>
          <w:b/>
          <w:bCs/>
          <w:sz w:val="28"/>
          <w:szCs w:val="28"/>
        </w:rPr>
        <w:t>Assessment of dietary flavonoid intake</w:t>
      </w:r>
    </w:p>
    <w:p w14:paraId="7B8B03EF" w14:textId="7BE41915" w:rsidR="00DA6E1F" w:rsidRDefault="00E60AF0">
      <w:pPr>
        <w:spacing w:line="480" w:lineRule="auto"/>
        <w:jc w:val="both"/>
        <w:rPr>
          <w:rFonts w:ascii="Times New Roman" w:hAnsi="Times New Roman" w:cs="Times New Roman"/>
          <w:sz w:val="24"/>
        </w:rPr>
      </w:pPr>
      <w:r>
        <w:rPr>
          <w:rFonts w:ascii="Times New Roman" w:hAnsi="Times New Roman" w:cs="Times New Roman"/>
          <w:sz w:val="24"/>
        </w:rPr>
        <w:t>The dietary flavonoid intake data used in this study was extracted from the United States Department of Food and Nutrient Database for Dietary Studies (FNDDS).</w:t>
      </w:r>
      <w:del w:id="247" w:author="佳煜 张" w:date="2025-09-21T19:36:00Z" w16du:dateUtc="2025-09-21T11:36:00Z">
        <w:r w:rsidDel="00B67BAF">
          <w:rPr>
            <w:rFonts w:ascii="Times New Roman" w:hAnsi="Times New Roman" w:cs="Times New Roman"/>
            <w:color w:val="007BB8"/>
            <w:sz w:val="24"/>
            <w:vertAlign w:val="superscript"/>
          </w:rPr>
          <w:fldChar w:fldCharType="begin"/>
        </w:r>
        <w:r w:rsidDel="00B67BAF">
          <w:rPr>
            <w:rFonts w:ascii="Times New Roman" w:hAnsi="Times New Roman" w:cs="Times New Roman"/>
            <w:color w:val="007BB8"/>
            <w:sz w:val="24"/>
            <w:vertAlign w:val="superscript"/>
          </w:rPr>
          <w:delInstrText xml:space="preserve"> ADDIN ZOTERO_ITEM CSL_CITATION {"citationID":"vXgxqkMq","properties":{"formattedCitation":"(12)","plainCitation":"(12)","noteIndex":0},"citationItems":[{"id":73,"uris":["http://zotero.org/users/local/2HqMmNMN/items/U2RMQVGV"],"itemData":{"id":73,"type":"article-journal","abstract":"BACKGROUND: Epidemiologic studies demonstrate inverse associations between flavonoid intake and chronic disease risk. However, lack of comprehensive databases of the flavonoid content of foods has hindered efforts to fully characterize population intakes and determine associations with diet quality.\nOBJECTIVES: Using a newly released database of flavonoid values, this study sought to describe intake and sources of total flavonoids and 6 flavonoid classes and identify associations between flavonoid intake and the Healthy Eating Index (HEI) 2010.\nMETHODS: One day of 24-h dietary recall data from adults aged ≥ 20 y (n = 5420) collected in What We Eat in America (WWEIA), NHANES 2007-2008, were analyzed. Flavonoid intakes were calculated using the USDA Flavonoid Values for Survey Foods and Beverages 2007-2008. Regression analyses were conducted to provide adjusted estimates of flavonoid intake, and linear trends in total and component HEI scores by flavonoid intake were assessed using orthogonal polynomial contrasts. All analyses were weighted to be nationally representative.\nRESULTS: Mean intake of flavonoids was 251 mg/d, with flavan-3-ols accounting for 81% of intake. Non-Hispanic whites had significantly higher (P &lt; 0.001) intakes of total flavonoids (275 mg/d) than non-Hispanic blacks (176 mg/d) and Hispanics (139 mg/d). Tea was the primary source (80%) of flavonoid intake. Regardless of whether the flavonoid contribution of tea was included, total HEI score and component scores for total fruit, whole fruit, total vegetables, greens and beans, seafood and plant proteins, refined grains, and empty calories increased (P &lt; 0.001) across flavonoid intake quartiles.\nCONCLUSIONS: A new database that permits comprehensive estimation of flavonoid intakes in WWEIA, NHANES 2007-2008; identification of their major food/beverage sources; and determination of associations with dietary quality will lead to advances in research on relations between flavonoid intake and health. Findings suggest that diet quality, as measured by HEI, is positively associated with flavonoid intake.","container-title":"The Journal of Nutrition","DOI":"10.3945/jn.115.213025","ISSN":"1541-6100","issue":"6","journalAbbreviation":"J Nutr","language":"eng","note":"PMID: 25948787\nPMCID: PMC4442120","page":"1239-1248","source":"PubMed","title":"A New Database Facilitates Characterization of Flavonoid Intake, Sources, and Positive Associations with Diet Quality among US Adults","volume":"145","author":[{"family":"Sebastian","given":"Rhonda S."},{"family":"Wilkinson Enns","given":"Cecilia"},{"family":"Goldman","given":"Joseph D."},{"family":"Martin","given":"Carrie L."},{"family":"Steinfeldt","given":"Lois C."},{"family":"Murayi","given":"Theophile"},{"family":"Moshfegh","given":"Alanna J."}],"issued":{"date-parts":[["2015",6]]},"citation-key":"sebastianNewDatabaseFacilitates2015"}}],"schema":"https://github.com/citation-style-language/schema/raw/master/csl-citation.json"} </w:delInstrText>
        </w:r>
        <w:r w:rsidDel="00B67BAF">
          <w:rPr>
            <w:rFonts w:ascii="Times New Roman" w:hAnsi="Times New Roman" w:cs="Times New Roman"/>
            <w:color w:val="007BB8"/>
            <w:sz w:val="24"/>
            <w:vertAlign w:val="superscript"/>
          </w:rPr>
          <w:fldChar w:fldCharType="separate"/>
        </w:r>
        <w:r w:rsidDel="00B67BAF">
          <w:rPr>
            <w:rFonts w:ascii="Times New Roman" w:hAnsi="Times New Roman" w:cs="Times New Roman" w:hint="eastAsia"/>
            <w:sz w:val="24"/>
            <w:vertAlign w:val="superscript"/>
          </w:rPr>
          <w:delText>(</w:delText>
        </w:r>
        <w:r w:rsidDel="00B67BAF">
          <w:rPr>
            <w:rFonts w:ascii="Times New Roman" w:hAnsi="Times New Roman" w:cs="Times New Roman"/>
            <w:sz w:val="24"/>
            <w:vertAlign w:val="superscript"/>
          </w:rPr>
          <w:delText>12</w:delText>
        </w:r>
        <w:r w:rsidDel="00B67BAF">
          <w:rPr>
            <w:rFonts w:ascii="Times New Roman" w:hAnsi="Times New Roman" w:cs="Times New Roman" w:hint="eastAsia"/>
            <w:sz w:val="24"/>
            <w:vertAlign w:val="superscript"/>
          </w:rPr>
          <w:delText>)</w:delText>
        </w:r>
        <w:r w:rsidDel="00B67BAF">
          <w:rPr>
            <w:rFonts w:ascii="Times New Roman" w:hAnsi="Times New Roman" w:cs="Times New Roman"/>
            <w:color w:val="007BB8"/>
            <w:sz w:val="24"/>
            <w:vertAlign w:val="superscript"/>
          </w:rPr>
          <w:fldChar w:fldCharType="end"/>
        </w:r>
      </w:del>
      <w:r w:rsidR="00B67BAF">
        <w:rPr>
          <w:rFonts w:ascii="Times New Roman" w:hAnsi="Times New Roman" w:cs="Times New Roman"/>
          <w:color w:val="007BB8"/>
          <w:sz w:val="24"/>
          <w:vertAlign w:val="superscript"/>
        </w:rPr>
        <w:fldChar w:fldCharType="begin">
          <w:fldData xml:space="preserve">PEVuZE5vdGU+PENpdGU+PEF1dGhvcj5TZWJhc3RpYW48L0F1dGhvcj48WWVhcj4yMDE1PC9ZZWFy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</w:fldData>
        </w:fldChar>
      </w:r>
      <w:r w:rsidR="004E0B8D">
        <w:rPr>
          <w:rFonts w:ascii="Times New Roman" w:hAnsi="Times New Roman" w:cs="Times New Roman"/>
          <w:color w:val="007BB8"/>
          <w:sz w:val="24"/>
          <w:vertAlign w:val="superscript"/>
        </w:rPr>
        <w:instrText xml:space="preserve"> ADDIN EN.CITE </w:instrText>
      </w:r>
      <w:r w:rsidR="004E0B8D">
        <w:rPr>
          <w:rFonts w:ascii="Times New Roman" w:hAnsi="Times New Roman" w:cs="Times New Roman"/>
          <w:color w:val="007BB8"/>
          <w:sz w:val="24"/>
          <w:vertAlign w:val="superscript"/>
        </w:rPr>
        <w:fldChar w:fldCharType="begin">
          <w:fldData xml:space="preserve">PEVuZE5vdGU+PENpdGU+PEF1dGhvcj5TZWJhc3RpYW48L0F1dGhvcj48WWVhcj4yMDE1PC9ZZWFy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</w:fldData>
        </w:fldChar>
      </w:r>
      <w:r w:rsidR="004E0B8D">
        <w:rPr>
          <w:rFonts w:ascii="Times New Roman" w:hAnsi="Times New Roman" w:cs="Times New Roman"/>
          <w:color w:val="007BB8"/>
          <w:sz w:val="24"/>
          <w:vertAlign w:val="superscript"/>
        </w:rPr>
        <w:instrText xml:space="preserve"> ADDIN EN.CITE.DATA </w:instrText>
      </w:r>
      <w:r w:rsidR="004E0B8D">
        <w:rPr>
          <w:rFonts w:ascii="Times New Roman" w:hAnsi="Times New Roman" w:cs="Times New Roman"/>
          <w:color w:val="007BB8"/>
          <w:sz w:val="24"/>
          <w:vertAlign w:val="superscript"/>
        </w:rPr>
      </w:r>
      <w:r w:rsidR="004E0B8D">
        <w:rPr>
          <w:rFonts w:ascii="Times New Roman" w:hAnsi="Times New Roman" w:cs="Times New Roman"/>
          <w:color w:val="007BB8"/>
          <w:sz w:val="24"/>
          <w:vertAlign w:val="superscript"/>
        </w:rPr>
        <w:fldChar w:fldCharType="end"/>
      </w:r>
      <w:r w:rsidR="00B67BAF">
        <w:rPr>
          <w:rFonts w:ascii="Times New Roman" w:hAnsi="Times New Roman" w:cs="Times New Roman"/>
          <w:color w:val="007BB8"/>
          <w:sz w:val="24"/>
          <w:vertAlign w:val="superscript"/>
        </w:rPr>
        <w:fldChar w:fldCharType="separate"/>
      </w:r>
      <w:r w:rsidR="004E0B8D">
        <w:rPr>
          <w:rFonts w:ascii="Times New Roman" w:hAnsi="Times New Roman" w:cs="Times New Roman"/>
          <w:noProof/>
          <w:color w:val="007BB8"/>
          <w:sz w:val="24"/>
          <w:vertAlign w:val="superscript"/>
        </w:rPr>
        <w:t>[</w:t>
      </w:r>
      <w:hyperlink w:anchor="_ENREF_12" w:tooltip="Sebastian, 2015 #21" w:history="1">
        <w:r w:rsidR="00CF74EC">
          <w:rPr>
            <w:rFonts w:ascii="Times New Roman" w:hAnsi="Times New Roman" w:cs="Times New Roman"/>
            <w:noProof/>
            <w:color w:val="007BB8"/>
            <w:sz w:val="24"/>
            <w:vertAlign w:val="superscript"/>
          </w:rPr>
          <w:t>12</w:t>
        </w:r>
      </w:hyperlink>
      <w:r w:rsidR="004E0B8D">
        <w:rPr>
          <w:rFonts w:ascii="Times New Roman" w:hAnsi="Times New Roman" w:cs="Times New Roman"/>
          <w:noProof/>
          <w:color w:val="007BB8"/>
          <w:sz w:val="24"/>
          <w:vertAlign w:val="superscript"/>
        </w:rPr>
        <w:t>]</w:t>
      </w:r>
      <w:r w:rsidR="00B67BAF">
        <w:rPr>
          <w:rFonts w:ascii="Times New Roman" w:hAnsi="Times New Roman" w:cs="Times New Roman"/>
          <w:color w:val="007BB8"/>
          <w:sz w:val="24"/>
          <w:vertAlign w:val="superscript"/>
        </w:rPr>
        <w:fldChar w:fldCharType="end"/>
      </w:r>
      <w:r>
        <w:rPr>
          <w:rFonts w:ascii="Times New Roman" w:hAnsi="Times New Roman" w:cs="Times New Roman" w:hint="eastAsia"/>
          <w:color w:val="007BB8"/>
          <w:sz w:val="24"/>
          <w:vertAlign w:val="superscript"/>
        </w:rPr>
        <w:t xml:space="preserve"> </w:t>
      </w:r>
      <w:r>
        <w:rPr>
          <w:rFonts w:ascii="Times New Roman" w:hAnsi="Times New Roman" w:cs="Times New Roman"/>
          <w:sz w:val="24"/>
        </w:rPr>
        <w:t>The trained interviewers used two 24-hour food recall interviews to collect detailed information on the flavonoid content of foods and beverages.</w:t>
      </w:r>
      <w:del w:id="248" w:author="佳煜 张" w:date="2025-09-21T19:35:00Z" w16du:dateUtc="2025-09-21T11:35:00Z">
        <w:r w:rsidDel="00B67BAF">
          <w:rPr>
            <w:rFonts w:ascii="Times New Roman" w:hAnsi="Times New Roman" w:cs="Times New Roman"/>
            <w:color w:val="007BB8"/>
            <w:sz w:val="24"/>
            <w:vertAlign w:val="superscript"/>
          </w:rPr>
          <w:fldChar w:fldCharType="begin"/>
        </w:r>
        <w:r w:rsidDel="00B67BAF">
          <w:rPr>
            <w:rFonts w:ascii="Times New Roman" w:hAnsi="Times New Roman" w:cs="Times New Roman"/>
            <w:color w:val="007BB8"/>
            <w:sz w:val="24"/>
            <w:vertAlign w:val="superscript"/>
          </w:rPr>
          <w:delInstrText xml:space="preserve"> ADDIN ZOTERO_ITEM CSL_CITATION {"citationID":"GVqXLBzQ","properties":{"formattedCitation":"(12)","plainCitation":"(12)","noteIndex":0},"citationItems":[{"id":73,"uris":["http://zotero.org/users/local/2HqMmNMN/items/U2RMQVGV"],"itemData":{"id":73,"type":"article-journal","abstract":"BACKGROUND: Epidemiologic studies demonstrate inverse associations between flavonoid intake and chronic disease risk. However, lack of comprehensive databases of the flavonoid content of foods has hindered efforts to fully characterize population intakes and determine associations with diet quality.\nOBJECTIVES: Using a newly released database of flavonoid values, this study sought to describe intake and sources of total flavonoids and 6 flavonoid classes and identify associations between flavonoid intake and the Healthy Eating Index (HEI) 2010.\nMETHODS: One day of 24-h dietary recall data from adults aged ≥ 20 y (n = 5420) collected in What We Eat in America (WWEIA), NHANES 2007-2008, were analyzed. Flavonoid intakes were calculated using the USDA Flavonoid Values for Survey Foods and Beverages 2007-2008. Regression analyses were conducted to provide adjusted estimates of flavonoid intake, and linear trends in total and component HEI scores by flavonoid intake were assessed using orthogonal polynomial contrasts. All analyses were weighted to be nationally representative.\nRESULTS: Mean intake of flavonoids was 251 mg/d, with flavan-3-ols accounting for 81% of intake. Non-Hispanic whites had significantly higher (P &lt; 0.001) intakes of total flavonoids (275 mg/d) than non-Hispanic blacks (176 mg/d) and Hispanics (139 mg/d). Tea was the primary source (80%) of flavonoid intake. Regardless of whether the flavonoid contribution of tea was included, total HEI score and component scores for total fruit, whole fruit, total vegetables, greens and beans, seafood and plant proteins, refined grains, and empty calories increased (P &lt; 0.001) across flavonoid intake quartiles.\nCONCLUSIONS: A new database that permits comprehensive estimation of flavonoid intakes in WWEIA, NHANES 2007-2008; identification of their major food/beverage sources; and determination of associations with dietary quality will lead to advances in research on relations between flavonoid intake and health. Findings suggest that diet quality, as measured by HEI, is positively associated with flavonoid intake.","container-title":"The Journal of Nutrition","DOI":"10.3945/jn.115.213025","ISSN":"1541-6100","issue":"6","journalAbbreviation":"J Nutr","language":"eng","note":"PMID: 25948787\nPMCID: PMC4442120","page":"1239-1248","source":"PubMed","title":"A New Database Facilitates Characterization of Flavonoid Intake, Sources, and Positive Associations with Diet Quality among US Adults","volume":"145","author":[{"family":"Sebastian","given":"Rhonda S."},{"family":"Wilkinson Enns","given":"Cecilia"},{"family":"Goldman","given":"Joseph D."},{"family":"Martin","given":"Carrie L."},{"family":"Steinfeldt","given":"Lois C."},{"family":"Murayi","given":"Theophile"},{"family":"Moshfegh","given":"Alanna J."}],"issued":{"date-parts":[["2015",6]]},"citation-key":"sebastianNewDatabaseFacilitates2015"}}],"schema":"https://github.com/citation-style-language/schema/raw/master/csl-citation.json"} </w:delInstrText>
        </w:r>
        <w:r w:rsidDel="00B67BAF">
          <w:rPr>
            <w:rFonts w:ascii="Times New Roman" w:hAnsi="Times New Roman" w:cs="Times New Roman"/>
            <w:color w:val="007BB8"/>
            <w:sz w:val="24"/>
            <w:vertAlign w:val="superscript"/>
          </w:rPr>
          <w:fldChar w:fldCharType="separate"/>
        </w:r>
        <w:r w:rsidDel="00B67BAF">
          <w:rPr>
            <w:rFonts w:ascii="Times New Roman" w:hAnsi="Times New Roman" w:cs="Times New Roman" w:hint="eastAsia"/>
            <w:sz w:val="24"/>
            <w:vertAlign w:val="superscript"/>
          </w:rPr>
          <w:delText>(</w:delText>
        </w:r>
        <w:r w:rsidDel="00B67BAF">
          <w:rPr>
            <w:rFonts w:ascii="Times New Roman" w:hAnsi="Times New Roman" w:cs="Times New Roman"/>
            <w:sz w:val="24"/>
            <w:vertAlign w:val="superscript"/>
          </w:rPr>
          <w:delText>12</w:delText>
        </w:r>
        <w:r w:rsidDel="00B67BAF">
          <w:rPr>
            <w:rFonts w:ascii="Times New Roman" w:hAnsi="Times New Roman" w:cs="Times New Roman" w:hint="eastAsia"/>
            <w:sz w:val="24"/>
            <w:vertAlign w:val="superscript"/>
          </w:rPr>
          <w:delText>)</w:delText>
        </w:r>
        <w:r w:rsidDel="00B67BAF">
          <w:rPr>
            <w:rFonts w:ascii="Times New Roman" w:hAnsi="Times New Roman" w:cs="Times New Roman"/>
            <w:color w:val="007BB8"/>
            <w:sz w:val="24"/>
            <w:vertAlign w:val="superscript"/>
          </w:rPr>
          <w:fldChar w:fldCharType="end"/>
        </w:r>
      </w:del>
      <w:r w:rsidR="00B67BAF">
        <w:rPr>
          <w:rFonts w:ascii="Times New Roman" w:hAnsi="Times New Roman" w:cs="Times New Roman"/>
          <w:color w:val="007BB8"/>
          <w:sz w:val="24"/>
          <w:vertAlign w:val="superscript"/>
        </w:rPr>
        <w:fldChar w:fldCharType="begin">
          <w:fldData xml:space="preserve">PEVuZE5vdGU+PENpdGU+PEF1dGhvcj5TZWJhc3RpYW48L0F1dGhvcj48WWVhcj4yMDE1PC9ZZWFy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</w:fldData>
        </w:fldChar>
      </w:r>
      <w:r w:rsidR="004E0B8D">
        <w:rPr>
          <w:rFonts w:ascii="Times New Roman" w:hAnsi="Times New Roman" w:cs="Times New Roman"/>
          <w:color w:val="007BB8"/>
          <w:sz w:val="24"/>
          <w:vertAlign w:val="superscript"/>
        </w:rPr>
        <w:instrText xml:space="preserve"> ADDIN EN.CITE </w:instrText>
      </w:r>
      <w:r w:rsidR="004E0B8D">
        <w:rPr>
          <w:rFonts w:ascii="Times New Roman" w:hAnsi="Times New Roman" w:cs="Times New Roman"/>
          <w:color w:val="007BB8"/>
          <w:sz w:val="24"/>
          <w:vertAlign w:val="superscript"/>
        </w:rPr>
        <w:fldChar w:fldCharType="begin">
          <w:fldData xml:space="preserve">PEVuZE5vdGU+PENpdGU+PEF1dGhvcj5TZWJhc3RpYW48L0F1dGhvcj48WWVhcj4yMDE1PC9ZZWFy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</w:fldData>
        </w:fldChar>
      </w:r>
      <w:r w:rsidR="004E0B8D">
        <w:rPr>
          <w:rFonts w:ascii="Times New Roman" w:hAnsi="Times New Roman" w:cs="Times New Roman"/>
          <w:color w:val="007BB8"/>
          <w:sz w:val="24"/>
          <w:vertAlign w:val="superscript"/>
        </w:rPr>
        <w:instrText xml:space="preserve"> ADDIN EN.CITE.DATA </w:instrText>
      </w:r>
      <w:r w:rsidR="004E0B8D">
        <w:rPr>
          <w:rFonts w:ascii="Times New Roman" w:hAnsi="Times New Roman" w:cs="Times New Roman"/>
          <w:color w:val="007BB8"/>
          <w:sz w:val="24"/>
          <w:vertAlign w:val="superscript"/>
        </w:rPr>
      </w:r>
      <w:r w:rsidR="004E0B8D">
        <w:rPr>
          <w:rFonts w:ascii="Times New Roman" w:hAnsi="Times New Roman" w:cs="Times New Roman"/>
          <w:color w:val="007BB8"/>
          <w:sz w:val="24"/>
          <w:vertAlign w:val="superscript"/>
        </w:rPr>
        <w:fldChar w:fldCharType="end"/>
      </w:r>
      <w:r w:rsidR="00B67BAF">
        <w:rPr>
          <w:rFonts w:ascii="Times New Roman" w:hAnsi="Times New Roman" w:cs="Times New Roman"/>
          <w:color w:val="007BB8"/>
          <w:sz w:val="24"/>
          <w:vertAlign w:val="superscript"/>
        </w:rPr>
        <w:fldChar w:fldCharType="separate"/>
      </w:r>
      <w:r w:rsidR="004E0B8D">
        <w:rPr>
          <w:rFonts w:ascii="Times New Roman" w:hAnsi="Times New Roman" w:cs="Times New Roman"/>
          <w:noProof/>
          <w:color w:val="007BB8"/>
          <w:sz w:val="24"/>
          <w:vertAlign w:val="superscript"/>
        </w:rPr>
        <w:t>[</w:t>
      </w:r>
      <w:hyperlink w:anchor="_ENREF_12" w:tooltip="Sebastian, 2015 #21" w:history="1">
        <w:r w:rsidR="00CF74EC">
          <w:rPr>
            <w:rFonts w:ascii="Times New Roman" w:hAnsi="Times New Roman" w:cs="Times New Roman"/>
            <w:noProof/>
            <w:color w:val="007BB8"/>
            <w:sz w:val="24"/>
            <w:vertAlign w:val="superscript"/>
          </w:rPr>
          <w:t>1</w:t>
        </w:r>
        <w:r w:rsidR="00CF74EC">
          <w:rPr>
            <w:rFonts w:ascii="Times New Roman" w:hAnsi="Times New Roman" w:cs="Times New Roman"/>
            <w:noProof/>
            <w:color w:val="007BB8"/>
            <w:sz w:val="24"/>
            <w:vertAlign w:val="superscript"/>
          </w:rPr>
          <w:t>2</w:t>
        </w:r>
      </w:hyperlink>
      <w:r w:rsidR="004E0B8D">
        <w:rPr>
          <w:rFonts w:ascii="Times New Roman" w:hAnsi="Times New Roman" w:cs="Times New Roman"/>
          <w:noProof/>
          <w:color w:val="007BB8"/>
          <w:sz w:val="24"/>
          <w:vertAlign w:val="superscript"/>
        </w:rPr>
        <w:t>]</w:t>
      </w:r>
      <w:r w:rsidR="00B67BAF">
        <w:rPr>
          <w:rFonts w:ascii="Times New Roman" w:hAnsi="Times New Roman" w:cs="Times New Roman"/>
          <w:color w:val="007BB8"/>
          <w:sz w:val="24"/>
          <w:vertAlign w:val="superscript"/>
        </w:rPr>
        <w:fldChar w:fldCharType="end"/>
      </w:r>
      <w:r>
        <w:rPr>
          <w:rFonts w:ascii="Times New Roman" w:hAnsi="Times New Roman" w:cs="Times New Roman"/>
          <w:sz w:val="24"/>
        </w:rPr>
        <w:t xml:space="preserve"> Then utilize a comprehensive flavonoid database, sourced from FNDDS, to calculate the flavonoid content of each food item. </w:t>
      </w:r>
      <w:r>
        <w:rPr>
          <w:rFonts w:ascii="Times New Roman" w:eastAsia="等线" w:hAnsi="Times New Roman" w:cs="Times New Roman"/>
          <w:sz w:val="24"/>
        </w:rPr>
        <w:t>The Flavonoid Database includes 29 different types of flavonoids, which can generally be grouped into six major categories</w:t>
      </w:r>
      <w:r>
        <w:rPr>
          <w:rFonts w:ascii="Times New Roman" w:hAnsi="Times New Roman" w:cs="Times New Roman"/>
          <w:sz w:val="24"/>
        </w:rPr>
        <w:t xml:space="preserve">, including anthocyanidins, flavanones, flavan-3-ols, flavones, isoflavones, and </w:t>
      </w:r>
      <w:proofErr w:type="spellStart"/>
      <w:r>
        <w:rPr>
          <w:rFonts w:ascii="Times New Roman" w:hAnsi="Times New Roman" w:cs="Times New Roman"/>
          <w:sz w:val="24"/>
        </w:rPr>
        <w:t>flavonols</w:t>
      </w:r>
      <w:proofErr w:type="spellEnd"/>
      <w:r>
        <w:rPr>
          <w:rFonts w:ascii="Times New Roman" w:hAnsi="Times New Roman" w:cs="Times New Roman"/>
          <w:sz w:val="24"/>
        </w:rPr>
        <w:t>. In this study, we used the sum of the mean values of these six subclasses as the total flavonoid intake.</w:t>
      </w:r>
      <w:del w:id="249" w:author="佳煜 张" w:date="2025-09-21T19:36:00Z" w16du:dateUtc="2025-09-21T11:36:00Z">
        <w:r w:rsidDel="00B67BAF">
          <w:rPr>
            <w:rFonts w:ascii="Times New Roman" w:hAnsi="Times New Roman" w:cs="Times New Roman"/>
            <w:color w:val="007BB8"/>
            <w:sz w:val="24"/>
            <w:vertAlign w:val="superscript"/>
          </w:rPr>
          <w:fldChar w:fldCharType="begin"/>
        </w:r>
        <w:r w:rsidDel="00B67BAF">
          <w:rPr>
            <w:rFonts w:ascii="Times New Roman" w:hAnsi="Times New Roman" w:cs="Times New Roman"/>
            <w:color w:val="007BB8"/>
            <w:sz w:val="24"/>
            <w:vertAlign w:val="superscript"/>
          </w:rPr>
          <w:delInstrText xml:space="preserve"> ADDIN ZOTERO_ITEM CSL_CITATION {"citationID":"am4TrYXV","properties":{"formattedCitation":"(13)","plainCitation":"(13)","noteIndex":0},"citationItems":[{"id":93,"uris":["http://zotero.org/users/local/2HqMmNMN/items/KXM6SNLF"],"itemData":{"id":93,"type":"article-journal","abstract":"Despite research that suggests flavonoids protect against metabolic syndrome (MetS) and evidence that intake of these compounds differs by race, knowledge about whether flavonoid-MetS associations vary among racial groups is limited. This study sought to estimate usual total flavonoid intake in African American and White adults and assess its sex- and sex/race-specific associations with MetS and its risk factors. Analysis of cross-sectional data from 1837 adults participating in the Healthy Aging in Neighborhoods of Diversity across the Life Span (HANDLS) study were analyzed. Usual total flavonoid intake was estimated using the NCI Method, and logistic regression measured its linkages with health outcomes. Among males overall and when stratified by race, odds of MetS and its risk factors low high-density lipoprotein cholesterol (HDL-C) and elevated glucose were lower at the 75th percentile of usual total flavonoid intake than at the 25th percentile (OR for MetS = 0.62; 95% CI = 0.53, 0.71). However, low HDL-C and elevated glucose were positively associated with usual flavonoid intake among females. The comparable associations by race within sex imply that the relationships between flavonoid and health outcomes may be evident across an array of intakes.","container-title":"Nutrients","DOI":"10.3390/nu14091924","ISSN":"2072-6643","issue":"9","journalAbbreviation":"Nutrients","language":"eng","note":"PMID: 35565891\nPMCID: PMC9100333","page":"1924","source":"PubMed","title":"Usual intake of flavonoids is inversely associated with metabolic syndrome in african American and white males but not females in baltimore city, maryland, USA","volume":"14","author":[{"family":"Sebastian","given":"Rhonda S."},{"family":"Fanelli Kuczmarski","given":"Marie T."},{"family":"Goldman","given":"Joseph D."},{"family":"Moshfegh","given":"Alanna J."},{"family":"Zonderman","given":"Alan B."},{"family":"Evans","given":"Michele K."}],"issued":{"date-parts":[["2022",5,4]]},"citation-key":"sebastianUsualIntakeFlavonoids2022"}}],"schema":"https://github.com/citation-style-language/schema/raw/master/csl-citation.json"} </w:delInstrText>
        </w:r>
        <w:r w:rsidDel="00B67BAF">
          <w:rPr>
            <w:rFonts w:ascii="Times New Roman" w:hAnsi="Times New Roman" w:cs="Times New Roman"/>
            <w:color w:val="007BB8"/>
            <w:sz w:val="24"/>
            <w:vertAlign w:val="superscript"/>
          </w:rPr>
          <w:fldChar w:fldCharType="separate"/>
        </w:r>
        <w:r w:rsidDel="00B67BAF">
          <w:rPr>
            <w:rFonts w:ascii="Times New Roman" w:hAnsi="Times New Roman" w:cs="Times New Roman" w:hint="eastAsia"/>
            <w:sz w:val="24"/>
            <w:vertAlign w:val="superscript"/>
          </w:rPr>
          <w:delText>(</w:delText>
        </w:r>
        <w:r w:rsidDel="00B67BAF">
          <w:rPr>
            <w:rFonts w:ascii="Times New Roman" w:hAnsi="Times New Roman" w:cs="Times New Roman"/>
            <w:sz w:val="24"/>
            <w:vertAlign w:val="superscript"/>
          </w:rPr>
          <w:delText>13</w:delText>
        </w:r>
        <w:r w:rsidDel="00B67BAF">
          <w:rPr>
            <w:rFonts w:ascii="Times New Roman" w:hAnsi="Times New Roman" w:cs="Times New Roman" w:hint="eastAsia"/>
            <w:sz w:val="24"/>
            <w:vertAlign w:val="superscript"/>
          </w:rPr>
          <w:delText>)</w:delText>
        </w:r>
        <w:r w:rsidDel="00B67BAF">
          <w:rPr>
            <w:rFonts w:ascii="Times New Roman" w:hAnsi="Times New Roman" w:cs="Times New Roman"/>
            <w:color w:val="007BB8"/>
            <w:sz w:val="24"/>
            <w:vertAlign w:val="superscript"/>
          </w:rPr>
          <w:fldChar w:fldCharType="end"/>
        </w:r>
      </w:del>
      <w:r w:rsidR="003C6AC4">
        <w:rPr>
          <w:rFonts w:ascii="Times New Roman" w:hAnsi="Times New Roman" w:cs="Times New Roman"/>
          <w:color w:val="007BB8"/>
          <w:sz w:val="24"/>
          <w:vertAlign w:val="superscript"/>
        </w:rPr>
        <w:fldChar w:fldCharType="begin">
          <w:fldData xml:space="preserve">PEVuZE5vdGU+PENpdGU+PEF1dGhvcj5TZWJhc3RpYW48L0F1dGhvcj48WWVhcj4yMDIyPC9ZZWFy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</w:fldData>
        </w:fldChar>
      </w:r>
      <w:r w:rsidR="004E0B8D">
        <w:rPr>
          <w:rFonts w:ascii="Times New Roman" w:hAnsi="Times New Roman" w:cs="Times New Roman"/>
          <w:color w:val="007BB8"/>
          <w:sz w:val="24"/>
          <w:vertAlign w:val="superscript"/>
        </w:rPr>
        <w:instrText xml:space="preserve"> ADDIN EN.CITE </w:instrText>
      </w:r>
      <w:r w:rsidR="004E0B8D">
        <w:rPr>
          <w:rFonts w:ascii="Times New Roman" w:hAnsi="Times New Roman" w:cs="Times New Roman"/>
          <w:color w:val="007BB8"/>
          <w:sz w:val="24"/>
          <w:vertAlign w:val="superscript"/>
        </w:rPr>
        <w:fldChar w:fldCharType="begin">
          <w:fldData xml:space="preserve">PEVuZE5vdGU+PENpdGU+PEF1dGhvcj5TZWJhc3RpYW48L0F1dGhvcj48WWVhcj4yMDIyPC9ZZWFy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</w:fldData>
        </w:fldChar>
      </w:r>
      <w:r w:rsidR="004E0B8D">
        <w:rPr>
          <w:rFonts w:ascii="Times New Roman" w:hAnsi="Times New Roman" w:cs="Times New Roman"/>
          <w:color w:val="007BB8"/>
          <w:sz w:val="24"/>
          <w:vertAlign w:val="superscript"/>
        </w:rPr>
        <w:instrText xml:space="preserve"> ADDIN EN.CITE.DATA </w:instrText>
      </w:r>
      <w:r w:rsidR="004E0B8D">
        <w:rPr>
          <w:rFonts w:ascii="Times New Roman" w:hAnsi="Times New Roman" w:cs="Times New Roman"/>
          <w:color w:val="007BB8"/>
          <w:sz w:val="24"/>
          <w:vertAlign w:val="superscript"/>
        </w:rPr>
      </w:r>
      <w:r w:rsidR="004E0B8D">
        <w:rPr>
          <w:rFonts w:ascii="Times New Roman" w:hAnsi="Times New Roman" w:cs="Times New Roman"/>
          <w:color w:val="007BB8"/>
          <w:sz w:val="24"/>
          <w:vertAlign w:val="superscript"/>
        </w:rPr>
        <w:fldChar w:fldCharType="end"/>
      </w:r>
      <w:r w:rsidR="003C6AC4">
        <w:rPr>
          <w:rFonts w:ascii="Times New Roman" w:hAnsi="Times New Roman" w:cs="Times New Roman"/>
          <w:color w:val="007BB8"/>
          <w:sz w:val="24"/>
          <w:vertAlign w:val="superscript"/>
        </w:rPr>
        <w:fldChar w:fldCharType="separate"/>
      </w:r>
      <w:r w:rsidR="004E0B8D">
        <w:rPr>
          <w:rFonts w:ascii="Times New Roman" w:hAnsi="Times New Roman" w:cs="Times New Roman"/>
          <w:noProof/>
          <w:color w:val="007BB8"/>
          <w:sz w:val="24"/>
          <w:vertAlign w:val="superscript"/>
        </w:rPr>
        <w:t>[</w:t>
      </w:r>
      <w:hyperlink w:anchor="_ENREF_13" w:tooltip="Sebastian, 2022 #93" w:history="1">
        <w:r w:rsidR="00CF74EC">
          <w:rPr>
            <w:rFonts w:ascii="Times New Roman" w:hAnsi="Times New Roman" w:cs="Times New Roman"/>
            <w:noProof/>
            <w:color w:val="007BB8"/>
            <w:sz w:val="24"/>
            <w:vertAlign w:val="superscript"/>
          </w:rPr>
          <w:t>13</w:t>
        </w:r>
      </w:hyperlink>
      <w:r w:rsidR="004E0B8D">
        <w:rPr>
          <w:rFonts w:ascii="Times New Roman" w:hAnsi="Times New Roman" w:cs="Times New Roman"/>
          <w:noProof/>
          <w:color w:val="007BB8"/>
          <w:sz w:val="24"/>
          <w:vertAlign w:val="superscript"/>
        </w:rPr>
        <w:t>]</w:t>
      </w:r>
      <w:r w:rsidR="003C6AC4">
        <w:rPr>
          <w:rFonts w:ascii="Times New Roman" w:hAnsi="Times New Roman" w:cs="Times New Roman"/>
          <w:color w:val="007BB8"/>
          <w:sz w:val="24"/>
          <w:vertAlign w:val="superscript"/>
        </w:rPr>
        <w:fldChar w:fldCharType="end"/>
      </w:r>
      <w:r>
        <w:rPr>
          <w:rFonts w:ascii="Times New Roman" w:hAnsi="Times New Roman" w:cs="Times New Roman"/>
        </w:rPr>
        <w:t xml:space="preserve"> </w:t>
      </w:r>
      <w:r>
        <w:rPr>
          <w:rFonts w:ascii="Times New Roman" w:hAnsi="Times New Roman" w:cs="Times New Roman"/>
          <w:sz w:val="24"/>
        </w:rPr>
        <w:t xml:space="preserve">Detailed information can be found in </w:t>
      </w:r>
      <w:r>
        <w:rPr>
          <w:rFonts w:ascii="Times New Roman" w:hAnsi="Times New Roman" w:cs="Times New Roman"/>
          <w:b/>
          <w:bCs/>
          <w:sz w:val="24"/>
        </w:rPr>
        <w:t>Table S1</w:t>
      </w:r>
      <w:r>
        <w:rPr>
          <w:rFonts w:ascii="Times New Roman" w:hAnsi="Times New Roman" w:cs="Times New Roman"/>
          <w:sz w:val="24"/>
        </w:rPr>
        <w:t xml:space="preserve"> and </w:t>
      </w:r>
      <w:r>
        <w:rPr>
          <w:rFonts w:ascii="Times New Roman" w:hAnsi="Times New Roman" w:cs="Times New Roman"/>
          <w:b/>
          <w:bCs/>
          <w:sz w:val="24"/>
        </w:rPr>
        <w:t>Table S2</w:t>
      </w:r>
      <w:r>
        <w:rPr>
          <w:rFonts w:ascii="Times New Roman" w:hAnsi="Times New Roman" w:cs="Times New Roman"/>
          <w:sz w:val="24"/>
        </w:rPr>
        <w:t>.</w:t>
      </w:r>
    </w:p>
    <w:p w14:paraId="1F22D78B" w14:textId="38812130" w:rsidR="00DA6E1F" w:rsidRDefault="00E60AF0">
      <w:pPr>
        <w:spacing w:line="480" w:lineRule="auto"/>
        <w:rPr>
          <w:rFonts w:ascii="Times New Roman" w:hAnsi="Times New Roman"/>
          <w:b/>
          <w:bCs/>
          <w:sz w:val="28"/>
          <w:szCs w:val="28"/>
        </w:rPr>
      </w:pPr>
      <w:r>
        <w:rPr>
          <w:rFonts w:ascii="Times New Roman" w:hAnsi="Times New Roman" w:cs="Times New Roman"/>
          <w:sz w:val="24"/>
        </w:rPr>
        <w:t>BMI was calculated as weight in kilograms divided by height in meters squared. According to the current WHO</w:t>
      </w:r>
      <w:r>
        <w:rPr>
          <w:rFonts w:ascii="Times New Roman" w:hAnsi="Times New Roman" w:cs="Times New Roman" w:hint="eastAsia"/>
          <w:sz w:val="24"/>
        </w:rPr>
        <w:t>,</w:t>
      </w:r>
      <w:r>
        <w:rPr>
          <w:rFonts w:ascii="Times New Roman" w:hAnsi="Times New Roman" w:cs="Times New Roman"/>
          <w:sz w:val="24"/>
        </w:rPr>
        <w:t xml:space="preserve"> </w:t>
      </w:r>
      <w:r>
        <w:rPr>
          <w:rFonts w:ascii="Times New Roman" w:hAnsi="Times New Roman" w:cs="Times New Roman" w:hint="eastAsia"/>
          <w:sz w:val="24"/>
        </w:rPr>
        <w:t>o</w:t>
      </w:r>
      <w:r>
        <w:rPr>
          <w:rFonts w:ascii="Times New Roman" w:hAnsi="Times New Roman" w:cs="Times New Roman"/>
          <w:sz w:val="24"/>
        </w:rPr>
        <w:t>besity was defined as having a BMI </w:t>
      </w:r>
      <w:r>
        <w:rPr>
          <w:rFonts w:ascii="Times New Roman" w:hAnsi="Times New Roman" w:cs="Times New Roman" w:hint="eastAsia"/>
          <w:sz w:val="24"/>
        </w:rPr>
        <w:t xml:space="preserve"> </w:t>
      </w:r>
      <w:r>
        <w:rPr>
          <w:rFonts w:ascii="Times New Roman" w:hAnsi="Times New Roman" w:cs="Times New Roman"/>
          <w:sz w:val="24"/>
        </w:rPr>
        <w:t>≥ </w:t>
      </w:r>
      <w:r>
        <w:rPr>
          <w:rFonts w:ascii="Times New Roman" w:hAnsi="Times New Roman" w:cs="Times New Roman" w:hint="eastAsia"/>
          <w:sz w:val="24"/>
        </w:rPr>
        <w:t xml:space="preserve"> </w:t>
      </w:r>
      <w:r>
        <w:rPr>
          <w:rFonts w:ascii="Times New Roman" w:hAnsi="Times New Roman" w:cs="Times New Roman"/>
          <w:sz w:val="24"/>
        </w:rPr>
        <w:t>30 kg/m</w:t>
      </w:r>
      <w:r>
        <w:rPr>
          <w:rFonts w:ascii="Times New Roman" w:hAnsi="Times New Roman" w:cs="Times New Roman"/>
          <w:sz w:val="24"/>
          <w:vertAlign w:val="superscript"/>
        </w:rPr>
        <w:t>2</w:t>
      </w:r>
      <w:r>
        <w:rPr>
          <w:rFonts w:ascii="Times New Roman" w:hAnsi="Times New Roman" w:cs="Times New Roman"/>
          <w:sz w:val="24"/>
        </w:rPr>
        <w:t>.</w:t>
      </w:r>
      <w:ins w:id="250" w:author="佳煜 张" w:date="2025-09-21T20:11:00Z" w16du:dateUtc="2025-09-21T12:11:00Z">
        <w:r w:rsidR="002F2AFD" w:rsidDel="002F2AFD">
          <w:rPr>
            <w:rFonts w:ascii="Times New Roman" w:hAnsi="Times New Roman" w:cs="Times New Roman"/>
            <w:color w:val="007BB8"/>
            <w:sz w:val="24"/>
            <w:vertAlign w:val="superscript"/>
          </w:rPr>
          <w:t xml:space="preserve"> </w:t>
        </w:r>
      </w:ins>
      <w:del w:id="251" w:author="佳煜 张" w:date="2025-09-21T20:11:00Z" w16du:dateUtc="2025-09-21T12:11:00Z">
        <w:r w:rsidDel="002F2AFD">
          <w:rPr>
            <w:rFonts w:ascii="Times New Roman" w:hAnsi="Times New Roman" w:cs="Times New Roman"/>
            <w:color w:val="007BB8"/>
            <w:sz w:val="24"/>
            <w:vertAlign w:val="superscript"/>
          </w:rPr>
          <w:fldChar w:fldCharType="begin"/>
        </w:r>
        <w:r w:rsidDel="002F2AFD">
          <w:rPr>
            <w:rFonts w:ascii="Times New Roman" w:hAnsi="Times New Roman" w:cs="Times New Roman"/>
            <w:color w:val="007BB8"/>
            <w:sz w:val="24"/>
            <w:vertAlign w:val="superscript"/>
          </w:rPr>
          <w:delInstrText xml:space="preserve"> ADDIN ZOTERO_ITEM CSL_CITATION {"citationID":"tlUY4Hr2","properties":{"formattedCitation":"(14\\uc0\\u8211{}17)","plainCitation":"(14–17)","noteIndex":0},"citationItems":[{"id":121,"uris":["http://zotero.org/users/local/2HqMmNMN/items/ES2TWP2L"],"itemData":{"id":121,"type":"article-journal","container-title":"Journal of the American College of Cardiology","DOI":"10.1016/j.jacc.2013.11.004","ISSN":"1558-3597","issue":"25 Pt B","journalAbbreviation":"J Am Coll Cardiol","language":"eng","note":"PMID: 24239920","page":"2985-3023","source":"PubMed","title":"2013 AHA/ACC/TOS guideline for the management of overweight and obesity in adults: A report of the American college of cardiology/american heart association task force on practice guidelines and the obesity society","title-short":"2013 AHA/ACC/TOS guideline for the management of overweight and obesity in adults","volume":"63","author":[{"family":"Jensen","given":"Michael D."},{"family":"Ryan","given":"Donna H."},{"family":"Apovian","given":"Caroline M."},{"family":"Ard","given":"Jamy D."},{"family":"Comuzzie","given":"Anthony G."},{"family":"Donato","given":"Karen A."},{"family":"Hu","given":"Frank B."},{"family":"Hubbard","given":"Van S."},{"family":"Jakicic","given":"John M."},{"family":"Kushner","given":"Robert F."},{"family":"Loria","given":"Catherine M."},{"family":"Millen","given":"Barbara E."},{"family":"Nonas","given":"Cathy A."},{"family":"Pi-Sunyer","given":"F. Xavier"},{"family":"Stevens","given":"June"},{"family":"Stevens","given":"Victor J."},{"family":"Wadden","given":"Thomas A."},{"family":"Wolfe","given":"Bruce M."},{"family":"Yanovski","given":"Susan Z."},{"literal":"American College of Cardiology/American Heart Association Task Force on Practice Guidelines"},{"literal":"Obesity Society"}],"issued":{"date-parts":[["2014",7,1]]},"citation-key":"jensen2013AHAACC2014"},"label":"page"},{"id":118,"uris":["http://zotero.org/users/local/2HqMmNMN/items/SPMYNPSC"],"itemData":{"id":118,"type":"article-journal","abstract":"A1C = hemoglobin A1c AACE = American Association of Clinical Endocrinologists ACE = American College of Endocrinology ACSM = American College of Sports Medicine ADA = American Diabetes Association ADAPT = Arthritis, Diet, and Activity Promotion Trial ADHD = attention-deficit hyperactivity disorder A …","container-title":"Endocrine practice : official journal of the American College of Endocrinology and the American Association of Clinical Endocrinologists","DOI":"10.4158/EP161365.GL","ISSN":"1530-891X","language":"en","note":"publisher: Endocr Pract\nPMID: 27219496","source":"pubmed.ncbi.nlm.nih.gov","title":"American association of clinical endocrinologists and American college of endocrinology comprehensive clinical practice guidelines for medical care of patients with obesity","URL":"https://pubmed.ncbi.nlm.nih.gov/27219496/","volume":"22 Suppl 3","author":[{"family":"Wt","given":"Garvey"},{"family":"Ji","given":"Mechanick"},{"family":"Em","given":"Brett"},{"family":"Aj","given":"Garber"},{"family":"Dl","given":"Hurley"},{"family":"Am","given":"Jastreboff"},{"family":"K","given":"Nadolsky"},{"family":"R","given":"Pessah-Pollack"},{"family":"R","given":"Plodkowski"}],"accessed":{"date-parts":[["2025",4,27]]},"issued":{"date-parts":[["2016",7]]},"citation-key":"wtAmericanAssociationClinical2016"},"label":"page"},{"id":123,"uris":["http://zotero.org/users/local/2HqMmNMN/items/TL2PWZDT"],"itemData":{"id":123,"type":"article-journal","abstract":"Obesity is a chronic metabolic disease characterised by an increase of body fat stores. It is a gateway to ill health, and it has become one of the leading causes of disability and death, affecting not only adults but also children and adolescents worldwide. In clinical practice, the body fatness is estimated by BMI, and the accumulation of intra-abdominal fat (marker for higher metabolic and cardiovascular disease risk) can be assessed by waist circumference. Complex interactions between biological, behavioural, social and environmental factors are involved in regulation of energy balance and fat stores. A comprehensive history, physical examination and laboratory assessment relevant to the patient's obesity should be obtained. Appropriate goals of weight management emphasise realistic weight loss to achieve a reduction in health risks and should include promotion of weight loss, maintenance and prevention of weight regain. Management of co-morbidities and improving quality of life of obese patients are also included in treatment aims. Balanced hypocaloric diets result in clinically meaningful weight loss regardless of which macronutrients they emphasise. Aerobic training is the optimal mode of exercise for reducing fat mass while a programme including resistance training is needed for increasing lean mass in middle-aged and overweight/obese individuals. Cognitive behavioural therapy directly addresses behaviours that require change for successful weight loss and weight loss maintenance. Pharmacotherapy can help patients to maintain compliance and ameliorate obesity-related health risks. Surgery is the most effective treatment for morbid obesity in terms of long-term weight loss. A comprehensive obesity management can only be accomplished by a multidisciplinary obesity management team. We conclude that physicians have a responsibility to recognise obesity as a disease and help obese patients with appropriate prevention and treatment. Treatment should be based on good clinical care, and evidence-based interventions; should focus on realistic goals and lifelong multidisciplinary management.","container-title":"Obesity Facts","DOI":"10.1159/000442721","ISSN":"1662-4033","issue":"6","journalAbbreviation":"Obes Facts","language":"eng","note":"PMID: 26641646\nPMCID: PMC5644856","page":"402-424","source":"PubMed","title":"European guidelines for obesity management in adults","volume":"8","author":[{"family":"Yumuk","given":"Volkan"},{"family":"Tsigos","given":"Constantine"},{"family":"Fried","given":"Martin"},{"family":"Schindler","given":"Karin"},{"family":"Busetto","given":"Luca"},{"family":"Micic","given":"Dragan"},{"family":"Toplak","given":"Hermann"},{"literal":"Obesity Management Task Force of the European Association for the Study of Obesity"}],"issued":{"date-parts":[["2015"]]},"citation-key":"yumukEuropeanGuidelinesObesity2015"},"label":"page"},{"id":115,"uris":["http://zotero.org/users/local/2HqMmNMN/items/Z2G57XQG"],"itemData":{"id":115,"type":"article-journal","container-title":"CMAJ: Canadian Medical Association journal = journal de l'Association medicale canadienne","DOI":"10.1503/cmaj.140887","ISSN":"1488-2329","issue":"3","journalAbbreviation":"CMAJ","language":"eng","note":"PMID: 25623643\nPMCID: PMC4330141","page":"184-195","source":"PubMed","title":"Recommendations for prevention of weight gain and use of behavioural and pharmacologic interventions to manage overweight and obesity in adults in primary care","volume":"187","author":[{"family":"Brauer","given":"Paula"},{"family":"Gorber","given":"Sarah Connor"},{"family":"Shaw","given":"Elizabeth"},{"family":"Singh","given":"Harminder"},{"family":"Bell","given":"Neil"},{"family":"Shane","given":"Amanda R. E."},{"family":"Jaramillo","given":"Alejandra"},{"family":"Tonelli","given":"Marcello"},{"literal":"Canadian Task Force on Preventive Health Care"}],"issued":{"date-parts":[["2015",2,17]]},"citation-key":"brauerRecommendationsPreventionWeight2015"},"label":"page"}],"schema":"https://github.com/citation-style-language/schema/raw/master/csl-citation.json"} </w:delInstrText>
        </w:r>
        <w:r w:rsidDel="002F2AFD">
          <w:rPr>
            <w:rFonts w:ascii="Times New Roman" w:hAnsi="Times New Roman" w:cs="Times New Roman"/>
            <w:color w:val="007BB8"/>
            <w:sz w:val="24"/>
            <w:vertAlign w:val="superscript"/>
          </w:rPr>
          <w:fldChar w:fldCharType="separate"/>
        </w:r>
        <w:r w:rsidDel="002F2AFD">
          <w:rPr>
            <w:rFonts w:ascii="Times New Roman" w:hAnsi="Times New Roman" w:cs="Times New Roman" w:hint="eastAsia"/>
            <w:kern w:val="0"/>
            <w:sz w:val="24"/>
            <w:vertAlign w:val="superscript"/>
          </w:rPr>
          <w:delText>(</w:delText>
        </w:r>
        <w:r w:rsidDel="002F2AFD">
          <w:rPr>
            <w:rFonts w:ascii="Times New Roman" w:hAnsi="Times New Roman" w:cs="Times New Roman"/>
            <w:kern w:val="0"/>
            <w:sz w:val="24"/>
            <w:vertAlign w:val="superscript"/>
          </w:rPr>
          <w:delText>14</w:delText>
        </w:r>
        <w:r w:rsidDel="002F2AFD">
          <w:rPr>
            <w:rFonts w:ascii="Times New Roman" w:hAnsi="Times New Roman" w:cs="Times New Roman"/>
            <w:sz w:val="24"/>
            <w:vertAlign w:val="superscript"/>
          </w:rPr>
          <w:delText>-</w:delText>
        </w:r>
        <w:r w:rsidDel="002F2AFD">
          <w:rPr>
            <w:rFonts w:ascii="Times New Roman" w:hAnsi="Times New Roman" w:cs="Times New Roman"/>
            <w:kern w:val="0"/>
            <w:sz w:val="24"/>
            <w:vertAlign w:val="superscript"/>
          </w:rPr>
          <w:delText>17</w:delText>
        </w:r>
        <w:r w:rsidDel="002F2AFD">
          <w:rPr>
            <w:rFonts w:ascii="Times New Roman" w:hAnsi="Times New Roman" w:cs="Times New Roman" w:hint="eastAsia"/>
            <w:kern w:val="0"/>
            <w:sz w:val="24"/>
            <w:vertAlign w:val="superscript"/>
          </w:rPr>
          <w:delText>)</w:delText>
        </w:r>
        <w:r w:rsidDel="002F2AFD">
          <w:rPr>
            <w:rFonts w:ascii="Times New Roman" w:hAnsi="Times New Roman" w:cs="Times New Roman"/>
            <w:color w:val="007BB8"/>
            <w:sz w:val="24"/>
            <w:vertAlign w:val="superscript"/>
          </w:rPr>
          <w:fldChar w:fldCharType="end"/>
        </w:r>
      </w:del>
      <w:r w:rsidR="002F2AFD">
        <w:rPr>
          <w:rFonts w:ascii="Times New Roman" w:hAnsi="Times New Roman" w:cs="Times New Roman"/>
          <w:color w:val="007BB8"/>
          <w:sz w:val="24"/>
          <w:vertAlign w:val="superscript"/>
        </w:rPr>
        <w:fldChar w:fldCharType="begin">
          <w:fldData xml:space="preserve">PEVuZE5vdGU+PENpdGU+PEF1dGhvcj5KZW5zZW48L0F1dGhvcj48WWVhcj4yMDE0PC9ZZWFyPjxS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=
</w:fldData>
        </w:fldChar>
      </w:r>
      <w:r w:rsidR="004E0B8D">
        <w:rPr>
          <w:rFonts w:ascii="Times New Roman" w:hAnsi="Times New Roman" w:cs="Times New Roman"/>
          <w:color w:val="007BB8"/>
          <w:sz w:val="24"/>
          <w:vertAlign w:val="superscript"/>
        </w:rPr>
        <w:instrText xml:space="preserve"> ADDIN EN.CITE </w:instrText>
      </w:r>
      <w:r w:rsidR="004E0B8D">
        <w:rPr>
          <w:rFonts w:ascii="Times New Roman" w:hAnsi="Times New Roman" w:cs="Times New Roman"/>
          <w:color w:val="007BB8"/>
          <w:sz w:val="24"/>
          <w:vertAlign w:val="superscript"/>
        </w:rPr>
        <w:fldChar w:fldCharType="begin">
          <w:fldData xml:space="preserve">PEVuZE5vdGU+PENpdGU+PEF1dGhvcj5KZW5zZW48L0F1dGhvcj48WWVhcj4yMDE0PC9ZZWFyPjxS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=
</w:fldData>
        </w:fldChar>
      </w:r>
      <w:r w:rsidR="004E0B8D">
        <w:rPr>
          <w:rFonts w:ascii="Times New Roman" w:hAnsi="Times New Roman" w:cs="Times New Roman"/>
          <w:color w:val="007BB8"/>
          <w:sz w:val="24"/>
          <w:vertAlign w:val="superscript"/>
        </w:rPr>
        <w:instrText xml:space="preserve"> ADDIN EN.CITE.DATA </w:instrText>
      </w:r>
      <w:r w:rsidR="004E0B8D">
        <w:rPr>
          <w:rFonts w:ascii="Times New Roman" w:hAnsi="Times New Roman" w:cs="Times New Roman"/>
          <w:color w:val="007BB8"/>
          <w:sz w:val="24"/>
          <w:vertAlign w:val="superscript"/>
        </w:rPr>
      </w:r>
      <w:r w:rsidR="004E0B8D">
        <w:rPr>
          <w:rFonts w:ascii="Times New Roman" w:hAnsi="Times New Roman" w:cs="Times New Roman"/>
          <w:color w:val="007BB8"/>
          <w:sz w:val="24"/>
          <w:vertAlign w:val="superscript"/>
        </w:rPr>
        <w:fldChar w:fldCharType="end"/>
      </w:r>
      <w:r w:rsidR="002F2AFD">
        <w:rPr>
          <w:rFonts w:ascii="Times New Roman" w:hAnsi="Times New Roman" w:cs="Times New Roman"/>
          <w:color w:val="007BB8"/>
          <w:sz w:val="24"/>
          <w:vertAlign w:val="superscript"/>
        </w:rPr>
        <w:fldChar w:fldCharType="separate"/>
      </w:r>
      <w:r w:rsidR="004E0B8D">
        <w:rPr>
          <w:rFonts w:ascii="Times New Roman" w:hAnsi="Times New Roman" w:cs="Times New Roman"/>
          <w:noProof/>
          <w:color w:val="007BB8"/>
          <w:sz w:val="24"/>
          <w:vertAlign w:val="superscript"/>
        </w:rPr>
        <w:t>[</w:t>
      </w:r>
      <w:hyperlink w:anchor="_ENREF_14" w:tooltip="Jensen, 2014 #94" w:history="1">
        <w:r w:rsidR="00CF74EC">
          <w:rPr>
            <w:rFonts w:ascii="Times New Roman" w:hAnsi="Times New Roman" w:cs="Times New Roman"/>
            <w:noProof/>
            <w:color w:val="007BB8"/>
            <w:sz w:val="24"/>
            <w:vertAlign w:val="superscript"/>
          </w:rPr>
          <w:t>14-17</w:t>
        </w:r>
      </w:hyperlink>
      <w:r w:rsidR="004E0B8D">
        <w:rPr>
          <w:rFonts w:ascii="Times New Roman" w:hAnsi="Times New Roman" w:cs="Times New Roman"/>
          <w:noProof/>
          <w:color w:val="007BB8"/>
          <w:sz w:val="24"/>
          <w:vertAlign w:val="superscript"/>
        </w:rPr>
        <w:t>]</w:t>
      </w:r>
      <w:r w:rsidR="002F2AFD">
        <w:rPr>
          <w:rFonts w:ascii="Times New Roman" w:hAnsi="Times New Roman" w:cs="Times New Roman"/>
          <w:color w:val="007BB8"/>
          <w:sz w:val="24"/>
          <w:vertAlign w:val="superscript"/>
        </w:rPr>
        <w:fldChar w:fldCharType="end"/>
      </w:r>
      <w:r>
        <w:rPr>
          <w:rFonts w:ascii="Times New Roman" w:hAnsi="Times New Roman"/>
          <w:b/>
          <w:bCs/>
          <w:sz w:val="28"/>
          <w:szCs w:val="28"/>
        </w:rPr>
        <w:t xml:space="preserve"> </w:t>
      </w:r>
    </w:p>
    <w:p w14:paraId="16B3C2BF" w14:textId="77777777" w:rsidR="00DA6E1F" w:rsidRDefault="00E60AF0">
      <w:pPr>
        <w:spacing w:line="480" w:lineRule="auto"/>
        <w:rPr>
          <w:rFonts w:ascii="Times New Roman" w:eastAsia="等线" w:hAnsi="Times New Roman" w:cs="Times New Roman"/>
          <w:b/>
          <w:bCs/>
          <w:sz w:val="28"/>
          <w:szCs w:val="28"/>
          <w14:ligatures w14:val="none"/>
        </w:rPr>
      </w:pPr>
      <w:r>
        <w:rPr>
          <w:rFonts w:ascii="Times New Roman" w:hAnsi="Times New Roman"/>
          <w:b/>
          <w:bCs/>
          <w:sz w:val="28"/>
          <w:szCs w:val="28"/>
        </w:rPr>
        <w:t>Definitions of metabolic obesity phenotypes</w:t>
      </w:r>
    </w:p>
    <w:p w14:paraId="0942C54C" w14:textId="4635A67A" w:rsidR="00DA6E1F" w:rsidRDefault="00E60AF0">
      <w:pPr>
        <w:spacing w:line="480" w:lineRule="auto"/>
        <w:jc w:val="both"/>
        <w:rPr>
          <w:rFonts w:ascii="Times New Roman" w:hAnsi="Times New Roman" w:cs="Times New Roman"/>
          <w:sz w:val="24"/>
        </w:rPr>
      </w:pPr>
      <w:r>
        <w:rPr>
          <w:rFonts w:ascii="Times New Roman" w:hAnsi="Times New Roman" w:cs="Times New Roman"/>
          <w:sz w:val="24"/>
        </w:rPr>
        <w:lastRenderedPageBreak/>
        <w:t xml:space="preserve">Metabolic abnormality was defined as having two or more metabolic risk factors based on the revised NCEP ATP III definition national Cholesterol Education P: </w:t>
      </w:r>
      <w:r>
        <w:rPr>
          <w:rFonts w:ascii="Times New Roman" w:hAnsi="Times New Roman" w:cs="Times New Roman" w:hint="eastAsia"/>
          <w:sz w:val="24"/>
        </w:rPr>
        <w:t>(</w:t>
      </w:r>
      <w:r>
        <w:rPr>
          <w:rFonts w:ascii="Times New Roman" w:hAnsi="Times New Roman" w:cs="Times New Roman"/>
          <w:sz w:val="24"/>
        </w:rPr>
        <w:t>1) Elevated BP: systolic blood pressure (SBP) ≥</w:t>
      </w:r>
      <w:r>
        <w:rPr>
          <w:rFonts w:ascii="Times New Roman" w:hAnsi="Times New Roman" w:cs="Times New Roman" w:hint="eastAsia"/>
          <w:sz w:val="24"/>
        </w:rPr>
        <w:t xml:space="preserve"> </w:t>
      </w:r>
      <w:r>
        <w:rPr>
          <w:rFonts w:ascii="Times New Roman" w:hAnsi="Times New Roman" w:cs="Times New Roman"/>
          <w:sz w:val="24"/>
        </w:rPr>
        <w:t>130 mmHg or diastolic blood pressure (DBP) ≥</w:t>
      </w:r>
      <w:r>
        <w:rPr>
          <w:rFonts w:ascii="Times New Roman" w:hAnsi="Times New Roman" w:cs="Times New Roman" w:hint="eastAsia"/>
          <w:sz w:val="24"/>
        </w:rPr>
        <w:t xml:space="preserve"> </w:t>
      </w:r>
      <w:r>
        <w:rPr>
          <w:rFonts w:ascii="Times New Roman" w:hAnsi="Times New Roman" w:cs="Times New Roman"/>
          <w:sz w:val="24"/>
        </w:rPr>
        <w:t xml:space="preserve">85 mmHg, or antihypertensive drug treatment; </w:t>
      </w:r>
      <w:r>
        <w:rPr>
          <w:rFonts w:ascii="Times New Roman" w:hAnsi="Times New Roman" w:cs="Times New Roman" w:hint="eastAsia"/>
          <w:sz w:val="24"/>
        </w:rPr>
        <w:t>(</w:t>
      </w:r>
      <w:r>
        <w:rPr>
          <w:rFonts w:ascii="Times New Roman" w:hAnsi="Times New Roman" w:cs="Times New Roman"/>
          <w:sz w:val="24"/>
        </w:rPr>
        <w:t>2)</w:t>
      </w:r>
      <w:bookmarkStart w:id="252" w:name="OLE_LINK13"/>
      <w:r>
        <w:rPr>
          <w:rFonts w:ascii="Times New Roman" w:hAnsi="Times New Roman" w:cs="Times New Roman"/>
          <w:sz w:val="24"/>
        </w:rPr>
        <w:t xml:space="preserve"> Elevated fasting blood glucose: fasting glucose</w:t>
      </w:r>
      <w:bookmarkEnd w:id="252"/>
      <w:r>
        <w:rPr>
          <w:rFonts w:ascii="Times New Roman" w:hAnsi="Times New Roman" w:cs="Times New Roman"/>
          <w:sz w:val="24"/>
        </w:rPr>
        <w:t xml:space="preserve"> ≥</w:t>
      </w:r>
      <w:r>
        <w:rPr>
          <w:rFonts w:ascii="Times New Roman" w:hAnsi="Times New Roman" w:cs="Times New Roman" w:hint="eastAsia"/>
          <w:sz w:val="24"/>
        </w:rPr>
        <w:t>5.6</w:t>
      </w:r>
      <w:r>
        <w:rPr>
          <w:rFonts w:ascii="Times New Roman" w:hAnsi="Times New Roman" w:cs="Times New Roman"/>
          <w:sz w:val="24"/>
        </w:rPr>
        <w:t xml:space="preserve"> mmol/</w:t>
      </w:r>
      <w:r>
        <w:rPr>
          <w:rFonts w:ascii="Times New Roman" w:hAnsi="Times New Roman" w:cs="Times New Roman" w:hint="eastAsia"/>
          <w:sz w:val="24"/>
        </w:rPr>
        <w:t>L</w:t>
      </w:r>
      <w:r>
        <w:rPr>
          <w:rFonts w:ascii="Times New Roman" w:hAnsi="Times New Roman" w:cs="Times New Roman"/>
          <w:sz w:val="24"/>
        </w:rPr>
        <w:t xml:space="preserve"> </w:t>
      </w:r>
      <w:r>
        <w:rPr>
          <w:rFonts w:ascii="Times New Roman" w:eastAsia="Cambria" w:hAnsi="Times New Roman" w:cs="Times New Roman"/>
          <w:color w:val="1B1B1B"/>
          <w:sz w:val="24"/>
          <w:shd w:val="clear" w:color="auto" w:fill="FFFFFF"/>
        </w:rPr>
        <w:t>or use of glucose-lowering drugs</w:t>
      </w:r>
      <w:r>
        <w:rPr>
          <w:rFonts w:ascii="Times New Roman" w:eastAsia="宋体" w:hAnsi="Times New Roman" w:cs="Times New Roman"/>
          <w:color w:val="1B1B1B"/>
          <w:sz w:val="24"/>
          <w:shd w:val="clear" w:color="auto" w:fill="FFFFFF"/>
        </w:rPr>
        <w:t xml:space="preserve">, </w:t>
      </w:r>
      <w:r>
        <w:rPr>
          <w:rFonts w:ascii="Times New Roman" w:hAnsi="Times New Roman" w:cs="Times New Roman"/>
          <w:sz w:val="24"/>
        </w:rPr>
        <w:t xml:space="preserve">or history/diagnosis of type 2 diabetes; </w:t>
      </w:r>
      <w:r>
        <w:rPr>
          <w:rFonts w:ascii="Times New Roman" w:hAnsi="Times New Roman" w:cs="Times New Roman" w:hint="eastAsia"/>
          <w:sz w:val="24"/>
        </w:rPr>
        <w:t>(</w:t>
      </w:r>
      <w:r>
        <w:rPr>
          <w:rFonts w:ascii="Times New Roman" w:hAnsi="Times New Roman" w:cs="Times New Roman"/>
          <w:sz w:val="24"/>
        </w:rPr>
        <w:t>3) Reduced HDL-C: HDL-cholesterol &lt;</w:t>
      </w:r>
      <w:r>
        <w:rPr>
          <w:rFonts w:ascii="Times New Roman" w:hAnsi="Times New Roman" w:cs="Times New Roman" w:hint="eastAsia"/>
          <w:sz w:val="24"/>
        </w:rPr>
        <w:t xml:space="preserve"> </w:t>
      </w:r>
      <w:r>
        <w:rPr>
          <w:rFonts w:ascii="Times New Roman" w:hAnsi="Times New Roman" w:cs="Times New Roman"/>
          <w:sz w:val="24"/>
        </w:rPr>
        <w:t>1.03 mmol/</w:t>
      </w:r>
      <w:r>
        <w:rPr>
          <w:rFonts w:ascii="Times New Roman" w:hAnsi="Times New Roman" w:cs="Times New Roman" w:hint="eastAsia"/>
          <w:sz w:val="24"/>
        </w:rPr>
        <w:t>L</w:t>
      </w:r>
      <w:r>
        <w:rPr>
          <w:rFonts w:ascii="Times New Roman" w:hAnsi="Times New Roman" w:cs="Times New Roman"/>
          <w:sz w:val="24"/>
        </w:rPr>
        <w:t xml:space="preserve"> in men or &lt;</w:t>
      </w:r>
      <w:r>
        <w:rPr>
          <w:rFonts w:ascii="Times New Roman" w:hAnsi="Times New Roman" w:cs="Times New Roman" w:hint="eastAsia"/>
          <w:sz w:val="24"/>
        </w:rPr>
        <w:t xml:space="preserve"> </w:t>
      </w:r>
      <w:r>
        <w:rPr>
          <w:rFonts w:ascii="Times New Roman" w:hAnsi="Times New Roman" w:cs="Times New Roman"/>
          <w:sz w:val="24"/>
        </w:rPr>
        <w:t>1.30 mmol/</w:t>
      </w:r>
      <w:r>
        <w:rPr>
          <w:rFonts w:ascii="Times New Roman" w:hAnsi="Times New Roman" w:cs="Times New Roman" w:hint="eastAsia"/>
          <w:sz w:val="24"/>
        </w:rPr>
        <w:t>L</w:t>
      </w:r>
      <w:r>
        <w:rPr>
          <w:rFonts w:ascii="Times New Roman" w:hAnsi="Times New Roman" w:cs="Times New Roman"/>
          <w:sz w:val="24"/>
        </w:rPr>
        <w:t xml:space="preserve"> in women </w:t>
      </w:r>
      <w:r>
        <w:rPr>
          <w:rFonts w:ascii="Times New Roman" w:eastAsia="Cambria" w:hAnsi="Times New Roman" w:cs="Times New Roman"/>
          <w:color w:val="1B1B1B"/>
          <w:sz w:val="24"/>
          <w:shd w:val="clear" w:color="auto" w:fill="FFFFFF"/>
        </w:rPr>
        <w:t>or use of lipid-modifying drugs</w:t>
      </w:r>
      <w:r>
        <w:rPr>
          <w:rFonts w:ascii="Times New Roman" w:hAnsi="Times New Roman" w:cs="Times New Roman"/>
          <w:sz w:val="24"/>
        </w:rPr>
        <w:t xml:space="preserve">; and </w:t>
      </w:r>
      <w:r>
        <w:rPr>
          <w:rFonts w:ascii="Times New Roman" w:hAnsi="Times New Roman" w:cs="Times New Roman" w:hint="eastAsia"/>
          <w:sz w:val="24"/>
        </w:rPr>
        <w:t>(</w:t>
      </w:r>
      <w:r>
        <w:rPr>
          <w:rFonts w:ascii="Times New Roman" w:hAnsi="Times New Roman" w:cs="Times New Roman"/>
          <w:sz w:val="24"/>
        </w:rPr>
        <w:t>4) Elevated TG: triglyceride ≥ </w:t>
      </w:r>
      <w:r>
        <w:rPr>
          <w:rFonts w:ascii="Times New Roman" w:hAnsi="Times New Roman" w:cs="Times New Roman" w:hint="eastAsia"/>
          <w:sz w:val="24"/>
        </w:rPr>
        <w:t xml:space="preserve"> </w:t>
      </w:r>
      <w:r>
        <w:rPr>
          <w:rFonts w:ascii="Times New Roman" w:hAnsi="Times New Roman" w:cs="Times New Roman"/>
          <w:sz w:val="24"/>
        </w:rPr>
        <w:t>1.70 mmol/</w:t>
      </w:r>
      <w:r>
        <w:rPr>
          <w:rFonts w:ascii="Times New Roman" w:hAnsi="Times New Roman" w:cs="Times New Roman" w:hint="eastAsia"/>
          <w:sz w:val="24"/>
        </w:rPr>
        <w:t>L</w:t>
      </w:r>
      <w:r>
        <w:rPr>
          <w:rFonts w:ascii="Times New Roman" w:hAnsi="Times New Roman" w:cs="Times New Roman"/>
          <w:sz w:val="24"/>
        </w:rPr>
        <w:t xml:space="preserve">, </w:t>
      </w:r>
      <w:r>
        <w:rPr>
          <w:rFonts w:ascii="Times New Roman" w:eastAsia="Cambria" w:hAnsi="Times New Roman" w:cs="Times New Roman"/>
          <w:color w:val="1B1B1B"/>
          <w:sz w:val="24"/>
          <w:shd w:val="clear" w:color="auto" w:fill="FFFFFF"/>
        </w:rPr>
        <w:t>or use of lipid-modifying drugs</w:t>
      </w:r>
      <w:r>
        <w:rPr>
          <w:rFonts w:ascii="Times New Roman" w:hAnsi="Times New Roman" w:cs="Times New Roman"/>
          <w:sz w:val="24"/>
        </w:rPr>
        <w:t>.</w:t>
      </w:r>
      <w:del w:id="253" w:author="佳煜 张" w:date="2025-09-21T20:12:00Z" w16du:dateUtc="2025-09-21T12:12:00Z">
        <w:r w:rsidDel="002F2AFD">
          <w:rPr>
            <w:rFonts w:ascii="Times New Roman" w:hAnsi="Times New Roman" w:cs="Times New Roman"/>
            <w:color w:val="007BB8"/>
            <w:sz w:val="24"/>
            <w:vertAlign w:val="superscript"/>
          </w:rPr>
          <w:fldChar w:fldCharType="begin"/>
        </w:r>
        <w:r w:rsidDel="002F2AFD">
          <w:rPr>
            <w:rFonts w:ascii="Times New Roman" w:hAnsi="Times New Roman" w:cs="Times New Roman"/>
            <w:color w:val="007BB8"/>
            <w:sz w:val="24"/>
            <w:vertAlign w:val="superscript"/>
          </w:rPr>
          <w:delInstrText xml:space="preserve"> ADDIN ZOTERO_ITEM CSL_CITATION {"citationID":"o8YoAcBY","properties":{"formattedCitation":"(3)","plainCitation":"(3)","noteIndex":0},"citationItems":[{"id":48,"uris":["http://zotero.org/users/local/2HqMmNMN/items/NNV3SQKI"],"itemData":{"id":48,"type":"article-journal","container-title":"JAMA","DOI":"10.1001/jama.285.19.2486","ISSN":"0098-7484","issue":"19","journalAbbreviation":"JAMA","language":"eng","note":"PMID: 11368702","page":"2486-2497","source":"PubMed","title":"Executive Summary of The Third Report of The National Cholesterol Education Program (NCEP) Expert Panel on Detection, Evaluation, And Treatment of High Blood Cholesterol In Adults (Adult Treatment Panel III)","volume":"285","author":[{"literal":"Expert Panel on Detection, Evaluation, and Treatment of High Blood Cholesterol in Adults"}],"issued":{"date-parts":[["2001",5,16]]},"citation-key":"expertpanelondetectionevaluationandtreatmentofhighbloodcholesterolinadultsExecutiveSummaryThird2001"}}],"schema":"https://github.com/citation-style-language/schema/raw/master/csl-citation.json"} </w:delInstrText>
        </w:r>
        <w:r w:rsidDel="002F2AFD">
          <w:rPr>
            <w:rFonts w:ascii="Times New Roman" w:hAnsi="Times New Roman" w:cs="Times New Roman"/>
            <w:color w:val="007BB8"/>
            <w:sz w:val="24"/>
            <w:vertAlign w:val="superscript"/>
          </w:rPr>
          <w:fldChar w:fldCharType="separate"/>
        </w:r>
        <w:r w:rsidDel="002F2AFD">
          <w:rPr>
            <w:rFonts w:ascii="Times New Roman" w:hAnsi="Times New Roman" w:cs="Times New Roman" w:hint="eastAsia"/>
            <w:sz w:val="24"/>
            <w:vertAlign w:val="superscript"/>
          </w:rPr>
          <w:delText>(</w:delText>
        </w:r>
        <w:r w:rsidDel="002F2AFD">
          <w:rPr>
            <w:rFonts w:ascii="Times New Roman" w:hAnsi="Times New Roman" w:cs="Times New Roman"/>
            <w:sz w:val="24"/>
            <w:vertAlign w:val="superscript"/>
          </w:rPr>
          <w:delText>3</w:delText>
        </w:r>
        <w:r w:rsidDel="002F2AFD">
          <w:rPr>
            <w:rFonts w:ascii="Times New Roman" w:hAnsi="Times New Roman" w:cs="Times New Roman" w:hint="eastAsia"/>
            <w:sz w:val="24"/>
            <w:vertAlign w:val="superscript"/>
          </w:rPr>
          <w:delText>)</w:delText>
        </w:r>
        <w:r w:rsidDel="002F2AFD">
          <w:rPr>
            <w:rFonts w:ascii="Times New Roman" w:hAnsi="Times New Roman" w:cs="Times New Roman"/>
            <w:color w:val="007BB8"/>
            <w:sz w:val="24"/>
            <w:vertAlign w:val="superscript"/>
          </w:rPr>
          <w:fldChar w:fldCharType="end"/>
        </w:r>
      </w:del>
      <w:r w:rsidR="002F2AFD">
        <w:rPr>
          <w:rFonts w:ascii="Times New Roman" w:hAnsi="Times New Roman" w:cs="Times New Roman"/>
          <w:color w:val="007BB8"/>
          <w:sz w:val="24"/>
          <w:vertAlign w:val="superscript"/>
        </w:rPr>
        <w:fldChar w:fldCharType="begin">
          <w:fldData xml:space="preserve">PEVuZE5vdGU+PENpdGU+PEF1dGhvcj5FeHBlcnQgUGFuZWwgb24gRGV0ZWN0aW9uPC9BdXRob3I+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</w:fldData>
        </w:fldChar>
      </w:r>
      <w:r w:rsidR="002F2AFD">
        <w:rPr>
          <w:rFonts w:ascii="Times New Roman" w:hAnsi="Times New Roman" w:cs="Times New Roman"/>
          <w:color w:val="007BB8"/>
          <w:sz w:val="24"/>
          <w:vertAlign w:val="superscript"/>
        </w:rPr>
        <w:instrText xml:space="preserve"> ADDIN EN.CITE </w:instrText>
      </w:r>
      <w:r w:rsidR="002F2AFD">
        <w:rPr>
          <w:rFonts w:ascii="Times New Roman" w:hAnsi="Times New Roman" w:cs="Times New Roman"/>
          <w:color w:val="007BB8"/>
          <w:sz w:val="24"/>
          <w:vertAlign w:val="superscript"/>
        </w:rPr>
        <w:fldChar w:fldCharType="begin">
          <w:fldData xml:space="preserve">PEVuZE5vdGU+PENpdGU+PEF1dGhvcj5FeHBlcnQgUGFuZWwgb24gRGV0ZWN0aW9uPC9BdXRob3I+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</w:fldData>
        </w:fldChar>
      </w:r>
      <w:r w:rsidR="002F2AFD">
        <w:rPr>
          <w:rFonts w:ascii="Times New Roman" w:hAnsi="Times New Roman" w:cs="Times New Roman"/>
          <w:color w:val="007BB8"/>
          <w:sz w:val="24"/>
          <w:vertAlign w:val="superscript"/>
        </w:rPr>
        <w:instrText xml:space="preserve"> ADDIN EN.CITE.DATA </w:instrText>
      </w:r>
      <w:r w:rsidR="002F2AFD">
        <w:rPr>
          <w:rFonts w:ascii="Times New Roman" w:hAnsi="Times New Roman" w:cs="Times New Roman"/>
          <w:color w:val="007BB8"/>
          <w:sz w:val="24"/>
          <w:vertAlign w:val="superscript"/>
        </w:rPr>
      </w:r>
      <w:r w:rsidR="002F2AFD">
        <w:rPr>
          <w:rFonts w:ascii="Times New Roman" w:hAnsi="Times New Roman" w:cs="Times New Roman"/>
          <w:color w:val="007BB8"/>
          <w:sz w:val="24"/>
          <w:vertAlign w:val="superscript"/>
        </w:rPr>
        <w:fldChar w:fldCharType="end"/>
      </w:r>
      <w:r w:rsidR="002F2AFD">
        <w:rPr>
          <w:rFonts w:ascii="Times New Roman" w:hAnsi="Times New Roman" w:cs="Times New Roman"/>
          <w:color w:val="007BB8"/>
          <w:sz w:val="24"/>
          <w:vertAlign w:val="superscript"/>
        </w:rPr>
      </w:r>
      <w:r w:rsidR="002F2AFD">
        <w:rPr>
          <w:rFonts w:ascii="Times New Roman" w:hAnsi="Times New Roman" w:cs="Times New Roman"/>
          <w:color w:val="007BB8"/>
          <w:sz w:val="24"/>
          <w:vertAlign w:val="superscript"/>
        </w:rPr>
        <w:fldChar w:fldCharType="separate"/>
      </w:r>
      <w:r w:rsidR="002F2AFD">
        <w:rPr>
          <w:rFonts w:ascii="Times New Roman" w:hAnsi="Times New Roman" w:cs="Times New Roman"/>
          <w:noProof/>
          <w:color w:val="007BB8"/>
          <w:sz w:val="24"/>
          <w:vertAlign w:val="superscript"/>
        </w:rPr>
        <w:t>[</w:t>
      </w:r>
      <w:hyperlink w:anchor="_ENREF_3" w:tooltip="Expert Panel on Detection, 2001 #23" w:history="1">
        <w:r w:rsidR="00CF74EC">
          <w:rPr>
            <w:rFonts w:ascii="Times New Roman" w:hAnsi="Times New Roman" w:cs="Times New Roman"/>
            <w:noProof/>
            <w:color w:val="007BB8"/>
            <w:sz w:val="24"/>
            <w:vertAlign w:val="superscript"/>
          </w:rPr>
          <w:t>3</w:t>
        </w:r>
      </w:hyperlink>
      <w:r w:rsidR="002F2AFD">
        <w:rPr>
          <w:rFonts w:ascii="Times New Roman" w:hAnsi="Times New Roman" w:cs="Times New Roman"/>
          <w:noProof/>
          <w:color w:val="007BB8"/>
          <w:sz w:val="24"/>
          <w:vertAlign w:val="superscript"/>
        </w:rPr>
        <w:t>]</w:t>
      </w:r>
      <w:r w:rsidR="002F2AFD">
        <w:rPr>
          <w:rFonts w:ascii="Times New Roman" w:hAnsi="Times New Roman" w:cs="Times New Roman"/>
          <w:color w:val="007BB8"/>
          <w:sz w:val="24"/>
          <w:vertAlign w:val="superscript"/>
        </w:rPr>
        <w:fldChar w:fldCharType="end"/>
      </w:r>
      <w:r>
        <w:rPr>
          <w:rFonts w:ascii="Times New Roman" w:hAnsi="Times New Roman" w:cs="Times New Roman"/>
          <w:sz w:val="24"/>
        </w:rPr>
        <w:t xml:space="preserve"> Therefore, we can divide the participants into the following four categories: metabolically healthy obesity (MHO), metabolically unhealthy obesity (MUO), metabolically healthy non-obesity (MHNO), and metabolically unhealthy non-obesity (MUNO). The waist circumference(WC) was excluded from the diagnostic criteria for metabolic status because of the covariance of the obesity index BMI and WC in this study.</w:t>
      </w:r>
      <w:del w:id="254" w:author="佳煜 张" w:date="2025-09-21T20:12:00Z" w16du:dateUtc="2025-09-21T12:12:00Z">
        <w:r w:rsidDel="005F3276">
          <w:rPr>
            <w:rFonts w:ascii="Times New Roman" w:hAnsi="Times New Roman" w:cs="Times New Roman"/>
            <w:color w:val="007BB8"/>
            <w:sz w:val="24"/>
            <w:vertAlign w:val="superscript"/>
          </w:rPr>
          <w:fldChar w:fldCharType="begin"/>
        </w:r>
        <w:r w:rsidDel="005F3276">
          <w:rPr>
            <w:rFonts w:ascii="Times New Roman" w:hAnsi="Times New Roman" w:cs="Times New Roman"/>
            <w:color w:val="007BB8"/>
            <w:sz w:val="24"/>
            <w:vertAlign w:val="superscript"/>
          </w:rPr>
          <w:delInstrText xml:space="preserve"> ADDIN ZOTERO_ITEM CSL_CITATION {"citationID":"8vDiZrcQ","properties":{"formattedCitation":"(18)","plainCitation":"(18)","noteIndex":0},"citationItems":[{"id":64,"uris":["http://zotero.org/users/local/2HqMmNMN/items/ZI9T3F3X"],"itemData":{"id":64,"type":"article-journal","abstract":"For type 2 diabetes, the MHO phenotype is associated with lower risk than the metabolically unhealthy obese, but for CVD the risk is as elevated in both obesity phenotypes.","container-title":"European heart journal","DOI":"10.1093/eurheartj/ehu123","ISSN":"1522-9645","issue":"9","language":"en","note":"publisher: Eur Heart J\nPMID: 24670711","source":"pubmed.ncbi.nlm.nih.gov","title":"Metabolically healthy obesity and the risk of cardiovascular disease and type 2 diabetes: the Whitehall II cohort study","title-short":"Metabolically healthy obesity and the risk of cardiovascular disease and type 2 diabetes","URL":"https://pubmed.ncbi.nlm.nih.gov/24670711/","volume":"36","author":[{"family":"Gm","given":"Hinnouho"},{"family":"S","given":"Czernichow"},{"family":"A","given":"Dugravot"},{"family":"H","given":"Nabi"},{"family":"Ej","given":"Brunner"},{"family":"M","given":"Kivimaki"},{"family":"A","given":"Singh-Manoux"}],"accessed":{"date-parts":[["2025",4,23]]},"issued":{"date-parts":[["2015",1,3]]},"citation-key":"gmMetabolicallyHealthyObesity2015"}}],"schema":"https://github.com/citation-style-language/schema/raw/master/csl-citation.json"} </w:delInstrText>
        </w:r>
        <w:r w:rsidDel="005F3276">
          <w:rPr>
            <w:rFonts w:ascii="Times New Roman" w:hAnsi="Times New Roman" w:cs="Times New Roman"/>
            <w:color w:val="007BB8"/>
            <w:sz w:val="24"/>
            <w:vertAlign w:val="superscript"/>
          </w:rPr>
          <w:fldChar w:fldCharType="separate"/>
        </w:r>
        <w:r w:rsidDel="005F3276">
          <w:rPr>
            <w:rFonts w:ascii="Times New Roman" w:hAnsi="Times New Roman" w:cs="Times New Roman" w:hint="eastAsia"/>
            <w:sz w:val="24"/>
            <w:vertAlign w:val="superscript"/>
          </w:rPr>
          <w:delText>(</w:delText>
        </w:r>
        <w:r w:rsidDel="005F3276">
          <w:rPr>
            <w:rFonts w:ascii="Times New Roman" w:hAnsi="Times New Roman" w:cs="Times New Roman"/>
            <w:sz w:val="24"/>
            <w:vertAlign w:val="superscript"/>
          </w:rPr>
          <w:delText>18</w:delText>
        </w:r>
        <w:r w:rsidDel="005F3276">
          <w:rPr>
            <w:rFonts w:ascii="Times New Roman" w:hAnsi="Times New Roman" w:cs="Times New Roman" w:hint="eastAsia"/>
            <w:sz w:val="24"/>
            <w:vertAlign w:val="superscript"/>
          </w:rPr>
          <w:delText>)</w:delText>
        </w:r>
        <w:r w:rsidDel="005F3276">
          <w:rPr>
            <w:rFonts w:ascii="Times New Roman" w:hAnsi="Times New Roman" w:cs="Times New Roman"/>
            <w:color w:val="007BB8"/>
            <w:sz w:val="24"/>
            <w:vertAlign w:val="superscript"/>
          </w:rPr>
          <w:fldChar w:fldCharType="end"/>
        </w:r>
      </w:del>
      <w:r w:rsidR="005F3276">
        <w:rPr>
          <w:rFonts w:ascii="Times New Roman" w:hAnsi="Times New Roman" w:cs="Times New Roman"/>
          <w:color w:val="007BB8"/>
          <w:sz w:val="24"/>
          <w:vertAlign w:val="superscript"/>
        </w:rPr>
        <w:fldChar w:fldCharType="begin">
          <w:fldData xml:space="preserve">PEVuZE5vdGU+PENpdGU+PEF1dGhvcj5IaW5ub3VobzwvQXV0aG9yPjxZZWFyPjIwMTU8L1llYXI+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</w:fldData>
        </w:fldChar>
      </w:r>
      <w:r w:rsidR="004E0B8D">
        <w:rPr>
          <w:rFonts w:ascii="Times New Roman" w:hAnsi="Times New Roman" w:cs="Times New Roman"/>
          <w:color w:val="007BB8"/>
          <w:sz w:val="24"/>
          <w:vertAlign w:val="superscript"/>
        </w:rPr>
        <w:instrText xml:space="preserve"> ADDIN EN.CITE </w:instrText>
      </w:r>
      <w:r w:rsidR="004E0B8D">
        <w:rPr>
          <w:rFonts w:ascii="Times New Roman" w:hAnsi="Times New Roman" w:cs="Times New Roman"/>
          <w:color w:val="007BB8"/>
          <w:sz w:val="24"/>
          <w:vertAlign w:val="superscript"/>
        </w:rPr>
        <w:fldChar w:fldCharType="begin">
          <w:fldData xml:space="preserve">PEVuZE5vdGU+PENpdGU+PEF1dGhvcj5IaW5ub3VobzwvQXV0aG9yPjxZZWFyPjIwMTU8L1llYXI+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</w:fldData>
        </w:fldChar>
      </w:r>
      <w:r w:rsidR="004E0B8D">
        <w:rPr>
          <w:rFonts w:ascii="Times New Roman" w:hAnsi="Times New Roman" w:cs="Times New Roman"/>
          <w:color w:val="007BB8"/>
          <w:sz w:val="24"/>
          <w:vertAlign w:val="superscript"/>
        </w:rPr>
        <w:instrText xml:space="preserve"> ADDIN EN.CITE.DATA </w:instrText>
      </w:r>
      <w:r w:rsidR="004E0B8D">
        <w:rPr>
          <w:rFonts w:ascii="Times New Roman" w:hAnsi="Times New Roman" w:cs="Times New Roman"/>
          <w:color w:val="007BB8"/>
          <w:sz w:val="24"/>
          <w:vertAlign w:val="superscript"/>
        </w:rPr>
      </w:r>
      <w:r w:rsidR="004E0B8D">
        <w:rPr>
          <w:rFonts w:ascii="Times New Roman" w:hAnsi="Times New Roman" w:cs="Times New Roman"/>
          <w:color w:val="007BB8"/>
          <w:sz w:val="24"/>
          <w:vertAlign w:val="superscript"/>
        </w:rPr>
        <w:fldChar w:fldCharType="end"/>
      </w:r>
      <w:r w:rsidR="005F3276">
        <w:rPr>
          <w:rFonts w:ascii="Times New Roman" w:hAnsi="Times New Roman" w:cs="Times New Roman"/>
          <w:color w:val="007BB8"/>
          <w:sz w:val="24"/>
          <w:vertAlign w:val="superscript"/>
        </w:rPr>
        <w:fldChar w:fldCharType="separate"/>
      </w:r>
      <w:r w:rsidR="004E0B8D">
        <w:rPr>
          <w:rFonts w:ascii="Times New Roman" w:hAnsi="Times New Roman" w:cs="Times New Roman"/>
          <w:noProof/>
          <w:color w:val="007BB8"/>
          <w:sz w:val="24"/>
          <w:vertAlign w:val="superscript"/>
        </w:rPr>
        <w:t>[</w:t>
      </w:r>
      <w:hyperlink w:anchor="_ENREF_18" w:tooltip="Hinnouho, 2015 #24" w:history="1">
        <w:r w:rsidR="00CF74EC">
          <w:rPr>
            <w:rFonts w:ascii="Times New Roman" w:hAnsi="Times New Roman" w:cs="Times New Roman"/>
            <w:noProof/>
            <w:color w:val="007BB8"/>
            <w:sz w:val="24"/>
            <w:vertAlign w:val="superscript"/>
          </w:rPr>
          <w:t>18</w:t>
        </w:r>
      </w:hyperlink>
      <w:r w:rsidR="004E0B8D">
        <w:rPr>
          <w:rFonts w:ascii="Times New Roman" w:hAnsi="Times New Roman" w:cs="Times New Roman"/>
          <w:noProof/>
          <w:color w:val="007BB8"/>
          <w:sz w:val="24"/>
          <w:vertAlign w:val="superscript"/>
        </w:rPr>
        <w:t>]</w:t>
      </w:r>
      <w:r w:rsidR="005F3276">
        <w:rPr>
          <w:rFonts w:ascii="Times New Roman" w:hAnsi="Times New Roman" w:cs="Times New Roman"/>
          <w:color w:val="007BB8"/>
          <w:sz w:val="24"/>
          <w:vertAlign w:val="superscript"/>
        </w:rPr>
        <w:fldChar w:fldCharType="end"/>
      </w:r>
      <w:r>
        <w:rPr>
          <w:rFonts w:ascii="Times New Roman" w:hAnsi="Times New Roman" w:cs="Times New Roman"/>
          <w:sz w:val="24"/>
        </w:rPr>
        <w:t xml:space="preserve"> All models were analyzed using MHNO as the reference group.</w:t>
      </w:r>
    </w:p>
    <w:p w14:paraId="6197B904" w14:textId="77777777" w:rsidR="00DA6E1F" w:rsidRDefault="00E60AF0">
      <w:pPr>
        <w:spacing w:line="480" w:lineRule="auto"/>
        <w:rPr>
          <w:rFonts w:ascii="Times New Roman" w:eastAsia="等线" w:hAnsi="Times New Roman" w:cs="Times New Roman"/>
          <w:b/>
          <w:bCs/>
          <w:sz w:val="28"/>
          <w:szCs w:val="28"/>
          <w14:ligatures w14:val="none"/>
        </w:rPr>
      </w:pPr>
      <w:r>
        <w:rPr>
          <w:rFonts w:ascii="Times New Roman" w:hAnsi="Times New Roman"/>
          <w:b/>
          <w:bCs/>
          <w:sz w:val="28"/>
          <w:szCs w:val="28"/>
        </w:rPr>
        <w:t>Statistical analysis</w:t>
      </w:r>
    </w:p>
    <w:p w14:paraId="14A1C870" w14:textId="77777777" w:rsidR="00DA6E1F" w:rsidRDefault="00E60AF0">
      <w:pPr>
        <w:spacing w:line="480" w:lineRule="auto"/>
        <w:jc w:val="both"/>
        <w:rPr>
          <w:rFonts w:ascii="Times New Roman" w:hAnsi="Times New Roman" w:cs="Times New Roman"/>
          <w:sz w:val="24"/>
        </w:rPr>
      </w:pPr>
      <w:r>
        <w:rPr>
          <w:rFonts w:ascii="Times New Roman" w:hAnsi="Times New Roman" w:cs="Times New Roman"/>
          <w:sz w:val="24"/>
        </w:rPr>
        <w:t xml:space="preserve">All statistical analyses followed the NHANES analytic and reporting guidelines. </w:t>
      </w:r>
      <w:bookmarkStart w:id="255" w:name="OLE_LINK26"/>
      <w:r>
        <w:rPr>
          <w:rFonts w:ascii="Times New Roman" w:hAnsi="Times New Roman" w:cs="Times New Roman"/>
          <w:sz w:val="24"/>
        </w:rPr>
        <w:t>Considering the complex multistage probability sampling design used in the NHANES database, all analyses use sampling weights.</w:t>
      </w:r>
      <w:bookmarkEnd w:id="255"/>
      <w:r>
        <w:rPr>
          <w:rFonts w:ascii="Times New Roman" w:hAnsi="Times New Roman" w:cs="Times New Roman"/>
          <w:sz w:val="24"/>
        </w:rPr>
        <w:t xml:space="preserve"> The dietary two-day sample weight (WTDR2D) was divided by three as the final weights because this study combined three survey cycles. </w:t>
      </w:r>
    </w:p>
    <w:p w14:paraId="1D933F71" w14:textId="77777777" w:rsidR="00DA6E1F" w:rsidRDefault="00E60AF0">
      <w:pPr>
        <w:spacing w:line="480" w:lineRule="auto"/>
        <w:jc w:val="both"/>
        <w:rPr>
          <w:rFonts w:ascii="Times New Roman" w:hAnsi="Times New Roman" w:cs="Times New Roman"/>
          <w:sz w:val="24"/>
        </w:rPr>
      </w:pPr>
      <w:r>
        <w:rPr>
          <w:rFonts w:ascii="Times New Roman" w:hAnsi="Times New Roman" w:cs="Times New Roman"/>
          <w:sz w:val="24"/>
        </w:rPr>
        <w:t xml:space="preserve">First, continuous variables were represented by Mean ± standard deviation (Mean ± SD), and categorical variables were represented by N (%). The one-way analysis of variance (ANOVA) </w:t>
      </w:r>
      <w:r>
        <w:rPr>
          <w:rFonts w:ascii="Times New Roman" w:hAnsi="Times New Roman" w:cs="Times New Roman"/>
          <w:sz w:val="24"/>
        </w:rPr>
        <w:lastRenderedPageBreak/>
        <w:t>or non-parametric test for continuous variables and the Chi-Square test for categorical variables were used to assess the demographic characteristics of the participants. Flavonoid intake was classified into four levels according to quartiles</w:t>
      </w:r>
      <w:r>
        <w:rPr>
          <w:rFonts w:ascii="Times New Roman" w:hAnsi="Times New Roman" w:cs="Times New Roman" w:hint="eastAsia"/>
          <w:sz w:val="24"/>
        </w:rPr>
        <w:t xml:space="preserve"> </w:t>
      </w:r>
      <w:r>
        <w:rPr>
          <w:rFonts w:ascii="Times New Roman" w:hAnsi="Times New Roman" w:cs="Times New Roman"/>
          <w:sz w:val="24"/>
        </w:rPr>
        <w:t>(Q1</w:t>
      </w:r>
      <w:r>
        <w:rPr>
          <w:rFonts w:ascii="Times New Roman" w:hAnsi="Times New Roman" w:cs="Times New Roman" w:hint="eastAsia"/>
          <w:sz w:val="24"/>
        </w:rPr>
        <w:t xml:space="preserve">, </w:t>
      </w:r>
      <w:r>
        <w:rPr>
          <w:rFonts w:ascii="Times New Roman" w:hAnsi="Times New Roman" w:cs="Times New Roman"/>
          <w:sz w:val="24"/>
        </w:rPr>
        <w:t>Q2</w:t>
      </w:r>
      <w:r>
        <w:rPr>
          <w:rFonts w:ascii="Times New Roman" w:hAnsi="Times New Roman" w:cs="Times New Roman" w:hint="eastAsia"/>
          <w:sz w:val="24"/>
        </w:rPr>
        <w:t xml:space="preserve">, </w:t>
      </w:r>
      <w:r>
        <w:rPr>
          <w:rFonts w:ascii="Times New Roman" w:hAnsi="Times New Roman" w:cs="Times New Roman"/>
          <w:sz w:val="24"/>
        </w:rPr>
        <w:t>Q3</w:t>
      </w:r>
      <w:r>
        <w:rPr>
          <w:rFonts w:ascii="Times New Roman" w:hAnsi="Times New Roman" w:cs="Times New Roman" w:hint="eastAsia"/>
          <w:sz w:val="24"/>
        </w:rPr>
        <w:t xml:space="preserve">, </w:t>
      </w:r>
      <w:r>
        <w:rPr>
          <w:rFonts w:ascii="Times New Roman" w:hAnsi="Times New Roman" w:cs="Times New Roman"/>
          <w:sz w:val="24"/>
        </w:rPr>
        <w:t>Q4) as categorical variables.</w:t>
      </w:r>
    </w:p>
    <w:p w14:paraId="34F581DB" w14:textId="77777777" w:rsidR="00DA6E1F" w:rsidRDefault="00E60AF0">
      <w:pPr>
        <w:spacing w:line="480" w:lineRule="auto"/>
        <w:jc w:val="both"/>
        <w:rPr>
          <w:rFonts w:ascii="Times New Roman" w:hAnsi="Times New Roman" w:cs="Times New Roman"/>
          <w:sz w:val="24"/>
        </w:rPr>
      </w:pPr>
      <w:r>
        <w:rPr>
          <w:rFonts w:ascii="Times New Roman" w:hAnsi="Times New Roman" w:cs="Times New Roman"/>
          <w:sz w:val="24"/>
        </w:rPr>
        <w:t xml:space="preserve">Additionally, </w:t>
      </w:r>
      <w:bookmarkStart w:id="256" w:name="OLE_LINK73"/>
      <w:bookmarkStart w:id="257" w:name="OLE_LINK31"/>
      <w:r>
        <w:rPr>
          <w:rFonts w:ascii="Times New Roman" w:hAnsi="Times New Roman" w:cs="Times New Roman"/>
          <w:sz w:val="24"/>
        </w:rPr>
        <w:t>weighted multivariate logistic regression analysis</w:t>
      </w:r>
      <w:bookmarkEnd w:id="256"/>
      <w:r>
        <w:rPr>
          <w:rFonts w:ascii="Times New Roman" w:hAnsi="Times New Roman" w:cs="Times New Roman"/>
          <w:sz w:val="24"/>
        </w:rPr>
        <w:t xml:space="preserve"> </w:t>
      </w:r>
      <w:bookmarkEnd w:id="257"/>
      <w:r>
        <w:rPr>
          <w:rFonts w:ascii="Times New Roman" w:hAnsi="Times New Roman" w:cs="Times New Roman"/>
          <w:sz w:val="24"/>
        </w:rPr>
        <w:t>was used to investigate the association between dietary intake of total flavonoids as well as flavonoid subclasses and different metabolic obesity phenotypes in adults.</w:t>
      </w:r>
      <w:bookmarkStart w:id="258" w:name="OLE_LINK30"/>
      <w:r>
        <w:rPr>
          <w:rFonts w:ascii="Times New Roman" w:hAnsi="Times New Roman" w:cs="Times New Roman"/>
          <w:sz w:val="24"/>
        </w:rPr>
        <w:t xml:space="preserve"> </w:t>
      </w:r>
      <w:bookmarkEnd w:id="258"/>
      <w:r>
        <w:rPr>
          <w:rFonts w:ascii="Times New Roman" w:hAnsi="Times New Roman" w:cs="Times New Roman"/>
          <w:sz w:val="24"/>
        </w:rPr>
        <w:t>Three models were utilized, with no covariates in model 1. Model 2 adjusted for age, gender, race, the family poverty ratio, and educational level. Model 3 further included smoking status, alcohol use, CVD, and Physical activity. Potential non-linear relationships between dietary flavonoid subclasses, total flavonoids, and metabolic obesity phenotypes were explored through</w:t>
      </w:r>
      <w:r>
        <w:rPr>
          <w:rFonts w:ascii="Times New Roman" w:hAnsi="Times New Roman" w:cs="Times New Roman" w:hint="eastAsia"/>
          <w:sz w:val="24"/>
        </w:rPr>
        <w:t xml:space="preserve"> </w:t>
      </w:r>
      <w:r>
        <w:rPr>
          <w:rFonts w:ascii="Times New Roman" w:hAnsi="Times New Roman" w:cs="Times New Roman"/>
          <w:sz w:val="24"/>
        </w:rPr>
        <w:t>RCS analysis.</w:t>
      </w:r>
    </w:p>
    <w:p w14:paraId="4983840D" w14:textId="5428C8ED" w:rsidR="00DA6E1F" w:rsidRDefault="00E60AF0">
      <w:pPr>
        <w:spacing w:line="480" w:lineRule="auto"/>
        <w:jc w:val="both"/>
        <w:rPr>
          <w:rFonts w:ascii="Times New Roman" w:hAnsi="Times New Roman" w:cs="Times New Roman"/>
          <w:sz w:val="24"/>
        </w:rPr>
      </w:pPr>
      <w:r>
        <w:rPr>
          <w:rFonts w:ascii="Times New Roman" w:hAnsi="Times New Roman" w:cs="Times New Roman"/>
          <w:sz w:val="24"/>
        </w:rPr>
        <w:t>Then, a weighted quantile sum (WQS) regression, using the “</w:t>
      </w:r>
      <w:proofErr w:type="spellStart"/>
      <w:r>
        <w:rPr>
          <w:rFonts w:ascii="Times New Roman" w:hAnsi="Times New Roman" w:cs="Times New Roman"/>
          <w:sz w:val="24"/>
        </w:rPr>
        <w:t>gWQS</w:t>
      </w:r>
      <w:proofErr w:type="spellEnd"/>
      <w:r>
        <w:rPr>
          <w:rFonts w:ascii="Times New Roman" w:hAnsi="Times New Roman" w:cs="Times New Roman"/>
          <w:sz w:val="24"/>
        </w:rPr>
        <w:t>” package, was used to assess the association between six flavonoid mixtures in the adult diet and different metabolic obesity phenotypes.</w:t>
      </w:r>
      <w:del w:id="259" w:author="佳煜 张" w:date="2025-09-21T20:15:00Z" w16du:dateUtc="2025-09-21T12:15:00Z">
        <w:r w:rsidRPr="00F408B6" w:rsidDel="005F3276">
          <w:rPr>
            <w:rFonts w:ascii="Times New Roman" w:hAnsi="Times New Roman" w:cs="Times New Roman"/>
            <w:noProof/>
            <w:color w:val="007BB8"/>
            <w:sz w:val="24"/>
            <w:vertAlign w:val="superscript"/>
            <w:rPrChange w:id="260" w:author="佳煜 张" w:date="2025-09-21T21:15:00Z" w16du:dateUtc="2025-09-21T13:15:00Z">
              <w:rPr>
                <w:rFonts w:ascii="Times New Roman" w:hAnsi="Times New Roman" w:cs="Times New Roman"/>
                <w:sz w:val="24"/>
                <w:vertAlign w:val="superscript"/>
              </w:rPr>
            </w:rPrChange>
          </w:rPr>
          <w:fldChar w:fldCharType="begin"/>
        </w:r>
        <w:r w:rsidRPr="00F408B6" w:rsidDel="005F3276">
          <w:rPr>
            <w:rFonts w:ascii="Times New Roman" w:hAnsi="Times New Roman" w:cs="Times New Roman"/>
            <w:noProof/>
            <w:color w:val="007BB8"/>
            <w:sz w:val="24"/>
            <w:vertAlign w:val="superscript"/>
            <w:rPrChange w:id="261" w:author="佳煜 张" w:date="2025-09-21T21:15:00Z" w16du:dateUtc="2025-09-21T13:15:00Z">
              <w:rPr>
                <w:rFonts w:ascii="Times New Roman" w:hAnsi="Times New Roman" w:cs="Times New Roman"/>
                <w:sz w:val="24"/>
                <w:vertAlign w:val="superscript"/>
              </w:rPr>
            </w:rPrChange>
          </w:rPr>
          <w:delInstrText xml:space="preserve"> ADDIN ZOTERO_ITEM CSL_CITATION {"citationID":"c68tDQ1Z","properties":{"formattedCitation":"[14], [15]","plainCitation":"[14], [15]","dontUpdate":true,"noteIndex":0},"citationItems":[{"id":97,"uris":["http://zotero.org/users/local/2HqMmNMN/items/W5XITIVU"],"itemData":{"id":97,"type":"webpage","title":"Frontiers | a weighted quantile sum regression with penalized weights and two indices","URL":"https://www.frontiersin.org/journals/public-health/articles/10.3389/fpubh.2023.1151821/full","accessed":{"date-parts":[["2025",4,23]]},"citation-key":"FrontiersWeightedQuantile"},"label":"page"},{"id":98,"uris":["http://zotero.org/users/local/2HqMmNMN/items/EEDHJLIT"],"itemData":{"id":98,"type":"article-journal","abstract":"Environmental risk factors have been implicated in adverse health effects. Previous epidemiological studies on environmental risk factors mainly analyzed the impact of single pollutant exposure on health, while in fact, humans are constantly exposed to a complex mixture consisted of multiple pollutants/chemicals. In recent years, environmental epidemiologists have sought to assess adverse health effects of exposure to multi-pollutant mixtures based on the diversity of real-world environmental pollutants. However, the statistical challenges are considerable, for instance, multicollinearity and interaction among components of the mixture complicate the statistical analysis. There is currently no consensus on appropriate statistical methods. Here we summarized the practical statistical methods used in environmental epidemiology to estimate health effects of exposure to multi-pollutant mixture, such as Bayesian kernel machine regression (BKMR), weighted quantile sum (WQS) regressions, shrinkage methods (least absolute shrinkage and selection operator, elastic network model, adaptive elastic-net model, and principal component analysis), environment-wide association study (EWAS), etc. We sought to review these statistical methods and determine the application conditions, strengths, weaknesses, and result interpretability of each method, providing crucial insight and assistance for addressing epidemiological statistical issues regarding health effects from multi-pollutant mixture.","container-title":"Environmental Pollution","DOI":"10.1016/j.envpol.2022.119356","ISSN":"0269-7491","journalAbbreviation":"Environmental Pollution","page":"119356","source":"ScienceDirect","title":"A review of practical statistical methods used in epidemiological studies to estimate the health effects of multi-pollutant mixture","volume":"306","author":[{"family":"Yu","given":"Linling"},{"family":"Liu","given":"Wei"},{"family":"Wang","given":"Xing"},{"family":"Ye","given":"Zi"},{"family":"Tan","given":"Qiyou"},{"family":"Qiu","given":"Weihong"},{"family":"Nie","given":"Xiuquan"},{"family":"Li","given":"Minjing"},{"family":"Wang","given":"Bin"},{"family":"Chen","given":"Weihong"}],"issued":{"date-parts":[["2022",8,1]]},"citation-key":"yuReviewPracticalStatistical2022"},"label":"page"}],"schema":"https://github.com/citation-style-language/schema/raw/master/csl-citation.json"} </w:delInstrText>
        </w:r>
        <w:r w:rsidRPr="00F408B6" w:rsidDel="005F3276">
          <w:rPr>
            <w:rFonts w:ascii="Times New Roman" w:hAnsi="Times New Roman" w:cs="Times New Roman"/>
            <w:noProof/>
            <w:color w:val="007BB8"/>
            <w:sz w:val="24"/>
            <w:vertAlign w:val="superscript"/>
            <w:rPrChange w:id="262" w:author="佳煜 张" w:date="2025-09-21T21:15:00Z" w16du:dateUtc="2025-09-21T13:15:00Z">
              <w:rPr>
                <w:rFonts w:ascii="Times New Roman" w:hAnsi="Times New Roman" w:cs="Times New Roman"/>
                <w:sz w:val="24"/>
                <w:vertAlign w:val="superscript"/>
              </w:rPr>
            </w:rPrChange>
          </w:rPr>
          <w:fldChar w:fldCharType="separate"/>
        </w:r>
      </w:del>
      <w:del w:id="263" w:author="佳煜 张" w:date="2025-09-21T20:14:00Z" w16du:dateUtc="2025-09-21T12:14:00Z">
        <w:r w:rsidRPr="00F408B6" w:rsidDel="005F3276">
          <w:rPr>
            <w:rFonts w:ascii="Times New Roman" w:hAnsi="Times New Roman" w:cs="Times New Roman"/>
            <w:noProof/>
            <w:color w:val="007BB8"/>
            <w:sz w:val="24"/>
            <w:vertAlign w:val="superscript"/>
            <w:rPrChange w:id="264" w:author="佳煜 张" w:date="2025-09-21T21:15:00Z" w16du:dateUtc="2025-09-21T13:15:00Z">
              <w:rPr>
                <w:rFonts w:ascii="Times New Roman" w:hAnsi="Times New Roman" w:cs="Times New Roman"/>
                <w:sz w:val="24"/>
                <w:vertAlign w:val="superscript"/>
              </w:rPr>
            </w:rPrChange>
          </w:rPr>
          <w:delText>(19</w:delText>
        </w:r>
        <w:r w:rsidRPr="00F408B6" w:rsidDel="005F3276">
          <w:rPr>
            <w:rFonts w:ascii="Times New Roman" w:hAnsi="Times New Roman" w:cs="Times New Roman" w:hint="eastAsia"/>
            <w:noProof/>
            <w:color w:val="007BB8"/>
            <w:sz w:val="24"/>
            <w:vertAlign w:val="superscript"/>
            <w:rPrChange w:id="265" w:author="佳煜 张" w:date="2025-09-21T21:15:00Z" w16du:dateUtc="2025-09-21T13:15:00Z">
              <w:rPr>
                <w:rFonts w:ascii="Times New Roman" w:hAnsi="Times New Roman" w:cs="Times New Roman" w:hint="eastAsia"/>
                <w:sz w:val="24"/>
                <w:vertAlign w:val="superscript"/>
              </w:rPr>
            </w:rPrChange>
          </w:rPr>
          <w:delText xml:space="preserve">, </w:delText>
        </w:r>
        <w:r w:rsidRPr="00F408B6" w:rsidDel="005F3276">
          <w:rPr>
            <w:rFonts w:ascii="Times New Roman" w:hAnsi="Times New Roman" w:cs="Times New Roman"/>
            <w:noProof/>
            <w:color w:val="007BB8"/>
            <w:sz w:val="24"/>
            <w:vertAlign w:val="superscript"/>
            <w:rPrChange w:id="266" w:author="佳煜 张" w:date="2025-09-21T21:15:00Z" w16du:dateUtc="2025-09-21T13:15:00Z">
              <w:rPr>
                <w:rFonts w:ascii="Times New Roman" w:hAnsi="Times New Roman" w:cs="Times New Roman"/>
                <w:sz w:val="24"/>
                <w:vertAlign w:val="superscript"/>
              </w:rPr>
            </w:rPrChange>
          </w:rPr>
          <w:delText>20</w:delText>
        </w:r>
      </w:del>
      <w:del w:id="267" w:author="佳煜 张" w:date="2025-09-21T20:15:00Z" w16du:dateUtc="2025-09-21T12:15:00Z">
        <w:r w:rsidRPr="00F408B6" w:rsidDel="005F3276">
          <w:rPr>
            <w:rFonts w:ascii="Times New Roman" w:hAnsi="Times New Roman" w:cs="Times New Roman"/>
            <w:noProof/>
            <w:color w:val="007BB8"/>
            <w:sz w:val="24"/>
            <w:vertAlign w:val="superscript"/>
            <w:rPrChange w:id="268" w:author="佳煜 张" w:date="2025-09-21T21:15:00Z" w16du:dateUtc="2025-09-21T13:15:00Z">
              <w:rPr>
                <w:rFonts w:ascii="Times New Roman" w:hAnsi="Times New Roman" w:cs="Times New Roman"/>
                <w:sz w:val="24"/>
                <w:vertAlign w:val="superscript"/>
              </w:rPr>
            </w:rPrChange>
          </w:rPr>
          <w:delText>)</w:delText>
        </w:r>
        <w:r w:rsidRPr="00F408B6" w:rsidDel="005F3276">
          <w:rPr>
            <w:rFonts w:ascii="Times New Roman" w:hAnsi="Times New Roman" w:cs="Times New Roman"/>
            <w:noProof/>
            <w:color w:val="007BB8"/>
            <w:sz w:val="24"/>
            <w:vertAlign w:val="superscript"/>
            <w:rPrChange w:id="269" w:author="佳煜 张" w:date="2025-09-21T21:15:00Z" w16du:dateUtc="2025-09-21T13:15:00Z">
              <w:rPr>
                <w:rFonts w:ascii="Times New Roman" w:hAnsi="Times New Roman" w:cs="Times New Roman"/>
                <w:sz w:val="24"/>
                <w:vertAlign w:val="superscript"/>
              </w:rPr>
            </w:rPrChange>
          </w:rPr>
          <w:fldChar w:fldCharType="end"/>
        </w:r>
      </w:del>
      <w:r w:rsidR="005F3276" w:rsidRPr="00F408B6">
        <w:rPr>
          <w:rFonts w:ascii="Times New Roman" w:hAnsi="Times New Roman" w:cs="Times New Roman"/>
          <w:noProof/>
          <w:color w:val="007BB8"/>
          <w:sz w:val="24"/>
          <w:vertAlign w:val="superscript"/>
          <w:rPrChange w:id="270" w:author="佳煜 张" w:date="2025-09-21T21:15:00Z" w16du:dateUtc="2025-09-21T13:15:00Z">
            <w:rPr>
              <w:rFonts w:ascii="Times New Roman" w:hAnsi="Times New Roman" w:cs="Times New Roman"/>
              <w:sz w:val="24"/>
              <w:vertAlign w:val="superscript"/>
            </w:rPr>
          </w:rPrChange>
        </w:rPr>
        <w:fldChar w:fldCharType="begin">
          <w:fldData xml:space="preserve">PEVuZE5vdGU+PENpdGU+PEF1dGhvcj5SZW56ZXR0aTwvQXV0aG9yPjxZZWFyPjIwMjM8L1llYXI+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</w:fldData>
        </w:fldChar>
      </w:r>
      <w:r w:rsidR="004E0B8D" w:rsidRPr="00F408B6">
        <w:rPr>
          <w:rFonts w:ascii="Times New Roman" w:hAnsi="Times New Roman" w:cs="Times New Roman"/>
          <w:noProof/>
          <w:color w:val="007BB8"/>
          <w:sz w:val="24"/>
          <w:vertAlign w:val="superscript"/>
          <w:rPrChange w:id="271" w:author="佳煜 张" w:date="2025-09-21T21:15:00Z" w16du:dateUtc="2025-09-21T13:15:00Z">
            <w:rPr>
              <w:rFonts w:ascii="Times New Roman" w:hAnsi="Times New Roman" w:cs="Times New Roman"/>
              <w:sz w:val="24"/>
              <w:vertAlign w:val="superscript"/>
            </w:rPr>
          </w:rPrChange>
        </w:rPr>
        <w:instrText xml:space="preserve"> ADDIN EN.CITE </w:instrText>
      </w:r>
      <w:r w:rsidR="004E0B8D" w:rsidRPr="00F408B6">
        <w:rPr>
          <w:rFonts w:ascii="Times New Roman" w:hAnsi="Times New Roman" w:cs="Times New Roman"/>
          <w:noProof/>
          <w:color w:val="007BB8"/>
          <w:sz w:val="24"/>
          <w:vertAlign w:val="superscript"/>
          <w:rPrChange w:id="272" w:author="佳煜 张" w:date="2025-09-21T21:15:00Z" w16du:dateUtc="2025-09-21T13:15:00Z">
            <w:rPr>
              <w:rFonts w:ascii="Times New Roman" w:hAnsi="Times New Roman" w:cs="Times New Roman"/>
              <w:sz w:val="24"/>
              <w:vertAlign w:val="superscript"/>
            </w:rPr>
          </w:rPrChange>
        </w:rPr>
        <w:fldChar w:fldCharType="begin">
          <w:fldData xml:space="preserve">PEVuZE5vdGU+PENpdGU+PEF1dGhvcj5SZW56ZXR0aTwvQXV0aG9yPjxZZWFyPjIwMjM8L1llYXI+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</w:fldData>
        </w:fldChar>
      </w:r>
      <w:r w:rsidR="004E0B8D" w:rsidRPr="00F408B6">
        <w:rPr>
          <w:rFonts w:ascii="Times New Roman" w:hAnsi="Times New Roman" w:cs="Times New Roman"/>
          <w:noProof/>
          <w:color w:val="007BB8"/>
          <w:sz w:val="24"/>
          <w:vertAlign w:val="superscript"/>
          <w:rPrChange w:id="273" w:author="佳煜 张" w:date="2025-09-21T21:15:00Z" w16du:dateUtc="2025-09-21T13:15:00Z">
            <w:rPr>
              <w:rFonts w:ascii="Times New Roman" w:hAnsi="Times New Roman" w:cs="Times New Roman"/>
              <w:sz w:val="24"/>
              <w:vertAlign w:val="superscript"/>
            </w:rPr>
          </w:rPrChange>
        </w:rPr>
        <w:instrText xml:space="preserve"> ADDIN EN.CITE.DATA </w:instrText>
      </w:r>
      <w:r w:rsidR="004E0B8D" w:rsidRPr="00F408B6">
        <w:rPr>
          <w:rFonts w:ascii="Times New Roman" w:hAnsi="Times New Roman" w:cs="Times New Roman"/>
          <w:noProof/>
          <w:color w:val="007BB8"/>
          <w:sz w:val="24"/>
          <w:vertAlign w:val="superscript"/>
          <w:rPrChange w:id="274" w:author="佳煜 张" w:date="2025-09-21T21:15:00Z" w16du:dateUtc="2025-09-21T13:15:00Z">
            <w:rPr>
              <w:rFonts w:ascii="Times New Roman" w:hAnsi="Times New Roman" w:cs="Times New Roman"/>
              <w:sz w:val="24"/>
              <w:vertAlign w:val="superscript"/>
            </w:rPr>
          </w:rPrChange>
        </w:rPr>
      </w:r>
      <w:r w:rsidR="004E0B8D" w:rsidRPr="00F408B6">
        <w:rPr>
          <w:rFonts w:ascii="Times New Roman" w:hAnsi="Times New Roman" w:cs="Times New Roman"/>
          <w:noProof/>
          <w:color w:val="007BB8"/>
          <w:sz w:val="24"/>
          <w:vertAlign w:val="superscript"/>
          <w:rPrChange w:id="275" w:author="佳煜 张" w:date="2025-09-21T21:15:00Z" w16du:dateUtc="2025-09-21T13:15:00Z">
            <w:rPr>
              <w:rFonts w:ascii="Times New Roman" w:hAnsi="Times New Roman" w:cs="Times New Roman"/>
              <w:sz w:val="24"/>
              <w:vertAlign w:val="superscript"/>
            </w:rPr>
          </w:rPrChange>
        </w:rPr>
        <w:fldChar w:fldCharType="end"/>
      </w:r>
      <w:r w:rsidR="005F3276" w:rsidRPr="00F408B6">
        <w:rPr>
          <w:rFonts w:ascii="Times New Roman" w:hAnsi="Times New Roman" w:cs="Times New Roman"/>
          <w:noProof/>
          <w:color w:val="007BB8"/>
          <w:sz w:val="24"/>
          <w:vertAlign w:val="superscript"/>
          <w:rPrChange w:id="276" w:author="佳煜 张" w:date="2025-09-21T21:15:00Z" w16du:dateUtc="2025-09-21T13:15:00Z">
            <w:rPr>
              <w:rFonts w:ascii="Times New Roman" w:hAnsi="Times New Roman" w:cs="Times New Roman"/>
              <w:sz w:val="24"/>
              <w:vertAlign w:val="superscript"/>
            </w:rPr>
          </w:rPrChange>
        </w:rPr>
        <w:fldChar w:fldCharType="separate"/>
      </w:r>
      <w:r w:rsidR="004E0B8D" w:rsidRPr="00F408B6">
        <w:rPr>
          <w:rFonts w:ascii="Times New Roman" w:hAnsi="Times New Roman" w:cs="Times New Roman"/>
          <w:noProof/>
          <w:color w:val="007BB8"/>
          <w:sz w:val="24"/>
          <w:vertAlign w:val="superscript"/>
          <w:rPrChange w:id="277" w:author="佳煜 张" w:date="2025-09-21T21:15:00Z" w16du:dateUtc="2025-09-21T13:15:00Z">
            <w:rPr>
              <w:rFonts w:ascii="Times New Roman" w:hAnsi="Times New Roman" w:cs="Times New Roman"/>
              <w:noProof/>
              <w:sz w:val="24"/>
              <w:vertAlign w:val="superscript"/>
            </w:rPr>
          </w:rPrChange>
        </w:rPr>
        <w:t>[</w:t>
      </w:r>
      <w:r w:rsidR="00CF74EC" w:rsidRPr="00F408B6">
        <w:rPr>
          <w:rFonts w:ascii="Times New Roman" w:hAnsi="Times New Roman" w:cs="Times New Roman"/>
          <w:noProof/>
          <w:color w:val="007BB8"/>
          <w:sz w:val="24"/>
          <w:vertAlign w:val="superscript"/>
          <w:rPrChange w:id="278" w:author="佳煜 张" w:date="2025-09-21T21:15:00Z" w16du:dateUtc="2025-09-21T13:15:00Z">
            <w:rPr>
              <w:rFonts w:ascii="Times New Roman" w:hAnsi="Times New Roman" w:cs="Times New Roman"/>
              <w:noProof/>
              <w:sz w:val="24"/>
              <w:vertAlign w:val="superscript"/>
            </w:rPr>
          </w:rPrChange>
        </w:rPr>
        <w:fldChar w:fldCharType="begin"/>
      </w:r>
      <w:r w:rsidR="00CF74EC" w:rsidRPr="00F408B6">
        <w:rPr>
          <w:rFonts w:ascii="Times New Roman" w:hAnsi="Times New Roman" w:cs="Times New Roman"/>
          <w:noProof/>
          <w:color w:val="007BB8"/>
          <w:sz w:val="24"/>
          <w:vertAlign w:val="superscript"/>
          <w:rPrChange w:id="279" w:author="佳煜 张" w:date="2025-09-21T21:15:00Z" w16du:dateUtc="2025-09-21T13:15:00Z">
            <w:rPr>
              <w:rFonts w:ascii="Times New Roman" w:hAnsi="Times New Roman" w:cs="Times New Roman"/>
              <w:noProof/>
              <w:sz w:val="24"/>
              <w:vertAlign w:val="superscript"/>
            </w:rPr>
          </w:rPrChange>
        </w:rPr>
        <w:instrText xml:space="preserve"> HYPERLINK \l "_ENREF_19" \o "Renzetti, 2023 #98" </w:instrText>
      </w:r>
      <w:r w:rsidR="00CF74EC" w:rsidRPr="00F408B6">
        <w:rPr>
          <w:rFonts w:ascii="Times New Roman" w:hAnsi="Times New Roman" w:cs="Times New Roman"/>
          <w:noProof/>
          <w:color w:val="007BB8"/>
          <w:sz w:val="24"/>
          <w:vertAlign w:val="superscript"/>
          <w:rPrChange w:id="280" w:author="佳煜 张" w:date="2025-09-21T21:15:00Z" w16du:dateUtc="2025-09-21T13:15:00Z">
            <w:rPr>
              <w:rFonts w:ascii="Times New Roman" w:hAnsi="Times New Roman" w:cs="Times New Roman"/>
              <w:noProof/>
              <w:sz w:val="24"/>
              <w:vertAlign w:val="superscript"/>
            </w:rPr>
          </w:rPrChange>
        </w:rPr>
      </w:r>
      <w:r w:rsidR="00CF74EC" w:rsidRPr="00F408B6">
        <w:rPr>
          <w:rFonts w:ascii="Times New Roman" w:hAnsi="Times New Roman" w:cs="Times New Roman"/>
          <w:noProof/>
          <w:color w:val="007BB8"/>
          <w:sz w:val="24"/>
          <w:vertAlign w:val="superscript"/>
          <w:rPrChange w:id="281" w:author="佳煜 张" w:date="2025-09-21T21:15:00Z" w16du:dateUtc="2025-09-21T13:15:00Z">
            <w:rPr>
              <w:rFonts w:ascii="Times New Roman" w:hAnsi="Times New Roman" w:cs="Times New Roman"/>
              <w:noProof/>
              <w:sz w:val="24"/>
              <w:vertAlign w:val="superscript"/>
            </w:rPr>
          </w:rPrChange>
        </w:rPr>
        <w:fldChar w:fldCharType="separate"/>
      </w:r>
      <w:r w:rsidR="00CF74EC" w:rsidRPr="00F408B6">
        <w:rPr>
          <w:rFonts w:ascii="Times New Roman" w:hAnsi="Times New Roman" w:cs="Times New Roman"/>
          <w:noProof/>
          <w:color w:val="007BB8"/>
          <w:sz w:val="24"/>
          <w:vertAlign w:val="superscript"/>
          <w:rPrChange w:id="282" w:author="佳煜 张" w:date="2025-09-21T21:15:00Z" w16du:dateUtc="2025-09-21T13:15:00Z">
            <w:rPr>
              <w:rFonts w:ascii="Times New Roman" w:hAnsi="Times New Roman" w:cs="Times New Roman"/>
              <w:noProof/>
              <w:sz w:val="24"/>
              <w:vertAlign w:val="superscript"/>
            </w:rPr>
          </w:rPrChange>
        </w:rPr>
        <w:t>19</w:t>
      </w:r>
      <w:r w:rsidR="00CF74EC" w:rsidRPr="00F408B6">
        <w:rPr>
          <w:rFonts w:ascii="Times New Roman" w:hAnsi="Times New Roman" w:cs="Times New Roman"/>
          <w:noProof/>
          <w:color w:val="007BB8"/>
          <w:sz w:val="24"/>
          <w:vertAlign w:val="superscript"/>
          <w:rPrChange w:id="283" w:author="佳煜 张" w:date="2025-09-21T21:15:00Z" w16du:dateUtc="2025-09-21T13:15:00Z">
            <w:rPr>
              <w:rFonts w:ascii="Times New Roman" w:hAnsi="Times New Roman" w:cs="Times New Roman"/>
              <w:noProof/>
              <w:sz w:val="24"/>
              <w:vertAlign w:val="superscript"/>
            </w:rPr>
          </w:rPrChange>
        </w:rPr>
        <w:fldChar w:fldCharType="end"/>
      </w:r>
      <w:r w:rsidR="004E0B8D" w:rsidRPr="00F408B6">
        <w:rPr>
          <w:rFonts w:ascii="Times New Roman" w:hAnsi="Times New Roman" w:cs="Times New Roman"/>
          <w:noProof/>
          <w:color w:val="007BB8"/>
          <w:sz w:val="24"/>
          <w:vertAlign w:val="superscript"/>
          <w:rPrChange w:id="284" w:author="佳煜 张" w:date="2025-09-21T21:15:00Z" w16du:dateUtc="2025-09-21T13:15:00Z">
            <w:rPr>
              <w:rFonts w:ascii="Times New Roman" w:hAnsi="Times New Roman" w:cs="Times New Roman"/>
              <w:noProof/>
              <w:sz w:val="24"/>
              <w:vertAlign w:val="superscript"/>
            </w:rPr>
          </w:rPrChange>
        </w:rPr>
        <w:t xml:space="preserve">, </w:t>
      </w:r>
      <w:r w:rsidR="00CF74EC" w:rsidRPr="00F408B6">
        <w:rPr>
          <w:rFonts w:ascii="Times New Roman" w:hAnsi="Times New Roman" w:cs="Times New Roman"/>
          <w:noProof/>
          <w:color w:val="007BB8"/>
          <w:sz w:val="24"/>
          <w:vertAlign w:val="superscript"/>
          <w:rPrChange w:id="285" w:author="佳煜 张" w:date="2025-09-21T21:15:00Z" w16du:dateUtc="2025-09-21T13:15:00Z">
            <w:rPr>
              <w:rFonts w:ascii="Times New Roman" w:hAnsi="Times New Roman" w:cs="Times New Roman"/>
              <w:noProof/>
              <w:sz w:val="24"/>
              <w:vertAlign w:val="superscript"/>
            </w:rPr>
          </w:rPrChange>
        </w:rPr>
        <w:fldChar w:fldCharType="begin"/>
      </w:r>
      <w:r w:rsidR="00CF74EC" w:rsidRPr="00F408B6">
        <w:rPr>
          <w:rFonts w:ascii="Times New Roman" w:hAnsi="Times New Roman" w:cs="Times New Roman"/>
          <w:noProof/>
          <w:color w:val="007BB8"/>
          <w:sz w:val="24"/>
          <w:vertAlign w:val="superscript"/>
          <w:rPrChange w:id="286" w:author="佳煜 张" w:date="2025-09-21T21:15:00Z" w16du:dateUtc="2025-09-21T13:15:00Z">
            <w:rPr>
              <w:rFonts w:ascii="Times New Roman" w:hAnsi="Times New Roman" w:cs="Times New Roman"/>
              <w:noProof/>
              <w:sz w:val="24"/>
              <w:vertAlign w:val="superscript"/>
            </w:rPr>
          </w:rPrChange>
        </w:rPr>
        <w:instrText xml:space="preserve"> HYPERLINK \l "_ENREF_20" \o "Yu, 2022 #99" </w:instrText>
      </w:r>
      <w:r w:rsidR="00CF74EC" w:rsidRPr="00F408B6">
        <w:rPr>
          <w:rFonts w:ascii="Times New Roman" w:hAnsi="Times New Roman" w:cs="Times New Roman"/>
          <w:noProof/>
          <w:color w:val="007BB8"/>
          <w:sz w:val="24"/>
          <w:vertAlign w:val="superscript"/>
          <w:rPrChange w:id="287" w:author="佳煜 张" w:date="2025-09-21T21:15:00Z" w16du:dateUtc="2025-09-21T13:15:00Z">
            <w:rPr>
              <w:rFonts w:ascii="Times New Roman" w:hAnsi="Times New Roman" w:cs="Times New Roman"/>
              <w:noProof/>
              <w:sz w:val="24"/>
              <w:vertAlign w:val="superscript"/>
            </w:rPr>
          </w:rPrChange>
        </w:rPr>
      </w:r>
      <w:r w:rsidR="00CF74EC" w:rsidRPr="00F408B6">
        <w:rPr>
          <w:rFonts w:ascii="Times New Roman" w:hAnsi="Times New Roman" w:cs="Times New Roman"/>
          <w:noProof/>
          <w:color w:val="007BB8"/>
          <w:sz w:val="24"/>
          <w:vertAlign w:val="superscript"/>
          <w:rPrChange w:id="288" w:author="佳煜 张" w:date="2025-09-21T21:15:00Z" w16du:dateUtc="2025-09-21T13:15:00Z">
            <w:rPr>
              <w:rFonts w:ascii="Times New Roman" w:hAnsi="Times New Roman" w:cs="Times New Roman"/>
              <w:noProof/>
              <w:sz w:val="24"/>
              <w:vertAlign w:val="superscript"/>
            </w:rPr>
          </w:rPrChange>
        </w:rPr>
        <w:fldChar w:fldCharType="separate"/>
      </w:r>
      <w:r w:rsidR="00CF74EC" w:rsidRPr="00F408B6">
        <w:rPr>
          <w:rFonts w:ascii="Times New Roman" w:hAnsi="Times New Roman" w:cs="Times New Roman"/>
          <w:noProof/>
          <w:color w:val="007BB8"/>
          <w:sz w:val="24"/>
          <w:vertAlign w:val="superscript"/>
          <w:rPrChange w:id="289" w:author="佳煜 张" w:date="2025-09-21T21:15:00Z" w16du:dateUtc="2025-09-21T13:15:00Z">
            <w:rPr>
              <w:rFonts w:ascii="Times New Roman" w:hAnsi="Times New Roman" w:cs="Times New Roman"/>
              <w:noProof/>
              <w:sz w:val="24"/>
              <w:vertAlign w:val="superscript"/>
            </w:rPr>
          </w:rPrChange>
        </w:rPr>
        <w:t>20</w:t>
      </w:r>
      <w:r w:rsidR="00CF74EC" w:rsidRPr="00F408B6">
        <w:rPr>
          <w:rFonts w:ascii="Times New Roman" w:hAnsi="Times New Roman" w:cs="Times New Roman"/>
          <w:noProof/>
          <w:color w:val="007BB8"/>
          <w:sz w:val="24"/>
          <w:vertAlign w:val="superscript"/>
          <w:rPrChange w:id="290" w:author="佳煜 张" w:date="2025-09-21T21:15:00Z" w16du:dateUtc="2025-09-21T13:15:00Z">
            <w:rPr>
              <w:rFonts w:ascii="Times New Roman" w:hAnsi="Times New Roman" w:cs="Times New Roman"/>
              <w:noProof/>
              <w:sz w:val="24"/>
              <w:vertAlign w:val="superscript"/>
            </w:rPr>
          </w:rPrChange>
        </w:rPr>
        <w:fldChar w:fldCharType="end"/>
      </w:r>
      <w:r w:rsidR="004E0B8D" w:rsidRPr="00F408B6">
        <w:rPr>
          <w:rFonts w:ascii="Times New Roman" w:hAnsi="Times New Roman" w:cs="Times New Roman"/>
          <w:noProof/>
          <w:color w:val="007BB8"/>
          <w:sz w:val="24"/>
          <w:vertAlign w:val="superscript"/>
          <w:rPrChange w:id="291" w:author="佳煜 张" w:date="2025-09-21T21:15:00Z" w16du:dateUtc="2025-09-21T13:15:00Z">
            <w:rPr>
              <w:rFonts w:ascii="Times New Roman" w:hAnsi="Times New Roman" w:cs="Times New Roman"/>
              <w:noProof/>
              <w:sz w:val="24"/>
              <w:vertAlign w:val="superscript"/>
            </w:rPr>
          </w:rPrChange>
        </w:rPr>
        <w:t>]</w:t>
      </w:r>
      <w:r w:rsidR="005F3276" w:rsidRPr="00F408B6">
        <w:rPr>
          <w:rFonts w:ascii="Times New Roman" w:hAnsi="Times New Roman" w:cs="Times New Roman"/>
          <w:noProof/>
          <w:color w:val="007BB8"/>
          <w:sz w:val="24"/>
          <w:vertAlign w:val="superscript"/>
          <w:rPrChange w:id="292" w:author="佳煜 张" w:date="2025-09-21T21:15:00Z" w16du:dateUtc="2025-09-21T13:15:00Z">
            <w:rPr>
              <w:rFonts w:ascii="Times New Roman" w:hAnsi="Times New Roman" w:cs="Times New Roman"/>
              <w:sz w:val="24"/>
              <w:vertAlign w:val="superscript"/>
            </w:rPr>
          </w:rPrChange>
        </w:rPr>
        <w:fldChar w:fldCharType="end"/>
      </w:r>
      <w:r>
        <w:rPr>
          <w:rFonts w:ascii="Times New Roman" w:hAnsi="Times New Roman" w:cs="Times New Roman"/>
          <w:sz w:val="24"/>
        </w:rPr>
        <w:t xml:space="preserve"> </w:t>
      </w:r>
      <w:r>
        <w:rPr>
          <w:rFonts w:ascii="Times New Roman" w:hAnsi="Times New Roman" w:cs="Times New Roman" w:hint="eastAsia"/>
          <w:sz w:val="24"/>
        </w:rPr>
        <w:t xml:space="preserve">The dataset was randomly partitioned into two subsets, with 40% used for the training set and the remaining 60% as the validation set. </w:t>
      </w:r>
      <w:r>
        <w:rPr>
          <w:rFonts w:ascii="Times New Roman" w:hAnsi="Times New Roman" w:cs="Times New Roman"/>
          <w:sz w:val="24"/>
        </w:rPr>
        <w:t>The model evaluates the mixed effects of the flavonoid mixtures and calculates the contribution of each flavonoid subclass to the WQS index to identify the subclass that plays a significant role. For more details on the WQS calculation methodology, please refer to the literature</w:t>
      </w:r>
      <w:r>
        <w:rPr>
          <w:rFonts w:ascii="Times New Roman" w:hAnsi="Times New Roman" w:cs="Times New Roman" w:hint="eastAsia"/>
          <w:sz w:val="24"/>
        </w:rPr>
        <w:t>.</w:t>
      </w:r>
      <w:del w:id="293" w:author="佳煜 张" w:date="2025-09-21T20:15:00Z" w16du:dateUtc="2025-09-21T12:15:00Z">
        <w:r w:rsidRPr="00362627" w:rsidDel="00A44C54">
          <w:rPr>
            <w:rFonts w:ascii="Times New Roman" w:hAnsi="Times New Roman" w:cs="Times New Roman"/>
            <w:noProof/>
            <w:color w:val="007BB8"/>
            <w:sz w:val="24"/>
            <w:vertAlign w:val="superscript"/>
            <w:rPrChange w:id="294" w:author="佳煜 张" w:date="2025-09-21T21:16:00Z" w16du:dateUtc="2025-09-21T13:16:00Z">
              <w:rPr>
                <w:rFonts w:ascii="Times New Roman" w:hAnsi="Times New Roman" w:cs="Times New Roman"/>
                <w:sz w:val="24"/>
                <w:vertAlign w:val="superscript"/>
              </w:rPr>
            </w:rPrChange>
          </w:rPr>
          <w:fldChar w:fldCharType="begin"/>
        </w:r>
        <w:r w:rsidRPr="00362627" w:rsidDel="00A44C54">
          <w:rPr>
            <w:rFonts w:ascii="Times New Roman" w:hAnsi="Times New Roman" w:cs="Times New Roman"/>
            <w:noProof/>
            <w:color w:val="007BB8"/>
            <w:sz w:val="24"/>
            <w:vertAlign w:val="superscript"/>
            <w:rPrChange w:id="295" w:author="佳煜 张" w:date="2025-09-21T21:16:00Z" w16du:dateUtc="2025-09-21T13:16:00Z">
              <w:rPr>
                <w:rFonts w:ascii="Times New Roman" w:hAnsi="Times New Roman" w:cs="Times New Roman"/>
                <w:sz w:val="24"/>
                <w:vertAlign w:val="superscript"/>
              </w:rPr>
            </w:rPrChange>
          </w:rPr>
          <w:delInstrText xml:space="preserve"> ADDIN ZOTERO_ITEM CSL_CITATION {"citationID":"oPirP6H5","properties":{"formattedCitation":"(21)","plainCitation":"(21)","dontUpdate":true,"noteIndex":0},"citationItems":[{"id":4,"uris":["http://zotero.org/users/local/2HqMmNMN/items/TJEIP3WB"],"itemData":{"id":4,"type":"article-journal","abstract":"Epidemiologic studies focus on combined effects of multiple metals on bone mineral density (BMD) are scarce. Therefore, this study was conducted to examine associations of multiple metals exposure with BMD. Data of adults aged ≥20 years (n = 2545) from the US National Health and Nutrition Examination Survey (NHANES, 2011-2016) were collected and analyzed. Concentrations of metals were measured in blood (cadmium [Cd], lead [Pb], mercury [Hg], and manganese [Mn]) and serum (copper [Cu], selenium [Se], and zinc [Zn]) using inductively coupled plasma mass spectrometry and inductively coupled plasma dynamic reaction cell mass spectrometry, respectively. The weighted quantile sum (WQS) and Bayesian kernel machine regression (BKMR) models were performed to determine the joint effects of multiple metals exposure on lumbar and total BMD. The linear regression analyses showed Pb was negatively associated with BMDs. The WQS regression analyses revealed that the WQS index was inversely related to lumbar (β = -0.022, 95% CI: -0.036, -0.008) and total BMD (β = -0.015, 95% CI: -0.024, -0.006), and Se, Mn, and Pb were the main contributors for the combined effects. Additionally, nonlinear dose-response relationships between Pb, Mn, and Se and BMD, as well as a synergistic interaction of Pb and Mn, were found in the BKMR analyses. Our findings suggested co-exposure to Cd, Pb, Hg, Mn, Cu, Se, and Zn (above their 50th percentiles) was associated with reduced BMD, and Pb, Mn, and Se were the main contributors driving the overall effects.","container-title":"Chemosphere","DOI":"10.1016/j.chemosphere.2021.131150","ISSN":"1879-1298","journalAbbreviation":"Chemosphere","language":"eng","note":"PMID: 34470175","page":"131150","source":"PubMed","title":"Associations of multiple metals with bone mineral density: A population-based study in US adults","title-short":"Associations of multiple metals with bone mineral density","volume":"282","author":[{"family":"Wei","given":"Mu-Hong"},{"family":"Cui","given":"Yuan"},{"family":"Zhou","given":"Hao-Long"},{"family":"Song","given":"Wen-Jing"},{"family":"Di","given":"Dong-Sheng"},{"family":"Zhang","given":"Ru-Yi"},{"family":"Huang","given":"Qin"},{"family":"Liu","given":"Jun-An"},{"family":"Wang","given":"Qi"}],"issued":{"date-parts":[["2021",11]]},"citation-key":"weiAssociationsMultipleMetals2021"}}],"schema":"https://github.com/citation-style-language/schema/raw/master/csl-citation.json"} </w:delInstrText>
        </w:r>
        <w:r w:rsidRPr="00362627" w:rsidDel="00A44C54">
          <w:rPr>
            <w:rFonts w:ascii="Times New Roman" w:hAnsi="Times New Roman" w:cs="Times New Roman"/>
            <w:noProof/>
            <w:color w:val="007BB8"/>
            <w:sz w:val="24"/>
            <w:vertAlign w:val="superscript"/>
            <w:rPrChange w:id="296" w:author="佳煜 张" w:date="2025-09-21T21:16:00Z" w16du:dateUtc="2025-09-21T13:16:00Z">
              <w:rPr>
                <w:rFonts w:ascii="Times New Roman" w:hAnsi="Times New Roman" w:cs="Times New Roman"/>
                <w:sz w:val="24"/>
                <w:vertAlign w:val="superscript"/>
              </w:rPr>
            </w:rPrChange>
          </w:rPr>
          <w:fldChar w:fldCharType="separate"/>
        </w:r>
        <w:r w:rsidRPr="00362627" w:rsidDel="00A44C54">
          <w:rPr>
            <w:rFonts w:ascii="Times New Roman" w:hAnsi="Times New Roman" w:cs="Times New Roman"/>
            <w:noProof/>
            <w:color w:val="007BB8"/>
            <w:sz w:val="24"/>
            <w:vertAlign w:val="superscript"/>
            <w:rPrChange w:id="297" w:author="佳煜 张" w:date="2025-09-21T21:16:00Z" w16du:dateUtc="2025-09-21T13:16:00Z">
              <w:rPr>
                <w:rFonts w:ascii="Times New Roman" w:hAnsi="Times New Roman" w:cs="Times New Roman"/>
                <w:sz w:val="24"/>
                <w:vertAlign w:val="superscript"/>
              </w:rPr>
            </w:rPrChange>
          </w:rPr>
          <w:delText>(21)</w:delText>
        </w:r>
        <w:r w:rsidRPr="00362627" w:rsidDel="00A44C54">
          <w:rPr>
            <w:rFonts w:ascii="Times New Roman" w:hAnsi="Times New Roman" w:cs="Times New Roman"/>
            <w:noProof/>
            <w:color w:val="007BB8"/>
            <w:sz w:val="24"/>
            <w:vertAlign w:val="superscript"/>
            <w:rPrChange w:id="298" w:author="佳煜 张" w:date="2025-09-21T21:16:00Z" w16du:dateUtc="2025-09-21T13:16:00Z">
              <w:rPr>
                <w:rFonts w:ascii="Times New Roman" w:hAnsi="Times New Roman" w:cs="Times New Roman"/>
                <w:sz w:val="24"/>
                <w:vertAlign w:val="superscript"/>
              </w:rPr>
            </w:rPrChange>
          </w:rPr>
          <w:fldChar w:fldCharType="end"/>
        </w:r>
      </w:del>
      <w:r w:rsidR="00A44C54" w:rsidRPr="00362627">
        <w:rPr>
          <w:rFonts w:ascii="Times New Roman" w:hAnsi="Times New Roman" w:cs="Times New Roman"/>
          <w:noProof/>
          <w:color w:val="007BB8"/>
          <w:sz w:val="24"/>
          <w:vertAlign w:val="superscript"/>
          <w:rPrChange w:id="299" w:author="佳煜 张" w:date="2025-09-21T21:16:00Z" w16du:dateUtc="2025-09-21T13:16:00Z">
            <w:rPr>
              <w:rFonts w:ascii="Times New Roman" w:hAnsi="Times New Roman" w:cs="Times New Roman"/>
              <w:sz w:val="24"/>
              <w:vertAlign w:val="superscript"/>
            </w:rPr>
          </w:rPrChange>
        </w:rPr>
        <w:fldChar w:fldCharType="begin">
          <w:fldData xml:space="preserve">PEVuZE5vdGU+PENpdGU+PEF1dGhvcj5XZWk8L0F1dGhvcj48WWVhcj4yMDIxPC9ZZWFyPjxSZWNO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</w:fldData>
        </w:fldChar>
      </w:r>
      <w:r w:rsidR="004E0B8D" w:rsidRPr="00362627">
        <w:rPr>
          <w:rFonts w:ascii="Times New Roman" w:hAnsi="Times New Roman" w:cs="Times New Roman"/>
          <w:noProof/>
          <w:color w:val="007BB8"/>
          <w:sz w:val="24"/>
          <w:vertAlign w:val="superscript"/>
          <w:rPrChange w:id="300" w:author="佳煜 张" w:date="2025-09-21T21:16:00Z" w16du:dateUtc="2025-09-21T13:16:00Z">
            <w:rPr>
              <w:rFonts w:ascii="Times New Roman" w:hAnsi="Times New Roman" w:cs="Times New Roman"/>
              <w:sz w:val="24"/>
              <w:vertAlign w:val="superscript"/>
            </w:rPr>
          </w:rPrChange>
        </w:rPr>
        <w:instrText xml:space="preserve"> ADDIN EN.CITE </w:instrText>
      </w:r>
      <w:r w:rsidR="004E0B8D" w:rsidRPr="00362627">
        <w:rPr>
          <w:rFonts w:ascii="Times New Roman" w:hAnsi="Times New Roman" w:cs="Times New Roman"/>
          <w:noProof/>
          <w:color w:val="007BB8"/>
          <w:sz w:val="24"/>
          <w:vertAlign w:val="superscript"/>
          <w:rPrChange w:id="301" w:author="佳煜 张" w:date="2025-09-21T21:16:00Z" w16du:dateUtc="2025-09-21T13:16:00Z">
            <w:rPr>
              <w:rFonts w:ascii="Times New Roman" w:hAnsi="Times New Roman" w:cs="Times New Roman"/>
              <w:sz w:val="24"/>
              <w:vertAlign w:val="superscript"/>
            </w:rPr>
          </w:rPrChange>
        </w:rPr>
        <w:fldChar w:fldCharType="begin">
          <w:fldData xml:space="preserve">PEVuZE5vdGU+PENpdGU+PEF1dGhvcj5XZWk8L0F1dGhvcj48WWVhcj4yMDIxPC9ZZWFyPjxSZWNO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</w:fldData>
        </w:fldChar>
      </w:r>
      <w:r w:rsidR="004E0B8D" w:rsidRPr="00362627">
        <w:rPr>
          <w:rFonts w:ascii="Times New Roman" w:hAnsi="Times New Roman" w:cs="Times New Roman"/>
          <w:noProof/>
          <w:color w:val="007BB8"/>
          <w:sz w:val="24"/>
          <w:vertAlign w:val="superscript"/>
          <w:rPrChange w:id="302" w:author="佳煜 张" w:date="2025-09-21T21:16:00Z" w16du:dateUtc="2025-09-21T13:16:00Z">
            <w:rPr>
              <w:rFonts w:ascii="Times New Roman" w:hAnsi="Times New Roman" w:cs="Times New Roman"/>
              <w:sz w:val="24"/>
              <w:vertAlign w:val="superscript"/>
            </w:rPr>
          </w:rPrChange>
        </w:rPr>
        <w:instrText xml:space="preserve"> ADDIN EN.CITE.DATA </w:instrText>
      </w:r>
      <w:r w:rsidR="004E0B8D" w:rsidRPr="00362627">
        <w:rPr>
          <w:rFonts w:ascii="Times New Roman" w:hAnsi="Times New Roman" w:cs="Times New Roman"/>
          <w:noProof/>
          <w:color w:val="007BB8"/>
          <w:sz w:val="24"/>
          <w:vertAlign w:val="superscript"/>
          <w:rPrChange w:id="303" w:author="佳煜 张" w:date="2025-09-21T21:16:00Z" w16du:dateUtc="2025-09-21T13:16:00Z">
            <w:rPr>
              <w:rFonts w:ascii="Times New Roman" w:hAnsi="Times New Roman" w:cs="Times New Roman"/>
              <w:sz w:val="24"/>
              <w:vertAlign w:val="superscript"/>
            </w:rPr>
          </w:rPrChange>
        </w:rPr>
      </w:r>
      <w:r w:rsidR="004E0B8D" w:rsidRPr="00362627">
        <w:rPr>
          <w:rFonts w:ascii="Times New Roman" w:hAnsi="Times New Roman" w:cs="Times New Roman"/>
          <w:noProof/>
          <w:color w:val="007BB8"/>
          <w:sz w:val="24"/>
          <w:vertAlign w:val="superscript"/>
          <w:rPrChange w:id="304" w:author="佳煜 张" w:date="2025-09-21T21:16:00Z" w16du:dateUtc="2025-09-21T13:16:00Z">
            <w:rPr>
              <w:rFonts w:ascii="Times New Roman" w:hAnsi="Times New Roman" w:cs="Times New Roman"/>
              <w:sz w:val="24"/>
              <w:vertAlign w:val="superscript"/>
            </w:rPr>
          </w:rPrChange>
        </w:rPr>
        <w:fldChar w:fldCharType="end"/>
      </w:r>
      <w:r w:rsidR="00A44C54" w:rsidRPr="00362627">
        <w:rPr>
          <w:rFonts w:ascii="Times New Roman" w:hAnsi="Times New Roman" w:cs="Times New Roman"/>
          <w:noProof/>
          <w:color w:val="007BB8"/>
          <w:sz w:val="24"/>
          <w:vertAlign w:val="superscript"/>
          <w:rPrChange w:id="305" w:author="佳煜 张" w:date="2025-09-21T21:16:00Z" w16du:dateUtc="2025-09-21T13:16:00Z">
            <w:rPr>
              <w:rFonts w:ascii="Times New Roman" w:hAnsi="Times New Roman" w:cs="Times New Roman"/>
              <w:sz w:val="24"/>
              <w:vertAlign w:val="superscript"/>
            </w:rPr>
          </w:rPrChange>
        </w:rPr>
        <w:fldChar w:fldCharType="separate"/>
      </w:r>
      <w:r w:rsidR="004E0B8D" w:rsidRPr="00362627">
        <w:rPr>
          <w:rFonts w:ascii="Times New Roman" w:hAnsi="Times New Roman" w:cs="Times New Roman"/>
          <w:noProof/>
          <w:color w:val="007BB8"/>
          <w:sz w:val="24"/>
          <w:vertAlign w:val="superscript"/>
          <w:rPrChange w:id="306" w:author="佳煜 张" w:date="2025-09-21T21:16:00Z" w16du:dateUtc="2025-09-21T13:16:00Z">
            <w:rPr>
              <w:rFonts w:ascii="Times New Roman" w:hAnsi="Times New Roman" w:cs="Times New Roman"/>
              <w:noProof/>
              <w:sz w:val="24"/>
              <w:vertAlign w:val="superscript"/>
            </w:rPr>
          </w:rPrChange>
        </w:rPr>
        <w:t>[</w:t>
      </w:r>
      <w:r w:rsidR="00CF74EC" w:rsidRPr="00362627">
        <w:rPr>
          <w:rFonts w:ascii="Times New Roman" w:hAnsi="Times New Roman" w:cs="Times New Roman"/>
          <w:noProof/>
          <w:color w:val="007BB8"/>
          <w:sz w:val="24"/>
          <w:vertAlign w:val="superscript"/>
          <w:rPrChange w:id="307" w:author="佳煜 张" w:date="2025-09-21T21:16:00Z" w16du:dateUtc="2025-09-21T13:16:00Z">
            <w:rPr>
              <w:rFonts w:ascii="Times New Roman" w:hAnsi="Times New Roman" w:cs="Times New Roman"/>
              <w:noProof/>
              <w:sz w:val="24"/>
              <w:vertAlign w:val="superscript"/>
            </w:rPr>
          </w:rPrChange>
        </w:rPr>
        <w:fldChar w:fldCharType="begin"/>
      </w:r>
      <w:r w:rsidR="00CF74EC" w:rsidRPr="00362627">
        <w:rPr>
          <w:rFonts w:ascii="Times New Roman" w:hAnsi="Times New Roman" w:cs="Times New Roman"/>
          <w:noProof/>
          <w:color w:val="007BB8"/>
          <w:sz w:val="24"/>
          <w:vertAlign w:val="superscript"/>
          <w:rPrChange w:id="308" w:author="佳煜 张" w:date="2025-09-21T21:16:00Z" w16du:dateUtc="2025-09-21T13:16:00Z">
            <w:rPr>
              <w:rFonts w:ascii="Times New Roman" w:hAnsi="Times New Roman" w:cs="Times New Roman"/>
              <w:noProof/>
              <w:sz w:val="24"/>
              <w:vertAlign w:val="superscript"/>
            </w:rPr>
          </w:rPrChange>
        </w:rPr>
        <w:instrText xml:space="preserve"> HYPERLINK \l "_ENREF_21" \o "Wei, 2021 #25" </w:instrText>
      </w:r>
      <w:r w:rsidR="00CF74EC" w:rsidRPr="00362627">
        <w:rPr>
          <w:rFonts w:ascii="Times New Roman" w:hAnsi="Times New Roman" w:cs="Times New Roman"/>
          <w:noProof/>
          <w:color w:val="007BB8"/>
          <w:sz w:val="24"/>
          <w:vertAlign w:val="superscript"/>
          <w:rPrChange w:id="309" w:author="佳煜 张" w:date="2025-09-21T21:16:00Z" w16du:dateUtc="2025-09-21T13:16:00Z">
            <w:rPr>
              <w:rFonts w:ascii="Times New Roman" w:hAnsi="Times New Roman" w:cs="Times New Roman"/>
              <w:noProof/>
              <w:sz w:val="24"/>
              <w:vertAlign w:val="superscript"/>
            </w:rPr>
          </w:rPrChange>
        </w:rPr>
      </w:r>
      <w:r w:rsidR="00CF74EC" w:rsidRPr="00362627">
        <w:rPr>
          <w:rFonts w:ascii="Times New Roman" w:hAnsi="Times New Roman" w:cs="Times New Roman"/>
          <w:noProof/>
          <w:color w:val="007BB8"/>
          <w:sz w:val="24"/>
          <w:vertAlign w:val="superscript"/>
          <w:rPrChange w:id="310" w:author="佳煜 张" w:date="2025-09-21T21:16:00Z" w16du:dateUtc="2025-09-21T13:16:00Z">
            <w:rPr>
              <w:rFonts w:ascii="Times New Roman" w:hAnsi="Times New Roman" w:cs="Times New Roman"/>
              <w:noProof/>
              <w:sz w:val="24"/>
              <w:vertAlign w:val="superscript"/>
            </w:rPr>
          </w:rPrChange>
        </w:rPr>
        <w:fldChar w:fldCharType="separate"/>
      </w:r>
      <w:r w:rsidR="00CF74EC" w:rsidRPr="00362627">
        <w:rPr>
          <w:rFonts w:ascii="Times New Roman" w:hAnsi="Times New Roman" w:cs="Times New Roman"/>
          <w:noProof/>
          <w:color w:val="007BB8"/>
          <w:sz w:val="24"/>
          <w:vertAlign w:val="superscript"/>
          <w:rPrChange w:id="311" w:author="佳煜 张" w:date="2025-09-21T21:16:00Z" w16du:dateUtc="2025-09-21T13:16:00Z">
            <w:rPr>
              <w:rFonts w:ascii="Times New Roman" w:hAnsi="Times New Roman" w:cs="Times New Roman"/>
              <w:noProof/>
              <w:sz w:val="24"/>
              <w:vertAlign w:val="superscript"/>
            </w:rPr>
          </w:rPrChange>
        </w:rPr>
        <w:t>21</w:t>
      </w:r>
      <w:r w:rsidR="00CF74EC" w:rsidRPr="00362627">
        <w:rPr>
          <w:rFonts w:ascii="Times New Roman" w:hAnsi="Times New Roman" w:cs="Times New Roman"/>
          <w:noProof/>
          <w:color w:val="007BB8"/>
          <w:sz w:val="24"/>
          <w:vertAlign w:val="superscript"/>
          <w:rPrChange w:id="312" w:author="佳煜 张" w:date="2025-09-21T21:16:00Z" w16du:dateUtc="2025-09-21T13:16:00Z">
            <w:rPr>
              <w:rFonts w:ascii="Times New Roman" w:hAnsi="Times New Roman" w:cs="Times New Roman"/>
              <w:noProof/>
              <w:sz w:val="24"/>
              <w:vertAlign w:val="superscript"/>
            </w:rPr>
          </w:rPrChange>
        </w:rPr>
        <w:fldChar w:fldCharType="end"/>
      </w:r>
      <w:r w:rsidR="004E0B8D" w:rsidRPr="00362627">
        <w:rPr>
          <w:rFonts w:ascii="Times New Roman" w:hAnsi="Times New Roman" w:cs="Times New Roman"/>
          <w:noProof/>
          <w:color w:val="007BB8"/>
          <w:sz w:val="24"/>
          <w:vertAlign w:val="superscript"/>
          <w:rPrChange w:id="313" w:author="佳煜 张" w:date="2025-09-21T21:16:00Z" w16du:dateUtc="2025-09-21T13:16:00Z">
            <w:rPr>
              <w:rFonts w:ascii="Times New Roman" w:hAnsi="Times New Roman" w:cs="Times New Roman"/>
              <w:noProof/>
              <w:sz w:val="24"/>
              <w:vertAlign w:val="superscript"/>
            </w:rPr>
          </w:rPrChange>
        </w:rPr>
        <w:t>]</w:t>
      </w:r>
      <w:r w:rsidR="00A44C54" w:rsidRPr="00362627">
        <w:rPr>
          <w:rFonts w:ascii="Times New Roman" w:hAnsi="Times New Roman" w:cs="Times New Roman"/>
          <w:noProof/>
          <w:color w:val="007BB8"/>
          <w:sz w:val="24"/>
          <w:vertAlign w:val="superscript"/>
          <w:rPrChange w:id="314" w:author="佳煜 张" w:date="2025-09-21T21:16:00Z" w16du:dateUtc="2025-09-21T13:16:00Z">
            <w:rPr>
              <w:rFonts w:ascii="Times New Roman" w:hAnsi="Times New Roman" w:cs="Times New Roman"/>
              <w:sz w:val="24"/>
              <w:vertAlign w:val="superscript"/>
            </w:rPr>
          </w:rPrChange>
        </w:rPr>
        <w:fldChar w:fldCharType="end"/>
      </w:r>
    </w:p>
    <w:p w14:paraId="556DCA3A" w14:textId="77777777" w:rsidR="00DA6E1F" w:rsidRDefault="00E60AF0">
      <w:pPr>
        <w:spacing w:line="480" w:lineRule="auto"/>
        <w:jc w:val="both"/>
        <w:rPr>
          <w:rFonts w:ascii="Times New Roman" w:hAnsi="Times New Roman" w:cs="Times New Roman"/>
          <w:sz w:val="24"/>
        </w:rPr>
      </w:pPr>
      <w:r>
        <w:rPr>
          <w:rFonts w:ascii="Times New Roman" w:hAnsi="Times New Roman" w:cs="Times New Roman"/>
          <w:sz w:val="24"/>
        </w:rPr>
        <w:t xml:space="preserve">Finally, stratified analyses were conducted by age, gender, race, and other subgroups to investigate the association between dietary flavonoid intake and metabolic obesity phenotypes, and odds ratios (OR) and 95% confidence intervals (CI) were calculated. The statistical </w:t>
      </w:r>
      <w:r>
        <w:rPr>
          <w:rFonts w:ascii="Times New Roman" w:hAnsi="Times New Roman" w:cs="Times New Roman"/>
          <w:sz w:val="24"/>
        </w:rPr>
        <w:lastRenderedPageBreak/>
        <w:t xml:space="preserve">significance of differences between groups was evaluated through interaction tests (P values). </w:t>
      </w:r>
    </w:p>
    <w:p w14:paraId="6FF3F54C" w14:textId="77777777" w:rsidR="00DA6E1F" w:rsidRDefault="00E60AF0">
      <w:pPr>
        <w:spacing w:line="480" w:lineRule="auto"/>
        <w:jc w:val="both"/>
        <w:rPr>
          <w:rFonts w:ascii="Times New Roman" w:hAnsi="Times New Roman" w:cs="Times New Roman"/>
          <w:sz w:val="24"/>
        </w:rPr>
      </w:pPr>
      <w:r>
        <w:rPr>
          <w:rFonts w:ascii="Times New Roman" w:hAnsi="Times New Roman" w:cs="Times New Roman"/>
          <w:sz w:val="24"/>
        </w:rPr>
        <w:t xml:space="preserve">A two-tailed P value &lt; 0.05 was considered statistically significant. All statistical analyses were performed in package R (Version 4.4.2), and R studio software. </w:t>
      </w:r>
    </w:p>
    <w:p w14:paraId="7D1669D4" w14:textId="77777777" w:rsidR="00DA6E1F" w:rsidRDefault="00E60AF0">
      <w:pPr>
        <w:spacing w:line="480" w:lineRule="auto"/>
        <w:outlineLvl w:val="0"/>
        <w:rPr>
          <w:rFonts w:ascii="Times New Roman" w:hAnsi="Times New Roman" w:cs="Times New Roman"/>
          <w:b/>
          <w:bCs/>
          <w:sz w:val="32"/>
          <w:szCs w:val="32"/>
        </w:rPr>
      </w:pPr>
      <w:r>
        <w:rPr>
          <w:rFonts w:ascii="Times New Roman" w:hAnsi="Times New Roman" w:cs="Times New Roman"/>
          <w:b/>
          <w:bCs/>
          <w:sz w:val="32"/>
          <w:szCs w:val="32"/>
        </w:rPr>
        <w:t>Results</w:t>
      </w:r>
    </w:p>
    <w:p w14:paraId="5FE6E8B8" w14:textId="77777777" w:rsidR="00DA6E1F" w:rsidRDefault="00E60AF0">
      <w:pPr>
        <w:spacing w:line="480" w:lineRule="auto"/>
        <w:rPr>
          <w:rFonts w:ascii="Times New Roman" w:eastAsia="等线" w:hAnsi="Times New Roman" w:cs="Times New Roman"/>
          <w:b/>
          <w:bCs/>
          <w:sz w:val="28"/>
          <w:szCs w:val="28"/>
          <w14:ligatures w14:val="none"/>
        </w:rPr>
      </w:pPr>
      <w:r>
        <w:rPr>
          <w:rFonts w:ascii="Times New Roman" w:hAnsi="Times New Roman"/>
          <w:b/>
          <w:bCs/>
          <w:sz w:val="28"/>
          <w:szCs w:val="28"/>
        </w:rPr>
        <w:t>Basic Characteristics of Participants</w:t>
      </w:r>
    </w:p>
    <w:p w14:paraId="387ABAAE" w14:textId="2E1F0B6E" w:rsidR="00DA6E1F" w:rsidRDefault="00E60AF0">
      <w:pPr>
        <w:spacing w:line="480" w:lineRule="auto"/>
        <w:jc w:val="both"/>
        <w:rPr>
          <w:rFonts w:ascii="Times New Roman" w:hAnsi="Times New Roman" w:cs="Times New Roman"/>
          <w:sz w:val="24"/>
        </w:rPr>
      </w:pPr>
      <w:r>
        <w:rPr>
          <w:rFonts w:ascii="Times New Roman" w:hAnsi="Times New Roman" w:cs="Times New Roman"/>
          <w:sz w:val="24"/>
        </w:rPr>
        <w:t xml:space="preserve">A total of 5,744 participants were included in this study, with 2,122 </w:t>
      </w:r>
      <w:bookmarkStart w:id="315" w:name="OLE_LINK44"/>
      <w:r>
        <w:rPr>
          <w:rFonts w:ascii="Times New Roman" w:hAnsi="Times New Roman" w:cs="Times New Roman"/>
          <w:sz w:val="24"/>
        </w:rPr>
        <w:t xml:space="preserve">being </w:t>
      </w:r>
      <w:bookmarkEnd w:id="315"/>
      <w:r>
        <w:rPr>
          <w:rFonts w:ascii="Times New Roman" w:hAnsi="Times New Roman" w:cs="Times New Roman"/>
          <w:sz w:val="24"/>
        </w:rPr>
        <w:t>MHNO</w:t>
      </w:r>
      <w:bookmarkStart w:id="316" w:name="OLE_LINK29"/>
      <w:r>
        <w:rPr>
          <w:rFonts w:ascii="Times New Roman" w:hAnsi="Times New Roman" w:cs="Times New Roman"/>
          <w:sz w:val="24"/>
        </w:rPr>
        <w:t xml:space="preserve"> (36.94%)</w:t>
      </w:r>
      <w:bookmarkEnd w:id="316"/>
      <w:r>
        <w:rPr>
          <w:rFonts w:ascii="Times New Roman" w:hAnsi="Times New Roman" w:cs="Times New Roman"/>
          <w:sz w:val="24"/>
        </w:rPr>
        <w:t xml:space="preserve">, 820 </w:t>
      </w:r>
      <w:bookmarkStart w:id="317" w:name="OLE_LINK28"/>
      <w:r>
        <w:rPr>
          <w:rFonts w:ascii="Times New Roman" w:hAnsi="Times New Roman" w:cs="Times New Roman"/>
          <w:sz w:val="24"/>
        </w:rPr>
        <w:t xml:space="preserve">being </w:t>
      </w:r>
      <w:bookmarkEnd w:id="317"/>
      <w:r>
        <w:rPr>
          <w:rFonts w:ascii="Times New Roman" w:hAnsi="Times New Roman" w:cs="Times New Roman"/>
          <w:sz w:val="24"/>
        </w:rPr>
        <w:t xml:space="preserve">MHO (14.28%), 1,439 being MUO (25.05%), and1,363 being MUNO (23.73%). There were differences in the demographic characteristics of different obesity </w:t>
      </w:r>
      <w:r>
        <w:rPr>
          <w:rFonts w:ascii="Times New Roman" w:hAnsi="Times New Roman" w:cs="Times New Roman" w:hint="eastAsia"/>
          <w:sz w:val="24"/>
        </w:rPr>
        <w:t>metabolic</w:t>
      </w:r>
      <w:r>
        <w:rPr>
          <w:rFonts w:ascii="Times New Roman" w:hAnsi="Times New Roman" w:cs="Times New Roman"/>
          <w:sz w:val="24"/>
        </w:rPr>
        <w:t xml:space="preserve"> phenotypes</w:t>
      </w:r>
      <w:r>
        <w:rPr>
          <w:rFonts w:ascii="Times New Roman" w:hAnsi="Times New Roman" w:cs="Times New Roman" w:hint="eastAsia"/>
          <w:sz w:val="24"/>
        </w:rPr>
        <w:t>:</w:t>
      </w:r>
      <w:r>
        <w:rPr>
          <w:rFonts w:ascii="Times New Roman" w:hAnsi="Times New Roman" w:cs="Times New Roman"/>
          <w:sz w:val="24"/>
        </w:rPr>
        <w:t xml:space="preserve"> </w:t>
      </w:r>
      <w:r>
        <w:rPr>
          <w:rFonts w:ascii="Times New Roman" w:hAnsi="Times New Roman" w:cs="Times New Roman" w:hint="eastAsia"/>
          <w:sz w:val="24"/>
        </w:rPr>
        <w:t>c</w:t>
      </w:r>
      <w:r>
        <w:rPr>
          <w:rFonts w:ascii="Times New Roman" w:hAnsi="Times New Roman" w:cs="Times New Roman"/>
          <w:sz w:val="24"/>
        </w:rPr>
        <w:t>ompared to metabolically healthy individuals, the metabolically unhealthy phenotype was more likely to be</w:t>
      </w:r>
      <w:del w:id="318" w:author="佳煜 张" w:date="2025-09-20T13:25:00Z" w16du:dateUtc="2025-09-20T05:25:00Z">
        <w:r w:rsidDel="002162DF">
          <w:rPr>
            <w:rFonts w:ascii="Times New Roman" w:hAnsi="Times New Roman" w:cs="Times New Roman"/>
            <w:sz w:val="24"/>
          </w:rPr>
          <w:delText xml:space="preserve"> male,</w:delText>
        </w:r>
      </w:del>
      <w:r>
        <w:rPr>
          <w:rFonts w:ascii="Times New Roman" w:hAnsi="Times New Roman" w:cs="Times New Roman"/>
          <w:sz w:val="24"/>
        </w:rPr>
        <w:t xml:space="preserve"> older, previous smokers and drinkers, have metabolic risk factors, and participate in less physical activity. (</w:t>
      </w:r>
      <w:r>
        <w:rPr>
          <w:rFonts w:ascii="Times New Roman" w:hAnsi="Times New Roman" w:cs="Times New Roman"/>
          <w:b/>
          <w:bCs/>
          <w:sz w:val="24"/>
        </w:rPr>
        <w:t xml:space="preserve">Table </w:t>
      </w:r>
      <w:hyperlink r:id="rId18" w:anchor="Tab1" w:history="1">
        <w:r w:rsidR="00DA6E1F">
          <w:rPr>
            <w:rFonts w:ascii="Times New Roman" w:hAnsi="Times New Roman" w:cs="Times New Roman"/>
            <w:b/>
            <w:bCs/>
            <w:sz w:val="24"/>
          </w:rPr>
          <w:t>1</w:t>
        </w:r>
      </w:hyperlink>
      <w:r>
        <w:rPr>
          <w:rFonts w:ascii="Times New Roman" w:hAnsi="Times New Roman" w:cs="Times New Roman"/>
          <w:sz w:val="24"/>
        </w:rPr>
        <w:t xml:space="preserve">) </w:t>
      </w:r>
    </w:p>
    <w:p w14:paraId="575864E6" w14:textId="77777777" w:rsidR="00DA6E1F" w:rsidRDefault="00E60AF0">
      <w:pPr>
        <w:spacing w:line="480" w:lineRule="auto"/>
        <w:rPr>
          <w:rFonts w:ascii="Times New Roman" w:eastAsia="等线" w:hAnsi="Times New Roman" w:cs="Times New Roman"/>
          <w:sz w:val="24"/>
          <w14:ligatures w14:val="none"/>
        </w:rPr>
      </w:pPr>
      <w:r>
        <w:rPr>
          <w:rFonts w:ascii="Times New Roman" w:hAnsi="Times New Roman"/>
          <w:b/>
          <w:bCs/>
          <w:sz w:val="28"/>
          <w:szCs w:val="28"/>
        </w:rPr>
        <w:t>Association between Dietary Flavonoid Intake and metabolic obesity phenotypes</w:t>
      </w:r>
    </w:p>
    <w:p w14:paraId="48BBD884" w14:textId="273A8C57" w:rsidR="00D9743D" w:rsidRPr="00D9743D" w:rsidRDefault="00E60AF0" w:rsidP="00D9743D">
      <w:pPr>
        <w:spacing w:line="480" w:lineRule="auto"/>
        <w:rPr>
          <w:ins w:id="319" w:author="佳煜 张" w:date="2025-09-20T12:48:00Z" w16du:dateUtc="2025-09-20T04:48:00Z"/>
          <w:rFonts w:ascii="Times New Roman" w:hAnsi="Times New Roman" w:cs="Times New Roman"/>
          <w:sz w:val="24"/>
        </w:rPr>
      </w:pPr>
      <w:r>
        <w:rPr>
          <w:rFonts w:ascii="Times New Roman" w:hAnsi="Times New Roman" w:cs="Times New Roman"/>
          <w:b/>
          <w:bCs/>
          <w:sz w:val="24"/>
        </w:rPr>
        <w:t>Table 2</w:t>
      </w:r>
      <w:r>
        <w:rPr>
          <w:rFonts w:ascii="Times New Roman" w:hAnsi="Times New Roman" w:cs="Times New Roman"/>
          <w:sz w:val="24"/>
        </w:rPr>
        <w:t xml:space="preserve"> </w:t>
      </w:r>
      <w:ins w:id="320" w:author="佳煜 张" w:date="2025-09-20T12:48:00Z" w16du:dateUtc="2025-09-20T04:48:00Z">
        <w:r w:rsidR="00D9743D" w:rsidRPr="00D9743D">
          <w:rPr>
            <w:rFonts w:ascii="Times New Roman" w:hAnsi="Times New Roman" w:cs="Times New Roman" w:hint="eastAsia"/>
            <w:sz w:val="24"/>
          </w:rPr>
          <w:t xml:space="preserve">presents the results of the weighted multivariate logistic regression analyses examining the associations between total flavonoid intake and metabolic obesity phenotypes </w:t>
        </w:r>
        <w:proofErr w:type="gramStart"/>
        <w:r w:rsidR="00D9743D" w:rsidRPr="00D9743D">
          <w:rPr>
            <w:rFonts w:ascii="Times New Roman" w:hAnsi="Times New Roman" w:cs="Times New Roman" w:hint="eastAsia"/>
            <w:sz w:val="24"/>
          </w:rPr>
          <w:t>In</w:t>
        </w:r>
        <w:proofErr w:type="gramEnd"/>
        <w:r w:rsidR="00D9743D" w:rsidRPr="00D9743D">
          <w:rPr>
            <w:rFonts w:ascii="Times New Roman" w:hAnsi="Times New Roman" w:cs="Times New Roman" w:hint="eastAsia"/>
            <w:sz w:val="24"/>
          </w:rPr>
          <w:t xml:space="preserve"> the crude model, a significant inverse association was observed between flavonoid intake and the odds of MHO for participants in the second (Q2 vs. Q1: OR = 0.62, 95% CI: 0.46</w:t>
        </w:r>
      </w:ins>
      <w:ins w:id="321" w:author="佳煜 张" w:date="2025-09-21T10:21:00Z" w16du:dateUtc="2025-09-21T02:21:00Z">
        <w:r w:rsidR="000C73F9">
          <w:rPr>
            <w:rFonts w:ascii="Times New Roman" w:hAnsi="Times New Roman" w:cs="Times New Roman"/>
            <w:sz w:val="24"/>
          </w:rPr>
          <w:t>-</w:t>
        </w:r>
      </w:ins>
      <w:ins w:id="322" w:author="佳煜 张" w:date="2025-09-20T12:48:00Z" w16du:dateUtc="2025-09-20T04:48:00Z">
        <w:r w:rsidR="00D9743D" w:rsidRPr="00D9743D">
          <w:rPr>
            <w:rFonts w:ascii="Times New Roman" w:hAnsi="Times New Roman" w:cs="Times New Roman" w:hint="eastAsia"/>
            <w:sz w:val="24"/>
          </w:rPr>
          <w:t>0.84) and third (Q3 vs. Q1: OR = 0.56, 95% CI: 0.40</w:t>
        </w:r>
      </w:ins>
      <w:ins w:id="323" w:author="佳煜 张" w:date="2025-09-21T10:21:00Z" w16du:dateUtc="2025-09-21T02:21:00Z">
        <w:r w:rsidR="00E15C73">
          <w:rPr>
            <w:rFonts w:ascii="Times New Roman" w:hAnsi="Times New Roman" w:cs="Times New Roman"/>
            <w:sz w:val="24"/>
          </w:rPr>
          <w:t>-</w:t>
        </w:r>
      </w:ins>
      <w:ins w:id="324" w:author="佳煜 张" w:date="2025-09-20T12:48:00Z" w16du:dateUtc="2025-09-20T04:48:00Z">
        <w:r w:rsidR="00D9743D" w:rsidRPr="00D9743D">
          <w:rPr>
            <w:rFonts w:ascii="Times New Roman" w:hAnsi="Times New Roman" w:cs="Times New Roman" w:hint="eastAsia"/>
            <w:sz w:val="24"/>
          </w:rPr>
          <w:t>0.79) quartiles. In Model 2 (adjusted for age, gender, race, PIR, and education</w:t>
        </w:r>
      </w:ins>
      <w:ins w:id="325" w:author="佳煜 张" w:date="2025-09-21T11:14:00Z" w16du:dateUtc="2025-09-21T03:14:00Z">
        <w:r w:rsidR="00BB1231">
          <w:rPr>
            <w:rFonts w:ascii="Times New Roman" w:hAnsi="Times New Roman" w:cs="Times New Roman" w:hint="eastAsia"/>
            <w:sz w:val="24"/>
          </w:rPr>
          <w:t>al</w:t>
        </w:r>
      </w:ins>
      <w:ins w:id="326" w:author="佳煜 张" w:date="2025-09-20T12:48:00Z" w16du:dateUtc="2025-09-20T04:48:00Z">
        <w:r w:rsidR="00D9743D" w:rsidRPr="00D9743D">
          <w:rPr>
            <w:rFonts w:ascii="Times New Roman" w:hAnsi="Times New Roman" w:cs="Times New Roman" w:hint="eastAsia"/>
            <w:sz w:val="24"/>
          </w:rPr>
          <w:t xml:space="preserve"> level), the odds ratios for Q2 and Q3 were 0.62 (95% CI: 0.45</w:t>
        </w:r>
        <w:r w:rsidR="00D9743D" w:rsidRPr="00D9743D">
          <w:rPr>
            <w:rFonts w:ascii="Times New Roman" w:hAnsi="Times New Roman" w:cs="Times New Roman" w:hint="eastAsia"/>
            <w:sz w:val="24"/>
          </w:rPr>
          <w:t>–</w:t>
        </w:r>
        <w:r w:rsidR="00D9743D" w:rsidRPr="00D9743D">
          <w:rPr>
            <w:rFonts w:ascii="Times New Roman" w:hAnsi="Times New Roman" w:cs="Times New Roman" w:hint="eastAsia"/>
            <w:sz w:val="24"/>
          </w:rPr>
          <w:t>0.84) and 0.57 (95% CI: 0.40</w:t>
        </w:r>
      </w:ins>
      <w:ins w:id="327" w:author="佳煜 张" w:date="2025-09-21T10:22:00Z" w16du:dateUtc="2025-09-21T02:22:00Z">
        <w:r w:rsidR="00E15C73">
          <w:rPr>
            <w:rFonts w:ascii="Times New Roman" w:hAnsi="Times New Roman" w:cs="Times New Roman"/>
            <w:sz w:val="24"/>
          </w:rPr>
          <w:t>-</w:t>
        </w:r>
      </w:ins>
      <w:ins w:id="328" w:author="佳煜 张" w:date="2025-09-20T12:48:00Z" w16du:dateUtc="2025-09-20T04:48:00Z">
        <w:r w:rsidR="00D9743D" w:rsidRPr="00D9743D">
          <w:rPr>
            <w:rFonts w:ascii="Times New Roman" w:hAnsi="Times New Roman" w:cs="Times New Roman" w:hint="eastAsia"/>
            <w:sz w:val="24"/>
          </w:rPr>
          <w:t xml:space="preserve">0.81), respectively. After further adjustment for all </w:t>
        </w:r>
        <w:r w:rsidR="00D9743D" w:rsidRPr="00D9743D">
          <w:rPr>
            <w:rFonts w:ascii="Times New Roman" w:hAnsi="Times New Roman" w:cs="Times New Roman" w:hint="eastAsia"/>
            <w:sz w:val="24"/>
          </w:rPr>
          <w:lastRenderedPageBreak/>
          <w:t>potential confounders in Model 3, the inverse association persisted (Q2: OR = 0.66, 95% CI: 0.48</w:t>
        </w:r>
      </w:ins>
      <w:ins w:id="329" w:author="佳煜 张" w:date="2025-09-21T10:22:00Z" w16du:dateUtc="2025-09-21T02:22:00Z">
        <w:r w:rsidR="00E15C73">
          <w:rPr>
            <w:rFonts w:ascii="Times New Roman" w:hAnsi="Times New Roman" w:cs="Times New Roman"/>
            <w:sz w:val="24"/>
          </w:rPr>
          <w:t>-</w:t>
        </w:r>
      </w:ins>
      <w:ins w:id="330" w:author="佳煜 张" w:date="2025-09-20T12:48:00Z" w16du:dateUtc="2025-09-20T04:48:00Z">
        <w:r w:rsidR="00D9743D" w:rsidRPr="00D9743D">
          <w:rPr>
            <w:rFonts w:ascii="Times New Roman" w:hAnsi="Times New Roman" w:cs="Times New Roman" w:hint="eastAsia"/>
            <w:sz w:val="24"/>
          </w:rPr>
          <w:t>0.90; Q3: OR = 0.63, 95% CI: 0.44</w:t>
        </w:r>
      </w:ins>
      <w:ins w:id="331" w:author="佳煜 张" w:date="2025-09-21T10:22:00Z" w16du:dateUtc="2025-09-21T02:22:00Z">
        <w:r w:rsidR="00E15C73">
          <w:rPr>
            <w:rFonts w:ascii="Times New Roman" w:hAnsi="Times New Roman" w:cs="Times New Roman"/>
            <w:sz w:val="24"/>
          </w:rPr>
          <w:t>-</w:t>
        </w:r>
      </w:ins>
      <w:ins w:id="332" w:author="佳煜 张" w:date="2025-09-20T12:48:00Z" w16du:dateUtc="2025-09-20T04:48:00Z">
        <w:r w:rsidR="00D9743D" w:rsidRPr="00D9743D">
          <w:rPr>
            <w:rFonts w:ascii="Times New Roman" w:hAnsi="Times New Roman" w:cs="Times New Roman" w:hint="eastAsia"/>
            <w:sz w:val="24"/>
          </w:rPr>
          <w:t>0.90). Notably, the association was attenuated and became non-significant in the highest quartile (Q4) across all three models.</w:t>
        </w:r>
      </w:ins>
    </w:p>
    <w:p w14:paraId="696E2EC5" w14:textId="34BAF6D7" w:rsidR="00D9743D" w:rsidRPr="00D9743D" w:rsidRDefault="00D9743D" w:rsidP="00D9743D">
      <w:pPr>
        <w:spacing w:line="480" w:lineRule="auto"/>
        <w:rPr>
          <w:ins w:id="333" w:author="佳煜 张" w:date="2025-09-20T12:48:00Z" w16du:dateUtc="2025-09-20T04:48:00Z"/>
          <w:rFonts w:ascii="Times New Roman" w:hAnsi="Times New Roman" w:cs="Times New Roman"/>
          <w:sz w:val="24"/>
        </w:rPr>
      </w:pPr>
      <w:ins w:id="334" w:author="佳煜 张" w:date="2025-09-20T12:48:00Z" w16du:dateUtc="2025-09-20T04:48:00Z">
        <w:r w:rsidRPr="00D9743D">
          <w:rPr>
            <w:rFonts w:ascii="Times New Roman" w:hAnsi="Times New Roman" w:cs="Times New Roman" w:hint="eastAsia"/>
            <w:sz w:val="24"/>
          </w:rPr>
          <w:t>A similar pattern of inverse association was observed for MUO, with significantly reduced odds in the second and third quartiles across all models, which also attenuated in the highest quartile. In contrast, no significant associations were found between flavonoid intake and the odds of MUNO in any model.</w:t>
        </w:r>
      </w:ins>
    </w:p>
    <w:p w14:paraId="7523B487" w14:textId="0C0C781E" w:rsidR="00DA6E1F" w:rsidDel="00D9743D" w:rsidRDefault="00D9743D">
      <w:pPr>
        <w:spacing w:line="480" w:lineRule="auto"/>
        <w:ind w:left="220" w:right="220"/>
        <w:rPr>
          <w:del w:id="335" w:author="佳煜 张" w:date="2025-09-20T12:48:00Z" w16du:dateUtc="2025-09-20T04:48:00Z"/>
          <w:rFonts w:ascii="Times New Roman" w:hAnsi="Times New Roman" w:cs="Times New Roman"/>
          <w:sz w:val="24"/>
        </w:rPr>
      </w:pPr>
      <w:ins w:id="336" w:author="佳煜 张" w:date="2025-09-20T12:48:00Z" w16du:dateUtc="2025-09-20T04:48:00Z">
        <w:r w:rsidRPr="00D9743D">
          <w:rPr>
            <w:rFonts w:ascii="Times New Roman" w:hAnsi="Times New Roman" w:cs="Times New Roman" w:hint="eastAsia"/>
            <w:sz w:val="24"/>
          </w:rPr>
          <w:t xml:space="preserve">Given the significant findings for MHO and MUO but not for MUNO, subsequent analyses focused on exploring the association between </w:t>
        </w:r>
      </w:ins>
      <w:ins w:id="337" w:author="佳煜 张" w:date="2025-09-20T12:53:00Z" w16du:dateUtc="2025-09-20T04:53:00Z">
        <w:r w:rsidR="008F7BCA">
          <w:rPr>
            <w:rFonts w:ascii="Times New Roman" w:hAnsi="Times New Roman" w:cs="Times New Roman" w:hint="eastAsia"/>
            <w:sz w:val="24"/>
          </w:rPr>
          <w:t>total</w:t>
        </w:r>
      </w:ins>
      <w:ins w:id="338" w:author="佳煜 张" w:date="2025-09-20T12:48:00Z" w16du:dateUtc="2025-09-20T04:48:00Z">
        <w:r w:rsidRPr="00D9743D">
          <w:rPr>
            <w:rFonts w:ascii="Times New Roman" w:hAnsi="Times New Roman" w:cs="Times New Roman" w:hint="eastAsia"/>
            <w:sz w:val="24"/>
          </w:rPr>
          <w:t xml:space="preserve"> flavonoid intake and these two phenotypes.</w:t>
        </w:r>
      </w:ins>
      <w:del w:id="339" w:author="佳煜 张" w:date="2025-09-20T12:48:00Z" w16du:dateUtc="2025-09-20T04:48:00Z">
        <w:r w:rsidDel="00D9743D">
          <w:rPr>
            <w:rFonts w:ascii="Times New Roman" w:hAnsi="Times New Roman" w:cs="Times New Roman"/>
            <w:sz w:val="24"/>
          </w:rPr>
          <w:delText xml:space="preserve">presents the results of the weighted multivariate logistic regression analysis indicating the association between total flavonoid intake and metabolic obesity phenotypes. Compared to MHNO individuals, the </w:delText>
        </w:r>
      </w:del>
      <w:del w:id="340" w:author="佳煜 张" w:date="2025-09-20T12:03:00Z" w16du:dateUtc="2025-09-20T04:03:00Z">
        <w:r w:rsidDel="00FA182B">
          <w:rPr>
            <w:rFonts w:ascii="Times New Roman" w:hAnsi="Times New Roman" w:cs="Times New Roman"/>
            <w:sz w:val="24"/>
          </w:rPr>
          <w:delText xml:space="preserve">highest </w:delText>
        </w:r>
      </w:del>
      <w:del w:id="341" w:author="佳煜 张" w:date="2025-09-20T12:48:00Z" w16du:dateUtc="2025-09-20T04:48:00Z">
        <w:r w:rsidDel="00D9743D">
          <w:rPr>
            <w:rFonts w:ascii="Times New Roman" w:hAnsi="Times New Roman" w:cs="Times New Roman"/>
            <w:sz w:val="24"/>
          </w:rPr>
          <w:delText xml:space="preserve">quartile </w:delText>
        </w:r>
      </w:del>
      <w:del w:id="342" w:author="佳煜 张" w:date="2025-09-20T12:03:00Z" w16du:dateUtc="2025-09-20T04:03:00Z">
        <w:r w:rsidDel="00FA182B">
          <w:rPr>
            <w:rFonts w:ascii="Times New Roman" w:hAnsi="Times New Roman" w:cs="Times New Roman"/>
            <w:sz w:val="24"/>
          </w:rPr>
          <w:delText xml:space="preserve">was </w:delText>
        </w:r>
      </w:del>
      <w:del w:id="343" w:author="佳煜 张" w:date="2025-09-20T12:48:00Z" w16du:dateUtc="2025-09-20T04:48:00Z">
        <w:r w:rsidDel="00D9743D">
          <w:rPr>
            <w:rFonts w:ascii="Times New Roman" w:hAnsi="Times New Roman" w:cs="Times New Roman"/>
            <w:sz w:val="24"/>
          </w:rPr>
          <w:delText xml:space="preserve">negatively associated with the </w:delText>
        </w:r>
      </w:del>
      <w:del w:id="344" w:author="佳煜 张" w:date="2025-09-20T12:07:00Z" w16du:dateUtc="2025-09-20T04:07:00Z">
        <w:r w:rsidDel="0081563D">
          <w:rPr>
            <w:rFonts w:ascii="Times New Roman" w:hAnsi="Times New Roman" w:cs="Times New Roman"/>
            <w:sz w:val="24"/>
          </w:rPr>
          <w:delText xml:space="preserve">prevalence </w:delText>
        </w:r>
      </w:del>
      <w:del w:id="345" w:author="佳煜 张" w:date="2025-09-20T12:48:00Z" w16du:dateUtc="2025-09-20T04:48:00Z">
        <w:r w:rsidDel="00D9743D">
          <w:rPr>
            <w:rFonts w:ascii="Times New Roman" w:hAnsi="Times New Roman" w:cs="Times New Roman"/>
            <w:sz w:val="24"/>
          </w:rPr>
          <w:delText>of MHO compared to participants in the lowest quartile</w:delText>
        </w:r>
      </w:del>
      <w:del w:id="346" w:author="佳煜 张" w:date="2025-09-20T12:16:00Z" w16du:dateUtc="2025-09-20T04:16:00Z">
        <w:r w:rsidDel="00E91AE6">
          <w:rPr>
            <w:rFonts w:ascii="Times New Roman" w:hAnsi="Times New Roman" w:cs="Times New Roman"/>
            <w:sz w:val="24"/>
          </w:rPr>
          <w:delText xml:space="preserve"> of total dietary flavonoid intake</w:delText>
        </w:r>
      </w:del>
      <w:del w:id="347" w:author="佳煜 张" w:date="2025-09-20T12:00:00Z" w16du:dateUtc="2025-09-20T04:00:00Z">
        <w:r w:rsidDel="0082028A">
          <w:rPr>
            <w:rFonts w:ascii="Times New Roman" w:hAnsi="Times New Roman" w:cs="Times New Roman"/>
            <w:sz w:val="24"/>
          </w:rPr>
          <w:delText>(OR = 0.66, 95% CI = 0.49-0.90)</w:delText>
        </w:r>
      </w:del>
      <w:del w:id="348" w:author="佳煜 张" w:date="2025-09-20T12:48:00Z" w16du:dateUtc="2025-09-20T04:48:00Z">
        <w:r w:rsidDel="00D9743D">
          <w:rPr>
            <w:rFonts w:ascii="Times New Roman" w:hAnsi="Times New Roman" w:cs="Times New Roman"/>
            <w:sz w:val="24"/>
          </w:rPr>
          <w:delText>in the crude model without adjustment for covariates</w:delText>
        </w:r>
      </w:del>
      <w:del w:id="349" w:author="佳煜 张" w:date="2025-09-20T11:44:00Z" w16du:dateUtc="2025-09-20T03:44:00Z">
        <w:r w:rsidDel="00A564F0">
          <w:rPr>
            <w:rFonts w:ascii="Times New Roman" w:hAnsi="Times New Roman" w:cs="Times New Roman"/>
            <w:sz w:val="24"/>
          </w:rPr>
          <w:delText xml:space="preserve">; after </w:delText>
        </w:r>
      </w:del>
      <w:del w:id="350" w:author="佳煜 张" w:date="2025-09-20T11:55:00Z" w16du:dateUtc="2025-09-20T03:55:00Z">
        <w:r w:rsidDel="001C2C1F">
          <w:rPr>
            <w:rFonts w:ascii="Times New Roman" w:hAnsi="Times New Roman" w:cs="Times New Roman"/>
            <w:sz w:val="24"/>
          </w:rPr>
          <w:delText xml:space="preserve">adjusting </w:delText>
        </w:r>
      </w:del>
      <w:del w:id="351" w:author="佳煜 张" w:date="2025-09-20T11:39:00Z" w16du:dateUtc="2025-09-20T03:39:00Z">
        <w:r w:rsidDel="00D450BC">
          <w:rPr>
            <w:rFonts w:ascii="Times New Roman" w:hAnsi="Times New Roman" w:cs="Times New Roman"/>
            <w:sz w:val="24"/>
          </w:rPr>
          <w:delText xml:space="preserve">for </w:delText>
        </w:r>
      </w:del>
      <w:del w:id="352" w:author="佳煜 张" w:date="2025-09-20T11:55:00Z" w16du:dateUtc="2025-09-20T03:55:00Z">
        <w:r w:rsidDel="001C2C1F">
          <w:rPr>
            <w:rFonts w:ascii="Times New Roman" w:hAnsi="Times New Roman" w:cs="Times New Roman"/>
            <w:sz w:val="24"/>
          </w:rPr>
          <w:delText xml:space="preserve">potential confounders, </w:delText>
        </w:r>
      </w:del>
      <w:del w:id="353" w:author="佳煜 张" w:date="2025-09-20T11:41:00Z" w16du:dateUtc="2025-09-20T03:41:00Z">
        <w:r w:rsidDel="00B840A9">
          <w:rPr>
            <w:rFonts w:ascii="Times New Roman" w:hAnsi="Times New Roman" w:cs="Times New Roman"/>
            <w:sz w:val="24"/>
          </w:rPr>
          <w:delText>participants in the highest quartile of dietary flavonoid intake showed a significantly lower prevalence of metabolically healthy obesity (MHO) compared to those in the lowest quartile (OR = 0.68, 95% CI = 0.48-0.97).</w:delText>
        </w:r>
      </w:del>
      <w:del w:id="354" w:author="佳煜 张" w:date="2025-09-20T12:48:00Z" w16du:dateUtc="2025-09-20T04:48:00Z">
        <w:r w:rsidDel="00D9743D">
          <w:rPr>
            <w:rFonts w:ascii="Times New Roman" w:hAnsi="Times New Roman" w:cs="Times New Roman"/>
            <w:sz w:val="24"/>
          </w:rPr>
          <w:delText xml:space="preserve"> </w:delText>
        </w:r>
      </w:del>
      <w:del w:id="355" w:author="佳煜 张" w:date="2025-09-20T12:35:00Z" w16du:dateUtc="2025-09-20T04:35:00Z">
        <w:r w:rsidDel="00C951F3">
          <w:rPr>
            <w:rFonts w:ascii="Times New Roman" w:hAnsi="Times New Roman" w:cs="Times New Roman"/>
            <w:sz w:val="24"/>
          </w:rPr>
          <w:delText>Similar results were also found in the MUO individuals with MHO.</w:delText>
        </w:r>
      </w:del>
      <w:del w:id="356" w:author="佳煜 张" w:date="2025-09-20T12:48:00Z" w16du:dateUtc="2025-09-20T04:48:00Z">
        <w:r w:rsidDel="00D9743D">
          <w:rPr>
            <w:rFonts w:ascii="Times New Roman" w:hAnsi="Times New Roman" w:cs="Times New Roman"/>
            <w:sz w:val="24"/>
          </w:rPr>
          <w:delText xml:space="preserve"> However, no statistically significant associations between MUNO and dietary flavonoid intake were found in any of the three models. Therefore, in subsequent analyses, we explored the association between dietary flavonoid intake and both MHO and MUO.</w:delText>
        </w:r>
      </w:del>
    </w:p>
    <w:p w14:paraId="2909C2E1" w14:textId="77777777" w:rsidR="00D9743D" w:rsidRDefault="00D9743D" w:rsidP="00D9743D">
      <w:pPr>
        <w:spacing w:line="480" w:lineRule="auto"/>
        <w:rPr>
          <w:ins w:id="357" w:author="佳煜 张" w:date="2025-09-20T12:48:00Z" w16du:dateUtc="2025-09-20T04:48:00Z"/>
          <w:rFonts w:ascii="Times New Roman" w:hAnsi="Times New Roman"/>
          <w:b/>
          <w:bCs/>
          <w:sz w:val="28"/>
          <w:szCs w:val="28"/>
        </w:rPr>
      </w:pPr>
    </w:p>
    <w:p w14:paraId="75D18B3D" w14:textId="77777777" w:rsidR="00DA6E1F" w:rsidRDefault="00E60AF0">
      <w:pPr>
        <w:spacing w:line="480" w:lineRule="auto"/>
        <w:rPr>
          <w:rFonts w:ascii="Times New Roman" w:eastAsia="等线" w:hAnsi="Times New Roman" w:cs="Times New Roman"/>
          <w:b/>
          <w:bCs/>
          <w:sz w:val="28"/>
          <w:szCs w:val="28"/>
          <w14:ligatures w14:val="none"/>
        </w:rPr>
      </w:pPr>
      <w:r>
        <w:rPr>
          <w:rFonts w:ascii="Times New Roman" w:hAnsi="Times New Roman"/>
          <w:b/>
          <w:bCs/>
          <w:sz w:val="28"/>
          <w:szCs w:val="28"/>
        </w:rPr>
        <w:t>Associations between six flavonoid subclasses intake and metabolic obesity phenotypes</w:t>
      </w:r>
    </w:p>
    <w:p w14:paraId="02D78818" w14:textId="4EAA0F82" w:rsidR="00DA6E1F" w:rsidDel="00E6617C" w:rsidRDefault="00E60AF0">
      <w:pPr>
        <w:spacing w:line="480" w:lineRule="auto"/>
        <w:ind w:left="220" w:right="220"/>
        <w:jc w:val="both"/>
        <w:rPr>
          <w:del w:id="358" w:author="佳煜 张" w:date="2025-09-20T13:37:00Z" w16du:dateUtc="2025-09-20T05:37:00Z"/>
          <w:rFonts w:ascii="Times New Roman" w:hAnsi="Times New Roman" w:cs="Times New Roman"/>
          <w:sz w:val="24"/>
        </w:rPr>
      </w:pPr>
      <w:r>
        <w:rPr>
          <w:rFonts w:ascii="Times New Roman" w:hAnsi="Times New Roman" w:cs="Times New Roman"/>
          <w:sz w:val="24"/>
        </w:rPr>
        <w:t xml:space="preserve">As shown in </w:t>
      </w:r>
      <w:r>
        <w:rPr>
          <w:rFonts w:ascii="Times New Roman" w:hAnsi="Times New Roman" w:cs="Times New Roman"/>
          <w:b/>
          <w:bCs/>
          <w:sz w:val="24"/>
        </w:rPr>
        <w:t>Table 3</w:t>
      </w:r>
      <w:r>
        <w:rPr>
          <w:rFonts w:ascii="Times New Roman" w:hAnsi="Times New Roman" w:cs="Times New Roman"/>
          <w:sz w:val="24"/>
        </w:rPr>
        <w:t>,</w:t>
      </w:r>
      <w:del w:id="359" w:author="佳煜 张" w:date="2025-09-20T13:37:00Z" w16du:dateUtc="2025-09-20T05:37:00Z">
        <w:r w:rsidDel="00E6617C">
          <w:rPr>
            <w:rFonts w:ascii="Times New Roman" w:hAnsi="Times New Roman" w:cs="Times New Roman"/>
            <w:sz w:val="24"/>
          </w:rPr>
          <w:delText xml:space="preserve"> </w:delText>
        </w:r>
      </w:del>
      <w:ins w:id="360" w:author="佳煜 张" w:date="2025-09-20T13:37:00Z">
        <w:r w:rsidR="00E6617C" w:rsidRPr="00E6617C">
          <w:rPr>
            <w:rFonts w:ascii="Times New Roman" w:hAnsi="Times New Roman" w:cs="Times New Roman"/>
            <w:sz w:val="24"/>
          </w:rPr>
          <w:t xml:space="preserve"> a higher intake of anthocyanidins, flavan-3-ols, and flavanones was significantly inversely associated with both MHO and MUO across all three models.</w:t>
        </w:r>
      </w:ins>
      <w:del w:id="361" w:author="佳煜 张" w:date="2025-09-20T13:37:00Z" w16du:dateUtc="2025-09-20T05:37:00Z">
        <w:r w:rsidDel="00E6617C">
          <w:rPr>
            <w:rFonts w:ascii="Times New Roman" w:hAnsi="Times New Roman" w:cs="Times New Roman"/>
            <w:sz w:val="24"/>
          </w:rPr>
          <w:delText>In three models, higher intake of anthocyanidins, flavan-3-ols, and flavanones were all significantly associated with</w:delText>
        </w:r>
      </w:del>
      <w:del w:id="362" w:author="佳煜 张" w:date="2025-09-20T13:33:00Z" w16du:dateUtc="2025-09-20T05:33:00Z">
        <w:r w:rsidDel="00670799">
          <w:rPr>
            <w:rFonts w:ascii="Times New Roman" w:hAnsi="Times New Roman" w:cs="Times New Roman"/>
            <w:sz w:val="24"/>
          </w:rPr>
          <w:delText xml:space="preserve"> reduced risk of</w:delText>
        </w:r>
      </w:del>
      <w:del w:id="363" w:author="佳煜 张" w:date="2025-09-20T13:37:00Z" w16du:dateUtc="2025-09-20T05:37:00Z">
        <w:r w:rsidDel="00E6617C">
          <w:rPr>
            <w:rFonts w:ascii="Times New Roman" w:hAnsi="Times New Roman" w:cs="Times New Roman"/>
            <w:sz w:val="24"/>
          </w:rPr>
          <w:delText xml:space="preserve"> MHO and MUO.</w:delText>
        </w:r>
      </w:del>
    </w:p>
    <w:p w14:paraId="64A5D455" w14:textId="77777777" w:rsidR="00E6617C" w:rsidRDefault="00E6617C">
      <w:pPr>
        <w:spacing w:line="480" w:lineRule="auto"/>
        <w:jc w:val="both"/>
        <w:rPr>
          <w:ins w:id="364" w:author="佳煜 张" w:date="2025-09-20T13:37:00Z" w16du:dateUtc="2025-09-20T05:37:00Z"/>
          <w:rFonts w:ascii="Times New Roman" w:hAnsi="Times New Roman" w:cs="Times New Roman"/>
          <w:sz w:val="24"/>
        </w:rPr>
      </w:pPr>
    </w:p>
    <w:p w14:paraId="4BD28318" w14:textId="57367AF1" w:rsidR="00F23ABC" w:rsidRDefault="00E60AF0">
      <w:pPr>
        <w:spacing w:line="480" w:lineRule="auto"/>
        <w:jc w:val="both"/>
        <w:rPr>
          <w:ins w:id="365" w:author="佳煜 张" w:date="2025-09-20T14:03:00Z" w16du:dateUtc="2025-09-20T06:03:00Z"/>
          <w:rFonts w:ascii="Times New Roman" w:hAnsi="Times New Roman" w:cs="Times New Roman"/>
          <w:sz w:val="24"/>
        </w:rPr>
      </w:pPr>
      <w:r>
        <w:rPr>
          <w:rFonts w:ascii="Times New Roman" w:hAnsi="Times New Roman" w:cs="Times New Roman"/>
          <w:sz w:val="24"/>
        </w:rPr>
        <w:t xml:space="preserve">After </w:t>
      </w:r>
      <w:del w:id="366" w:author="佳煜 张" w:date="2025-09-20T13:55:00Z" w16du:dateUtc="2025-09-20T05:55:00Z">
        <w:r w:rsidDel="008A6FF5">
          <w:rPr>
            <w:rFonts w:ascii="Times New Roman" w:hAnsi="Times New Roman" w:cs="Times New Roman"/>
            <w:sz w:val="24"/>
          </w:rPr>
          <w:delText xml:space="preserve">adjusting </w:delText>
        </w:r>
      </w:del>
      <w:ins w:id="367" w:author="佳煜 张" w:date="2025-09-20T13:55:00Z" w16du:dateUtc="2025-09-20T05:55:00Z">
        <w:r w:rsidR="008A6FF5">
          <w:rPr>
            <w:rFonts w:ascii="Times New Roman" w:hAnsi="Times New Roman" w:cs="Times New Roman" w:hint="eastAsia"/>
            <w:sz w:val="24"/>
          </w:rPr>
          <w:t>full adjustment</w:t>
        </w:r>
        <w:r w:rsidR="008A6FF5">
          <w:rPr>
            <w:rFonts w:ascii="Times New Roman" w:hAnsi="Times New Roman" w:cs="Times New Roman"/>
            <w:sz w:val="24"/>
          </w:rPr>
          <w:t xml:space="preserve"> </w:t>
        </w:r>
      </w:ins>
      <w:r>
        <w:rPr>
          <w:rFonts w:ascii="Times New Roman" w:hAnsi="Times New Roman" w:cs="Times New Roman"/>
          <w:sz w:val="24"/>
        </w:rPr>
        <w:t>for covariates,</w:t>
      </w:r>
      <w:ins w:id="368" w:author="佳煜 张" w:date="2025-09-20T13:58:00Z" w16du:dateUtc="2025-09-20T05:58:00Z">
        <w:r w:rsidR="005837EF" w:rsidRPr="005837EF">
          <w:rPr>
            <w:rFonts w:hint="eastAsia"/>
          </w:rPr>
          <w:t xml:space="preserve"> </w:t>
        </w:r>
        <w:r w:rsidR="005837EF" w:rsidRPr="005837EF">
          <w:rPr>
            <w:rFonts w:ascii="Times New Roman" w:hAnsi="Times New Roman" w:cs="Times New Roman" w:hint="eastAsia"/>
            <w:sz w:val="24"/>
          </w:rPr>
          <w:t>anthocyanidins demonstrated the most robust inverse association with MHO, particularly in the third (Q3: OR = 0.61, 95% CI: 0.44</w:t>
        </w:r>
      </w:ins>
      <w:ins w:id="369" w:author="佳煜 张" w:date="2025-09-21T10:22:00Z" w16du:dateUtc="2025-09-21T02:22:00Z">
        <w:r w:rsidR="00E15C73">
          <w:rPr>
            <w:rFonts w:ascii="Times New Roman" w:hAnsi="Times New Roman" w:cs="Times New Roman"/>
            <w:sz w:val="24"/>
          </w:rPr>
          <w:t>-</w:t>
        </w:r>
      </w:ins>
      <w:ins w:id="370" w:author="佳煜 张" w:date="2025-09-20T13:58:00Z" w16du:dateUtc="2025-09-20T05:58:00Z">
        <w:r w:rsidR="005837EF" w:rsidRPr="005837EF">
          <w:rPr>
            <w:rFonts w:ascii="Times New Roman" w:hAnsi="Times New Roman" w:cs="Times New Roman" w:hint="eastAsia"/>
            <w:sz w:val="24"/>
          </w:rPr>
          <w:t>0.84) and fourth (Q4: OR = 0.44, 95% CI: 0.20</w:t>
        </w:r>
      </w:ins>
      <w:ins w:id="371" w:author="佳煜 张" w:date="2025-09-21T10:22:00Z" w16du:dateUtc="2025-09-21T02:22:00Z">
        <w:r w:rsidR="00E15C73">
          <w:rPr>
            <w:rFonts w:ascii="Times New Roman" w:hAnsi="Times New Roman" w:cs="Times New Roman"/>
            <w:sz w:val="24"/>
          </w:rPr>
          <w:t>-</w:t>
        </w:r>
      </w:ins>
      <w:ins w:id="372" w:author="佳煜 张" w:date="2025-09-20T13:58:00Z" w16du:dateUtc="2025-09-20T05:58:00Z">
        <w:r w:rsidR="005837EF" w:rsidRPr="005837EF">
          <w:rPr>
            <w:rFonts w:ascii="Times New Roman" w:hAnsi="Times New Roman" w:cs="Times New Roman" w:hint="eastAsia"/>
            <w:sz w:val="24"/>
          </w:rPr>
          <w:t>0.64) quartiles. Significant inverse associations were also observed for flavanones (Q4: OR = 0.65, 95% CI: 0.49</w:t>
        </w:r>
      </w:ins>
      <w:ins w:id="373" w:author="佳煜 张" w:date="2025-09-21T10:22:00Z" w16du:dateUtc="2025-09-21T02:22:00Z">
        <w:r w:rsidR="00E15C73">
          <w:rPr>
            <w:rFonts w:ascii="Times New Roman" w:hAnsi="Times New Roman" w:cs="Times New Roman"/>
            <w:sz w:val="24"/>
          </w:rPr>
          <w:t>-</w:t>
        </w:r>
      </w:ins>
      <w:ins w:id="374" w:author="佳煜 张" w:date="2025-09-20T13:58:00Z" w16du:dateUtc="2025-09-20T05:58:00Z">
        <w:r w:rsidR="005837EF" w:rsidRPr="005837EF">
          <w:rPr>
            <w:rFonts w:ascii="Times New Roman" w:hAnsi="Times New Roman" w:cs="Times New Roman" w:hint="eastAsia"/>
            <w:sz w:val="24"/>
          </w:rPr>
          <w:t>0.87) and flavan-3-ols (Q3: OR = 0.64, 95% CI: 0.49</w:t>
        </w:r>
      </w:ins>
      <w:ins w:id="375" w:author="佳煜 张" w:date="2025-09-21T10:22:00Z" w16du:dateUtc="2025-09-21T02:22:00Z">
        <w:r w:rsidR="00E15C73">
          <w:rPr>
            <w:rFonts w:ascii="Times New Roman" w:hAnsi="Times New Roman" w:cs="Times New Roman"/>
            <w:sz w:val="24"/>
          </w:rPr>
          <w:t>-</w:t>
        </w:r>
      </w:ins>
      <w:ins w:id="376" w:author="佳煜 张" w:date="2025-09-20T13:58:00Z" w16du:dateUtc="2025-09-20T05:58:00Z">
        <w:r w:rsidR="005837EF" w:rsidRPr="005837EF">
          <w:rPr>
            <w:rFonts w:ascii="Times New Roman" w:hAnsi="Times New Roman" w:cs="Times New Roman" w:hint="eastAsia"/>
            <w:sz w:val="24"/>
          </w:rPr>
          <w:t>0.84).</w:t>
        </w:r>
      </w:ins>
      <w:ins w:id="377" w:author="佳煜 张" w:date="2025-09-20T14:02:00Z">
        <w:r w:rsidR="00F23ABC" w:rsidRPr="00F23ABC">
          <w:rPr>
            <w:rFonts w:ascii="Times New Roman" w:hAnsi="Times New Roman" w:cs="Times New Roman"/>
            <w:sz w:val="24"/>
          </w:rPr>
          <w:t>The inverse association between flavones and MHO observed in the crude model became statistically non-significant after adjustment for covariates</w:t>
        </w:r>
      </w:ins>
      <w:del w:id="378" w:author="佳煜 张" w:date="2025-09-20T14:02:00Z" w16du:dateUtc="2025-09-20T06:02:00Z">
        <w:r w:rsidDel="00F23ABC">
          <w:rPr>
            <w:rFonts w:ascii="Times New Roman" w:hAnsi="Times New Roman" w:cs="Times New Roman"/>
            <w:sz w:val="24"/>
          </w:rPr>
          <w:delText xml:space="preserve"> </w:delText>
        </w:r>
      </w:del>
      <w:del w:id="379" w:author="佳煜 张" w:date="2025-09-20T13:57:00Z" w16du:dateUtc="2025-09-20T05:57:00Z">
        <w:r w:rsidDel="008A6FF5">
          <w:rPr>
            <w:rFonts w:ascii="Times New Roman" w:hAnsi="Times New Roman" w:cs="Times New Roman"/>
            <w:sz w:val="24"/>
          </w:rPr>
          <w:delText>for MHO, the protective effect of anthocyanidins was the most robust (Q3: OR</w:delText>
        </w:r>
        <w:r w:rsidDel="008A6FF5">
          <w:rPr>
            <w:rFonts w:ascii="Times New Roman" w:hAnsi="Times New Roman" w:cs="Times New Roman" w:hint="eastAsia"/>
            <w:sz w:val="24"/>
          </w:rPr>
          <w:delText xml:space="preserve"> </w:delText>
        </w:r>
        <w:r w:rsidDel="008A6FF5">
          <w:rPr>
            <w:rFonts w:ascii="Times New Roman" w:hAnsi="Times New Roman" w:cs="Times New Roman"/>
            <w:sz w:val="24"/>
          </w:rPr>
          <w:delText>=</w:delText>
        </w:r>
        <w:r w:rsidDel="008A6FF5">
          <w:rPr>
            <w:rFonts w:ascii="Times New Roman" w:hAnsi="Times New Roman" w:cs="Times New Roman" w:hint="eastAsia"/>
            <w:sz w:val="24"/>
          </w:rPr>
          <w:delText xml:space="preserve"> </w:delText>
        </w:r>
        <w:r w:rsidDel="008A6FF5">
          <w:rPr>
            <w:rFonts w:ascii="Times New Roman" w:hAnsi="Times New Roman" w:cs="Times New Roman"/>
            <w:sz w:val="24"/>
          </w:rPr>
          <w:delText>0.</w:delText>
        </w:r>
      </w:del>
      <w:del w:id="380" w:author="佳煜 张" w:date="2025-09-20T13:38:00Z" w16du:dateUtc="2025-09-20T05:38:00Z">
        <w:r w:rsidDel="00702493">
          <w:rPr>
            <w:rFonts w:ascii="Times New Roman" w:hAnsi="Times New Roman" w:cs="Times New Roman"/>
            <w:sz w:val="24"/>
          </w:rPr>
          <w:delText>62</w:delText>
        </w:r>
      </w:del>
      <w:del w:id="381" w:author="佳煜 张" w:date="2025-09-20T13:57:00Z" w16du:dateUtc="2025-09-20T05:57:00Z">
        <w:r w:rsidDel="008A6FF5">
          <w:rPr>
            <w:rFonts w:ascii="Times New Roman" w:hAnsi="Times New Roman" w:cs="Times New Roman"/>
            <w:sz w:val="24"/>
          </w:rPr>
          <w:delText>, 95% CI</w:delText>
        </w:r>
        <w:r w:rsidDel="008A6FF5">
          <w:rPr>
            <w:rFonts w:ascii="Times New Roman" w:hAnsi="Times New Roman" w:cs="Times New Roman" w:hint="eastAsia"/>
            <w:sz w:val="24"/>
          </w:rPr>
          <w:delText xml:space="preserve"> =</w:delText>
        </w:r>
        <w:r w:rsidDel="008A6FF5">
          <w:rPr>
            <w:rFonts w:ascii="Times New Roman" w:hAnsi="Times New Roman" w:cs="Times New Roman"/>
            <w:sz w:val="24"/>
          </w:rPr>
          <w:delText xml:space="preserve"> 0.44-0.</w:delText>
        </w:r>
      </w:del>
      <w:del w:id="382" w:author="佳煜 张" w:date="2025-09-20T13:38:00Z" w16du:dateUtc="2025-09-20T05:38:00Z">
        <w:r w:rsidDel="00702493">
          <w:rPr>
            <w:rFonts w:ascii="Times New Roman" w:hAnsi="Times New Roman" w:cs="Times New Roman"/>
            <w:sz w:val="24"/>
          </w:rPr>
          <w:delText>86</w:delText>
        </w:r>
      </w:del>
      <w:del w:id="383" w:author="佳煜 张" w:date="2025-09-20T13:57:00Z" w16du:dateUtc="2025-09-20T05:57:00Z">
        <w:r w:rsidDel="008A6FF5">
          <w:rPr>
            <w:rFonts w:ascii="Times New Roman" w:hAnsi="Times New Roman" w:cs="Times New Roman"/>
            <w:sz w:val="24"/>
          </w:rPr>
          <w:delText>; Q4: OR</w:delText>
        </w:r>
        <w:r w:rsidDel="008A6FF5">
          <w:rPr>
            <w:rFonts w:ascii="Times New Roman" w:hAnsi="Times New Roman" w:cs="Times New Roman" w:hint="eastAsia"/>
            <w:sz w:val="24"/>
          </w:rPr>
          <w:delText xml:space="preserve"> </w:delText>
        </w:r>
        <w:r w:rsidDel="008A6FF5">
          <w:rPr>
            <w:rFonts w:ascii="Times New Roman" w:hAnsi="Times New Roman" w:cs="Times New Roman"/>
            <w:sz w:val="24"/>
          </w:rPr>
          <w:delText>=</w:delText>
        </w:r>
        <w:r w:rsidDel="008A6FF5">
          <w:rPr>
            <w:rFonts w:ascii="Times New Roman" w:hAnsi="Times New Roman" w:cs="Times New Roman" w:hint="eastAsia"/>
            <w:sz w:val="24"/>
          </w:rPr>
          <w:delText xml:space="preserve"> </w:delText>
        </w:r>
        <w:r w:rsidDel="008A6FF5">
          <w:rPr>
            <w:rFonts w:ascii="Times New Roman" w:hAnsi="Times New Roman" w:cs="Times New Roman"/>
            <w:sz w:val="24"/>
          </w:rPr>
          <w:delText>0.</w:delText>
        </w:r>
      </w:del>
      <w:del w:id="384" w:author="佳煜 张" w:date="2025-09-20T13:39:00Z" w16du:dateUtc="2025-09-20T05:39:00Z">
        <w:r w:rsidDel="00702493">
          <w:rPr>
            <w:rFonts w:ascii="Times New Roman" w:hAnsi="Times New Roman" w:cs="Times New Roman"/>
            <w:sz w:val="24"/>
          </w:rPr>
          <w:delText>36</w:delText>
        </w:r>
      </w:del>
      <w:del w:id="385" w:author="佳煜 张" w:date="2025-09-20T13:57:00Z" w16du:dateUtc="2025-09-20T05:57:00Z">
        <w:r w:rsidDel="008A6FF5">
          <w:rPr>
            <w:rFonts w:ascii="Times New Roman" w:hAnsi="Times New Roman" w:cs="Times New Roman"/>
            <w:sz w:val="24"/>
          </w:rPr>
          <w:delText>, 95% CI</w:delText>
        </w:r>
        <w:r w:rsidDel="008A6FF5">
          <w:rPr>
            <w:rFonts w:ascii="Times New Roman" w:hAnsi="Times New Roman" w:cs="Times New Roman" w:hint="eastAsia"/>
            <w:sz w:val="24"/>
          </w:rPr>
          <w:delText xml:space="preserve"> =</w:delText>
        </w:r>
        <w:r w:rsidDel="008A6FF5">
          <w:rPr>
            <w:rFonts w:ascii="Times New Roman" w:hAnsi="Times New Roman" w:cs="Times New Roman"/>
            <w:sz w:val="24"/>
          </w:rPr>
          <w:delText xml:space="preserve"> 0.</w:delText>
        </w:r>
      </w:del>
      <w:del w:id="386" w:author="佳煜 张" w:date="2025-09-20T13:39:00Z" w16du:dateUtc="2025-09-20T05:39:00Z">
        <w:r w:rsidDel="00702493">
          <w:rPr>
            <w:rFonts w:ascii="Times New Roman" w:hAnsi="Times New Roman" w:cs="Times New Roman"/>
            <w:sz w:val="24"/>
          </w:rPr>
          <w:delText>26</w:delText>
        </w:r>
      </w:del>
      <w:del w:id="387" w:author="佳煜 张" w:date="2025-09-20T13:57:00Z" w16du:dateUtc="2025-09-20T05:57:00Z">
        <w:r w:rsidDel="008A6FF5">
          <w:rPr>
            <w:rFonts w:ascii="Times New Roman" w:hAnsi="Times New Roman" w:cs="Times New Roman"/>
            <w:sz w:val="24"/>
          </w:rPr>
          <w:delText>-0.</w:delText>
        </w:r>
      </w:del>
      <w:del w:id="388" w:author="佳煜 张" w:date="2025-09-20T13:39:00Z" w16du:dateUtc="2025-09-20T05:39:00Z">
        <w:r w:rsidDel="00702493">
          <w:rPr>
            <w:rFonts w:ascii="Times New Roman" w:hAnsi="Times New Roman" w:cs="Times New Roman"/>
            <w:sz w:val="24"/>
          </w:rPr>
          <w:delText>51</w:delText>
        </w:r>
      </w:del>
      <w:del w:id="389" w:author="佳煜 张" w:date="2025-09-20T13:57:00Z" w16du:dateUtc="2025-09-20T05:57:00Z">
        <w:r w:rsidDel="008A6FF5">
          <w:rPr>
            <w:rFonts w:ascii="Times New Roman" w:hAnsi="Times New Roman" w:cs="Times New Roman"/>
            <w:sz w:val="24"/>
          </w:rPr>
          <w:delText xml:space="preserve">). </w:delText>
        </w:r>
        <w:bookmarkStart w:id="390" w:name="OLE_LINK46"/>
        <w:r w:rsidDel="008A6FF5">
          <w:rPr>
            <w:rFonts w:ascii="Times New Roman" w:hAnsi="Times New Roman" w:cs="Times New Roman" w:hint="eastAsia"/>
            <w:sz w:val="24"/>
          </w:rPr>
          <w:delText>f</w:delText>
        </w:r>
        <w:r w:rsidDel="008A6FF5">
          <w:rPr>
            <w:rFonts w:ascii="Times New Roman" w:hAnsi="Times New Roman" w:cs="Times New Roman"/>
            <w:sz w:val="24"/>
          </w:rPr>
          <w:delText>lavanones (Q4</w:delText>
        </w:r>
        <w:r w:rsidDel="008A6FF5">
          <w:rPr>
            <w:rFonts w:ascii="Times New Roman" w:hAnsi="Times New Roman" w:cs="Times New Roman" w:hint="eastAsia"/>
            <w:sz w:val="24"/>
          </w:rPr>
          <w:delText>:</w:delText>
        </w:r>
        <w:r w:rsidDel="008A6FF5">
          <w:rPr>
            <w:rFonts w:ascii="Times New Roman" w:hAnsi="Times New Roman" w:cs="Times New Roman"/>
            <w:sz w:val="24"/>
          </w:rPr>
          <w:delText xml:space="preserve"> OR</w:delText>
        </w:r>
        <w:r w:rsidDel="008A6FF5">
          <w:rPr>
            <w:rFonts w:ascii="Times New Roman" w:hAnsi="Times New Roman" w:cs="Times New Roman" w:hint="eastAsia"/>
            <w:sz w:val="24"/>
          </w:rPr>
          <w:delText xml:space="preserve"> </w:delText>
        </w:r>
        <w:r w:rsidDel="008A6FF5">
          <w:rPr>
            <w:rFonts w:ascii="Times New Roman" w:hAnsi="Times New Roman" w:cs="Times New Roman"/>
            <w:sz w:val="24"/>
          </w:rPr>
          <w:delText>= 0.</w:delText>
        </w:r>
      </w:del>
      <w:del w:id="391" w:author="佳煜 张" w:date="2025-09-20T13:40:00Z" w16du:dateUtc="2025-09-20T05:40:00Z">
        <w:r w:rsidDel="004C4DBA">
          <w:rPr>
            <w:rFonts w:ascii="Times New Roman" w:hAnsi="Times New Roman" w:cs="Times New Roman"/>
            <w:sz w:val="24"/>
          </w:rPr>
          <w:delText>55</w:delText>
        </w:r>
      </w:del>
      <w:del w:id="392" w:author="佳煜 张" w:date="2025-09-20T13:57:00Z" w16du:dateUtc="2025-09-20T05:57:00Z">
        <w:r w:rsidDel="008A6FF5">
          <w:rPr>
            <w:rFonts w:ascii="Times New Roman" w:hAnsi="Times New Roman" w:cs="Times New Roman"/>
            <w:sz w:val="24"/>
          </w:rPr>
          <w:delText>, 95% CI</w:delText>
        </w:r>
        <w:r w:rsidDel="008A6FF5">
          <w:rPr>
            <w:rFonts w:ascii="Times New Roman" w:hAnsi="Times New Roman" w:cs="Times New Roman" w:hint="eastAsia"/>
            <w:sz w:val="24"/>
          </w:rPr>
          <w:delText xml:space="preserve"> =</w:delText>
        </w:r>
        <w:r w:rsidDel="008A6FF5">
          <w:rPr>
            <w:rFonts w:ascii="Times New Roman" w:hAnsi="Times New Roman" w:cs="Times New Roman"/>
            <w:sz w:val="24"/>
          </w:rPr>
          <w:delText xml:space="preserve"> 0.</w:delText>
        </w:r>
      </w:del>
      <w:del w:id="393" w:author="佳煜 张" w:date="2025-09-20T13:40:00Z" w16du:dateUtc="2025-09-20T05:40:00Z">
        <w:r w:rsidDel="004C4DBA">
          <w:rPr>
            <w:rFonts w:ascii="Times New Roman" w:hAnsi="Times New Roman" w:cs="Times New Roman"/>
            <w:sz w:val="24"/>
          </w:rPr>
          <w:delText>39</w:delText>
        </w:r>
      </w:del>
      <w:del w:id="394" w:author="佳煜 张" w:date="2025-09-20T13:57:00Z" w16du:dateUtc="2025-09-20T05:57:00Z">
        <w:r w:rsidDel="008A6FF5">
          <w:rPr>
            <w:rFonts w:ascii="Times New Roman" w:hAnsi="Times New Roman" w:cs="Times New Roman"/>
            <w:sz w:val="24"/>
          </w:rPr>
          <w:delText>-0.</w:delText>
        </w:r>
      </w:del>
      <w:del w:id="395" w:author="佳煜 张" w:date="2025-09-20T13:40:00Z" w16du:dateUtc="2025-09-20T05:40:00Z">
        <w:r w:rsidDel="004C4DBA">
          <w:rPr>
            <w:rFonts w:ascii="Times New Roman" w:hAnsi="Times New Roman" w:cs="Times New Roman"/>
            <w:sz w:val="24"/>
          </w:rPr>
          <w:delText>78</w:delText>
        </w:r>
      </w:del>
      <w:del w:id="396" w:author="佳煜 张" w:date="2025-09-20T13:57:00Z" w16du:dateUtc="2025-09-20T05:57:00Z">
        <w:r w:rsidDel="008A6FF5">
          <w:rPr>
            <w:rFonts w:ascii="Times New Roman" w:hAnsi="Times New Roman" w:cs="Times New Roman"/>
            <w:sz w:val="24"/>
          </w:rPr>
          <w:delText>) remained significantly negatively correlated with Flavan-3-ols (Q3: OR</w:delText>
        </w:r>
        <w:r w:rsidDel="008A6FF5">
          <w:rPr>
            <w:rFonts w:ascii="Times New Roman" w:hAnsi="Times New Roman" w:cs="Times New Roman" w:hint="eastAsia"/>
            <w:sz w:val="24"/>
          </w:rPr>
          <w:delText xml:space="preserve"> </w:delText>
        </w:r>
        <w:r w:rsidDel="008A6FF5">
          <w:rPr>
            <w:rFonts w:ascii="Times New Roman" w:hAnsi="Times New Roman" w:cs="Times New Roman"/>
            <w:sz w:val="24"/>
          </w:rPr>
          <w:delText>=</w:delText>
        </w:r>
        <w:r w:rsidDel="008A6FF5">
          <w:rPr>
            <w:rFonts w:ascii="Times New Roman" w:hAnsi="Times New Roman" w:cs="Times New Roman" w:hint="eastAsia"/>
            <w:sz w:val="24"/>
          </w:rPr>
          <w:delText xml:space="preserve"> </w:delText>
        </w:r>
        <w:r w:rsidDel="008A6FF5">
          <w:rPr>
            <w:rFonts w:ascii="Times New Roman" w:hAnsi="Times New Roman" w:cs="Times New Roman"/>
            <w:sz w:val="24"/>
          </w:rPr>
          <w:delText>0.</w:delText>
        </w:r>
      </w:del>
      <w:del w:id="397" w:author="佳煜 张" w:date="2025-09-20T13:41:00Z" w16du:dateUtc="2025-09-20T05:41:00Z">
        <w:r w:rsidDel="004C4DBA">
          <w:rPr>
            <w:rFonts w:ascii="Times New Roman" w:hAnsi="Times New Roman" w:cs="Times New Roman"/>
            <w:sz w:val="24"/>
          </w:rPr>
          <w:delText>53</w:delText>
        </w:r>
      </w:del>
      <w:del w:id="398" w:author="佳煜 张" w:date="2025-09-20T13:57:00Z" w16du:dateUtc="2025-09-20T05:57:00Z">
        <w:r w:rsidDel="008A6FF5">
          <w:rPr>
            <w:rFonts w:ascii="Times New Roman" w:hAnsi="Times New Roman" w:cs="Times New Roman"/>
            <w:sz w:val="24"/>
          </w:rPr>
          <w:delText>, 95% CI</w:delText>
        </w:r>
        <w:r w:rsidDel="008A6FF5">
          <w:rPr>
            <w:rFonts w:ascii="Times New Roman" w:hAnsi="Times New Roman" w:cs="Times New Roman" w:hint="eastAsia"/>
            <w:sz w:val="24"/>
          </w:rPr>
          <w:delText xml:space="preserve"> =</w:delText>
        </w:r>
        <w:r w:rsidDel="008A6FF5">
          <w:rPr>
            <w:rFonts w:ascii="Times New Roman" w:hAnsi="Times New Roman" w:cs="Times New Roman"/>
            <w:sz w:val="24"/>
          </w:rPr>
          <w:delText xml:space="preserve"> 0.</w:delText>
        </w:r>
      </w:del>
      <w:del w:id="399" w:author="佳煜 张" w:date="2025-09-20T13:41:00Z" w16du:dateUtc="2025-09-20T05:41:00Z">
        <w:r w:rsidDel="004C4DBA">
          <w:rPr>
            <w:rFonts w:ascii="Times New Roman" w:hAnsi="Times New Roman" w:cs="Times New Roman"/>
            <w:sz w:val="24"/>
          </w:rPr>
          <w:delText>40</w:delText>
        </w:r>
      </w:del>
      <w:del w:id="400" w:author="佳煜 张" w:date="2025-09-20T13:57:00Z" w16du:dateUtc="2025-09-20T05:57:00Z">
        <w:r w:rsidDel="008A6FF5">
          <w:rPr>
            <w:rFonts w:ascii="Times New Roman" w:hAnsi="Times New Roman" w:cs="Times New Roman"/>
            <w:sz w:val="24"/>
          </w:rPr>
          <w:delText>-0.</w:delText>
        </w:r>
      </w:del>
      <w:del w:id="401" w:author="佳煜 张" w:date="2025-09-20T13:41:00Z" w16du:dateUtc="2025-09-20T05:41:00Z">
        <w:r w:rsidDel="004C4DBA">
          <w:rPr>
            <w:rFonts w:ascii="Times New Roman" w:hAnsi="Times New Roman" w:cs="Times New Roman"/>
            <w:sz w:val="24"/>
          </w:rPr>
          <w:delText>71</w:delText>
        </w:r>
      </w:del>
      <w:del w:id="402" w:author="佳煜 张" w:date="2025-09-20T13:57:00Z" w16du:dateUtc="2025-09-20T05:57:00Z">
        <w:r w:rsidDel="008A6FF5">
          <w:rPr>
            <w:rFonts w:ascii="Times New Roman" w:hAnsi="Times New Roman" w:cs="Times New Roman"/>
            <w:sz w:val="24"/>
          </w:rPr>
          <w:delText xml:space="preserve">), </w:delText>
        </w:r>
      </w:del>
      <w:del w:id="403" w:author="佳煜 张" w:date="2025-09-20T14:02:00Z" w16du:dateUtc="2025-09-20T06:02:00Z">
        <w:r w:rsidDel="00F23ABC">
          <w:rPr>
            <w:rFonts w:ascii="Times New Roman" w:hAnsi="Times New Roman" w:cs="Times New Roman"/>
            <w:sz w:val="24"/>
          </w:rPr>
          <w:delText xml:space="preserve">whereas the association observed in the crude model disappeared for </w:delText>
        </w:r>
        <w:r w:rsidDel="00F23ABC">
          <w:rPr>
            <w:rFonts w:ascii="Times New Roman" w:hAnsi="Times New Roman" w:cs="Times New Roman" w:hint="eastAsia"/>
            <w:sz w:val="24"/>
          </w:rPr>
          <w:delText>f</w:delText>
        </w:r>
        <w:r w:rsidDel="00F23ABC">
          <w:rPr>
            <w:rFonts w:ascii="Times New Roman" w:hAnsi="Times New Roman" w:cs="Times New Roman"/>
            <w:sz w:val="24"/>
          </w:rPr>
          <w:delText>lavones</w:delText>
        </w:r>
      </w:del>
      <w:del w:id="404" w:author="佳煜 张" w:date="2025-09-20T13:42:00Z" w16du:dateUtc="2025-09-20T05:42:00Z">
        <w:r w:rsidDel="00FC052C">
          <w:rPr>
            <w:rFonts w:ascii="Times New Roman" w:hAnsi="Times New Roman" w:cs="Times New Roman"/>
            <w:sz w:val="24"/>
          </w:rPr>
          <w:delText xml:space="preserve"> and </w:delText>
        </w:r>
        <w:r w:rsidDel="00FC052C">
          <w:rPr>
            <w:rFonts w:ascii="Times New Roman" w:hAnsi="Times New Roman" w:cs="Times New Roman" w:hint="eastAsia"/>
            <w:sz w:val="24"/>
          </w:rPr>
          <w:delText>f</w:delText>
        </w:r>
        <w:r w:rsidDel="00FC052C">
          <w:rPr>
            <w:rFonts w:ascii="Times New Roman" w:hAnsi="Times New Roman" w:cs="Times New Roman"/>
            <w:sz w:val="24"/>
          </w:rPr>
          <w:delText>lavonols</w:delText>
        </w:r>
      </w:del>
      <w:r>
        <w:rPr>
          <w:rFonts w:ascii="Times New Roman" w:hAnsi="Times New Roman" w:cs="Times New Roman"/>
          <w:sz w:val="24"/>
        </w:rPr>
        <w:t xml:space="preserve">. </w:t>
      </w:r>
      <w:bookmarkEnd w:id="390"/>
      <w:ins w:id="405" w:author="佳煜 张" w:date="2025-09-20T14:03:00Z" w16du:dateUtc="2025-09-20T06:03:00Z">
        <w:r w:rsidR="00F23ABC" w:rsidRPr="00F23ABC">
          <w:rPr>
            <w:rFonts w:ascii="Times New Roman" w:hAnsi="Times New Roman" w:cs="Times New Roman" w:hint="eastAsia"/>
            <w:sz w:val="24"/>
          </w:rPr>
          <w:t xml:space="preserve">No significant </w:t>
        </w:r>
        <w:r w:rsidR="00F23ABC" w:rsidRPr="00F23ABC">
          <w:rPr>
            <w:rFonts w:ascii="Times New Roman" w:hAnsi="Times New Roman" w:cs="Times New Roman" w:hint="eastAsia"/>
            <w:sz w:val="24"/>
          </w:rPr>
          <w:lastRenderedPageBreak/>
          <w:t xml:space="preserve">associations were found between isoflavones or </w:t>
        </w:r>
        <w:proofErr w:type="spellStart"/>
        <w:r w:rsidR="00F23ABC" w:rsidRPr="00F23ABC">
          <w:rPr>
            <w:rFonts w:ascii="Times New Roman" w:hAnsi="Times New Roman" w:cs="Times New Roman" w:hint="eastAsia"/>
            <w:sz w:val="24"/>
          </w:rPr>
          <w:t>flavonols</w:t>
        </w:r>
        <w:proofErr w:type="spellEnd"/>
        <w:r w:rsidR="00F23ABC" w:rsidRPr="00F23ABC">
          <w:rPr>
            <w:rFonts w:ascii="Times New Roman" w:hAnsi="Times New Roman" w:cs="Times New Roman" w:hint="eastAsia"/>
            <w:sz w:val="24"/>
          </w:rPr>
          <w:t xml:space="preserve"> and MHO in any model</w:t>
        </w:r>
      </w:ins>
      <w:del w:id="406" w:author="佳煜 张" w:date="2025-09-20T14:03:00Z" w16du:dateUtc="2025-09-20T06:03:00Z">
        <w:r w:rsidDel="00F23ABC">
          <w:rPr>
            <w:rFonts w:ascii="Times New Roman" w:hAnsi="Times New Roman" w:cs="Times New Roman" w:hint="eastAsia"/>
            <w:sz w:val="24"/>
          </w:rPr>
          <w:delText>No significant association between i</w:delText>
        </w:r>
        <w:r w:rsidDel="00F23ABC">
          <w:rPr>
            <w:rFonts w:ascii="Times New Roman" w:hAnsi="Times New Roman" w:cs="Times New Roman"/>
            <w:sz w:val="24"/>
          </w:rPr>
          <w:delText xml:space="preserve">soflavones </w:delText>
        </w:r>
        <w:r w:rsidDel="00F23ABC">
          <w:rPr>
            <w:rFonts w:ascii="Times New Roman" w:hAnsi="Times New Roman" w:cs="Times New Roman" w:hint="eastAsia"/>
            <w:sz w:val="24"/>
          </w:rPr>
          <w:delText>and MHO was observed in all models</w:delText>
        </w:r>
      </w:del>
      <w:r>
        <w:rPr>
          <w:rFonts w:ascii="Times New Roman" w:hAnsi="Times New Roman" w:cs="Times New Roman" w:hint="eastAsia"/>
          <w:sz w:val="24"/>
        </w:rPr>
        <w:t>.</w:t>
      </w:r>
    </w:p>
    <w:p w14:paraId="218CA79C" w14:textId="354715BB" w:rsidR="00DA6E1F" w:rsidRDefault="00E60AF0">
      <w:pPr>
        <w:spacing w:line="480" w:lineRule="auto"/>
        <w:jc w:val="both"/>
        <w:rPr>
          <w:rFonts w:ascii="Times New Roman" w:hAnsi="Times New Roman" w:cs="Times New Roman"/>
          <w:sz w:val="24"/>
        </w:rPr>
      </w:pPr>
      <w:del w:id="407" w:author="佳煜 张" w:date="2025-09-20T14:03:00Z" w16du:dateUtc="2025-09-20T06:03:00Z">
        <w:r w:rsidDel="00F23ABC">
          <w:rPr>
            <w:rFonts w:ascii="Times New Roman" w:hAnsi="Times New Roman" w:cs="Times New Roman" w:hint="eastAsia"/>
            <w:sz w:val="24"/>
          </w:rPr>
          <w:delText xml:space="preserve"> </w:delText>
        </w:r>
      </w:del>
      <w:ins w:id="408" w:author="佳煜 张" w:date="2025-09-20T14:14:00Z">
        <w:r w:rsidR="00D0277A" w:rsidRPr="00D0277A">
          <w:rPr>
            <w:rFonts w:ascii="Times New Roman" w:hAnsi="Times New Roman" w:cs="Times New Roman"/>
            <w:sz w:val="24"/>
          </w:rPr>
          <w:t>For MUO, a higher intake of flavanones was significantly associated with reduced odds of MUO in the second (Q2: OR = 0.70, 95% CI: 0.51</w:t>
        </w:r>
      </w:ins>
      <w:ins w:id="409" w:author="佳煜 张" w:date="2025-09-21T10:22:00Z" w16du:dateUtc="2025-09-21T02:22:00Z">
        <w:r w:rsidR="00E15C73">
          <w:rPr>
            <w:rFonts w:ascii="Times New Roman" w:hAnsi="Times New Roman" w:cs="Times New Roman"/>
            <w:sz w:val="24"/>
          </w:rPr>
          <w:t>-</w:t>
        </w:r>
      </w:ins>
      <w:ins w:id="410" w:author="佳煜 张" w:date="2025-09-20T14:14:00Z">
        <w:r w:rsidR="00D0277A" w:rsidRPr="00D0277A">
          <w:rPr>
            <w:rFonts w:ascii="Times New Roman" w:hAnsi="Times New Roman" w:cs="Times New Roman"/>
            <w:sz w:val="24"/>
          </w:rPr>
          <w:t>0.96), third (Q3: OR = 0.56, 95% CI: 0.38</w:t>
        </w:r>
      </w:ins>
      <w:ins w:id="411" w:author="佳煜 张" w:date="2025-09-21T10:22:00Z" w16du:dateUtc="2025-09-21T02:22:00Z">
        <w:r w:rsidR="00E15C73">
          <w:rPr>
            <w:rFonts w:ascii="Times New Roman" w:hAnsi="Times New Roman" w:cs="Times New Roman"/>
            <w:sz w:val="24"/>
          </w:rPr>
          <w:t>-</w:t>
        </w:r>
      </w:ins>
      <w:ins w:id="412" w:author="佳煜 张" w:date="2025-09-20T14:14:00Z">
        <w:r w:rsidR="00D0277A" w:rsidRPr="00D0277A">
          <w:rPr>
            <w:rFonts w:ascii="Times New Roman" w:hAnsi="Times New Roman" w:cs="Times New Roman"/>
            <w:sz w:val="24"/>
          </w:rPr>
          <w:t>0.82), and fourth (Q4: OR = 0.66, 95% CI: 0.47</w:t>
        </w:r>
      </w:ins>
      <w:ins w:id="413" w:author="佳煜 张" w:date="2025-09-21T10:22:00Z" w16du:dateUtc="2025-09-21T02:22:00Z">
        <w:r w:rsidR="00E15C73">
          <w:rPr>
            <w:rFonts w:ascii="Times New Roman" w:hAnsi="Times New Roman" w:cs="Times New Roman"/>
            <w:sz w:val="24"/>
          </w:rPr>
          <w:t>-</w:t>
        </w:r>
      </w:ins>
      <w:ins w:id="414" w:author="佳煜 张" w:date="2025-09-20T14:14:00Z">
        <w:r w:rsidR="00D0277A" w:rsidRPr="00D0277A">
          <w:rPr>
            <w:rFonts w:ascii="Times New Roman" w:hAnsi="Times New Roman" w:cs="Times New Roman"/>
            <w:sz w:val="24"/>
          </w:rPr>
          <w:t>0.93) quartiles.</w:t>
        </w:r>
      </w:ins>
      <w:del w:id="415" w:author="佳煜 张" w:date="2025-09-20T14:14:00Z" w16du:dateUtc="2025-09-20T06:14:00Z">
        <w:r w:rsidDel="00D0277A">
          <w:rPr>
            <w:rFonts w:ascii="Times New Roman" w:hAnsi="Times New Roman" w:cs="Times New Roman"/>
            <w:sz w:val="24"/>
          </w:rPr>
          <w:delText xml:space="preserve">For MUO, higher intake of </w:delText>
        </w:r>
        <w:r w:rsidDel="00D0277A">
          <w:rPr>
            <w:rFonts w:ascii="Times New Roman" w:hAnsi="Times New Roman" w:cs="Times New Roman" w:hint="eastAsia"/>
            <w:sz w:val="24"/>
          </w:rPr>
          <w:delText>f</w:delText>
        </w:r>
        <w:r w:rsidDel="00D0277A">
          <w:rPr>
            <w:rFonts w:ascii="Times New Roman" w:hAnsi="Times New Roman" w:cs="Times New Roman"/>
            <w:sz w:val="24"/>
          </w:rPr>
          <w:delText>lavanones (Q2 (OR</w:delText>
        </w:r>
        <w:r w:rsidDel="00D0277A">
          <w:rPr>
            <w:rFonts w:ascii="Times New Roman" w:hAnsi="Times New Roman" w:cs="Times New Roman" w:hint="eastAsia"/>
            <w:sz w:val="24"/>
          </w:rPr>
          <w:delText xml:space="preserve"> </w:delText>
        </w:r>
        <w:r w:rsidDel="00D0277A">
          <w:rPr>
            <w:rFonts w:ascii="Times New Roman" w:hAnsi="Times New Roman" w:cs="Times New Roman"/>
            <w:sz w:val="24"/>
          </w:rPr>
          <w:delText>=</w:delText>
        </w:r>
        <w:r w:rsidDel="00D0277A">
          <w:rPr>
            <w:rFonts w:ascii="Times New Roman" w:hAnsi="Times New Roman" w:cs="Times New Roman" w:hint="eastAsia"/>
            <w:sz w:val="24"/>
          </w:rPr>
          <w:delText xml:space="preserve"> </w:delText>
        </w:r>
        <w:r w:rsidDel="00D0277A">
          <w:rPr>
            <w:rFonts w:ascii="Times New Roman" w:hAnsi="Times New Roman" w:cs="Times New Roman"/>
            <w:sz w:val="24"/>
          </w:rPr>
          <w:delText>0.</w:delText>
        </w:r>
      </w:del>
      <w:del w:id="416" w:author="佳煜 张" w:date="2025-09-20T13:44:00Z" w16du:dateUtc="2025-09-20T05:44:00Z">
        <w:r w:rsidDel="00393708">
          <w:rPr>
            <w:rFonts w:ascii="Times New Roman" w:hAnsi="Times New Roman" w:cs="Times New Roman"/>
            <w:sz w:val="24"/>
          </w:rPr>
          <w:delText>69</w:delText>
        </w:r>
      </w:del>
      <w:del w:id="417" w:author="佳煜 张" w:date="2025-09-20T14:14:00Z" w16du:dateUtc="2025-09-20T06:14:00Z">
        <w:r w:rsidDel="00D0277A">
          <w:rPr>
            <w:rFonts w:ascii="Times New Roman" w:hAnsi="Times New Roman" w:cs="Times New Roman"/>
            <w:sz w:val="24"/>
          </w:rPr>
          <w:delText>, 95% CI</w:delText>
        </w:r>
        <w:r w:rsidDel="00D0277A">
          <w:rPr>
            <w:rFonts w:ascii="Times New Roman" w:hAnsi="Times New Roman" w:cs="Times New Roman" w:hint="eastAsia"/>
            <w:sz w:val="24"/>
          </w:rPr>
          <w:delText xml:space="preserve"> =</w:delText>
        </w:r>
        <w:r w:rsidDel="00D0277A">
          <w:rPr>
            <w:rFonts w:ascii="Times New Roman" w:hAnsi="Times New Roman" w:cs="Times New Roman"/>
            <w:sz w:val="24"/>
          </w:rPr>
          <w:delText xml:space="preserve"> 0.</w:delText>
        </w:r>
      </w:del>
      <w:del w:id="418" w:author="佳煜 张" w:date="2025-09-20T13:44:00Z" w16du:dateUtc="2025-09-20T05:44:00Z">
        <w:r w:rsidDel="00393708">
          <w:rPr>
            <w:rFonts w:ascii="Times New Roman" w:hAnsi="Times New Roman" w:cs="Times New Roman"/>
            <w:sz w:val="24"/>
          </w:rPr>
          <w:delText>50</w:delText>
        </w:r>
      </w:del>
      <w:del w:id="419" w:author="佳煜 张" w:date="2025-09-20T14:14:00Z" w16du:dateUtc="2025-09-20T06:14:00Z">
        <w:r w:rsidDel="00D0277A">
          <w:rPr>
            <w:rFonts w:ascii="Times New Roman" w:hAnsi="Times New Roman" w:cs="Times New Roman"/>
            <w:sz w:val="24"/>
          </w:rPr>
          <w:delText>-0.</w:delText>
        </w:r>
      </w:del>
      <w:del w:id="420" w:author="佳煜 张" w:date="2025-09-20T13:44:00Z" w16du:dateUtc="2025-09-20T05:44:00Z">
        <w:r w:rsidDel="00393708">
          <w:rPr>
            <w:rFonts w:ascii="Times New Roman" w:hAnsi="Times New Roman" w:cs="Times New Roman"/>
            <w:sz w:val="24"/>
          </w:rPr>
          <w:delText>94</w:delText>
        </w:r>
      </w:del>
      <w:del w:id="421" w:author="佳煜 张" w:date="2025-09-20T14:14:00Z" w16du:dateUtc="2025-09-20T06:14:00Z">
        <w:r w:rsidDel="00D0277A">
          <w:rPr>
            <w:rFonts w:ascii="Times New Roman" w:hAnsi="Times New Roman" w:cs="Times New Roman"/>
            <w:sz w:val="24"/>
          </w:rPr>
          <w:delText>), Q3 (OR</w:delText>
        </w:r>
        <w:r w:rsidDel="00D0277A">
          <w:rPr>
            <w:rFonts w:ascii="Times New Roman" w:hAnsi="Times New Roman" w:cs="Times New Roman" w:hint="eastAsia"/>
            <w:sz w:val="24"/>
          </w:rPr>
          <w:delText xml:space="preserve"> </w:delText>
        </w:r>
        <w:r w:rsidDel="00D0277A">
          <w:rPr>
            <w:rFonts w:ascii="Times New Roman" w:hAnsi="Times New Roman" w:cs="Times New Roman"/>
            <w:sz w:val="24"/>
          </w:rPr>
          <w:delText>=</w:delText>
        </w:r>
        <w:r w:rsidDel="00D0277A">
          <w:rPr>
            <w:rFonts w:ascii="Times New Roman" w:hAnsi="Times New Roman" w:cs="Times New Roman" w:hint="eastAsia"/>
            <w:sz w:val="24"/>
          </w:rPr>
          <w:delText xml:space="preserve"> </w:delText>
        </w:r>
        <w:r w:rsidDel="00D0277A">
          <w:rPr>
            <w:rFonts w:ascii="Times New Roman" w:hAnsi="Times New Roman" w:cs="Times New Roman"/>
            <w:sz w:val="24"/>
          </w:rPr>
          <w:delText>0.</w:delText>
        </w:r>
      </w:del>
      <w:del w:id="422" w:author="佳煜 张" w:date="2025-09-20T13:44:00Z" w16du:dateUtc="2025-09-20T05:44:00Z">
        <w:r w:rsidDel="00393708">
          <w:rPr>
            <w:rFonts w:ascii="Times New Roman" w:hAnsi="Times New Roman" w:cs="Times New Roman"/>
            <w:sz w:val="24"/>
          </w:rPr>
          <w:delText>52</w:delText>
        </w:r>
      </w:del>
      <w:del w:id="423" w:author="佳煜 张" w:date="2025-09-20T14:14:00Z" w16du:dateUtc="2025-09-20T06:14:00Z">
        <w:r w:rsidDel="00D0277A">
          <w:rPr>
            <w:rFonts w:ascii="Times New Roman" w:hAnsi="Times New Roman" w:cs="Times New Roman"/>
            <w:sz w:val="24"/>
          </w:rPr>
          <w:delText>, 95% CI</w:delText>
        </w:r>
        <w:r w:rsidDel="00D0277A">
          <w:rPr>
            <w:rFonts w:ascii="Times New Roman" w:hAnsi="Times New Roman" w:cs="Times New Roman" w:hint="eastAsia"/>
            <w:sz w:val="24"/>
          </w:rPr>
          <w:delText xml:space="preserve"> =</w:delText>
        </w:r>
        <w:r w:rsidDel="00D0277A">
          <w:rPr>
            <w:rFonts w:ascii="Times New Roman" w:hAnsi="Times New Roman" w:cs="Times New Roman"/>
            <w:sz w:val="24"/>
          </w:rPr>
          <w:delText xml:space="preserve"> 0.</w:delText>
        </w:r>
      </w:del>
      <w:del w:id="424" w:author="佳煜 张" w:date="2025-09-20T13:44:00Z" w16du:dateUtc="2025-09-20T05:44:00Z">
        <w:r w:rsidDel="00393708">
          <w:rPr>
            <w:rFonts w:ascii="Times New Roman" w:hAnsi="Times New Roman" w:cs="Times New Roman"/>
            <w:sz w:val="24"/>
          </w:rPr>
          <w:delText>36</w:delText>
        </w:r>
      </w:del>
      <w:del w:id="425" w:author="佳煜 张" w:date="2025-09-20T14:14:00Z" w16du:dateUtc="2025-09-20T06:14:00Z">
        <w:r w:rsidDel="00D0277A">
          <w:rPr>
            <w:rFonts w:ascii="Times New Roman" w:hAnsi="Times New Roman" w:cs="Times New Roman"/>
            <w:sz w:val="24"/>
          </w:rPr>
          <w:delText>-0.</w:delText>
        </w:r>
      </w:del>
      <w:del w:id="426" w:author="佳煜 张" w:date="2025-09-20T13:45:00Z" w16du:dateUtc="2025-09-20T05:45:00Z">
        <w:r w:rsidDel="00393708">
          <w:rPr>
            <w:rFonts w:ascii="Times New Roman" w:hAnsi="Times New Roman" w:cs="Times New Roman"/>
            <w:sz w:val="24"/>
          </w:rPr>
          <w:delText>73</w:delText>
        </w:r>
      </w:del>
      <w:del w:id="427" w:author="佳煜 张" w:date="2025-09-20T14:14:00Z" w16du:dateUtc="2025-09-20T06:14:00Z">
        <w:r w:rsidDel="00D0277A">
          <w:rPr>
            <w:rFonts w:ascii="Times New Roman" w:hAnsi="Times New Roman" w:cs="Times New Roman"/>
            <w:sz w:val="24"/>
          </w:rPr>
          <w:delText>) and Q4 (OR</w:delText>
        </w:r>
        <w:r w:rsidDel="00D0277A">
          <w:rPr>
            <w:rFonts w:ascii="Times New Roman" w:hAnsi="Times New Roman" w:cs="Times New Roman" w:hint="eastAsia"/>
            <w:sz w:val="24"/>
          </w:rPr>
          <w:delText xml:space="preserve"> </w:delText>
        </w:r>
        <w:r w:rsidDel="00D0277A">
          <w:rPr>
            <w:rFonts w:ascii="Times New Roman" w:hAnsi="Times New Roman" w:cs="Times New Roman"/>
            <w:sz w:val="24"/>
          </w:rPr>
          <w:delText>=</w:delText>
        </w:r>
        <w:r w:rsidDel="00D0277A">
          <w:rPr>
            <w:rFonts w:ascii="Times New Roman" w:hAnsi="Times New Roman" w:cs="Times New Roman" w:hint="eastAsia"/>
            <w:sz w:val="24"/>
          </w:rPr>
          <w:delText xml:space="preserve"> </w:delText>
        </w:r>
        <w:r w:rsidDel="00D0277A">
          <w:rPr>
            <w:rFonts w:ascii="Times New Roman" w:hAnsi="Times New Roman" w:cs="Times New Roman"/>
            <w:sz w:val="24"/>
          </w:rPr>
          <w:delText>0.</w:delText>
        </w:r>
      </w:del>
      <w:del w:id="428" w:author="佳煜 张" w:date="2025-09-20T13:45:00Z" w16du:dateUtc="2025-09-20T05:45:00Z">
        <w:r w:rsidDel="00393708">
          <w:rPr>
            <w:rFonts w:ascii="Times New Roman" w:hAnsi="Times New Roman" w:cs="Times New Roman"/>
            <w:sz w:val="24"/>
          </w:rPr>
          <w:delText>58</w:delText>
        </w:r>
      </w:del>
      <w:del w:id="429" w:author="佳煜 张" w:date="2025-09-20T14:14:00Z" w16du:dateUtc="2025-09-20T06:14:00Z">
        <w:r w:rsidDel="00D0277A">
          <w:rPr>
            <w:rFonts w:ascii="Times New Roman" w:hAnsi="Times New Roman" w:cs="Times New Roman"/>
            <w:sz w:val="24"/>
          </w:rPr>
          <w:delText>, 95% CI</w:delText>
        </w:r>
        <w:r w:rsidDel="00D0277A">
          <w:rPr>
            <w:rFonts w:ascii="Times New Roman" w:hAnsi="Times New Roman" w:cs="Times New Roman" w:hint="eastAsia"/>
            <w:sz w:val="24"/>
          </w:rPr>
          <w:delText xml:space="preserve"> =</w:delText>
        </w:r>
        <w:r w:rsidDel="00D0277A">
          <w:rPr>
            <w:rFonts w:ascii="Times New Roman" w:hAnsi="Times New Roman" w:cs="Times New Roman"/>
            <w:sz w:val="24"/>
          </w:rPr>
          <w:delText xml:space="preserve"> 0.</w:delText>
        </w:r>
      </w:del>
      <w:del w:id="430" w:author="佳煜 张" w:date="2025-09-20T13:45:00Z" w16du:dateUtc="2025-09-20T05:45:00Z">
        <w:r w:rsidDel="00393708">
          <w:rPr>
            <w:rFonts w:ascii="Times New Roman" w:hAnsi="Times New Roman" w:cs="Times New Roman"/>
            <w:sz w:val="24"/>
          </w:rPr>
          <w:delText>40</w:delText>
        </w:r>
      </w:del>
      <w:del w:id="431" w:author="佳煜 张" w:date="2025-09-20T14:14:00Z" w16du:dateUtc="2025-09-20T06:14:00Z">
        <w:r w:rsidDel="00D0277A">
          <w:rPr>
            <w:rFonts w:ascii="Times New Roman" w:hAnsi="Times New Roman" w:cs="Times New Roman"/>
            <w:sz w:val="24"/>
          </w:rPr>
          <w:delText>-0.</w:delText>
        </w:r>
      </w:del>
      <w:del w:id="432" w:author="佳煜 张" w:date="2025-09-20T13:45:00Z" w16du:dateUtc="2025-09-20T05:45:00Z">
        <w:r w:rsidDel="00393708">
          <w:rPr>
            <w:rFonts w:ascii="Times New Roman" w:hAnsi="Times New Roman" w:cs="Times New Roman"/>
            <w:sz w:val="24"/>
          </w:rPr>
          <w:delText>83</w:delText>
        </w:r>
      </w:del>
      <w:del w:id="433" w:author="佳煜 张" w:date="2025-09-20T14:14:00Z" w16du:dateUtc="2025-09-20T06:14:00Z">
        <w:r w:rsidDel="00D0277A">
          <w:rPr>
            <w:rFonts w:ascii="Times New Roman" w:hAnsi="Times New Roman" w:cs="Times New Roman"/>
            <w:sz w:val="24"/>
          </w:rPr>
          <w:delText xml:space="preserve">) ) were significantly associated with reduced </w:delText>
        </w:r>
      </w:del>
      <w:del w:id="434" w:author="佳煜 张" w:date="2025-09-20T13:45:00Z" w16du:dateUtc="2025-09-20T05:45:00Z">
        <w:r w:rsidDel="00393708">
          <w:rPr>
            <w:rFonts w:ascii="Times New Roman" w:hAnsi="Times New Roman" w:cs="Times New Roman"/>
            <w:sz w:val="24"/>
          </w:rPr>
          <w:delText xml:space="preserve">risk </w:delText>
        </w:r>
      </w:del>
      <w:del w:id="435" w:author="佳煜 张" w:date="2025-09-20T14:14:00Z" w16du:dateUtc="2025-09-20T06:14:00Z">
        <w:r w:rsidDel="00D0277A">
          <w:rPr>
            <w:rFonts w:ascii="Times New Roman" w:hAnsi="Times New Roman" w:cs="Times New Roman"/>
            <w:sz w:val="24"/>
          </w:rPr>
          <w:delText>of MUO</w:delText>
        </w:r>
      </w:del>
      <w:ins w:id="436" w:author="佳煜 张" w:date="2025-09-20T14:06:00Z" w16du:dateUtc="2025-09-20T06:06:00Z">
        <w:r w:rsidR="006245A8">
          <w:rPr>
            <w:rFonts w:hint="eastAsia"/>
          </w:rPr>
          <w:t xml:space="preserve">. </w:t>
        </w:r>
        <w:r w:rsidR="006716A5" w:rsidRPr="006716A5">
          <w:rPr>
            <w:rFonts w:ascii="Times New Roman" w:hAnsi="Times New Roman" w:cs="Times New Roman" w:hint="eastAsia"/>
            <w:sz w:val="24"/>
          </w:rPr>
          <w:t>Similarly, flavan-3-ols (Q2: OR = 0.76, 95% CI: 0.60</w:t>
        </w:r>
      </w:ins>
      <w:ins w:id="437" w:author="佳煜 张" w:date="2025-09-21T10:22:00Z" w16du:dateUtc="2025-09-21T02:22:00Z">
        <w:r w:rsidR="00E15C73">
          <w:rPr>
            <w:rFonts w:ascii="Times New Roman" w:hAnsi="Times New Roman" w:cs="Times New Roman"/>
            <w:sz w:val="24"/>
          </w:rPr>
          <w:t>-</w:t>
        </w:r>
      </w:ins>
      <w:ins w:id="438" w:author="佳煜 张" w:date="2025-09-20T14:06:00Z" w16du:dateUtc="2025-09-20T06:06:00Z">
        <w:r w:rsidR="006716A5" w:rsidRPr="006716A5">
          <w:rPr>
            <w:rFonts w:ascii="Times New Roman" w:hAnsi="Times New Roman" w:cs="Times New Roman" w:hint="eastAsia"/>
            <w:sz w:val="24"/>
          </w:rPr>
          <w:t>0.96; Q3: OR = 0.72, 95% CI: 0.53</w:t>
        </w:r>
      </w:ins>
      <w:ins w:id="439" w:author="佳煜 张" w:date="2025-09-21T10:22:00Z" w16du:dateUtc="2025-09-21T02:22:00Z">
        <w:r w:rsidR="00E15C73">
          <w:rPr>
            <w:rFonts w:ascii="Times New Roman" w:hAnsi="Times New Roman" w:cs="Times New Roman"/>
            <w:sz w:val="24"/>
          </w:rPr>
          <w:t>-</w:t>
        </w:r>
      </w:ins>
      <w:ins w:id="440" w:author="佳煜 张" w:date="2025-09-20T14:06:00Z" w16du:dateUtc="2025-09-20T06:06:00Z">
        <w:r w:rsidR="006716A5" w:rsidRPr="006716A5">
          <w:rPr>
            <w:rFonts w:ascii="Times New Roman" w:hAnsi="Times New Roman" w:cs="Times New Roman" w:hint="eastAsia"/>
            <w:sz w:val="24"/>
          </w:rPr>
          <w:t>0.96) and anthocyanidins (Q3: OR = 0.67, 95% CI: 0.48</w:t>
        </w:r>
      </w:ins>
      <w:ins w:id="441" w:author="佳煜 张" w:date="2025-09-21T10:22:00Z" w16du:dateUtc="2025-09-21T02:22:00Z">
        <w:r w:rsidR="00E15C73">
          <w:rPr>
            <w:rFonts w:ascii="Times New Roman" w:hAnsi="Times New Roman" w:cs="Times New Roman"/>
            <w:sz w:val="24"/>
          </w:rPr>
          <w:t>-</w:t>
        </w:r>
      </w:ins>
      <w:ins w:id="442" w:author="佳煜 张" w:date="2025-09-20T14:06:00Z" w16du:dateUtc="2025-09-20T06:06:00Z">
        <w:r w:rsidR="006716A5" w:rsidRPr="006716A5">
          <w:rPr>
            <w:rFonts w:ascii="Times New Roman" w:hAnsi="Times New Roman" w:cs="Times New Roman" w:hint="eastAsia"/>
            <w:sz w:val="24"/>
          </w:rPr>
          <w:t>0.92; Q4: OR = 0.62, 95% CI: 0.41</w:t>
        </w:r>
      </w:ins>
      <w:ins w:id="443" w:author="佳煜 张" w:date="2025-09-21T10:22:00Z" w16du:dateUtc="2025-09-21T02:22:00Z">
        <w:r w:rsidR="00E15C73">
          <w:rPr>
            <w:rFonts w:ascii="Times New Roman" w:hAnsi="Times New Roman" w:cs="Times New Roman"/>
            <w:sz w:val="24"/>
          </w:rPr>
          <w:t>-</w:t>
        </w:r>
      </w:ins>
      <w:ins w:id="444" w:author="佳煜 张" w:date="2025-09-20T14:06:00Z" w16du:dateUtc="2025-09-20T06:06:00Z">
        <w:r w:rsidR="006716A5" w:rsidRPr="006716A5">
          <w:rPr>
            <w:rFonts w:ascii="Times New Roman" w:hAnsi="Times New Roman" w:cs="Times New Roman" w:hint="eastAsia"/>
            <w:sz w:val="24"/>
          </w:rPr>
          <w:t>0.92) were also inversely associated with MUO.</w:t>
        </w:r>
      </w:ins>
      <w:del w:id="445" w:author="佳煜 张" w:date="2025-09-20T14:06:00Z" w16du:dateUtc="2025-09-20T06:06:00Z">
        <w:r w:rsidDel="006716A5">
          <w:rPr>
            <w:rFonts w:ascii="Times New Roman" w:hAnsi="Times New Roman" w:cs="Times New Roman"/>
            <w:sz w:val="24"/>
          </w:rPr>
          <w:delText>; Flavan-3-ols (Q2: OR</w:delText>
        </w:r>
        <w:r w:rsidDel="006716A5">
          <w:rPr>
            <w:rFonts w:ascii="Times New Roman" w:hAnsi="Times New Roman" w:cs="Times New Roman" w:hint="eastAsia"/>
            <w:sz w:val="24"/>
          </w:rPr>
          <w:delText xml:space="preserve"> </w:delText>
        </w:r>
        <w:r w:rsidDel="006716A5">
          <w:rPr>
            <w:rFonts w:ascii="Times New Roman" w:hAnsi="Times New Roman" w:cs="Times New Roman"/>
            <w:sz w:val="24"/>
          </w:rPr>
          <w:delText>=</w:delText>
        </w:r>
        <w:r w:rsidDel="006716A5">
          <w:rPr>
            <w:rFonts w:ascii="Times New Roman" w:hAnsi="Times New Roman" w:cs="Times New Roman" w:hint="eastAsia"/>
            <w:sz w:val="24"/>
          </w:rPr>
          <w:delText xml:space="preserve"> </w:delText>
        </w:r>
        <w:r w:rsidDel="006716A5">
          <w:rPr>
            <w:rFonts w:ascii="Times New Roman" w:hAnsi="Times New Roman" w:cs="Times New Roman"/>
            <w:sz w:val="24"/>
          </w:rPr>
          <w:delText>0.</w:delText>
        </w:r>
      </w:del>
      <w:del w:id="446" w:author="佳煜 张" w:date="2025-09-20T13:45:00Z" w16du:dateUtc="2025-09-20T05:45:00Z">
        <w:r w:rsidDel="00393708">
          <w:rPr>
            <w:rFonts w:ascii="Times New Roman" w:hAnsi="Times New Roman" w:cs="Times New Roman"/>
            <w:sz w:val="24"/>
          </w:rPr>
          <w:delText>72</w:delText>
        </w:r>
      </w:del>
      <w:del w:id="447" w:author="佳煜 张" w:date="2025-09-20T14:06:00Z" w16du:dateUtc="2025-09-20T06:06:00Z">
        <w:r w:rsidDel="006716A5">
          <w:rPr>
            <w:rFonts w:ascii="Times New Roman" w:hAnsi="Times New Roman" w:cs="Times New Roman"/>
            <w:sz w:val="24"/>
          </w:rPr>
          <w:delText>, 95% CI</w:delText>
        </w:r>
        <w:r w:rsidDel="006716A5">
          <w:rPr>
            <w:rFonts w:ascii="Times New Roman" w:hAnsi="Times New Roman" w:cs="Times New Roman" w:hint="eastAsia"/>
            <w:sz w:val="24"/>
          </w:rPr>
          <w:delText xml:space="preserve"> =</w:delText>
        </w:r>
        <w:r w:rsidDel="006716A5">
          <w:rPr>
            <w:rFonts w:ascii="Times New Roman" w:hAnsi="Times New Roman" w:cs="Times New Roman"/>
            <w:sz w:val="24"/>
          </w:rPr>
          <w:delText xml:space="preserve"> 0.</w:delText>
        </w:r>
      </w:del>
      <w:del w:id="448" w:author="佳煜 张" w:date="2025-09-20T13:45:00Z" w16du:dateUtc="2025-09-20T05:45:00Z">
        <w:r w:rsidDel="00393708">
          <w:rPr>
            <w:rFonts w:ascii="Times New Roman" w:hAnsi="Times New Roman" w:cs="Times New Roman"/>
            <w:sz w:val="24"/>
          </w:rPr>
          <w:delText>57</w:delText>
        </w:r>
      </w:del>
      <w:del w:id="449" w:author="佳煜 张" w:date="2025-09-20T14:06:00Z" w16du:dateUtc="2025-09-20T06:06:00Z">
        <w:r w:rsidDel="006716A5">
          <w:rPr>
            <w:rFonts w:ascii="Times New Roman" w:hAnsi="Times New Roman" w:cs="Times New Roman"/>
            <w:sz w:val="24"/>
          </w:rPr>
          <w:delText>-0.</w:delText>
        </w:r>
      </w:del>
      <w:del w:id="450" w:author="佳煜 张" w:date="2025-09-20T13:45:00Z" w16du:dateUtc="2025-09-20T05:45:00Z">
        <w:r w:rsidDel="00393708">
          <w:rPr>
            <w:rFonts w:ascii="Times New Roman" w:hAnsi="Times New Roman" w:cs="Times New Roman"/>
            <w:sz w:val="24"/>
          </w:rPr>
          <w:delText>90</w:delText>
        </w:r>
      </w:del>
      <w:del w:id="451" w:author="佳煜 张" w:date="2025-09-20T14:06:00Z" w16du:dateUtc="2025-09-20T06:06:00Z">
        <w:r w:rsidDel="006716A5">
          <w:rPr>
            <w:rFonts w:ascii="Times New Roman" w:hAnsi="Times New Roman" w:cs="Times New Roman"/>
            <w:sz w:val="24"/>
          </w:rPr>
          <w:delText>; Q3: OR</w:delText>
        </w:r>
        <w:r w:rsidDel="006716A5">
          <w:rPr>
            <w:rFonts w:ascii="Times New Roman" w:hAnsi="Times New Roman" w:cs="Times New Roman" w:hint="eastAsia"/>
            <w:sz w:val="24"/>
          </w:rPr>
          <w:delText xml:space="preserve"> </w:delText>
        </w:r>
        <w:r w:rsidDel="006716A5">
          <w:rPr>
            <w:rFonts w:ascii="Times New Roman" w:hAnsi="Times New Roman" w:cs="Times New Roman"/>
            <w:sz w:val="24"/>
          </w:rPr>
          <w:delText>=</w:delText>
        </w:r>
        <w:r w:rsidDel="006716A5">
          <w:rPr>
            <w:rFonts w:ascii="Times New Roman" w:hAnsi="Times New Roman" w:cs="Times New Roman" w:hint="eastAsia"/>
            <w:sz w:val="24"/>
          </w:rPr>
          <w:delText xml:space="preserve"> </w:delText>
        </w:r>
        <w:r w:rsidDel="006716A5">
          <w:rPr>
            <w:rFonts w:ascii="Times New Roman" w:hAnsi="Times New Roman" w:cs="Times New Roman"/>
            <w:sz w:val="24"/>
          </w:rPr>
          <w:delText>0.</w:delText>
        </w:r>
      </w:del>
      <w:del w:id="452" w:author="佳煜 张" w:date="2025-09-20T13:45:00Z" w16du:dateUtc="2025-09-20T05:45:00Z">
        <w:r w:rsidDel="00393708">
          <w:rPr>
            <w:rFonts w:ascii="Times New Roman" w:hAnsi="Times New Roman" w:cs="Times New Roman"/>
            <w:sz w:val="24"/>
          </w:rPr>
          <w:delText>67</w:delText>
        </w:r>
      </w:del>
      <w:del w:id="453" w:author="佳煜 张" w:date="2025-09-20T14:06:00Z" w16du:dateUtc="2025-09-20T06:06:00Z">
        <w:r w:rsidDel="006716A5">
          <w:rPr>
            <w:rFonts w:ascii="Times New Roman" w:hAnsi="Times New Roman" w:cs="Times New Roman"/>
            <w:sz w:val="24"/>
          </w:rPr>
          <w:delText>, 95% CI</w:delText>
        </w:r>
        <w:r w:rsidDel="006716A5">
          <w:rPr>
            <w:rFonts w:ascii="Times New Roman" w:hAnsi="Times New Roman" w:cs="Times New Roman" w:hint="eastAsia"/>
            <w:sz w:val="24"/>
          </w:rPr>
          <w:delText xml:space="preserve"> =</w:delText>
        </w:r>
        <w:r w:rsidDel="006716A5">
          <w:rPr>
            <w:rFonts w:ascii="Times New Roman" w:hAnsi="Times New Roman" w:cs="Times New Roman"/>
            <w:sz w:val="24"/>
          </w:rPr>
          <w:delText xml:space="preserve"> 0.</w:delText>
        </w:r>
      </w:del>
      <w:del w:id="454" w:author="佳煜 张" w:date="2025-09-20T13:46:00Z" w16du:dateUtc="2025-09-20T05:46:00Z">
        <w:r w:rsidDel="00393708">
          <w:rPr>
            <w:rFonts w:ascii="Times New Roman" w:hAnsi="Times New Roman" w:cs="Times New Roman"/>
            <w:sz w:val="24"/>
          </w:rPr>
          <w:delText>51</w:delText>
        </w:r>
      </w:del>
      <w:del w:id="455" w:author="佳煜 张" w:date="2025-09-20T14:06:00Z" w16du:dateUtc="2025-09-20T06:06:00Z">
        <w:r w:rsidDel="006716A5">
          <w:rPr>
            <w:rFonts w:ascii="Times New Roman" w:hAnsi="Times New Roman" w:cs="Times New Roman"/>
            <w:sz w:val="24"/>
          </w:rPr>
          <w:delText>-0.</w:delText>
        </w:r>
      </w:del>
      <w:del w:id="456" w:author="佳煜 张" w:date="2025-09-20T13:46:00Z" w16du:dateUtc="2025-09-20T05:46:00Z">
        <w:r w:rsidDel="00393708">
          <w:rPr>
            <w:rFonts w:ascii="Times New Roman" w:hAnsi="Times New Roman" w:cs="Times New Roman"/>
            <w:sz w:val="24"/>
          </w:rPr>
          <w:delText>88</w:delText>
        </w:r>
      </w:del>
      <w:del w:id="457" w:author="佳煜 张" w:date="2025-09-20T14:06:00Z" w16du:dateUtc="2025-09-20T06:06:00Z">
        <w:r w:rsidDel="006716A5">
          <w:rPr>
            <w:rFonts w:ascii="Times New Roman" w:hAnsi="Times New Roman" w:cs="Times New Roman"/>
            <w:sz w:val="24"/>
          </w:rPr>
          <w:delText xml:space="preserve">) and </w:delText>
        </w:r>
        <w:r w:rsidDel="006716A5">
          <w:rPr>
            <w:rFonts w:ascii="Times New Roman" w:hAnsi="Times New Roman" w:cs="Times New Roman" w:hint="eastAsia"/>
            <w:sz w:val="24"/>
          </w:rPr>
          <w:delText>a</w:delText>
        </w:r>
        <w:r w:rsidDel="006716A5">
          <w:rPr>
            <w:rFonts w:ascii="Times New Roman" w:hAnsi="Times New Roman" w:cs="Times New Roman"/>
            <w:sz w:val="24"/>
          </w:rPr>
          <w:delText>nthocyanidins (Q3: OR</w:delText>
        </w:r>
        <w:r w:rsidDel="006716A5">
          <w:rPr>
            <w:rFonts w:ascii="Times New Roman" w:hAnsi="Times New Roman" w:cs="Times New Roman" w:hint="eastAsia"/>
            <w:sz w:val="24"/>
          </w:rPr>
          <w:delText xml:space="preserve"> </w:delText>
        </w:r>
        <w:r w:rsidDel="006716A5">
          <w:rPr>
            <w:rFonts w:ascii="Times New Roman" w:hAnsi="Times New Roman" w:cs="Times New Roman"/>
            <w:sz w:val="24"/>
          </w:rPr>
          <w:delText>=</w:delText>
        </w:r>
        <w:r w:rsidDel="006716A5">
          <w:rPr>
            <w:rFonts w:ascii="Times New Roman" w:hAnsi="Times New Roman" w:cs="Times New Roman" w:hint="eastAsia"/>
            <w:sz w:val="24"/>
          </w:rPr>
          <w:delText xml:space="preserve"> </w:delText>
        </w:r>
        <w:r w:rsidDel="006716A5">
          <w:rPr>
            <w:rFonts w:ascii="Times New Roman" w:hAnsi="Times New Roman" w:cs="Times New Roman"/>
            <w:sz w:val="24"/>
          </w:rPr>
          <w:delText>0.</w:delText>
        </w:r>
      </w:del>
      <w:del w:id="458" w:author="佳煜 张" w:date="2025-09-20T13:46:00Z" w16du:dateUtc="2025-09-20T05:46:00Z">
        <w:r w:rsidDel="00831B36">
          <w:rPr>
            <w:rFonts w:ascii="Times New Roman" w:hAnsi="Times New Roman" w:cs="Times New Roman"/>
            <w:sz w:val="24"/>
          </w:rPr>
          <w:delText>66</w:delText>
        </w:r>
      </w:del>
      <w:del w:id="459" w:author="佳煜 张" w:date="2025-09-20T14:06:00Z" w16du:dateUtc="2025-09-20T06:06:00Z">
        <w:r w:rsidDel="006716A5">
          <w:rPr>
            <w:rFonts w:ascii="Times New Roman" w:hAnsi="Times New Roman" w:cs="Times New Roman"/>
            <w:sz w:val="24"/>
          </w:rPr>
          <w:delText>, 95% CI</w:delText>
        </w:r>
        <w:r w:rsidDel="006716A5">
          <w:rPr>
            <w:rFonts w:ascii="Times New Roman" w:hAnsi="Times New Roman" w:cs="Times New Roman" w:hint="eastAsia"/>
            <w:sz w:val="24"/>
          </w:rPr>
          <w:delText xml:space="preserve"> =</w:delText>
        </w:r>
        <w:r w:rsidDel="006716A5">
          <w:rPr>
            <w:rFonts w:ascii="Times New Roman" w:hAnsi="Times New Roman" w:cs="Times New Roman"/>
            <w:sz w:val="24"/>
          </w:rPr>
          <w:delText xml:space="preserve"> 0.</w:delText>
        </w:r>
      </w:del>
      <w:del w:id="460" w:author="佳煜 张" w:date="2025-09-20T13:46:00Z" w16du:dateUtc="2025-09-20T05:46:00Z">
        <w:r w:rsidDel="00831B36">
          <w:rPr>
            <w:rFonts w:ascii="Times New Roman" w:hAnsi="Times New Roman" w:cs="Times New Roman"/>
            <w:sz w:val="24"/>
          </w:rPr>
          <w:delText>46</w:delText>
        </w:r>
      </w:del>
      <w:del w:id="461" w:author="佳煜 张" w:date="2025-09-20T14:06:00Z" w16du:dateUtc="2025-09-20T06:06:00Z">
        <w:r w:rsidDel="006716A5">
          <w:rPr>
            <w:rFonts w:ascii="Times New Roman" w:hAnsi="Times New Roman" w:cs="Times New Roman"/>
            <w:sz w:val="24"/>
          </w:rPr>
          <w:delText>-0.</w:delText>
        </w:r>
      </w:del>
      <w:del w:id="462" w:author="佳煜 张" w:date="2025-09-20T13:46:00Z" w16du:dateUtc="2025-09-20T05:46:00Z">
        <w:r w:rsidDel="00831B36">
          <w:rPr>
            <w:rFonts w:ascii="Times New Roman" w:hAnsi="Times New Roman" w:cs="Times New Roman"/>
            <w:sz w:val="24"/>
          </w:rPr>
          <w:delText>94</w:delText>
        </w:r>
      </w:del>
      <w:del w:id="463" w:author="佳煜 张" w:date="2025-09-20T14:06:00Z" w16du:dateUtc="2025-09-20T06:06:00Z">
        <w:r w:rsidDel="006716A5">
          <w:rPr>
            <w:rFonts w:ascii="Times New Roman" w:hAnsi="Times New Roman" w:cs="Times New Roman"/>
            <w:sz w:val="24"/>
          </w:rPr>
          <w:delText>; Q4: OR</w:delText>
        </w:r>
        <w:r w:rsidDel="006716A5">
          <w:rPr>
            <w:rFonts w:ascii="Times New Roman" w:hAnsi="Times New Roman" w:cs="Times New Roman" w:hint="eastAsia"/>
            <w:sz w:val="24"/>
          </w:rPr>
          <w:delText xml:space="preserve"> </w:delText>
        </w:r>
        <w:r w:rsidDel="006716A5">
          <w:rPr>
            <w:rFonts w:ascii="Times New Roman" w:hAnsi="Times New Roman" w:cs="Times New Roman"/>
            <w:sz w:val="24"/>
          </w:rPr>
          <w:delText>=</w:delText>
        </w:r>
        <w:r w:rsidDel="006716A5">
          <w:rPr>
            <w:rFonts w:ascii="Times New Roman" w:hAnsi="Times New Roman" w:cs="Times New Roman" w:hint="eastAsia"/>
            <w:sz w:val="24"/>
          </w:rPr>
          <w:delText xml:space="preserve"> </w:delText>
        </w:r>
        <w:r w:rsidDel="006716A5">
          <w:rPr>
            <w:rFonts w:ascii="Times New Roman" w:hAnsi="Times New Roman" w:cs="Times New Roman"/>
            <w:sz w:val="24"/>
          </w:rPr>
          <w:delText>0.</w:delText>
        </w:r>
      </w:del>
      <w:del w:id="464" w:author="佳煜 张" w:date="2025-09-20T13:46:00Z" w16du:dateUtc="2025-09-20T05:46:00Z">
        <w:r w:rsidDel="00831B36">
          <w:rPr>
            <w:rFonts w:ascii="Times New Roman" w:hAnsi="Times New Roman" w:cs="Times New Roman"/>
            <w:sz w:val="24"/>
          </w:rPr>
          <w:delText>54</w:delText>
        </w:r>
      </w:del>
      <w:del w:id="465" w:author="佳煜 张" w:date="2025-09-20T14:06:00Z" w16du:dateUtc="2025-09-20T06:06:00Z">
        <w:r w:rsidDel="006716A5">
          <w:rPr>
            <w:rFonts w:ascii="Times New Roman" w:hAnsi="Times New Roman" w:cs="Times New Roman"/>
            <w:sz w:val="24"/>
          </w:rPr>
          <w:delText>, 95% CI</w:delText>
        </w:r>
        <w:r w:rsidDel="006716A5">
          <w:rPr>
            <w:rFonts w:ascii="Times New Roman" w:hAnsi="Times New Roman" w:cs="Times New Roman" w:hint="eastAsia"/>
            <w:sz w:val="24"/>
          </w:rPr>
          <w:delText xml:space="preserve"> =</w:delText>
        </w:r>
        <w:r w:rsidDel="006716A5">
          <w:rPr>
            <w:rFonts w:ascii="Times New Roman" w:hAnsi="Times New Roman" w:cs="Times New Roman"/>
            <w:sz w:val="24"/>
          </w:rPr>
          <w:delText xml:space="preserve"> 0.</w:delText>
        </w:r>
      </w:del>
      <w:del w:id="466" w:author="佳煜 张" w:date="2025-09-20T13:46:00Z" w16du:dateUtc="2025-09-20T05:46:00Z">
        <w:r w:rsidDel="00831B36">
          <w:rPr>
            <w:rFonts w:ascii="Times New Roman" w:hAnsi="Times New Roman" w:cs="Times New Roman"/>
            <w:sz w:val="24"/>
          </w:rPr>
          <w:delText>38</w:delText>
        </w:r>
      </w:del>
      <w:del w:id="467" w:author="佳煜 张" w:date="2025-09-20T14:06:00Z" w16du:dateUtc="2025-09-20T06:06:00Z">
        <w:r w:rsidDel="006716A5">
          <w:rPr>
            <w:rFonts w:ascii="Times New Roman" w:hAnsi="Times New Roman" w:cs="Times New Roman"/>
            <w:sz w:val="24"/>
          </w:rPr>
          <w:delText>-0.</w:delText>
        </w:r>
      </w:del>
      <w:del w:id="468" w:author="佳煜 张" w:date="2025-09-20T13:46:00Z" w16du:dateUtc="2025-09-20T05:46:00Z">
        <w:r w:rsidDel="00831B36">
          <w:rPr>
            <w:rFonts w:ascii="Times New Roman" w:hAnsi="Times New Roman" w:cs="Times New Roman"/>
            <w:sz w:val="24"/>
          </w:rPr>
          <w:delText>75</w:delText>
        </w:r>
      </w:del>
      <w:del w:id="469" w:author="佳煜 张" w:date="2025-09-20T14:06:00Z" w16du:dateUtc="2025-09-20T06:06:00Z">
        <w:r w:rsidDel="006716A5">
          <w:rPr>
            <w:rFonts w:ascii="Times New Roman" w:hAnsi="Times New Roman" w:cs="Times New Roman"/>
            <w:sz w:val="24"/>
          </w:rPr>
          <w:delText>) high intake likewise significantly reduced MUO risk.</w:delText>
        </w:r>
      </w:del>
      <w:r>
        <w:rPr>
          <w:rFonts w:ascii="Times New Roman" w:hAnsi="Times New Roman" w:cs="Times New Roman"/>
          <w:sz w:val="24"/>
        </w:rPr>
        <w:t xml:space="preserve"> However, the </w:t>
      </w:r>
      <w:ins w:id="470" w:author="佳煜 张" w:date="2025-09-20T14:04:00Z" w16du:dateUtc="2025-09-20T06:04:00Z">
        <w:r w:rsidR="006716A5">
          <w:rPr>
            <w:rFonts w:ascii="Times New Roman" w:hAnsi="Times New Roman" w:cs="Times New Roman" w:hint="eastAsia"/>
            <w:sz w:val="24"/>
          </w:rPr>
          <w:t xml:space="preserve">initial </w:t>
        </w:r>
      </w:ins>
      <w:r>
        <w:rPr>
          <w:rFonts w:ascii="Times New Roman" w:hAnsi="Times New Roman" w:cs="Times New Roman"/>
          <w:sz w:val="24"/>
        </w:rPr>
        <w:t>association</w:t>
      </w:r>
      <w:ins w:id="471" w:author="佳煜 张" w:date="2025-09-20T14:04:00Z" w16du:dateUtc="2025-09-20T06:04:00Z">
        <w:r w:rsidR="006716A5">
          <w:rPr>
            <w:rFonts w:ascii="Times New Roman" w:hAnsi="Times New Roman" w:cs="Times New Roman" w:hint="eastAsia"/>
            <w:sz w:val="24"/>
          </w:rPr>
          <w:t>s</w:t>
        </w:r>
      </w:ins>
      <w:r>
        <w:rPr>
          <w:rFonts w:ascii="Times New Roman" w:hAnsi="Times New Roman" w:cs="Times New Roman"/>
          <w:sz w:val="24"/>
        </w:rPr>
        <w:t xml:space="preserve"> observed for flavones</w:t>
      </w:r>
      <w:ins w:id="472" w:author="佳煜 张" w:date="2025-09-20T13:48:00Z" w16du:dateUtc="2025-09-20T05:48:00Z">
        <w:r w:rsidR="00831B36">
          <w:rPr>
            <w:rFonts w:ascii="Times New Roman" w:hAnsi="Times New Roman" w:cs="Times New Roman" w:hint="eastAsia"/>
            <w:sz w:val="24"/>
          </w:rPr>
          <w:t>,</w:t>
        </w:r>
      </w:ins>
      <w:ins w:id="473" w:author="佳煜 张" w:date="2025-09-20T13:49:00Z" w16du:dateUtc="2025-09-20T05:49:00Z">
        <w:r w:rsidR="00D20130">
          <w:rPr>
            <w:rFonts w:ascii="Times New Roman" w:hAnsi="Times New Roman" w:cs="Times New Roman" w:hint="eastAsia"/>
            <w:sz w:val="24"/>
          </w:rPr>
          <w:t xml:space="preserve"> </w:t>
        </w:r>
      </w:ins>
      <w:ins w:id="474" w:author="佳煜 张" w:date="2025-09-20T13:49:00Z">
        <w:r w:rsidR="00D20130" w:rsidRPr="00D20130">
          <w:rPr>
            <w:rFonts w:ascii="Times New Roman" w:hAnsi="Times New Roman" w:cs="Times New Roman"/>
            <w:sz w:val="24"/>
          </w:rPr>
          <w:t>isoflavones</w:t>
        </w:r>
      </w:ins>
      <w:ins w:id="475" w:author="佳煜 张" w:date="2025-09-20T13:49:00Z" w16du:dateUtc="2025-09-20T05:49:00Z">
        <w:r w:rsidR="00D20130">
          <w:rPr>
            <w:rFonts w:ascii="Times New Roman" w:hAnsi="Times New Roman" w:cs="Times New Roman" w:hint="eastAsia"/>
            <w:sz w:val="24"/>
          </w:rPr>
          <w:t>, and</w:t>
        </w:r>
      </w:ins>
      <w:ins w:id="476" w:author="佳煜 张" w:date="2025-09-20T13:50:00Z" w16du:dateUtc="2025-09-20T05:50:00Z">
        <w:r w:rsidR="006C6E46" w:rsidRPr="006C6E46">
          <w:rPr>
            <w:rFonts w:ascii="Times New Roman" w:eastAsia="等线" w:hAnsi="Times New Roman" w:cs="Times New Roman"/>
            <w:sz w:val="24"/>
            <w14:ligatures w14:val="none"/>
          </w:rPr>
          <w:t xml:space="preserve"> </w:t>
        </w:r>
      </w:ins>
      <w:proofErr w:type="spellStart"/>
      <w:ins w:id="477" w:author="佳煜 张" w:date="2025-09-20T13:50:00Z">
        <w:r w:rsidR="006C6E46" w:rsidRPr="006C6E46">
          <w:rPr>
            <w:rFonts w:ascii="Times New Roman" w:hAnsi="Times New Roman" w:cs="Times New Roman"/>
            <w:sz w:val="24"/>
          </w:rPr>
          <w:t>flavonols</w:t>
        </w:r>
      </w:ins>
      <w:proofErr w:type="spellEnd"/>
      <w:r>
        <w:rPr>
          <w:rFonts w:ascii="Times New Roman" w:hAnsi="Times New Roman" w:cs="Times New Roman"/>
          <w:sz w:val="24"/>
        </w:rPr>
        <w:t xml:space="preserve"> in the crude model </w:t>
      </w:r>
      <w:ins w:id="478" w:author="佳煜 张" w:date="2025-09-20T14:05:00Z" w16du:dateUtc="2025-09-20T06:05:00Z">
        <w:r w:rsidR="006716A5" w:rsidRPr="006716A5">
          <w:rPr>
            <w:rFonts w:ascii="Times New Roman" w:hAnsi="Times New Roman" w:cs="Times New Roman" w:hint="eastAsia"/>
            <w:sz w:val="24"/>
          </w:rPr>
          <w:t xml:space="preserve">did not persist after </w:t>
        </w:r>
        <w:r w:rsidR="006716A5">
          <w:rPr>
            <w:rFonts w:ascii="Times New Roman" w:hAnsi="Times New Roman" w:cs="Times New Roman" w:hint="eastAsia"/>
            <w:sz w:val="24"/>
          </w:rPr>
          <w:t>further</w:t>
        </w:r>
        <w:r w:rsidR="006716A5" w:rsidRPr="006716A5">
          <w:rPr>
            <w:rFonts w:ascii="Times New Roman" w:hAnsi="Times New Roman" w:cs="Times New Roman" w:hint="eastAsia"/>
            <w:sz w:val="24"/>
          </w:rPr>
          <w:t xml:space="preserve"> adjustment</w:t>
        </w:r>
      </w:ins>
      <w:del w:id="479" w:author="佳煜 张" w:date="2025-09-20T14:05:00Z" w16du:dateUtc="2025-09-20T06:05:00Z">
        <w:r w:rsidDel="006716A5">
          <w:rPr>
            <w:rFonts w:ascii="Times New Roman" w:hAnsi="Times New Roman" w:cs="Times New Roman"/>
            <w:sz w:val="24"/>
          </w:rPr>
          <w:delText>disappeared (p &gt; 0.05)</w:delText>
        </w:r>
      </w:del>
      <w:r>
        <w:rPr>
          <w:rFonts w:ascii="Times New Roman" w:hAnsi="Times New Roman" w:cs="Times New Roman"/>
          <w:sz w:val="24"/>
        </w:rPr>
        <w:t>.</w:t>
      </w:r>
      <w:del w:id="480" w:author="佳煜 张" w:date="2025-09-20T13:47:00Z" w16du:dateUtc="2025-09-20T05:47:00Z">
        <w:r w:rsidDel="00831B36">
          <w:rPr>
            <w:rFonts w:ascii="Times New Roman" w:hAnsi="Times New Roman" w:cs="Times New Roman"/>
            <w:sz w:val="24"/>
          </w:rPr>
          <w:delText xml:space="preserve"> Interestingly,</w:delText>
        </w:r>
        <w:bookmarkStart w:id="481" w:name="OLE_LINK57"/>
        <w:r w:rsidDel="00831B36">
          <w:rPr>
            <w:rFonts w:ascii="Times New Roman" w:hAnsi="Times New Roman" w:cs="Times New Roman"/>
            <w:sz w:val="24"/>
          </w:rPr>
          <w:delText xml:space="preserve"> </w:delText>
        </w:r>
        <w:r w:rsidDel="00831B36">
          <w:rPr>
            <w:rFonts w:ascii="Times New Roman" w:hAnsi="Times New Roman" w:cs="Times New Roman" w:hint="eastAsia"/>
            <w:sz w:val="24"/>
          </w:rPr>
          <w:delText>i</w:delText>
        </w:r>
        <w:r w:rsidDel="00831B36">
          <w:rPr>
            <w:rFonts w:ascii="Times New Roman" w:hAnsi="Times New Roman" w:cs="Times New Roman"/>
            <w:sz w:val="24"/>
          </w:rPr>
          <w:delText>soflavones</w:delText>
        </w:r>
        <w:bookmarkEnd w:id="481"/>
        <w:r w:rsidDel="00831B36">
          <w:rPr>
            <w:rFonts w:ascii="Times New Roman" w:hAnsi="Times New Roman" w:cs="Times New Roman"/>
            <w:sz w:val="24"/>
          </w:rPr>
          <w:delText xml:space="preserve"> were positively associated with MUO at Q2 in the crude model (OR = 0.54, 95% CI</w:delText>
        </w:r>
        <w:r w:rsidDel="00831B36">
          <w:rPr>
            <w:rFonts w:ascii="Times New Roman" w:hAnsi="Times New Roman" w:cs="Times New Roman" w:hint="eastAsia"/>
            <w:sz w:val="24"/>
          </w:rPr>
          <w:delText xml:space="preserve"> =</w:delText>
        </w:r>
        <w:r w:rsidDel="00831B36">
          <w:rPr>
            <w:rFonts w:ascii="Times New Roman" w:hAnsi="Times New Roman" w:cs="Times New Roman"/>
            <w:sz w:val="24"/>
          </w:rPr>
          <w:delText xml:space="preserve"> 0.38-0.75) presenting a protective effect at Q4 (OR = 0.67, 95% CI</w:delText>
        </w:r>
        <w:r w:rsidDel="00831B36">
          <w:rPr>
            <w:rFonts w:ascii="Times New Roman" w:hAnsi="Times New Roman" w:cs="Times New Roman" w:hint="eastAsia"/>
            <w:sz w:val="24"/>
          </w:rPr>
          <w:delText xml:space="preserve"> =</w:delText>
        </w:r>
        <w:r w:rsidDel="00831B36">
          <w:rPr>
            <w:rFonts w:ascii="Times New Roman" w:hAnsi="Times New Roman" w:cs="Times New Roman"/>
            <w:sz w:val="24"/>
          </w:rPr>
          <w:delText xml:space="preserve"> 0.51-0.86)); after adjusting for the covariates, a positive association was presented only at Q2 (OR = 1.48,</w:delText>
        </w:r>
        <w:r w:rsidDel="00831B36">
          <w:rPr>
            <w:rFonts w:ascii="Times New Roman" w:hAnsi="Times New Roman" w:cs="Times New Roman" w:hint="eastAsia"/>
            <w:sz w:val="24"/>
          </w:rPr>
          <w:delText xml:space="preserve"> </w:delText>
        </w:r>
        <w:r w:rsidDel="00831B36">
          <w:rPr>
            <w:rFonts w:ascii="Times New Roman" w:hAnsi="Times New Roman" w:cs="Times New Roman"/>
            <w:sz w:val="24"/>
          </w:rPr>
          <w:delText>95% CI</w:delText>
        </w:r>
        <w:r w:rsidDel="00831B36">
          <w:rPr>
            <w:rFonts w:ascii="Times New Roman" w:hAnsi="Times New Roman" w:cs="Times New Roman" w:hint="eastAsia"/>
            <w:sz w:val="24"/>
          </w:rPr>
          <w:delText xml:space="preserve"> =</w:delText>
        </w:r>
        <w:r w:rsidDel="00831B36">
          <w:rPr>
            <w:rFonts w:ascii="Times New Roman" w:hAnsi="Times New Roman" w:cs="Times New Roman"/>
            <w:sz w:val="24"/>
          </w:rPr>
          <w:delText xml:space="preserve"> 1.08-2.05).</w:delText>
        </w:r>
        <w:r w:rsidDel="00831B36">
          <w:rPr>
            <w:rFonts w:ascii="Times New Roman" w:hAnsi="Times New Roman" w:cs="Times New Roman" w:hint="eastAsia"/>
            <w:sz w:val="24"/>
          </w:rPr>
          <w:delText xml:space="preserve"> No significant association between flavonols and MUO was observed in all models</w:delText>
        </w:r>
      </w:del>
    </w:p>
    <w:p w14:paraId="2C06C991" w14:textId="1FDF2857" w:rsidR="00DA6E1F" w:rsidRDefault="00E60AF0">
      <w:pPr>
        <w:spacing w:line="480" w:lineRule="auto"/>
        <w:jc w:val="both"/>
        <w:rPr>
          <w:rFonts w:ascii="Times New Roman" w:hAnsi="Times New Roman" w:cs="Times New Roman"/>
          <w:sz w:val="24"/>
        </w:rPr>
      </w:pPr>
      <w:r w:rsidRPr="00AE2C86">
        <w:rPr>
          <w:rFonts w:ascii="Times New Roman" w:hAnsi="Times New Roman" w:cs="Times New Roman"/>
          <w:sz w:val="24"/>
          <w:highlight w:val="yellow"/>
          <w:rPrChange w:id="482" w:author="佳煜 张" w:date="2025-09-21T18:29:00Z" w16du:dateUtc="2025-09-21T10:29:00Z">
            <w:rPr>
              <w:rFonts w:ascii="Times New Roman" w:hAnsi="Times New Roman" w:cs="Times New Roman"/>
              <w:sz w:val="24"/>
            </w:rPr>
          </w:rPrChange>
        </w:rPr>
        <w:t>RCS analyses were conducted to explore nonlinear connections between total flavonoid intake and subclasses (flavanones, flavan-3-ols, and anthocyanidins) and metabolic obesity phenotype</w:t>
      </w:r>
      <w:ins w:id="483" w:author="佳煜 张" w:date="2025-09-21T11:11:00Z" w16du:dateUtc="2025-09-21T03:11:00Z">
        <w:r w:rsidR="00AA70EA" w:rsidRPr="00AE2C86">
          <w:rPr>
            <w:rFonts w:ascii="Times New Roman" w:hAnsi="Times New Roman" w:cs="Times New Roman"/>
            <w:sz w:val="24"/>
            <w:highlight w:val="yellow"/>
            <w:rPrChange w:id="484" w:author="佳煜 张" w:date="2025-09-21T18:29:00Z" w16du:dateUtc="2025-09-21T10:29:00Z">
              <w:rPr>
                <w:rFonts w:ascii="Times New Roman" w:hAnsi="Times New Roman" w:cs="Times New Roman"/>
                <w:sz w:val="24"/>
              </w:rPr>
            </w:rPrChange>
          </w:rPr>
          <w:t>s</w:t>
        </w:r>
      </w:ins>
      <w:r w:rsidRPr="00AE2C86">
        <w:rPr>
          <w:rFonts w:ascii="Times New Roman" w:hAnsi="Times New Roman" w:cs="Times New Roman"/>
          <w:sz w:val="24"/>
          <w:highlight w:val="yellow"/>
          <w:rPrChange w:id="485" w:author="佳煜 张" w:date="2025-09-21T18:29:00Z" w16du:dateUtc="2025-09-21T10:29:00Z">
            <w:rPr>
              <w:rFonts w:ascii="Times New Roman" w:hAnsi="Times New Roman" w:cs="Times New Roman"/>
              <w:sz w:val="24"/>
            </w:rPr>
          </w:rPrChange>
        </w:rPr>
        <w:t xml:space="preserve"> (MHO/MUO) (</w:t>
      </w:r>
      <w:r w:rsidRPr="00AE2C86">
        <w:rPr>
          <w:rFonts w:ascii="Times New Roman" w:hAnsi="Times New Roman" w:cs="Times New Roman"/>
          <w:b/>
          <w:bCs/>
          <w:sz w:val="24"/>
          <w:highlight w:val="yellow"/>
          <w:rPrChange w:id="486" w:author="佳煜 张" w:date="2025-09-21T18:29:00Z" w16du:dateUtc="2025-09-21T10:29:00Z">
            <w:rPr>
              <w:rFonts w:ascii="Times New Roman" w:hAnsi="Times New Roman" w:cs="Times New Roman"/>
              <w:b/>
              <w:bCs/>
              <w:sz w:val="24"/>
            </w:rPr>
          </w:rPrChange>
        </w:rPr>
        <w:t>Figure S1</w:t>
      </w:r>
      <w:r w:rsidRPr="00AE2C86">
        <w:rPr>
          <w:rFonts w:ascii="Times New Roman" w:hAnsi="Times New Roman" w:cs="Times New Roman"/>
          <w:sz w:val="24"/>
          <w:highlight w:val="yellow"/>
          <w:rPrChange w:id="487" w:author="佳煜 张" w:date="2025-09-21T18:29:00Z" w16du:dateUtc="2025-09-21T10:29:00Z">
            <w:rPr>
              <w:rFonts w:ascii="Times New Roman" w:hAnsi="Times New Roman" w:cs="Times New Roman"/>
              <w:sz w:val="24"/>
            </w:rPr>
          </w:rPrChange>
        </w:rPr>
        <w:t>). After adjusting for socio-demographic, behavioral, and health characteristics, total flavonoids, anthocyanins, and flavanones were associated with MHO an MUO in a J-shaped non-linear association (overall and non-linear P-values &lt; 0.05). This suggested that flavan-3-ols is associated with MUO within a specific intake range (5.09-165.82 mg).</w:t>
      </w:r>
      <w:bookmarkStart w:id="488" w:name="OLE_LINK49"/>
    </w:p>
    <w:p w14:paraId="1B6F8B81" w14:textId="77777777" w:rsidR="00DA6E1F" w:rsidRDefault="00E60AF0">
      <w:pPr>
        <w:spacing w:line="480" w:lineRule="auto"/>
        <w:rPr>
          <w:rFonts w:ascii="Times New Roman" w:eastAsia="等线" w:hAnsi="Times New Roman" w:cs="Times New Roman"/>
          <w:b/>
          <w:bCs/>
          <w:sz w:val="28"/>
          <w:szCs w:val="28"/>
          <w14:ligatures w14:val="none"/>
        </w:rPr>
      </w:pPr>
      <w:r>
        <w:rPr>
          <w:rFonts w:ascii="Times New Roman" w:hAnsi="Times New Roman"/>
          <w:b/>
          <w:bCs/>
          <w:sz w:val="28"/>
          <w:szCs w:val="28"/>
        </w:rPr>
        <w:t>Mixed effect of Six Dietary Flavonoid Intake on the metabolic obesity phenotypes</w:t>
      </w:r>
      <w:r>
        <w:rPr>
          <w:rFonts w:ascii="Times New Roman" w:hAnsi="Times New Roman" w:hint="eastAsia"/>
          <w:b/>
          <w:bCs/>
          <w:sz w:val="28"/>
          <w:szCs w:val="28"/>
        </w:rPr>
        <w:t xml:space="preserve"> (</w:t>
      </w:r>
      <w:r>
        <w:rPr>
          <w:rFonts w:ascii="Times New Roman" w:hAnsi="Times New Roman"/>
          <w:b/>
          <w:bCs/>
          <w:sz w:val="28"/>
          <w:szCs w:val="28"/>
        </w:rPr>
        <w:t>MHO/MUO</w:t>
      </w:r>
      <w:r>
        <w:rPr>
          <w:rFonts w:ascii="Times New Roman" w:hAnsi="Times New Roman" w:hint="eastAsia"/>
          <w:b/>
          <w:bCs/>
          <w:sz w:val="28"/>
          <w:szCs w:val="28"/>
        </w:rPr>
        <w:t>)</w:t>
      </w:r>
    </w:p>
    <w:p w14:paraId="2147A6D0" w14:textId="0423769B" w:rsidR="00DA6E1F" w:rsidRDefault="00E60AF0">
      <w:pPr>
        <w:spacing w:line="480" w:lineRule="auto"/>
        <w:jc w:val="both"/>
        <w:rPr>
          <w:rFonts w:ascii="Times New Roman" w:hAnsi="Times New Roman" w:cs="Times New Roman"/>
          <w:sz w:val="24"/>
        </w:rPr>
      </w:pPr>
      <w:r>
        <w:rPr>
          <w:rFonts w:ascii="Times New Roman" w:hAnsi="Times New Roman" w:cs="Times New Roman"/>
          <w:sz w:val="24"/>
        </w:rPr>
        <w:t>The WQS model</w:t>
      </w:r>
      <w:r>
        <w:rPr>
          <w:rFonts w:ascii="Times New Roman" w:hAnsi="Times New Roman" w:cs="Times New Roman" w:hint="eastAsia"/>
          <w:sz w:val="24"/>
        </w:rPr>
        <w:t xml:space="preserve"> </w:t>
      </w:r>
      <w:r>
        <w:rPr>
          <w:rFonts w:ascii="Times New Roman" w:hAnsi="Times New Roman" w:cs="Times New Roman"/>
          <w:sz w:val="24"/>
        </w:rPr>
        <w:t xml:space="preserve">indicated that the mixed effect of dietary flavonoid </w:t>
      </w:r>
      <w:r>
        <w:rPr>
          <w:rFonts w:ascii="Times New Roman" w:hAnsi="Times New Roman" w:cs="Times New Roman" w:hint="eastAsia"/>
          <w:sz w:val="24"/>
        </w:rPr>
        <w:t>intake was</w:t>
      </w:r>
      <w:r>
        <w:rPr>
          <w:rFonts w:ascii="Times New Roman" w:hAnsi="Times New Roman" w:cs="Times New Roman"/>
          <w:sz w:val="24"/>
        </w:rPr>
        <w:t xml:space="preserve"> negatively associated with the </w:t>
      </w:r>
      <w:del w:id="489" w:author="佳煜 张" w:date="2025-09-21T23:03:00Z" w16du:dateUtc="2025-09-21T15:03:00Z">
        <w:r w:rsidDel="00F42E23">
          <w:rPr>
            <w:rFonts w:ascii="Times New Roman" w:hAnsi="Times New Roman" w:cs="Times New Roman"/>
            <w:sz w:val="24"/>
          </w:rPr>
          <w:delText xml:space="preserve">prevalence </w:delText>
        </w:r>
      </w:del>
      <w:ins w:id="490" w:author="佳煜 张" w:date="2025-09-21T23:03:00Z" w16du:dateUtc="2025-09-21T15:03:00Z">
        <w:r w:rsidR="00F42E23">
          <w:rPr>
            <w:rFonts w:ascii="Times New Roman" w:hAnsi="Times New Roman" w:cs="Times New Roman" w:hint="eastAsia"/>
            <w:sz w:val="24"/>
          </w:rPr>
          <w:t>odds</w:t>
        </w:r>
        <w:r w:rsidR="00F42E23">
          <w:rPr>
            <w:rFonts w:ascii="Times New Roman" w:hAnsi="Times New Roman" w:cs="Times New Roman"/>
            <w:sz w:val="24"/>
          </w:rPr>
          <w:t xml:space="preserve"> </w:t>
        </w:r>
      </w:ins>
      <w:r>
        <w:rPr>
          <w:rFonts w:ascii="Times New Roman" w:hAnsi="Times New Roman" w:cs="Times New Roman"/>
          <w:sz w:val="24"/>
        </w:rPr>
        <w:t>of MHO</w:t>
      </w:r>
      <w:bookmarkEnd w:id="488"/>
      <w:r>
        <w:rPr>
          <w:rFonts w:ascii="Times New Roman" w:hAnsi="Times New Roman" w:cs="Times New Roman"/>
          <w:sz w:val="24"/>
        </w:rPr>
        <w:t xml:space="preserve"> (OR</w:t>
      </w:r>
      <w:r>
        <w:rPr>
          <w:rFonts w:ascii="Times New Roman" w:hAnsi="Times New Roman" w:cs="Times New Roman" w:hint="eastAsia"/>
          <w:sz w:val="24"/>
        </w:rPr>
        <w:t xml:space="preserve"> =</w:t>
      </w:r>
      <w:r>
        <w:rPr>
          <w:rFonts w:ascii="Times New Roman" w:hAnsi="Times New Roman" w:cs="Times New Roman"/>
          <w:sz w:val="24"/>
        </w:rPr>
        <w:t xml:space="preserve"> 0.66, 95% CI</w:t>
      </w:r>
      <w:ins w:id="491" w:author="佳煜 张" w:date="2025-09-20T14:19:00Z" w16du:dateUtc="2025-09-20T06:19:00Z">
        <w:r w:rsidR="00CA7207">
          <w:rPr>
            <w:rFonts w:ascii="Times New Roman" w:hAnsi="Times New Roman" w:cs="Times New Roman" w:hint="eastAsia"/>
            <w:sz w:val="24"/>
          </w:rPr>
          <w:t>:</w:t>
        </w:r>
      </w:ins>
      <w:del w:id="492" w:author="佳煜 张" w:date="2025-09-20T14:19:00Z" w16du:dateUtc="2025-09-20T06:19:00Z">
        <w:r w:rsidDel="00CA7207">
          <w:rPr>
            <w:rFonts w:ascii="Times New Roman" w:hAnsi="Times New Roman" w:cs="Times New Roman" w:hint="eastAsia"/>
            <w:sz w:val="24"/>
          </w:rPr>
          <w:delText xml:space="preserve"> =</w:delText>
        </w:r>
      </w:del>
      <w:r>
        <w:rPr>
          <w:rFonts w:ascii="Times New Roman" w:hAnsi="Times New Roman" w:cs="Times New Roman"/>
          <w:sz w:val="24"/>
        </w:rPr>
        <w:t xml:space="preserve"> 0.67-0.90). The estimated weights are shown in </w:t>
      </w:r>
      <w:r>
        <w:rPr>
          <w:rFonts w:ascii="Times New Roman" w:hAnsi="Times New Roman" w:cs="Times New Roman"/>
          <w:b/>
          <w:bCs/>
          <w:sz w:val="24"/>
        </w:rPr>
        <w:t>Figure 2</w:t>
      </w:r>
      <w:r>
        <w:rPr>
          <w:rFonts w:ascii="Times New Roman" w:hAnsi="Times New Roman" w:cs="Times New Roman"/>
          <w:sz w:val="24"/>
        </w:rPr>
        <w:t xml:space="preserve">, the flavonoid subclasses with the highest weights were anthocyanidins </w:t>
      </w:r>
      <w:r>
        <w:rPr>
          <w:rFonts w:ascii="Times New Roman" w:hAnsi="Times New Roman" w:cs="Times New Roman"/>
          <w:sz w:val="24"/>
        </w:rPr>
        <w:lastRenderedPageBreak/>
        <w:t>(</w:t>
      </w:r>
      <w:del w:id="493" w:author="佳煜 张" w:date="2025-09-21T23:04:00Z" w16du:dateUtc="2025-09-21T15:04:00Z">
        <w:r w:rsidDel="00F42E23">
          <w:rPr>
            <w:rFonts w:ascii="Times New Roman" w:hAnsi="Times New Roman" w:cs="Times New Roman"/>
            <w:sz w:val="24"/>
          </w:rPr>
          <w:delText>34</w:delText>
        </w:r>
      </w:del>
      <w:ins w:id="494" w:author="佳煜 张" w:date="2025-09-21T23:04:00Z" w16du:dateUtc="2025-09-21T15:04:00Z">
        <w:r w:rsidR="00F42E23">
          <w:rPr>
            <w:rFonts w:ascii="Times New Roman" w:hAnsi="Times New Roman" w:cs="Times New Roman"/>
            <w:sz w:val="24"/>
          </w:rPr>
          <w:t>3</w:t>
        </w:r>
        <w:r w:rsidR="00F42E23">
          <w:rPr>
            <w:rFonts w:ascii="Times New Roman" w:hAnsi="Times New Roman" w:cs="Times New Roman" w:hint="eastAsia"/>
            <w:sz w:val="24"/>
          </w:rPr>
          <w:t>5</w:t>
        </w:r>
      </w:ins>
      <w:r>
        <w:rPr>
          <w:rFonts w:ascii="Times New Roman" w:hAnsi="Times New Roman" w:cs="Times New Roman"/>
          <w:sz w:val="24"/>
        </w:rPr>
        <w:t>.</w:t>
      </w:r>
      <w:del w:id="495" w:author="佳煜 张" w:date="2025-09-21T23:04:00Z" w16du:dateUtc="2025-09-21T15:04:00Z">
        <w:r w:rsidDel="00F42E23">
          <w:rPr>
            <w:rFonts w:ascii="Times New Roman" w:hAnsi="Times New Roman" w:cs="Times New Roman"/>
            <w:sz w:val="24"/>
          </w:rPr>
          <w:delText>96</w:delText>
        </w:r>
      </w:del>
      <w:ins w:id="496" w:author="佳煜 张" w:date="2025-09-21T23:04:00Z" w16du:dateUtc="2025-09-21T15:04:00Z">
        <w:r w:rsidR="00F42E23">
          <w:rPr>
            <w:rFonts w:ascii="Times New Roman" w:hAnsi="Times New Roman" w:cs="Times New Roman" w:hint="eastAsia"/>
            <w:sz w:val="24"/>
          </w:rPr>
          <w:t>25</w:t>
        </w:r>
      </w:ins>
      <w:r>
        <w:rPr>
          <w:rFonts w:ascii="Times New Roman" w:hAnsi="Times New Roman" w:cs="Times New Roman"/>
          <w:sz w:val="24"/>
        </w:rPr>
        <w:t>%), followed by flavanones (</w:t>
      </w:r>
      <w:del w:id="497" w:author="佳煜 张" w:date="2025-09-21T23:04:00Z" w16du:dateUtc="2025-09-21T15:04:00Z">
        <w:r w:rsidDel="00F42E23">
          <w:rPr>
            <w:rFonts w:ascii="Times New Roman" w:hAnsi="Times New Roman" w:cs="Times New Roman"/>
            <w:sz w:val="24"/>
          </w:rPr>
          <w:delText>33</w:delText>
        </w:r>
      </w:del>
      <w:ins w:id="498" w:author="佳煜 张" w:date="2025-09-21T23:04:00Z" w16du:dateUtc="2025-09-21T15:04:00Z">
        <w:r w:rsidR="00F42E23">
          <w:rPr>
            <w:rFonts w:ascii="Times New Roman" w:hAnsi="Times New Roman" w:cs="Times New Roman" w:hint="eastAsia"/>
            <w:sz w:val="24"/>
          </w:rPr>
          <w:t>29</w:t>
        </w:r>
      </w:ins>
      <w:r>
        <w:rPr>
          <w:rFonts w:ascii="Times New Roman" w:hAnsi="Times New Roman" w:cs="Times New Roman"/>
          <w:sz w:val="24"/>
        </w:rPr>
        <w:t>.</w:t>
      </w:r>
      <w:del w:id="499" w:author="佳煜 张" w:date="2025-09-21T23:04:00Z" w16du:dateUtc="2025-09-21T15:04:00Z">
        <w:r w:rsidDel="00F42E23">
          <w:rPr>
            <w:rFonts w:ascii="Times New Roman" w:hAnsi="Times New Roman" w:cs="Times New Roman"/>
            <w:sz w:val="24"/>
          </w:rPr>
          <w:delText>67</w:delText>
        </w:r>
      </w:del>
      <w:ins w:id="500" w:author="佳煜 张" w:date="2025-09-21T23:04:00Z" w16du:dateUtc="2025-09-21T15:04:00Z">
        <w:r w:rsidR="00F42E23">
          <w:rPr>
            <w:rFonts w:ascii="Times New Roman" w:hAnsi="Times New Roman" w:cs="Times New Roman" w:hint="eastAsia"/>
            <w:sz w:val="24"/>
          </w:rPr>
          <w:t>31</w:t>
        </w:r>
      </w:ins>
      <w:r>
        <w:rPr>
          <w:rFonts w:ascii="Times New Roman" w:hAnsi="Times New Roman" w:cs="Times New Roman"/>
          <w:sz w:val="24"/>
        </w:rPr>
        <w:t xml:space="preserve">%), </w:t>
      </w:r>
      <w:del w:id="501" w:author="佳煜 张" w:date="2025-09-21T23:04:00Z" w16du:dateUtc="2025-09-21T15:04:00Z">
        <w:r w:rsidDel="00F42E23">
          <w:rPr>
            <w:rFonts w:ascii="Times New Roman" w:hAnsi="Times New Roman" w:cs="Times New Roman"/>
            <w:sz w:val="24"/>
          </w:rPr>
          <w:delText>flavonols (</w:delText>
        </w:r>
        <w:r w:rsidDel="00F42E23">
          <w:rPr>
            <w:rFonts w:ascii="Times New Roman" w:hAnsi="Times New Roman" w:cs="Times New Roman" w:hint="eastAsia"/>
            <w:sz w:val="24"/>
          </w:rPr>
          <w:delText>16.72</w:delText>
        </w:r>
        <w:r w:rsidDel="00F42E23">
          <w:rPr>
            <w:rFonts w:ascii="Times New Roman" w:hAnsi="Times New Roman" w:cs="Times New Roman"/>
            <w:sz w:val="24"/>
          </w:rPr>
          <w:delText>%),</w:delText>
        </w:r>
        <w:r w:rsidDel="00F42E23">
          <w:rPr>
            <w:rFonts w:ascii="Times New Roman" w:hAnsi="Times New Roman" w:cs="Times New Roman" w:hint="eastAsia"/>
            <w:sz w:val="24"/>
          </w:rPr>
          <w:delText xml:space="preserve"> </w:delText>
        </w:r>
      </w:del>
      <w:r>
        <w:rPr>
          <w:rFonts w:ascii="Times New Roman" w:hAnsi="Times New Roman" w:cs="Times New Roman"/>
          <w:sz w:val="24"/>
        </w:rPr>
        <w:t>flavan-3-ols (</w:t>
      </w:r>
      <w:del w:id="502" w:author="佳煜 张" w:date="2025-09-21T23:04:00Z" w16du:dateUtc="2025-09-21T15:04:00Z">
        <w:r w:rsidDel="00F42E23">
          <w:rPr>
            <w:rFonts w:ascii="Times New Roman" w:hAnsi="Times New Roman" w:cs="Times New Roman"/>
            <w:sz w:val="24"/>
          </w:rPr>
          <w:delText>1</w:delText>
        </w:r>
        <w:r w:rsidDel="00F42E23">
          <w:rPr>
            <w:rFonts w:ascii="Times New Roman" w:hAnsi="Times New Roman" w:cs="Times New Roman" w:hint="eastAsia"/>
            <w:sz w:val="24"/>
          </w:rPr>
          <w:delText>3.32</w:delText>
        </w:r>
      </w:del>
      <w:ins w:id="503" w:author="佳煜 张" w:date="2025-09-21T23:04:00Z" w16du:dateUtc="2025-09-21T15:04:00Z">
        <w:r w:rsidR="00F42E23">
          <w:rPr>
            <w:rFonts w:ascii="Times New Roman" w:hAnsi="Times New Roman" w:cs="Times New Roman" w:hint="eastAsia"/>
            <w:sz w:val="24"/>
          </w:rPr>
          <w:t>22.02</w:t>
        </w:r>
      </w:ins>
      <w:r>
        <w:rPr>
          <w:rFonts w:ascii="Times New Roman" w:hAnsi="Times New Roman" w:cs="Times New Roman"/>
          <w:sz w:val="24"/>
        </w:rPr>
        <w:t>%)</w:t>
      </w:r>
      <w:ins w:id="504" w:author="佳煜 张" w:date="2025-09-21T23:04:00Z" w16du:dateUtc="2025-09-21T15:04:00Z">
        <w:r w:rsidR="00F42E23">
          <w:rPr>
            <w:rFonts w:ascii="Times New Roman" w:hAnsi="Times New Roman" w:cs="Times New Roman" w:hint="eastAsia"/>
            <w:sz w:val="24"/>
          </w:rPr>
          <w:t xml:space="preserve">, </w:t>
        </w:r>
      </w:ins>
      <w:ins w:id="505" w:author="佳煜 张" w:date="2025-09-21T23:06:00Z" w16du:dateUtc="2025-09-21T15:06:00Z">
        <w:r w:rsidR="00B81CA1">
          <w:rPr>
            <w:rFonts w:ascii="Times New Roman" w:hAnsi="Times New Roman" w:cs="Times New Roman" w:hint="eastAsia"/>
            <w:sz w:val="24"/>
          </w:rPr>
          <w:t xml:space="preserve">isoflavones (11.69%), </w:t>
        </w:r>
      </w:ins>
      <w:proofErr w:type="spellStart"/>
      <w:ins w:id="506" w:author="佳煜 张" w:date="2025-09-21T23:04:00Z" w16du:dateUtc="2025-09-21T15:04:00Z">
        <w:r w:rsidR="00F42E23">
          <w:rPr>
            <w:rFonts w:ascii="Times New Roman" w:hAnsi="Times New Roman" w:cs="Times New Roman"/>
            <w:sz w:val="24"/>
          </w:rPr>
          <w:t>flavonols</w:t>
        </w:r>
        <w:proofErr w:type="spellEnd"/>
        <w:r w:rsidR="00F42E23">
          <w:rPr>
            <w:rFonts w:ascii="Times New Roman" w:hAnsi="Times New Roman" w:cs="Times New Roman"/>
            <w:sz w:val="24"/>
          </w:rPr>
          <w:t xml:space="preserve"> (</w:t>
        </w:r>
      </w:ins>
      <w:ins w:id="507" w:author="佳煜 张" w:date="2025-09-21T23:05:00Z" w16du:dateUtc="2025-09-21T15:05:00Z">
        <w:r w:rsidR="00F42E23">
          <w:rPr>
            <w:rFonts w:ascii="Times New Roman" w:hAnsi="Times New Roman" w:cs="Times New Roman" w:hint="eastAsia"/>
            <w:sz w:val="24"/>
          </w:rPr>
          <w:t>1.51</w:t>
        </w:r>
      </w:ins>
      <w:ins w:id="508" w:author="佳煜 张" w:date="2025-09-21T23:04:00Z" w16du:dateUtc="2025-09-21T15:04:00Z">
        <w:r w:rsidR="00F42E23">
          <w:rPr>
            <w:rFonts w:ascii="Times New Roman" w:hAnsi="Times New Roman" w:cs="Times New Roman"/>
            <w:sz w:val="24"/>
          </w:rPr>
          <w:t>%),</w:t>
        </w:r>
      </w:ins>
      <w:del w:id="509" w:author="佳煜 张" w:date="2025-09-21T23:06:00Z" w16du:dateUtc="2025-09-21T15:06:00Z">
        <w:r w:rsidDel="00B81CA1">
          <w:rPr>
            <w:rFonts w:ascii="Times New Roman" w:hAnsi="Times New Roman" w:cs="Times New Roman" w:hint="eastAsia"/>
            <w:sz w:val="24"/>
          </w:rPr>
          <w:delText>,</w:delText>
        </w:r>
      </w:del>
      <w:r>
        <w:rPr>
          <w:rFonts w:ascii="Times New Roman" w:hAnsi="Times New Roman" w:cs="Times New Roman"/>
          <w:sz w:val="24"/>
        </w:rPr>
        <w:t xml:space="preserve"> </w:t>
      </w:r>
      <w:del w:id="510" w:author="佳煜 张" w:date="2025-09-21T23:06:00Z" w16du:dateUtc="2025-09-21T15:06:00Z">
        <w:r w:rsidDel="00B81CA1">
          <w:rPr>
            <w:rFonts w:ascii="Times New Roman" w:hAnsi="Times New Roman" w:cs="Times New Roman" w:hint="eastAsia"/>
            <w:sz w:val="24"/>
          </w:rPr>
          <w:delText>flavones (</w:delText>
        </w:r>
      </w:del>
      <w:del w:id="511" w:author="佳煜 张" w:date="2025-09-21T23:05:00Z" w16du:dateUtc="2025-09-21T15:05:00Z">
        <w:r w:rsidDel="00B81CA1">
          <w:rPr>
            <w:rFonts w:ascii="Times New Roman" w:hAnsi="Times New Roman" w:cs="Times New Roman" w:hint="eastAsia"/>
            <w:sz w:val="24"/>
          </w:rPr>
          <w:delText>1.17</w:delText>
        </w:r>
      </w:del>
      <w:del w:id="512" w:author="佳煜 张" w:date="2025-09-21T23:06:00Z" w16du:dateUtc="2025-09-21T15:06:00Z">
        <w:r w:rsidDel="00B81CA1">
          <w:rPr>
            <w:rFonts w:ascii="Times New Roman" w:hAnsi="Times New Roman" w:cs="Times New Roman" w:hint="eastAsia"/>
            <w:sz w:val="24"/>
          </w:rPr>
          <w:delText xml:space="preserve">%) </w:delText>
        </w:r>
      </w:del>
      <w:r>
        <w:rPr>
          <w:rFonts w:ascii="Times New Roman" w:hAnsi="Times New Roman" w:cs="Times New Roman" w:hint="eastAsia"/>
          <w:sz w:val="24"/>
        </w:rPr>
        <w:t>and</w:t>
      </w:r>
      <w:ins w:id="513" w:author="佳煜 张" w:date="2025-09-21T23:06:00Z" w16du:dateUtc="2025-09-21T15:06:00Z">
        <w:r w:rsidR="00B81CA1" w:rsidRPr="00B81CA1">
          <w:rPr>
            <w:rFonts w:ascii="Times New Roman" w:hAnsi="Times New Roman" w:cs="Times New Roman" w:hint="eastAsia"/>
            <w:sz w:val="24"/>
          </w:rPr>
          <w:t xml:space="preserve"> </w:t>
        </w:r>
        <w:r w:rsidR="00B81CA1">
          <w:rPr>
            <w:rFonts w:ascii="Times New Roman" w:hAnsi="Times New Roman" w:cs="Times New Roman" w:hint="eastAsia"/>
            <w:sz w:val="24"/>
          </w:rPr>
          <w:t>flavones (0.24%)</w:t>
        </w:r>
      </w:ins>
      <w:del w:id="514" w:author="佳煜 张" w:date="2025-09-21T23:06:00Z" w16du:dateUtc="2025-09-21T15:06:00Z">
        <w:r w:rsidDel="00B81CA1">
          <w:rPr>
            <w:rFonts w:ascii="Times New Roman" w:hAnsi="Times New Roman" w:cs="Times New Roman"/>
            <w:sz w:val="24"/>
          </w:rPr>
          <w:delText xml:space="preserve"> </w:delText>
        </w:r>
        <w:r w:rsidDel="00B81CA1">
          <w:rPr>
            <w:rFonts w:ascii="Times New Roman" w:hAnsi="Times New Roman" w:cs="Times New Roman" w:hint="eastAsia"/>
            <w:sz w:val="24"/>
          </w:rPr>
          <w:delText>isoflavoes (</w:delText>
        </w:r>
      </w:del>
      <w:del w:id="515" w:author="佳煜 张" w:date="2025-09-21T23:05:00Z" w16du:dateUtc="2025-09-21T15:05:00Z">
        <w:r w:rsidDel="00F42E23">
          <w:rPr>
            <w:rFonts w:ascii="Times New Roman" w:hAnsi="Times New Roman" w:cs="Times New Roman" w:hint="eastAsia"/>
            <w:sz w:val="24"/>
          </w:rPr>
          <w:delText>0.16</w:delText>
        </w:r>
      </w:del>
      <w:del w:id="516" w:author="佳煜 张" w:date="2025-09-21T23:06:00Z" w16du:dateUtc="2025-09-21T15:06:00Z">
        <w:r w:rsidDel="00B81CA1">
          <w:rPr>
            <w:rFonts w:ascii="Times New Roman" w:hAnsi="Times New Roman" w:cs="Times New Roman" w:hint="eastAsia"/>
            <w:sz w:val="24"/>
          </w:rPr>
          <w:delText>%)</w:delText>
        </w:r>
      </w:del>
      <w:r>
        <w:rPr>
          <w:rFonts w:ascii="Times New Roman" w:hAnsi="Times New Roman" w:cs="Times New Roman"/>
          <w:sz w:val="24"/>
        </w:rPr>
        <w:t xml:space="preserve">. </w:t>
      </w:r>
      <w:r>
        <w:rPr>
          <w:rFonts w:ascii="Times New Roman" w:hAnsi="Times New Roman" w:cs="Times New Roman" w:hint="eastAsia"/>
          <w:sz w:val="24"/>
        </w:rPr>
        <w:t>T</w:t>
      </w:r>
      <w:r>
        <w:rPr>
          <w:rFonts w:ascii="Times New Roman" w:hAnsi="Times New Roman" w:cs="Times New Roman"/>
          <w:sz w:val="24"/>
        </w:rPr>
        <w:t>he mixed effect was negatively associated with the prevalence of MUO (OR</w:t>
      </w:r>
      <w:r>
        <w:rPr>
          <w:rFonts w:ascii="Times New Roman" w:hAnsi="Times New Roman" w:cs="Times New Roman" w:hint="eastAsia"/>
          <w:sz w:val="24"/>
        </w:rPr>
        <w:t xml:space="preserve"> =</w:t>
      </w:r>
      <w:r>
        <w:rPr>
          <w:rFonts w:ascii="Times New Roman" w:hAnsi="Times New Roman" w:cs="Times New Roman"/>
          <w:sz w:val="24"/>
        </w:rPr>
        <w:t xml:space="preserve"> 0.79, </w:t>
      </w:r>
      <w:ins w:id="517" w:author="佳煜 张" w:date="2025-09-20T14:19:00Z" w16du:dateUtc="2025-09-20T06:19:00Z">
        <w:r w:rsidR="00CA7207" w:rsidRPr="00D9743D">
          <w:rPr>
            <w:rFonts w:ascii="Times New Roman" w:hAnsi="Times New Roman" w:cs="Times New Roman" w:hint="eastAsia"/>
            <w:sz w:val="24"/>
          </w:rPr>
          <w:t>95% CI:</w:t>
        </w:r>
      </w:ins>
      <w:del w:id="518" w:author="佳煜 张" w:date="2025-09-20T14:19:00Z" w16du:dateUtc="2025-09-20T06:19:00Z">
        <w:r w:rsidDel="00CA7207">
          <w:rPr>
            <w:rFonts w:ascii="Times New Roman" w:hAnsi="Times New Roman" w:cs="Times New Roman"/>
            <w:sz w:val="24"/>
          </w:rPr>
          <w:delText>95% CI</w:delText>
        </w:r>
        <w:r w:rsidDel="00CA7207">
          <w:rPr>
            <w:rFonts w:ascii="Times New Roman" w:hAnsi="Times New Roman" w:cs="Times New Roman" w:hint="eastAsia"/>
            <w:sz w:val="24"/>
          </w:rPr>
          <w:delText xml:space="preserve"> =</w:delText>
        </w:r>
      </w:del>
      <w:r>
        <w:rPr>
          <w:rFonts w:ascii="Times New Roman" w:hAnsi="Times New Roman" w:cs="Times New Roman"/>
          <w:sz w:val="24"/>
        </w:rPr>
        <w:t xml:space="preserve"> 0.68-0.90), with the largest effect coming from </w:t>
      </w:r>
      <w:bookmarkStart w:id="519" w:name="OLE_LINK20"/>
      <w:r>
        <w:rPr>
          <w:rFonts w:ascii="Times New Roman" w:hAnsi="Times New Roman" w:cs="Times New Roman"/>
          <w:sz w:val="24"/>
        </w:rPr>
        <w:t xml:space="preserve">anthocyanidins </w:t>
      </w:r>
      <w:bookmarkEnd w:id="519"/>
      <w:r>
        <w:rPr>
          <w:rFonts w:ascii="Times New Roman" w:hAnsi="Times New Roman" w:cs="Times New Roman"/>
          <w:sz w:val="24"/>
        </w:rPr>
        <w:t>(</w:t>
      </w:r>
      <w:del w:id="520" w:author="佳煜 张" w:date="2025-09-21T23:06:00Z" w16du:dateUtc="2025-09-21T15:06:00Z">
        <w:r w:rsidDel="00B81CA1">
          <w:rPr>
            <w:rFonts w:ascii="Times New Roman" w:hAnsi="Times New Roman" w:cs="Times New Roman"/>
            <w:sz w:val="24"/>
          </w:rPr>
          <w:delText>40.43</w:delText>
        </w:r>
      </w:del>
      <w:ins w:id="521" w:author="佳煜 张" w:date="2025-09-21T23:06:00Z" w16du:dateUtc="2025-09-21T15:06:00Z">
        <w:r w:rsidR="00B81CA1">
          <w:rPr>
            <w:rFonts w:ascii="Times New Roman" w:hAnsi="Times New Roman" w:cs="Times New Roman" w:hint="eastAsia"/>
            <w:sz w:val="24"/>
          </w:rPr>
          <w:t>37.88</w:t>
        </w:r>
      </w:ins>
      <w:r>
        <w:rPr>
          <w:rFonts w:ascii="Times New Roman" w:hAnsi="Times New Roman" w:cs="Times New Roman"/>
          <w:sz w:val="24"/>
        </w:rPr>
        <w:t>%), followed by flavanones (2</w:t>
      </w:r>
      <w:del w:id="522" w:author="佳煜 张" w:date="2025-09-21T23:06:00Z" w16du:dateUtc="2025-09-21T15:06:00Z">
        <w:r w:rsidDel="00B81CA1">
          <w:rPr>
            <w:rFonts w:ascii="Times New Roman" w:hAnsi="Times New Roman" w:cs="Times New Roman"/>
            <w:sz w:val="24"/>
          </w:rPr>
          <w:delText>7.04</w:delText>
        </w:r>
      </w:del>
      <w:ins w:id="523" w:author="佳煜 张" w:date="2025-09-21T23:06:00Z" w16du:dateUtc="2025-09-21T15:06:00Z">
        <w:r w:rsidR="00B81CA1">
          <w:rPr>
            <w:rFonts w:ascii="Times New Roman" w:hAnsi="Times New Roman" w:cs="Times New Roman" w:hint="eastAsia"/>
            <w:sz w:val="24"/>
          </w:rPr>
          <w:t>5.54</w:t>
        </w:r>
      </w:ins>
      <w:r>
        <w:rPr>
          <w:rFonts w:ascii="Times New Roman" w:hAnsi="Times New Roman" w:cs="Times New Roman"/>
          <w:sz w:val="24"/>
        </w:rPr>
        <w:t>%), flavan-3-ols (</w:t>
      </w:r>
      <w:del w:id="524" w:author="佳煜 张" w:date="2025-09-21T23:07:00Z" w16du:dateUtc="2025-09-21T15:07:00Z">
        <w:r w:rsidDel="00B81CA1">
          <w:rPr>
            <w:rFonts w:ascii="Times New Roman" w:hAnsi="Times New Roman" w:cs="Times New Roman"/>
            <w:sz w:val="24"/>
          </w:rPr>
          <w:delText>19.42</w:delText>
        </w:r>
      </w:del>
      <w:ins w:id="525" w:author="佳煜 张" w:date="2025-09-21T23:07:00Z" w16du:dateUtc="2025-09-21T15:07:00Z">
        <w:r w:rsidR="00B81CA1">
          <w:rPr>
            <w:rFonts w:ascii="Times New Roman" w:hAnsi="Times New Roman" w:cs="Times New Roman" w:hint="eastAsia"/>
            <w:sz w:val="24"/>
          </w:rPr>
          <w:t>23.78</w:t>
        </w:r>
      </w:ins>
      <w:r>
        <w:rPr>
          <w:rFonts w:ascii="Times New Roman" w:hAnsi="Times New Roman" w:cs="Times New Roman"/>
          <w:sz w:val="24"/>
        </w:rPr>
        <w:t>%), isoflavones (1</w:t>
      </w:r>
      <w:del w:id="526" w:author="佳煜 张" w:date="2025-09-21T23:07:00Z" w16du:dateUtc="2025-09-21T15:07:00Z">
        <w:r w:rsidDel="00B81CA1">
          <w:rPr>
            <w:rFonts w:ascii="Times New Roman" w:hAnsi="Times New Roman" w:cs="Times New Roman"/>
            <w:sz w:val="24"/>
          </w:rPr>
          <w:delText>1.10</w:delText>
        </w:r>
      </w:del>
      <w:ins w:id="527" w:author="佳煜 张" w:date="2025-09-21T23:07:00Z" w16du:dateUtc="2025-09-21T15:07:00Z">
        <w:r w:rsidR="00B81CA1">
          <w:rPr>
            <w:rFonts w:ascii="Times New Roman" w:hAnsi="Times New Roman" w:cs="Times New Roman" w:hint="eastAsia"/>
            <w:sz w:val="24"/>
          </w:rPr>
          <w:t>0.56</w:t>
        </w:r>
      </w:ins>
      <w:r>
        <w:rPr>
          <w:rFonts w:ascii="Times New Roman" w:hAnsi="Times New Roman" w:cs="Times New Roman"/>
          <w:sz w:val="24"/>
        </w:rPr>
        <w:t>%)</w:t>
      </w:r>
      <w:bookmarkStart w:id="528" w:name="OLE_LINK55"/>
      <w:r>
        <w:rPr>
          <w:rFonts w:ascii="Times New Roman" w:hAnsi="Times New Roman" w:cs="Times New Roman" w:hint="eastAsia"/>
          <w:sz w:val="24"/>
        </w:rPr>
        <w:t>,</w:t>
      </w:r>
      <w:r>
        <w:rPr>
          <w:rFonts w:ascii="Times New Roman" w:hAnsi="Times New Roman" w:cs="Times New Roman"/>
          <w:sz w:val="24"/>
        </w:rPr>
        <w:t xml:space="preserve"> </w:t>
      </w:r>
      <w:proofErr w:type="spellStart"/>
      <w:r>
        <w:rPr>
          <w:rFonts w:ascii="Times New Roman" w:hAnsi="Times New Roman" w:cs="Times New Roman" w:hint="eastAsia"/>
          <w:sz w:val="24"/>
        </w:rPr>
        <w:t>flavonols</w:t>
      </w:r>
      <w:proofErr w:type="spellEnd"/>
      <w:r>
        <w:rPr>
          <w:rFonts w:ascii="Times New Roman" w:hAnsi="Times New Roman" w:cs="Times New Roman" w:hint="eastAsia"/>
          <w:sz w:val="24"/>
        </w:rPr>
        <w:t xml:space="preserve"> (1.</w:t>
      </w:r>
      <w:del w:id="529" w:author="佳煜 张" w:date="2025-09-21T23:07:00Z" w16du:dateUtc="2025-09-21T15:07:00Z">
        <w:r w:rsidDel="00B81CA1">
          <w:rPr>
            <w:rFonts w:ascii="Times New Roman" w:hAnsi="Times New Roman" w:cs="Times New Roman" w:hint="eastAsia"/>
            <w:sz w:val="24"/>
          </w:rPr>
          <w:delText>71</w:delText>
        </w:r>
      </w:del>
      <w:ins w:id="530" w:author="佳煜 张" w:date="2025-09-21T23:07:00Z" w16du:dateUtc="2025-09-21T15:07:00Z">
        <w:r w:rsidR="00B81CA1">
          <w:rPr>
            <w:rFonts w:ascii="Times New Roman" w:hAnsi="Times New Roman" w:cs="Times New Roman" w:hint="eastAsia"/>
            <w:sz w:val="24"/>
          </w:rPr>
          <w:t>97</w:t>
        </w:r>
      </w:ins>
      <w:r>
        <w:rPr>
          <w:rFonts w:ascii="Times New Roman" w:hAnsi="Times New Roman" w:cs="Times New Roman" w:hint="eastAsia"/>
          <w:sz w:val="24"/>
        </w:rPr>
        <w:t xml:space="preserve">%) </w:t>
      </w:r>
      <w:r>
        <w:rPr>
          <w:rFonts w:ascii="Times New Roman" w:hAnsi="Times New Roman" w:cs="Times New Roman"/>
          <w:sz w:val="24"/>
        </w:rPr>
        <w:t>and</w:t>
      </w:r>
      <w:bookmarkEnd w:id="528"/>
      <w:r>
        <w:rPr>
          <w:rFonts w:ascii="Times New Roman" w:hAnsi="Times New Roman" w:cs="Times New Roman" w:hint="eastAsia"/>
          <w:sz w:val="24"/>
        </w:rPr>
        <w:t xml:space="preserve"> flavones (0.</w:t>
      </w:r>
      <w:del w:id="531" w:author="佳煜 张" w:date="2025-09-21T23:07:00Z" w16du:dateUtc="2025-09-21T15:07:00Z">
        <w:r w:rsidDel="00B81CA1">
          <w:rPr>
            <w:rFonts w:ascii="Times New Roman" w:hAnsi="Times New Roman" w:cs="Times New Roman" w:hint="eastAsia"/>
            <w:sz w:val="24"/>
          </w:rPr>
          <w:delText>31</w:delText>
        </w:r>
      </w:del>
      <w:ins w:id="532" w:author="佳煜 张" w:date="2025-09-21T23:07:00Z" w16du:dateUtc="2025-09-21T15:07:00Z">
        <w:r w:rsidR="00B81CA1">
          <w:rPr>
            <w:rFonts w:ascii="Times New Roman" w:hAnsi="Times New Roman" w:cs="Times New Roman" w:hint="eastAsia"/>
            <w:sz w:val="24"/>
          </w:rPr>
          <w:t>28</w:t>
        </w:r>
      </w:ins>
      <w:r>
        <w:rPr>
          <w:rFonts w:ascii="Times New Roman" w:hAnsi="Times New Roman" w:cs="Times New Roman" w:hint="eastAsia"/>
          <w:sz w:val="24"/>
        </w:rPr>
        <w:t xml:space="preserve">%). </w:t>
      </w:r>
      <w:r>
        <w:rPr>
          <w:rFonts w:ascii="Times New Roman" w:hAnsi="Times New Roman" w:cs="Times New Roman"/>
          <w:sz w:val="24"/>
        </w:rPr>
        <w:t xml:space="preserve">In addition, 29 types of flavonoid mixing effects were derived for MHO and MUO with the highest contribution of </w:t>
      </w:r>
      <w:bookmarkStart w:id="533" w:name="OLE_LINK50"/>
      <w:r>
        <w:rPr>
          <w:rFonts w:ascii="Times New Roman" w:hAnsi="Times New Roman" w:cs="Times New Roman"/>
          <w:sz w:val="24"/>
        </w:rPr>
        <w:t>malvidin (18.92%) and delphinidin (15.94%)</w:t>
      </w:r>
      <w:bookmarkEnd w:id="533"/>
      <w:r>
        <w:rPr>
          <w:rFonts w:ascii="Times New Roman" w:hAnsi="Times New Roman" w:cs="Times New Roman" w:hint="eastAsia"/>
          <w:sz w:val="24"/>
        </w:rPr>
        <w:t>.</w:t>
      </w:r>
    </w:p>
    <w:p w14:paraId="54D72FF6" w14:textId="77777777" w:rsidR="00DA6E1F" w:rsidRDefault="00E60AF0">
      <w:pPr>
        <w:spacing w:line="480" w:lineRule="auto"/>
        <w:rPr>
          <w:rFonts w:ascii="Times New Roman" w:eastAsia="等线" w:hAnsi="Times New Roman" w:cs="Times New Roman"/>
          <w:b/>
          <w:bCs/>
          <w:sz w:val="28"/>
          <w:szCs w:val="28"/>
          <w14:ligatures w14:val="none"/>
        </w:rPr>
      </w:pPr>
      <w:r>
        <w:rPr>
          <w:rFonts w:ascii="Times New Roman" w:hAnsi="Times New Roman"/>
          <w:b/>
          <w:bCs/>
          <w:sz w:val="28"/>
          <w:szCs w:val="28"/>
        </w:rPr>
        <w:t>Subgroup analysis</w:t>
      </w:r>
    </w:p>
    <w:p w14:paraId="5E57C542" w14:textId="089F8D73" w:rsidR="00DA6E1F" w:rsidDel="008A7BE8" w:rsidRDefault="00E60AF0">
      <w:pPr>
        <w:spacing w:line="480" w:lineRule="auto"/>
        <w:ind w:left="220" w:right="220"/>
        <w:outlineLvl w:val="0"/>
        <w:rPr>
          <w:del w:id="534" w:author="佳煜 张" w:date="2025-09-21T11:55:00Z" w16du:dateUtc="2025-09-21T03:55:00Z"/>
          <w:rFonts w:ascii="Times New Roman" w:hAnsi="Times New Roman" w:cs="Times New Roman"/>
          <w:sz w:val="24"/>
        </w:rPr>
      </w:pPr>
      <w:bookmarkStart w:id="535" w:name="OLE_LINK5"/>
      <w:r>
        <w:rPr>
          <w:rFonts w:ascii="Times New Roman" w:hAnsi="Times New Roman" w:cs="Times New Roman"/>
          <w:sz w:val="24"/>
        </w:rPr>
        <w:t>Subgroup analysis (</w:t>
      </w:r>
      <w:r>
        <w:rPr>
          <w:rFonts w:ascii="Times New Roman" w:hAnsi="Times New Roman" w:cs="Times New Roman"/>
          <w:b/>
          <w:bCs/>
          <w:sz w:val="24"/>
        </w:rPr>
        <w:t>Figure 3</w:t>
      </w:r>
      <w:r>
        <w:rPr>
          <w:rFonts w:ascii="Times New Roman" w:hAnsi="Times New Roman" w:cs="Times New Roman"/>
          <w:sz w:val="24"/>
        </w:rPr>
        <w:t xml:space="preserve">) </w:t>
      </w:r>
      <w:ins w:id="536" w:author="佳煜 张" w:date="2025-09-21T11:56:00Z" w16du:dateUtc="2025-09-21T03:56:00Z">
        <w:r w:rsidR="008A7BE8">
          <w:rPr>
            <w:rFonts w:ascii="Times New Roman" w:hAnsi="Times New Roman" w:cs="Times New Roman" w:hint="eastAsia"/>
            <w:sz w:val="24"/>
          </w:rPr>
          <w:t>present</w:t>
        </w:r>
      </w:ins>
      <w:ins w:id="537" w:author="佳煜 张" w:date="2025-09-21T11:10:00Z">
        <w:r w:rsidR="0039506F" w:rsidRPr="0039506F">
          <w:rPr>
            <w:rFonts w:ascii="Times New Roman" w:hAnsi="Times New Roman" w:cs="Times New Roman"/>
            <w:sz w:val="24"/>
          </w:rPr>
          <w:t xml:space="preserve">s the association between </w:t>
        </w:r>
      </w:ins>
      <w:ins w:id="538" w:author="佳煜 张" w:date="2025-09-21T11:10:00Z" w16du:dateUtc="2025-09-21T03:10:00Z">
        <w:r w:rsidR="0039506F">
          <w:rPr>
            <w:rFonts w:ascii="Times New Roman" w:hAnsi="Times New Roman" w:cs="Times New Roman" w:hint="eastAsia"/>
            <w:sz w:val="24"/>
          </w:rPr>
          <w:t>total flavonoid intake</w:t>
        </w:r>
      </w:ins>
      <w:ins w:id="539" w:author="佳煜 张" w:date="2025-09-21T11:10:00Z">
        <w:r w:rsidR="0039506F" w:rsidRPr="0039506F">
          <w:rPr>
            <w:rFonts w:ascii="Times New Roman" w:hAnsi="Times New Roman" w:cs="Times New Roman"/>
            <w:sz w:val="24"/>
          </w:rPr>
          <w:t xml:space="preserve"> and </w:t>
        </w:r>
      </w:ins>
      <w:ins w:id="540" w:author="佳煜 张" w:date="2025-09-21T11:12:00Z" w16du:dateUtc="2025-09-21T03:12:00Z">
        <w:r w:rsidR="00AA70EA">
          <w:rPr>
            <w:rFonts w:ascii="Times New Roman" w:hAnsi="Times New Roman" w:cs="Times New Roman"/>
            <w:sz w:val="24"/>
          </w:rPr>
          <w:t>metabolic obesity phenotype</w:t>
        </w:r>
        <w:r w:rsidR="00AA70EA">
          <w:rPr>
            <w:rFonts w:ascii="Times New Roman" w:hAnsi="Times New Roman" w:cs="Times New Roman" w:hint="eastAsia"/>
            <w:sz w:val="24"/>
          </w:rPr>
          <w:t>s</w:t>
        </w:r>
        <w:r w:rsidR="00AA70EA">
          <w:rPr>
            <w:rFonts w:ascii="Times New Roman" w:hAnsi="Times New Roman" w:cs="Times New Roman"/>
            <w:sz w:val="24"/>
          </w:rPr>
          <w:t xml:space="preserve"> (MHO/MUO)</w:t>
        </w:r>
      </w:ins>
      <w:ins w:id="541" w:author="佳煜 张" w:date="2025-09-21T11:10:00Z">
        <w:r w:rsidR="0039506F" w:rsidRPr="0039506F">
          <w:rPr>
            <w:rFonts w:ascii="Times New Roman" w:hAnsi="Times New Roman" w:cs="Times New Roman"/>
            <w:sz w:val="24"/>
          </w:rPr>
          <w:t xml:space="preserve"> in different subgroups stratified by </w:t>
        </w:r>
      </w:ins>
      <w:ins w:id="542" w:author="佳煜 张" w:date="2025-09-21T11:12:00Z" w16du:dateUtc="2025-09-21T03:12:00Z">
        <w:r w:rsidR="00AA70EA">
          <w:rPr>
            <w:rFonts w:ascii="Times New Roman" w:hAnsi="Times New Roman" w:cs="Times New Roman" w:hint="eastAsia"/>
            <w:sz w:val="24"/>
          </w:rPr>
          <w:t>age</w:t>
        </w:r>
      </w:ins>
      <w:ins w:id="543" w:author="佳煜 张" w:date="2025-09-21T11:10:00Z">
        <w:r w:rsidR="0039506F" w:rsidRPr="0039506F">
          <w:rPr>
            <w:rFonts w:ascii="Times New Roman" w:hAnsi="Times New Roman" w:cs="Times New Roman"/>
            <w:sz w:val="24"/>
          </w:rPr>
          <w:t xml:space="preserve">, </w:t>
        </w:r>
      </w:ins>
      <w:ins w:id="544" w:author="佳煜 张" w:date="2025-09-21T11:12:00Z" w16du:dateUtc="2025-09-21T03:12:00Z">
        <w:r w:rsidR="00AA70EA">
          <w:rPr>
            <w:rFonts w:ascii="Times New Roman" w:hAnsi="Times New Roman" w:cs="Times New Roman" w:hint="eastAsia"/>
            <w:sz w:val="24"/>
          </w:rPr>
          <w:t>gender</w:t>
        </w:r>
      </w:ins>
      <w:ins w:id="545" w:author="佳煜 张" w:date="2025-09-21T11:10:00Z">
        <w:r w:rsidR="0039506F" w:rsidRPr="0039506F">
          <w:rPr>
            <w:rFonts w:ascii="Times New Roman" w:hAnsi="Times New Roman" w:cs="Times New Roman"/>
            <w:sz w:val="24"/>
          </w:rPr>
          <w:t xml:space="preserve">, </w:t>
        </w:r>
      </w:ins>
      <w:ins w:id="546" w:author="佳煜 张" w:date="2025-09-21T11:12:00Z" w16du:dateUtc="2025-09-21T03:12:00Z">
        <w:r w:rsidR="00AA70EA">
          <w:rPr>
            <w:rFonts w:ascii="Times New Roman" w:hAnsi="Times New Roman" w:cs="Times New Roman" w:hint="eastAsia"/>
            <w:sz w:val="24"/>
          </w:rPr>
          <w:t>race</w:t>
        </w:r>
      </w:ins>
      <w:ins w:id="547" w:author="佳煜 张" w:date="2025-09-21T11:10:00Z">
        <w:r w:rsidR="0039506F" w:rsidRPr="0039506F">
          <w:rPr>
            <w:rFonts w:ascii="Times New Roman" w:hAnsi="Times New Roman" w:cs="Times New Roman"/>
            <w:sz w:val="24"/>
          </w:rPr>
          <w:t xml:space="preserve">, </w:t>
        </w:r>
      </w:ins>
      <w:ins w:id="548" w:author="佳煜 张" w:date="2025-09-21T11:13:00Z" w16du:dateUtc="2025-09-21T03:13:00Z">
        <w:r w:rsidR="00AA70EA">
          <w:rPr>
            <w:rFonts w:ascii="Times New Roman" w:hAnsi="Times New Roman" w:cs="Times New Roman" w:hint="eastAsia"/>
            <w:sz w:val="24"/>
          </w:rPr>
          <w:t>education</w:t>
        </w:r>
      </w:ins>
      <w:ins w:id="549" w:author="佳煜 张" w:date="2025-09-21T11:14:00Z" w16du:dateUtc="2025-09-21T03:14:00Z">
        <w:r w:rsidR="00BB1231">
          <w:rPr>
            <w:rFonts w:ascii="Times New Roman" w:hAnsi="Times New Roman" w:cs="Times New Roman" w:hint="eastAsia"/>
            <w:sz w:val="24"/>
          </w:rPr>
          <w:t>al</w:t>
        </w:r>
      </w:ins>
      <w:ins w:id="550" w:author="佳煜 张" w:date="2025-09-21T11:13:00Z" w16du:dateUtc="2025-09-21T03:13:00Z">
        <w:r w:rsidR="00AA70EA">
          <w:rPr>
            <w:rFonts w:ascii="Times New Roman" w:hAnsi="Times New Roman" w:cs="Times New Roman" w:hint="eastAsia"/>
            <w:sz w:val="24"/>
          </w:rPr>
          <w:t xml:space="preserve"> level, </w:t>
        </w:r>
      </w:ins>
      <w:ins w:id="551" w:author="佳煜 张" w:date="2025-09-21T11:10:00Z">
        <w:r w:rsidR="0039506F" w:rsidRPr="0039506F">
          <w:rPr>
            <w:rFonts w:ascii="Times New Roman" w:hAnsi="Times New Roman" w:cs="Times New Roman"/>
            <w:sz w:val="24"/>
          </w:rPr>
          <w:t>property income ratio (PIR)</w:t>
        </w:r>
      </w:ins>
      <w:ins w:id="552" w:author="佳煜 张" w:date="2025-09-21T11:18:00Z" w16du:dateUtc="2025-09-21T03:18:00Z">
        <w:r w:rsidR="00884E94">
          <w:rPr>
            <w:rFonts w:ascii="Times New Roman" w:hAnsi="Times New Roman" w:cs="Times New Roman" w:hint="eastAsia"/>
            <w:sz w:val="24"/>
          </w:rPr>
          <w:t xml:space="preserve">, and </w:t>
        </w:r>
      </w:ins>
      <w:ins w:id="553" w:author="佳煜 张" w:date="2025-09-21T11:18:00Z">
        <w:r w:rsidR="00884E94" w:rsidRPr="00884E94">
          <w:rPr>
            <w:rFonts w:ascii="Times New Roman" w:hAnsi="Times New Roman" w:cs="Times New Roman"/>
            <w:sz w:val="24"/>
          </w:rPr>
          <w:t>lifestyle factors</w:t>
        </w:r>
      </w:ins>
      <w:ins w:id="554" w:author="佳煜 张" w:date="2025-09-21T11:17:00Z" w16du:dateUtc="2025-09-21T03:17:00Z">
        <w:r w:rsidR="004570D1">
          <w:rPr>
            <w:rFonts w:ascii="Times New Roman" w:hAnsi="Times New Roman" w:cs="Times New Roman" w:hint="eastAsia"/>
            <w:sz w:val="24"/>
          </w:rPr>
          <w:t>.</w:t>
        </w:r>
      </w:ins>
      <w:del w:id="555" w:author="佳煜 张" w:date="2025-09-20T22:39:00Z" w16du:dateUtc="2025-09-20T14:39:00Z">
        <w:r w:rsidDel="005B4946">
          <w:rPr>
            <w:rFonts w:ascii="Times New Roman" w:hAnsi="Times New Roman" w:cs="Times New Roman"/>
            <w:sz w:val="24"/>
          </w:rPr>
          <w:delText xml:space="preserve">showed that </w:delText>
        </w:r>
      </w:del>
      <w:ins w:id="556" w:author="佳煜 张" w:date="2025-09-20T22:35:00Z">
        <w:r w:rsidR="00891589" w:rsidRPr="00891589">
          <w:rPr>
            <w:rFonts w:ascii="Times New Roman" w:hAnsi="Times New Roman" w:cs="Times New Roman"/>
            <w:sz w:val="24"/>
          </w:rPr>
          <w:t xml:space="preserve"> </w:t>
        </w:r>
      </w:ins>
      <w:ins w:id="557" w:author="佳煜 张" w:date="2025-09-21T11:55:00Z">
        <w:r w:rsidR="008A7BE8" w:rsidRPr="008A7BE8">
          <w:rPr>
            <w:rFonts w:ascii="Times New Roman" w:hAnsi="Times New Roman" w:cs="Times New Roman"/>
            <w:sz w:val="24"/>
          </w:rPr>
          <w:t>For MHO, the inverse association was most apparent among individuals of Other Hispanic ethnicity (OR = 0.76</w:t>
        </w:r>
      </w:ins>
      <w:ins w:id="558" w:author="佳煜 张" w:date="2025-09-21T11:56:00Z" w16du:dateUtc="2025-09-21T03:56:00Z">
        <w:r w:rsidR="008A7BE8">
          <w:rPr>
            <w:rFonts w:ascii="Times New Roman" w:hAnsi="Times New Roman" w:cs="Times New Roman" w:hint="eastAsia"/>
            <w:sz w:val="24"/>
          </w:rPr>
          <w:t>,</w:t>
        </w:r>
      </w:ins>
      <w:ins w:id="559" w:author="佳煜 张" w:date="2025-09-21T11:55:00Z">
        <w:r w:rsidR="008A7BE8" w:rsidRPr="008A7BE8">
          <w:rPr>
            <w:rFonts w:ascii="Times New Roman" w:hAnsi="Times New Roman" w:cs="Times New Roman"/>
            <w:sz w:val="24"/>
          </w:rPr>
          <w:t xml:space="preserve"> 95% CI: 0.59</w:t>
        </w:r>
      </w:ins>
      <w:ins w:id="560" w:author="佳煜 张" w:date="2025-09-21T11:56:00Z" w16du:dateUtc="2025-09-21T03:56:00Z">
        <w:r w:rsidR="008A7BE8">
          <w:rPr>
            <w:rFonts w:ascii="Times New Roman" w:hAnsi="Times New Roman" w:cs="Times New Roman" w:hint="eastAsia"/>
            <w:sz w:val="24"/>
          </w:rPr>
          <w:t>-</w:t>
        </w:r>
      </w:ins>
      <w:ins w:id="561" w:author="佳煜 张" w:date="2025-09-21T11:55:00Z">
        <w:r w:rsidR="008A7BE8" w:rsidRPr="008A7BE8">
          <w:rPr>
            <w:rFonts w:ascii="Times New Roman" w:hAnsi="Times New Roman" w:cs="Times New Roman"/>
            <w:sz w:val="24"/>
          </w:rPr>
          <w:t>0.96), former smokers (OR = 0.80</w:t>
        </w:r>
      </w:ins>
      <w:ins w:id="562" w:author="佳煜 张" w:date="2025-09-21T11:56:00Z" w16du:dateUtc="2025-09-21T03:56:00Z">
        <w:r w:rsidR="008A7BE8">
          <w:rPr>
            <w:rFonts w:ascii="Times New Roman" w:hAnsi="Times New Roman" w:cs="Times New Roman" w:hint="eastAsia"/>
            <w:sz w:val="24"/>
          </w:rPr>
          <w:t>,</w:t>
        </w:r>
      </w:ins>
      <w:ins w:id="563" w:author="佳煜 张" w:date="2025-09-21T11:55:00Z">
        <w:r w:rsidR="008A7BE8" w:rsidRPr="008A7BE8">
          <w:rPr>
            <w:rFonts w:ascii="Times New Roman" w:hAnsi="Times New Roman" w:cs="Times New Roman"/>
            <w:sz w:val="24"/>
          </w:rPr>
          <w:t xml:space="preserve"> 95% CI: 0.64</w:t>
        </w:r>
      </w:ins>
      <w:ins w:id="564" w:author="佳煜 张" w:date="2025-09-21T11:56:00Z" w16du:dateUtc="2025-09-21T03:56:00Z">
        <w:r w:rsidR="008A7BE8">
          <w:rPr>
            <w:rFonts w:ascii="Times New Roman" w:hAnsi="Times New Roman" w:cs="Times New Roman" w:hint="eastAsia"/>
            <w:sz w:val="24"/>
          </w:rPr>
          <w:t>-</w:t>
        </w:r>
      </w:ins>
      <w:ins w:id="565" w:author="佳煜 张" w:date="2025-09-21T11:55:00Z">
        <w:r w:rsidR="008A7BE8" w:rsidRPr="008A7BE8">
          <w:rPr>
            <w:rFonts w:ascii="Times New Roman" w:hAnsi="Times New Roman" w:cs="Times New Roman"/>
            <w:sz w:val="24"/>
          </w:rPr>
          <w:t>1.00), and those with moderate dietary quality (HEI-2015 score 50</w:t>
        </w:r>
      </w:ins>
      <w:ins w:id="566" w:author="佳煜 张" w:date="2025-09-21T11:56:00Z" w16du:dateUtc="2025-09-21T03:56:00Z">
        <w:r w:rsidR="008A7BE8">
          <w:rPr>
            <w:rFonts w:ascii="Times New Roman" w:hAnsi="Times New Roman" w:cs="Times New Roman" w:hint="eastAsia"/>
            <w:sz w:val="24"/>
          </w:rPr>
          <w:t>-</w:t>
        </w:r>
      </w:ins>
      <w:ins w:id="567" w:author="佳煜 张" w:date="2025-09-21T11:55:00Z">
        <w:r w:rsidR="008A7BE8" w:rsidRPr="008A7BE8">
          <w:rPr>
            <w:rFonts w:ascii="Times New Roman" w:hAnsi="Times New Roman" w:cs="Times New Roman"/>
            <w:sz w:val="24"/>
          </w:rPr>
          <w:t>70; OR = 0.80</w:t>
        </w:r>
      </w:ins>
      <w:ins w:id="568" w:author="佳煜 张" w:date="2025-09-21T11:56:00Z" w16du:dateUtc="2025-09-21T03:56:00Z">
        <w:r w:rsidR="008A7BE8">
          <w:rPr>
            <w:rFonts w:ascii="Times New Roman" w:hAnsi="Times New Roman" w:cs="Times New Roman" w:hint="eastAsia"/>
            <w:sz w:val="24"/>
          </w:rPr>
          <w:t>,</w:t>
        </w:r>
      </w:ins>
      <w:ins w:id="569" w:author="佳煜 张" w:date="2025-09-21T11:55:00Z">
        <w:r w:rsidR="008A7BE8" w:rsidRPr="008A7BE8">
          <w:rPr>
            <w:rFonts w:ascii="Times New Roman" w:hAnsi="Times New Roman" w:cs="Times New Roman"/>
            <w:sz w:val="24"/>
          </w:rPr>
          <w:t xml:space="preserve"> 95% CI: 0.67</w:t>
        </w:r>
      </w:ins>
      <w:ins w:id="570" w:author="佳煜 张" w:date="2025-09-21T11:56:00Z" w16du:dateUtc="2025-09-21T03:56:00Z">
        <w:r w:rsidR="008A7BE8">
          <w:rPr>
            <w:rFonts w:ascii="Times New Roman" w:hAnsi="Times New Roman" w:cs="Times New Roman" w:hint="eastAsia"/>
            <w:sz w:val="24"/>
          </w:rPr>
          <w:t>-</w:t>
        </w:r>
      </w:ins>
      <w:ins w:id="571" w:author="佳煜 张" w:date="2025-09-21T11:55:00Z">
        <w:r w:rsidR="008A7BE8" w:rsidRPr="008A7BE8">
          <w:rPr>
            <w:rFonts w:ascii="Times New Roman" w:hAnsi="Times New Roman" w:cs="Times New Roman"/>
            <w:sz w:val="24"/>
          </w:rPr>
          <w:t>0.95). Interaction tests indicated no statistically significant effect modification across these subgroups (all P for interaction &gt; 0.05), suggesting a consistent association between flavonoid intake and MHO/MUO phenotypes regardless of these demographic and lifestyle factors.</w:t>
        </w:r>
      </w:ins>
      <w:del w:id="572" w:author="佳煜 张" w:date="2025-09-20T22:35:00Z" w16du:dateUtc="2025-09-20T14:35:00Z">
        <w:r w:rsidDel="00891589">
          <w:rPr>
            <w:rFonts w:ascii="Times New Roman" w:hAnsi="Times New Roman" w:cs="Times New Roman"/>
            <w:sz w:val="24"/>
          </w:rPr>
          <w:delText xml:space="preserve">there was a significant negative association between dietary flavonoid intake and MHO among adults aged 20-45 years (OR = 0.85, </w:delText>
        </w:r>
      </w:del>
      <w:del w:id="573" w:author="佳煜 张" w:date="2025-09-20T14:19:00Z" w16du:dateUtc="2025-09-20T06:19:00Z">
        <w:r w:rsidDel="00CA7207">
          <w:rPr>
            <w:rFonts w:ascii="Times New Roman" w:hAnsi="Times New Roman" w:cs="Times New Roman"/>
            <w:sz w:val="24"/>
          </w:rPr>
          <w:delText>95% CI =</w:delText>
        </w:r>
      </w:del>
      <w:del w:id="574" w:author="佳煜 张" w:date="2025-09-20T22:35:00Z" w16du:dateUtc="2025-09-20T14:35:00Z">
        <w:r w:rsidDel="00891589">
          <w:rPr>
            <w:rFonts w:ascii="Times New Roman" w:hAnsi="Times New Roman" w:cs="Times New Roman"/>
            <w:sz w:val="24"/>
          </w:rPr>
          <w:delText xml:space="preserve"> 0.72-0.99), PIR</w:delText>
        </w:r>
        <w:r w:rsidDel="00891589">
          <w:rPr>
            <w:rFonts w:ascii="Times New Roman" w:hAnsi="Times New Roman" w:cs="Times New Roman" w:hint="eastAsia"/>
            <w:sz w:val="24"/>
          </w:rPr>
          <w:delText xml:space="preserve"> </w:delText>
        </w:r>
        <w:r w:rsidDel="00891589">
          <w:rPr>
            <w:rFonts w:ascii="Times New Roman" w:hAnsi="Times New Roman" w:cs="Times New Roman"/>
            <w:sz w:val="24"/>
          </w:rPr>
          <w:delText>≤</w:delText>
        </w:r>
        <w:r w:rsidDel="00891589">
          <w:rPr>
            <w:rFonts w:ascii="Times New Roman" w:hAnsi="Times New Roman" w:cs="Times New Roman" w:hint="eastAsia"/>
            <w:sz w:val="24"/>
          </w:rPr>
          <w:delText xml:space="preserve"> </w:delText>
        </w:r>
        <w:r w:rsidDel="00891589">
          <w:rPr>
            <w:rFonts w:ascii="Times New Roman" w:hAnsi="Times New Roman" w:cs="Times New Roman"/>
            <w:sz w:val="24"/>
          </w:rPr>
          <w:delText xml:space="preserve">1.3 (OR = 0.76, </w:delText>
        </w:r>
      </w:del>
      <w:del w:id="575" w:author="佳煜 张" w:date="2025-09-20T14:19:00Z" w16du:dateUtc="2025-09-20T06:19:00Z">
        <w:r w:rsidDel="00CA7207">
          <w:rPr>
            <w:rFonts w:ascii="Times New Roman" w:hAnsi="Times New Roman" w:cs="Times New Roman"/>
            <w:sz w:val="24"/>
          </w:rPr>
          <w:delText>95% CI =</w:delText>
        </w:r>
      </w:del>
      <w:del w:id="576" w:author="佳煜 张" w:date="2025-09-20T22:35:00Z" w16du:dateUtc="2025-09-20T14:35:00Z">
        <w:r w:rsidDel="00891589">
          <w:rPr>
            <w:rFonts w:ascii="Times New Roman" w:hAnsi="Times New Roman" w:cs="Times New Roman"/>
            <w:sz w:val="24"/>
          </w:rPr>
          <w:delText xml:space="preserve"> 0.79-0.98), and other Hispanic individuals (OR = 0.69, </w:delText>
        </w:r>
      </w:del>
      <w:del w:id="577" w:author="佳煜 张" w:date="2025-09-20T14:19:00Z" w16du:dateUtc="2025-09-20T06:19:00Z">
        <w:r w:rsidDel="00CA7207">
          <w:rPr>
            <w:rFonts w:ascii="Times New Roman" w:hAnsi="Times New Roman" w:cs="Times New Roman"/>
            <w:sz w:val="24"/>
          </w:rPr>
          <w:delText>95% CI =</w:delText>
        </w:r>
      </w:del>
      <w:del w:id="578" w:author="佳煜 张" w:date="2025-09-20T22:35:00Z" w16du:dateUtc="2025-09-20T14:35:00Z">
        <w:r w:rsidDel="00891589">
          <w:rPr>
            <w:rFonts w:ascii="Times New Roman" w:hAnsi="Times New Roman" w:cs="Times New Roman"/>
            <w:sz w:val="24"/>
          </w:rPr>
          <w:delText xml:space="preserve"> 0.55-0.88). For MUO, in other Hispanic subgroups (OR = 0.68, </w:delText>
        </w:r>
      </w:del>
      <w:del w:id="579" w:author="佳煜 张" w:date="2025-09-20T14:19:00Z" w16du:dateUtc="2025-09-20T06:19:00Z">
        <w:r w:rsidDel="00CA7207">
          <w:rPr>
            <w:rFonts w:ascii="Times New Roman" w:hAnsi="Times New Roman" w:cs="Times New Roman"/>
            <w:sz w:val="24"/>
          </w:rPr>
          <w:delText xml:space="preserve">95% CI = </w:delText>
        </w:r>
      </w:del>
      <w:del w:id="580" w:author="佳煜 张" w:date="2025-09-20T22:35:00Z" w16du:dateUtc="2025-09-20T14:35:00Z">
        <w:r w:rsidDel="00891589">
          <w:rPr>
            <w:rFonts w:ascii="Times New Roman" w:hAnsi="Times New Roman" w:cs="Times New Roman"/>
            <w:sz w:val="24"/>
          </w:rPr>
          <w:delText xml:space="preserve">0.50-0.93), never smokers (OR = 0.87, </w:delText>
        </w:r>
      </w:del>
      <w:del w:id="581" w:author="佳煜 张" w:date="2025-09-20T14:20:00Z" w16du:dateUtc="2025-09-20T06:20:00Z">
        <w:r w:rsidDel="00CA7207">
          <w:rPr>
            <w:rFonts w:ascii="Times New Roman" w:hAnsi="Times New Roman" w:cs="Times New Roman"/>
            <w:sz w:val="24"/>
          </w:rPr>
          <w:delText>95% CI =</w:delText>
        </w:r>
      </w:del>
      <w:del w:id="582" w:author="佳煜 张" w:date="2025-09-20T22:35:00Z" w16du:dateUtc="2025-09-20T14:35:00Z">
        <w:r w:rsidDel="00891589">
          <w:rPr>
            <w:rFonts w:ascii="Times New Roman" w:hAnsi="Times New Roman" w:cs="Times New Roman"/>
            <w:sz w:val="24"/>
          </w:rPr>
          <w:delText xml:space="preserve"> 0.77-0.98), and individuals with higher levels of physical activity (OR = 0.84, </w:delText>
        </w:r>
      </w:del>
      <w:del w:id="583" w:author="佳煜 张" w:date="2025-09-20T14:20:00Z" w16du:dateUtc="2025-09-20T06:20:00Z">
        <w:r w:rsidDel="00CA7207">
          <w:rPr>
            <w:rFonts w:ascii="Times New Roman" w:hAnsi="Times New Roman" w:cs="Times New Roman"/>
            <w:sz w:val="24"/>
          </w:rPr>
          <w:delText>95% CI =</w:delText>
        </w:r>
      </w:del>
      <w:del w:id="584" w:author="佳煜 张" w:date="2025-09-20T22:35:00Z" w16du:dateUtc="2025-09-20T14:35:00Z">
        <w:r w:rsidDel="00891589">
          <w:rPr>
            <w:rFonts w:ascii="Times New Roman" w:hAnsi="Times New Roman" w:cs="Times New Roman"/>
            <w:sz w:val="24"/>
          </w:rPr>
          <w:delText xml:space="preserve"> 0.73-0.97), the correlation was significant. Notably, there was a significant interaction between physical activity and flavonoid intake in the MUO individuals (p interaction &lt; 0.05). These findings highlight the heterogeneity of flavonoid effects across demographics and lifestyles. </w:delText>
        </w:r>
      </w:del>
    </w:p>
    <w:p w14:paraId="1371ABFC" w14:textId="77777777" w:rsidR="008A7BE8" w:rsidRDefault="008A7BE8" w:rsidP="008A7BE8">
      <w:pPr>
        <w:spacing w:line="480" w:lineRule="auto"/>
        <w:jc w:val="both"/>
        <w:rPr>
          <w:ins w:id="585" w:author="佳煜 张" w:date="2025-09-21T11:55:00Z" w16du:dateUtc="2025-09-21T03:55:00Z"/>
          <w:rFonts w:ascii="Times New Roman" w:hAnsi="Times New Roman" w:cs="Times New Roman"/>
          <w:sz w:val="24"/>
        </w:rPr>
      </w:pPr>
    </w:p>
    <w:bookmarkEnd w:id="535"/>
    <w:p w14:paraId="68376D76" w14:textId="77777777" w:rsidR="00DA6E1F" w:rsidRDefault="00E60AF0">
      <w:pPr>
        <w:spacing w:line="480" w:lineRule="auto"/>
        <w:outlineLvl w:val="0"/>
        <w:rPr>
          <w:rFonts w:ascii="Times New Roman" w:hAnsi="Times New Roman" w:cs="Times New Roman"/>
          <w:b/>
          <w:bCs/>
          <w:sz w:val="32"/>
          <w:szCs w:val="32"/>
          <w:vertAlign w:val="superscript"/>
        </w:rPr>
      </w:pPr>
      <w:r>
        <w:rPr>
          <w:rFonts w:ascii="Times New Roman" w:hAnsi="Times New Roman" w:cs="Times New Roman"/>
          <w:b/>
          <w:bCs/>
          <w:sz w:val="32"/>
          <w:szCs w:val="32"/>
        </w:rPr>
        <w:t>Discussion</w:t>
      </w:r>
    </w:p>
    <w:p w14:paraId="316F24B4" w14:textId="52FE36D3" w:rsidR="00DA6E1F" w:rsidRDefault="00E60AF0">
      <w:pPr>
        <w:spacing w:line="480" w:lineRule="auto"/>
        <w:jc w:val="both"/>
        <w:rPr>
          <w:rFonts w:ascii="Times New Roman" w:hAnsi="Times New Roman" w:cs="Times New Roman"/>
          <w:sz w:val="24"/>
        </w:rPr>
      </w:pPr>
      <w:r>
        <w:rPr>
          <w:rFonts w:ascii="Times New Roman" w:hAnsi="Times New Roman" w:cs="Times New Roman" w:hint="eastAsia"/>
          <w:sz w:val="24"/>
        </w:rPr>
        <w:t>This study utilized data from NHANES (2007-</w:t>
      </w:r>
      <w:ins w:id="586" w:author="佳煜 张" w:date="2025-09-21T12:00:00Z" w16du:dateUtc="2025-09-21T04:00:00Z">
        <w:r w:rsidR="008624A3">
          <w:rPr>
            <w:rFonts w:ascii="Times New Roman" w:hAnsi="Times New Roman" w:cs="Times New Roman" w:hint="eastAsia"/>
            <w:sz w:val="24"/>
          </w:rPr>
          <w:t>2</w:t>
        </w:r>
      </w:ins>
      <w:r>
        <w:rPr>
          <w:rFonts w:ascii="Times New Roman" w:hAnsi="Times New Roman" w:cs="Times New Roman" w:hint="eastAsia"/>
          <w:sz w:val="24"/>
        </w:rPr>
        <w:t>008, 2009-2010, and 2017-2018) to evaluate the association between dietary flavonoid intake and metabolic obesity phenotype</w:t>
      </w:r>
      <w:ins w:id="587" w:author="佳煜 张" w:date="2025-09-21T11:12:00Z" w16du:dateUtc="2025-09-21T03:12:00Z">
        <w:r w:rsidR="00AA70EA">
          <w:rPr>
            <w:rFonts w:ascii="Times New Roman" w:hAnsi="Times New Roman" w:cs="Times New Roman" w:hint="eastAsia"/>
            <w:sz w:val="24"/>
          </w:rPr>
          <w:t>s</w:t>
        </w:r>
      </w:ins>
      <w:r>
        <w:rPr>
          <w:rFonts w:ascii="Times New Roman" w:hAnsi="Times New Roman" w:cs="Times New Roman" w:hint="eastAsia"/>
          <w:sz w:val="24"/>
        </w:rPr>
        <w:t xml:space="preserve"> in US adults. </w:t>
      </w:r>
      <w:r>
        <w:rPr>
          <w:rFonts w:ascii="Times New Roman" w:hAnsi="Times New Roman" w:cs="Times New Roman" w:hint="eastAsia"/>
          <w:sz w:val="24"/>
        </w:rPr>
        <w:lastRenderedPageBreak/>
        <w:t xml:space="preserve">Findings suggested that an increased consumption of total flavonoids and their subclasses (flavanones, anthocyanins, and flavan-3-ols) were associated </w:t>
      </w:r>
      <w:ins w:id="588" w:author="佳煜 张" w:date="2025-09-21T12:03:00Z">
        <w:r w:rsidR="002E57E8" w:rsidRPr="002E57E8">
          <w:rPr>
            <w:rFonts w:ascii="Times New Roman" w:hAnsi="Times New Roman" w:cs="Times New Roman"/>
            <w:sz w:val="24"/>
          </w:rPr>
          <w:t>with a lower likelihood of</w:t>
        </w:r>
      </w:ins>
      <w:del w:id="589" w:author="佳煜 张" w:date="2025-09-21T12:03:00Z" w16du:dateUtc="2025-09-21T04:03:00Z">
        <w:r w:rsidDel="002E57E8">
          <w:rPr>
            <w:rFonts w:ascii="Times New Roman" w:hAnsi="Times New Roman" w:cs="Times New Roman" w:hint="eastAsia"/>
            <w:sz w:val="24"/>
          </w:rPr>
          <w:delText>with a lower risk of becoming</w:delText>
        </w:r>
      </w:del>
      <w:r>
        <w:rPr>
          <w:rFonts w:ascii="Times New Roman" w:hAnsi="Times New Roman" w:cs="Times New Roman" w:hint="eastAsia"/>
          <w:sz w:val="24"/>
        </w:rPr>
        <w:t xml:space="preserve"> MHO and </w:t>
      </w:r>
      <w:commentRangeStart w:id="590"/>
      <w:r>
        <w:rPr>
          <w:rFonts w:ascii="Times New Roman" w:hAnsi="Times New Roman" w:cs="Times New Roman" w:hint="eastAsia"/>
          <w:sz w:val="24"/>
        </w:rPr>
        <w:t>MUO</w:t>
      </w:r>
      <w:commentRangeEnd w:id="590"/>
      <w:r w:rsidR="00F12A0C">
        <w:rPr>
          <w:rStyle w:val="af6"/>
        </w:rPr>
        <w:commentReference w:id="590"/>
      </w:r>
      <w:r w:rsidR="00A44C54" w:rsidRPr="00362627">
        <w:rPr>
          <w:rFonts w:ascii="Times New Roman" w:hAnsi="Times New Roman" w:cs="Times New Roman"/>
          <w:noProof/>
          <w:color w:val="007BB8"/>
          <w:sz w:val="24"/>
          <w:vertAlign w:val="superscript"/>
          <w:rPrChange w:id="591" w:author="佳煜 张" w:date="2025-09-21T21:16:00Z" w16du:dateUtc="2025-09-21T13:16:00Z">
            <w:rPr>
              <w:rFonts w:ascii="Times New Roman" w:hAnsi="Times New Roman" w:cs="Times New Roman"/>
              <w:sz w:val="24"/>
              <w:vertAlign w:val="superscript"/>
            </w:rPr>
          </w:rPrChange>
        </w:rPr>
        <w:fldChar w:fldCharType="begin">
          <w:fldData xml:space="preserve">PEVuZE5vdGU+PENpdGU+PEF1dGhvcj5MYW5kYmVyZzwvQXV0aG9yPjxZZWFyPjIwMTE8L1llYXI+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</w:fldData>
        </w:fldChar>
      </w:r>
      <w:r w:rsidR="004E0B8D" w:rsidRPr="00362627">
        <w:rPr>
          <w:rFonts w:ascii="Times New Roman" w:hAnsi="Times New Roman" w:cs="Times New Roman"/>
          <w:noProof/>
          <w:color w:val="007BB8"/>
          <w:sz w:val="24"/>
          <w:vertAlign w:val="superscript"/>
          <w:rPrChange w:id="592" w:author="佳煜 张" w:date="2025-09-21T21:16:00Z" w16du:dateUtc="2025-09-21T13:16:00Z">
            <w:rPr>
              <w:rFonts w:ascii="Times New Roman" w:hAnsi="Times New Roman" w:cs="Times New Roman"/>
              <w:sz w:val="24"/>
              <w:vertAlign w:val="superscript"/>
            </w:rPr>
          </w:rPrChange>
        </w:rPr>
        <w:instrText xml:space="preserve"> ADDIN EN.CITE </w:instrText>
      </w:r>
      <w:r w:rsidR="004E0B8D" w:rsidRPr="00362627">
        <w:rPr>
          <w:rFonts w:ascii="Times New Roman" w:hAnsi="Times New Roman" w:cs="Times New Roman"/>
          <w:noProof/>
          <w:color w:val="007BB8"/>
          <w:sz w:val="24"/>
          <w:vertAlign w:val="superscript"/>
          <w:rPrChange w:id="593" w:author="佳煜 张" w:date="2025-09-21T21:16:00Z" w16du:dateUtc="2025-09-21T13:16:00Z">
            <w:rPr>
              <w:rFonts w:ascii="Times New Roman" w:hAnsi="Times New Roman" w:cs="Times New Roman"/>
              <w:sz w:val="24"/>
              <w:vertAlign w:val="superscript"/>
            </w:rPr>
          </w:rPrChange>
        </w:rPr>
        <w:fldChar w:fldCharType="begin">
          <w:fldData xml:space="preserve">PEVuZE5vdGU+PENpdGU+PEF1dGhvcj5MYW5kYmVyZzwvQXV0aG9yPjxZZWFyPjIwMTE8L1llYXI+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</w:fldData>
        </w:fldChar>
      </w:r>
      <w:r w:rsidR="004E0B8D" w:rsidRPr="00362627">
        <w:rPr>
          <w:rFonts w:ascii="Times New Roman" w:hAnsi="Times New Roman" w:cs="Times New Roman"/>
          <w:noProof/>
          <w:color w:val="007BB8"/>
          <w:sz w:val="24"/>
          <w:vertAlign w:val="superscript"/>
          <w:rPrChange w:id="594" w:author="佳煜 张" w:date="2025-09-21T21:16:00Z" w16du:dateUtc="2025-09-21T13:16:00Z">
            <w:rPr>
              <w:rFonts w:ascii="Times New Roman" w:hAnsi="Times New Roman" w:cs="Times New Roman"/>
              <w:sz w:val="24"/>
              <w:vertAlign w:val="superscript"/>
            </w:rPr>
          </w:rPrChange>
        </w:rPr>
        <w:instrText xml:space="preserve"> ADDIN EN.CITE.DATA </w:instrText>
      </w:r>
      <w:r w:rsidR="004E0B8D" w:rsidRPr="00362627">
        <w:rPr>
          <w:rFonts w:ascii="Times New Roman" w:hAnsi="Times New Roman" w:cs="Times New Roman"/>
          <w:noProof/>
          <w:color w:val="007BB8"/>
          <w:sz w:val="24"/>
          <w:vertAlign w:val="superscript"/>
          <w:rPrChange w:id="595" w:author="佳煜 张" w:date="2025-09-21T21:16:00Z" w16du:dateUtc="2025-09-21T13:16:00Z">
            <w:rPr>
              <w:rFonts w:ascii="Times New Roman" w:hAnsi="Times New Roman" w:cs="Times New Roman"/>
              <w:sz w:val="24"/>
              <w:vertAlign w:val="superscript"/>
            </w:rPr>
          </w:rPrChange>
        </w:rPr>
      </w:r>
      <w:r w:rsidR="004E0B8D" w:rsidRPr="00362627">
        <w:rPr>
          <w:rFonts w:ascii="Times New Roman" w:hAnsi="Times New Roman" w:cs="Times New Roman"/>
          <w:noProof/>
          <w:color w:val="007BB8"/>
          <w:sz w:val="24"/>
          <w:vertAlign w:val="superscript"/>
          <w:rPrChange w:id="596" w:author="佳煜 张" w:date="2025-09-21T21:16:00Z" w16du:dateUtc="2025-09-21T13:16:00Z">
            <w:rPr>
              <w:rFonts w:ascii="Times New Roman" w:hAnsi="Times New Roman" w:cs="Times New Roman"/>
              <w:sz w:val="24"/>
              <w:vertAlign w:val="superscript"/>
            </w:rPr>
          </w:rPrChange>
        </w:rPr>
        <w:fldChar w:fldCharType="end"/>
      </w:r>
      <w:r w:rsidR="00A44C54" w:rsidRPr="00362627">
        <w:rPr>
          <w:rFonts w:ascii="Times New Roman" w:hAnsi="Times New Roman" w:cs="Times New Roman"/>
          <w:noProof/>
          <w:color w:val="007BB8"/>
          <w:sz w:val="24"/>
          <w:vertAlign w:val="superscript"/>
          <w:rPrChange w:id="597" w:author="佳煜 张" w:date="2025-09-21T21:16:00Z" w16du:dateUtc="2025-09-21T13:16:00Z">
            <w:rPr>
              <w:rFonts w:ascii="Times New Roman" w:hAnsi="Times New Roman" w:cs="Times New Roman"/>
              <w:sz w:val="24"/>
              <w:vertAlign w:val="superscript"/>
            </w:rPr>
          </w:rPrChange>
        </w:rPr>
        <w:fldChar w:fldCharType="separate"/>
      </w:r>
      <w:r w:rsidR="004E0B8D" w:rsidRPr="00362627">
        <w:rPr>
          <w:rFonts w:ascii="Times New Roman" w:hAnsi="Times New Roman" w:cs="Times New Roman"/>
          <w:noProof/>
          <w:color w:val="007BB8"/>
          <w:sz w:val="24"/>
          <w:vertAlign w:val="superscript"/>
          <w:rPrChange w:id="598" w:author="佳煜 张" w:date="2025-09-21T21:16:00Z" w16du:dateUtc="2025-09-21T13:16:00Z">
            <w:rPr>
              <w:rFonts w:ascii="Times New Roman" w:hAnsi="Times New Roman" w:cs="Times New Roman"/>
              <w:noProof/>
              <w:sz w:val="24"/>
              <w:vertAlign w:val="superscript"/>
            </w:rPr>
          </w:rPrChange>
        </w:rPr>
        <w:t>[</w:t>
      </w:r>
      <w:r w:rsidR="00CF74EC" w:rsidRPr="00362627">
        <w:rPr>
          <w:rFonts w:ascii="Times New Roman" w:hAnsi="Times New Roman" w:cs="Times New Roman"/>
          <w:noProof/>
          <w:color w:val="007BB8"/>
          <w:sz w:val="24"/>
          <w:vertAlign w:val="superscript"/>
          <w:rPrChange w:id="599" w:author="佳煜 张" w:date="2025-09-21T21:16:00Z" w16du:dateUtc="2025-09-21T13:16:00Z">
            <w:rPr>
              <w:rFonts w:ascii="Times New Roman" w:hAnsi="Times New Roman" w:cs="Times New Roman"/>
              <w:noProof/>
              <w:sz w:val="24"/>
              <w:vertAlign w:val="superscript"/>
            </w:rPr>
          </w:rPrChange>
        </w:rPr>
        <w:fldChar w:fldCharType="begin"/>
      </w:r>
      <w:r w:rsidR="00CF74EC" w:rsidRPr="00362627">
        <w:rPr>
          <w:rFonts w:ascii="Times New Roman" w:hAnsi="Times New Roman" w:cs="Times New Roman"/>
          <w:noProof/>
          <w:color w:val="007BB8"/>
          <w:sz w:val="24"/>
          <w:vertAlign w:val="superscript"/>
          <w:rPrChange w:id="600" w:author="佳煜 张" w:date="2025-09-21T21:16:00Z" w16du:dateUtc="2025-09-21T13:16:00Z">
            <w:rPr>
              <w:rFonts w:ascii="Times New Roman" w:hAnsi="Times New Roman" w:cs="Times New Roman"/>
              <w:noProof/>
              <w:sz w:val="24"/>
              <w:vertAlign w:val="superscript"/>
            </w:rPr>
          </w:rPrChange>
        </w:rPr>
        <w:instrText xml:space="preserve"> HYPERLINK \l "_ENREF_22" \o "Landberg, 2011 #85" </w:instrText>
      </w:r>
      <w:r w:rsidR="00CF74EC" w:rsidRPr="00362627">
        <w:rPr>
          <w:rFonts w:ascii="Times New Roman" w:hAnsi="Times New Roman" w:cs="Times New Roman"/>
          <w:noProof/>
          <w:color w:val="007BB8"/>
          <w:sz w:val="24"/>
          <w:vertAlign w:val="superscript"/>
          <w:rPrChange w:id="601" w:author="佳煜 张" w:date="2025-09-21T21:16:00Z" w16du:dateUtc="2025-09-21T13:16:00Z">
            <w:rPr>
              <w:rFonts w:ascii="Times New Roman" w:hAnsi="Times New Roman" w:cs="Times New Roman"/>
              <w:noProof/>
              <w:sz w:val="24"/>
              <w:vertAlign w:val="superscript"/>
            </w:rPr>
          </w:rPrChange>
        </w:rPr>
      </w:r>
      <w:r w:rsidR="00CF74EC" w:rsidRPr="00362627">
        <w:rPr>
          <w:rFonts w:ascii="Times New Roman" w:hAnsi="Times New Roman" w:cs="Times New Roman"/>
          <w:noProof/>
          <w:color w:val="007BB8"/>
          <w:sz w:val="24"/>
          <w:vertAlign w:val="superscript"/>
          <w:rPrChange w:id="602" w:author="佳煜 张" w:date="2025-09-21T21:16:00Z" w16du:dateUtc="2025-09-21T13:16:00Z">
            <w:rPr>
              <w:rFonts w:ascii="Times New Roman" w:hAnsi="Times New Roman" w:cs="Times New Roman"/>
              <w:noProof/>
              <w:sz w:val="24"/>
              <w:vertAlign w:val="superscript"/>
            </w:rPr>
          </w:rPrChange>
        </w:rPr>
        <w:fldChar w:fldCharType="separate"/>
      </w:r>
      <w:r w:rsidR="00CF74EC" w:rsidRPr="00362627">
        <w:rPr>
          <w:rFonts w:ascii="Times New Roman" w:hAnsi="Times New Roman" w:cs="Times New Roman"/>
          <w:noProof/>
          <w:color w:val="007BB8"/>
          <w:sz w:val="24"/>
          <w:vertAlign w:val="superscript"/>
          <w:rPrChange w:id="603" w:author="佳煜 张" w:date="2025-09-21T21:16:00Z" w16du:dateUtc="2025-09-21T13:16:00Z">
            <w:rPr>
              <w:rFonts w:ascii="Times New Roman" w:hAnsi="Times New Roman" w:cs="Times New Roman"/>
              <w:noProof/>
              <w:sz w:val="24"/>
              <w:vertAlign w:val="superscript"/>
            </w:rPr>
          </w:rPrChange>
        </w:rPr>
        <w:t>22</w:t>
      </w:r>
      <w:r w:rsidR="00CF74EC" w:rsidRPr="00362627">
        <w:rPr>
          <w:rFonts w:ascii="Times New Roman" w:hAnsi="Times New Roman" w:cs="Times New Roman"/>
          <w:noProof/>
          <w:color w:val="007BB8"/>
          <w:sz w:val="24"/>
          <w:vertAlign w:val="superscript"/>
          <w:rPrChange w:id="604" w:author="佳煜 张" w:date="2025-09-21T21:16:00Z" w16du:dateUtc="2025-09-21T13:16:00Z">
            <w:rPr>
              <w:rFonts w:ascii="Times New Roman" w:hAnsi="Times New Roman" w:cs="Times New Roman"/>
              <w:noProof/>
              <w:sz w:val="24"/>
              <w:vertAlign w:val="superscript"/>
            </w:rPr>
          </w:rPrChange>
        </w:rPr>
        <w:fldChar w:fldCharType="end"/>
      </w:r>
      <w:r w:rsidR="004E0B8D" w:rsidRPr="00362627">
        <w:rPr>
          <w:rFonts w:ascii="Times New Roman" w:hAnsi="Times New Roman" w:cs="Times New Roman"/>
          <w:noProof/>
          <w:color w:val="007BB8"/>
          <w:sz w:val="24"/>
          <w:vertAlign w:val="superscript"/>
          <w:rPrChange w:id="605" w:author="佳煜 张" w:date="2025-09-21T21:16:00Z" w16du:dateUtc="2025-09-21T13:16:00Z">
            <w:rPr>
              <w:rFonts w:ascii="Times New Roman" w:hAnsi="Times New Roman" w:cs="Times New Roman"/>
              <w:noProof/>
              <w:sz w:val="24"/>
              <w:vertAlign w:val="superscript"/>
            </w:rPr>
          </w:rPrChange>
        </w:rPr>
        <w:t xml:space="preserve">, </w:t>
      </w:r>
      <w:r w:rsidR="00CF74EC" w:rsidRPr="00362627">
        <w:rPr>
          <w:rFonts w:ascii="Times New Roman" w:hAnsi="Times New Roman" w:cs="Times New Roman"/>
          <w:noProof/>
          <w:color w:val="007BB8"/>
          <w:sz w:val="24"/>
          <w:vertAlign w:val="superscript"/>
          <w:rPrChange w:id="606" w:author="佳煜 张" w:date="2025-09-21T21:16:00Z" w16du:dateUtc="2025-09-21T13:16:00Z">
            <w:rPr>
              <w:rFonts w:ascii="Times New Roman" w:hAnsi="Times New Roman" w:cs="Times New Roman"/>
              <w:noProof/>
              <w:sz w:val="24"/>
              <w:vertAlign w:val="superscript"/>
            </w:rPr>
          </w:rPrChange>
        </w:rPr>
        <w:fldChar w:fldCharType="begin"/>
      </w:r>
      <w:r w:rsidR="00CF74EC" w:rsidRPr="00362627">
        <w:rPr>
          <w:rFonts w:ascii="Times New Roman" w:hAnsi="Times New Roman" w:cs="Times New Roman"/>
          <w:noProof/>
          <w:color w:val="007BB8"/>
          <w:sz w:val="24"/>
          <w:vertAlign w:val="superscript"/>
          <w:rPrChange w:id="607" w:author="佳煜 张" w:date="2025-09-21T21:16:00Z" w16du:dateUtc="2025-09-21T13:16:00Z">
            <w:rPr>
              <w:rFonts w:ascii="Times New Roman" w:hAnsi="Times New Roman" w:cs="Times New Roman"/>
              <w:noProof/>
              <w:sz w:val="24"/>
              <w:vertAlign w:val="superscript"/>
            </w:rPr>
          </w:rPrChange>
        </w:rPr>
        <w:instrText xml:space="preserve"> HYPERLINK \l "_ENREF_23" \o "Cassidy, 2015 #86" </w:instrText>
      </w:r>
      <w:r w:rsidR="00CF74EC" w:rsidRPr="00362627">
        <w:rPr>
          <w:rFonts w:ascii="Times New Roman" w:hAnsi="Times New Roman" w:cs="Times New Roman"/>
          <w:noProof/>
          <w:color w:val="007BB8"/>
          <w:sz w:val="24"/>
          <w:vertAlign w:val="superscript"/>
          <w:rPrChange w:id="608" w:author="佳煜 张" w:date="2025-09-21T21:16:00Z" w16du:dateUtc="2025-09-21T13:16:00Z">
            <w:rPr>
              <w:rFonts w:ascii="Times New Roman" w:hAnsi="Times New Roman" w:cs="Times New Roman"/>
              <w:noProof/>
              <w:sz w:val="24"/>
              <w:vertAlign w:val="superscript"/>
            </w:rPr>
          </w:rPrChange>
        </w:rPr>
      </w:r>
      <w:r w:rsidR="00CF74EC" w:rsidRPr="00362627">
        <w:rPr>
          <w:rFonts w:ascii="Times New Roman" w:hAnsi="Times New Roman" w:cs="Times New Roman"/>
          <w:noProof/>
          <w:color w:val="007BB8"/>
          <w:sz w:val="24"/>
          <w:vertAlign w:val="superscript"/>
          <w:rPrChange w:id="609" w:author="佳煜 张" w:date="2025-09-21T21:16:00Z" w16du:dateUtc="2025-09-21T13:16:00Z">
            <w:rPr>
              <w:rFonts w:ascii="Times New Roman" w:hAnsi="Times New Roman" w:cs="Times New Roman"/>
              <w:noProof/>
              <w:sz w:val="24"/>
              <w:vertAlign w:val="superscript"/>
            </w:rPr>
          </w:rPrChange>
        </w:rPr>
        <w:fldChar w:fldCharType="separate"/>
      </w:r>
      <w:r w:rsidR="00CF74EC" w:rsidRPr="00362627">
        <w:rPr>
          <w:rFonts w:ascii="Times New Roman" w:hAnsi="Times New Roman" w:cs="Times New Roman"/>
          <w:noProof/>
          <w:color w:val="007BB8"/>
          <w:sz w:val="24"/>
          <w:vertAlign w:val="superscript"/>
          <w:rPrChange w:id="610" w:author="佳煜 张" w:date="2025-09-21T21:16:00Z" w16du:dateUtc="2025-09-21T13:16:00Z">
            <w:rPr>
              <w:rFonts w:ascii="Times New Roman" w:hAnsi="Times New Roman" w:cs="Times New Roman"/>
              <w:noProof/>
              <w:sz w:val="24"/>
              <w:vertAlign w:val="superscript"/>
            </w:rPr>
          </w:rPrChange>
        </w:rPr>
        <w:t>23</w:t>
      </w:r>
      <w:r w:rsidR="00CF74EC" w:rsidRPr="00362627">
        <w:rPr>
          <w:rFonts w:ascii="Times New Roman" w:hAnsi="Times New Roman" w:cs="Times New Roman"/>
          <w:noProof/>
          <w:color w:val="007BB8"/>
          <w:sz w:val="24"/>
          <w:vertAlign w:val="superscript"/>
          <w:rPrChange w:id="611" w:author="佳煜 张" w:date="2025-09-21T21:16:00Z" w16du:dateUtc="2025-09-21T13:16:00Z">
            <w:rPr>
              <w:rFonts w:ascii="Times New Roman" w:hAnsi="Times New Roman" w:cs="Times New Roman"/>
              <w:noProof/>
              <w:sz w:val="24"/>
              <w:vertAlign w:val="superscript"/>
            </w:rPr>
          </w:rPrChange>
        </w:rPr>
        <w:fldChar w:fldCharType="end"/>
      </w:r>
      <w:r w:rsidR="004E0B8D" w:rsidRPr="00362627">
        <w:rPr>
          <w:rFonts w:ascii="Times New Roman" w:hAnsi="Times New Roman" w:cs="Times New Roman"/>
          <w:noProof/>
          <w:color w:val="007BB8"/>
          <w:sz w:val="24"/>
          <w:vertAlign w:val="superscript"/>
          <w:rPrChange w:id="612" w:author="佳煜 张" w:date="2025-09-21T21:16:00Z" w16du:dateUtc="2025-09-21T13:16:00Z">
            <w:rPr>
              <w:rFonts w:ascii="Times New Roman" w:hAnsi="Times New Roman" w:cs="Times New Roman"/>
              <w:noProof/>
              <w:sz w:val="24"/>
              <w:vertAlign w:val="superscript"/>
            </w:rPr>
          </w:rPrChange>
        </w:rPr>
        <w:t>]</w:t>
      </w:r>
      <w:r w:rsidR="00A44C54" w:rsidRPr="00362627">
        <w:rPr>
          <w:rFonts w:ascii="Times New Roman" w:hAnsi="Times New Roman" w:cs="Times New Roman"/>
          <w:noProof/>
          <w:color w:val="007BB8"/>
          <w:sz w:val="24"/>
          <w:vertAlign w:val="superscript"/>
          <w:rPrChange w:id="613" w:author="佳煜 张" w:date="2025-09-21T21:16:00Z" w16du:dateUtc="2025-09-21T13:16:00Z">
            <w:rPr>
              <w:rFonts w:ascii="Times New Roman" w:hAnsi="Times New Roman" w:cs="Times New Roman"/>
              <w:sz w:val="24"/>
              <w:vertAlign w:val="superscript"/>
            </w:rPr>
          </w:rPrChange>
        </w:rPr>
        <w:fldChar w:fldCharType="end"/>
      </w:r>
      <w:r>
        <w:rPr>
          <w:rFonts w:ascii="Times New Roman" w:hAnsi="Times New Roman" w:cs="Times New Roman" w:hint="eastAsia"/>
          <w:sz w:val="24"/>
        </w:rPr>
        <w:t xml:space="preserve">, whereas no significant association was observed with MUNO. WQS further corroborates this result. </w:t>
      </w:r>
      <w:bookmarkStart w:id="614" w:name="OLE_LINK27"/>
    </w:p>
    <w:bookmarkEnd w:id="614"/>
    <w:p w14:paraId="0FDFE942" w14:textId="2D1BF889" w:rsidR="00DA6E1F" w:rsidRDefault="00E60AF0">
      <w:pPr>
        <w:spacing w:line="480" w:lineRule="auto"/>
        <w:jc w:val="both"/>
        <w:rPr>
          <w:rFonts w:ascii="Times New Roman" w:hAnsi="Times New Roman" w:cs="Times New Roman"/>
          <w:sz w:val="24"/>
        </w:rPr>
      </w:pPr>
      <w:r>
        <w:rPr>
          <w:rFonts w:ascii="Times New Roman" w:hAnsi="Times New Roman" w:cs="Times New Roman"/>
          <w:sz w:val="24"/>
        </w:rPr>
        <w:t>Flavonoids have been shown to be potentially relevant in the prevention of unhealthy metabolic obesity phenotypes through their</w:t>
      </w:r>
      <w:bookmarkStart w:id="615" w:name="OLE_LINK72"/>
      <w:r>
        <w:rPr>
          <w:rFonts w:ascii="Times New Roman" w:hAnsi="Times New Roman" w:cs="Times New Roman"/>
          <w:sz w:val="24"/>
        </w:rPr>
        <w:t xml:space="preserve"> antioxidant,</w:t>
      </w:r>
      <w:del w:id="616" w:author="佳煜 张" w:date="2025-09-21T20:18:00Z" w16du:dateUtc="2025-09-21T12:18:00Z">
        <w:r w:rsidRPr="00362627" w:rsidDel="00A44C54">
          <w:rPr>
            <w:rFonts w:ascii="Times New Roman" w:hAnsi="Times New Roman" w:cs="Times New Roman"/>
            <w:noProof/>
            <w:color w:val="007BB8"/>
            <w:sz w:val="24"/>
            <w:vertAlign w:val="superscript"/>
            <w:rPrChange w:id="617" w:author="佳煜 张" w:date="2025-09-21T21:16:00Z" w16du:dateUtc="2025-09-21T13:16:00Z">
              <w:rPr>
                <w:rFonts w:ascii="Times New Roman" w:hAnsi="Times New Roman" w:cs="Times New Roman"/>
                <w:sz w:val="24"/>
                <w:vertAlign w:val="superscript"/>
              </w:rPr>
            </w:rPrChange>
          </w:rPr>
          <w:fldChar w:fldCharType="begin"/>
        </w:r>
        <w:r w:rsidRPr="00362627" w:rsidDel="00A44C54">
          <w:rPr>
            <w:rFonts w:ascii="Times New Roman" w:hAnsi="Times New Roman" w:cs="Times New Roman"/>
            <w:noProof/>
            <w:color w:val="007BB8"/>
            <w:sz w:val="24"/>
            <w:vertAlign w:val="superscript"/>
            <w:rPrChange w:id="618" w:author="佳煜 张" w:date="2025-09-21T21:16:00Z" w16du:dateUtc="2025-09-21T13:16:00Z">
              <w:rPr>
                <w:rFonts w:ascii="Times New Roman" w:hAnsi="Times New Roman" w:cs="Times New Roman"/>
                <w:sz w:val="24"/>
                <w:vertAlign w:val="superscript"/>
              </w:rPr>
            </w:rPrChange>
          </w:rPr>
          <w:delInstrText xml:space="preserve"> ADDIN ZOTERO_ITEM CSL_CITATION {"citationID":"rQ8VaMs3","properties":{"formattedCitation":"(22)","plainCitation":"(22)","noteIndex":0},"citationItems":[{"id":23,"uris":["http://zotero.org/users/local/2HqMmNMN/items/5FSW8MZL"],"itemData":{"id":23,"type":"article-journal","abstract":"There has been increasing interest in the research on flavonoids from plant sources because of their versatile health benefits reported in various epidemiological studies. Since flavonoids are directly associated with human dietary ingredients and health, there is need to evaluate structure and function relationship. The bioavailability, metabolism, and biological activity of flavonoids depend upon the configuration, total number of hydroxyl groups, and substitution of functional groups about their nuclear structure. Fruits and vegetables are the main dietary sources of flavonoids for humans, along with tea and wine. Most recent researches have focused on the health aspects of flavonoids for humans. Many flavonoids are shown to have antioxidative activity, free radical scavenging capacity, coronary heart disease prevention, hepatoprotective, anti-inflammatory, and anticancer activities, while some flavonoids exhibit potential antiviral activities. In plant systems, flavonoids help in combating oxidative stress and act as growth regulators. For pharmaceutical purposes cost-effective bulk production of different types of flavonoids has been made possible with the help of microbial biotechnology. This review highlights the structural features of flavonoids, their beneficial roles in human health, and significance in plants as well as their microbial production.","container-title":"TheScientificWorldJournal","DOI":"10.1155/2013/162750","ISSN":"1537-744X","journalAbbreviation":"ScientificWorldJournal","language":"eng","note":"PMID: 24470791\nPMCID: PMC3891543","page":"162750","source":"PubMed","title":"Chemistry and biological activities of flavonoids: an overview","title-short":"Chemistry and biological activities of flavonoids","volume":"2013","author":[{"family":"Kumar","given":"Shashank"},{"family":"Pandey","given":"Abhay K."}],"issued":{"date-parts":[["2013"]]},"citation-key":"kumarChemistryBiologicalActivities2013"}}],"schema":"https://github.com/citation-style-language/schema/raw/master/csl-citation.json"} </w:delInstrText>
        </w:r>
        <w:r w:rsidRPr="00362627" w:rsidDel="00A44C54">
          <w:rPr>
            <w:rFonts w:ascii="Times New Roman" w:hAnsi="Times New Roman" w:cs="Times New Roman"/>
            <w:noProof/>
            <w:color w:val="007BB8"/>
            <w:sz w:val="24"/>
            <w:vertAlign w:val="superscript"/>
            <w:rPrChange w:id="619" w:author="佳煜 张" w:date="2025-09-21T21:16:00Z" w16du:dateUtc="2025-09-21T13:16:00Z">
              <w:rPr>
                <w:rFonts w:ascii="Times New Roman" w:hAnsi="Times New Roman" w:cs="Times New Roman"/>
                <w:sz w:val="24"/>
                <w:vertAlign w:val="superscript"/>
              </w:rPr>
            </w:rPrChange>
          </w:rPr>
          <w:fldChar w:fldCharType="separate"/>
        </w:r>
        <w:r w:rsidRPr="00362627" w:rsidDel="00A44C54">
          <w:rPr>
            <w:rFonts w:ascii="Times New Roman" w:hAnsi="Times New Roman" w:cs="Times New Roman" w:hint="eastAsia"/>
            <w:noProof/>
            <w:color w:val="007BB8"/>
            <w:sz w:val="24"/>
            <w:vertAlign w:val="superscript"/>
            <w:rPrChange w:id="620" w:author="佳煜 张" w:date="2025-09-21T21:16:00Z" w16du:dateUtc="2025-09-21T13:16:00Z">
              <w:rPr>
                <w:rFonts w:ascii="Times New Roman" w:hAnsi="Times New Roman" w:cs="Times New Roman" w:hint="eastAsia"/>
                <w:sz w:val="24"/>
                <w:vertAlign w:val="superscript"/>
              </w:rPr>
            </w:rPrChange>
          </w:rPr>
          <w:delText>(</w:delText>
        </w:r>
        <w:r w:rsidRPr="00362627" w:rsidDel="00A44C54">
          <w:rPr>
            <w:rFonts w:ascii="Times New Roman" w:hAnsi="Times New Roman" w:cs="Times New Roman"/>
            <w:noProof/>
            <w:color w:val="007BB8"/>
            <w:sz w:val="24"/>
            <w:vertAlign w:val="superscript"/>
            <w:rPrChange w:id="621" w:author="佳煜 张" w:date="2025-09-21T21:16:00Z" w16du:dateUtc="2025-09-21T13:16:00Z">
              <w:rPr>
                <w:rFonts w:ascii="Times New Roman" w:hAnsi="Times New Roman" w:cs="Times New Roman"/>
                <w:sz w:val="24"/>
                <w:vertAlign w:val="superscript"/>
              </w:rPr>
            </w:rPrChange>
          </w:rPr>
          <w:delText>22</w:delText>
        </w:r>
        <w:r w:rsidRPr="00362627" w:rsidDel="00A44C54">
          <w:rPr>
            <w:rFonts w:ascii="Times New Roman" w:hAnsi="Times New Roman" w:cs="Times New Roman" w:hint="eastAsia"/>
            <w:noProof/>
            <w:color w:val="007BB8"/>
            <w:sz w:val="24"/>
            <w:vertAlign w:val="superscript"/>
            <w:rPrChange w:id="622" w:author="佳煜 张" w:date="2025-09-21T21:16:00Z" w16du:dateUtc="2025-09-21T13:16:00Z">
              <w:rPr>
                <w:rFonts w:ascii="Times New Roman" w:hAnsi="Times New Roman" w:cs="Times New Roman" w:hint="eastAsia"/>
                <w:sz w:val="24"/>
                <w:vertAlign w:val="superscript"/>
              </w:rPr>
            </w:rPrChange>
          </w:rPr>
          <w:delText>)</w:delText>
        </w:r>
        <w:r w:rsidRPr="00362627" w:rsidDel="00A44C54">
          <w:rPr>
            <w:rFonts w:ascii="Times New Roman" w:hAnsi="Times New Roman" w:cs="Times New Roman"/>
            <w:noProof/>
            <w:color w:val="007BB8"/>
            <w:sz w:val="24"/>
            <w:vertAlign w:val="superscript"/>
            <w:rPrChange w:id="623" w:author="佳煜 张" w:date="2025-09-21T21:16:00Z" w16du:dateUtc="2025-09-21T13:16:00Z">
              <w:rPr>
                <w:rFonts w:ascii="Times New Roman" w:hAnsi="Times New Roman" w:cs="Times New Roman"/>
                <w:sz w:val="24"/>
                <w:vertAlign w:val="superscript"/>
              </w:rPr>
            </w:rPrChange>
          </w:rPr>
          <w:fldChar w:fldCharType="end"/>
        </w:r>
      </w:del>
      <w:r w:rsidR="00A44C54" w:rsidRPr="00362627">
        <w:rPr>
          <w:rFonts w:ascii="Times New Roman" w:hAnsi="Times New Roman" w:cs="Times New Roman"/>
          <w:noProof/>
          <w:color w:val="007BB8"/>
          <w:sz w:val="24"/>
          <w:vertAlign w:val="superscript"/>
          <w:rPrChange w:id="624" w:author="佳煜 张" w:date="2025-09-21T21:16:00Z" w16du:dateUtc="2025-09-21T13:16:00Z">
            <w:rPr>
              <w:rFonts w:ascii="Times New Roman" w:hAnsi="Times New Roman" w:cs="Times New Roman"/>
              <w:sz w:val="24"/>
              <w:vertAlign w:val="superscript"/>
            </w:rPr>
          </w:rPrChange>
        </w:rPr>
        <w:fldChar w:fldCharType="begin"/>
      </w:r>
      <w:r w:rsidR="004E0B8D" w:rsidRPr="00362627">
        <w:rPr>
          <w:rFonts w:ascii="Times New Roman" w:hAnsi="Times New Roman" w:cs="Times New Roman"/>
          <w:noProof/>
          <w:color w:val="007BB8"/>
          <w:sz w:val="24"/>
          <w:vertAlign w:val="superscript"/>
          <w:rPrChange w:id="625" w:author="佳煜 张" w:date="2025-09-21T21:16:00Z" w16du:dateUtc="2025-09-21T13:16:00Z">
            <w:rPr>
              <w:rFonts w:ascii="Times New Roman" w:hAnsi="Times New Roman" w:cs="Times New Roman"/>
              <w:sz w:val="24"/>
              <w:vertAlign w:val="superscript"/>
            </w:rPr>
          </w:rPrChange>
        </w:rPr>
        <w:instrText xml:space="preserve"> ADDIN EN.CITE &lt;EndNote&gt;&lt;Cite&gt;&lt;Author&gt;Kumar&lt;/Author&gt;&lt;Year&gt;2013&lt;/Year&gt;&lt;RecNum&gt;45&lt;/RecNum&gt;&lt;DisplayText&gt;[24]&lt;/DisplayText&gt;&lt;record&gt;&lt;rec-number&gt;45&lt;/rec-number&gt;&lt;foreign-keys&gt;&lt;key app="EN" db-id="xpvaxpdsazxxtvevsxk5etz8fr9a22rr2spa" timestamp="1745388496"&gt;45&lt;/key&gt;&lt;/foreign-keys&gt;&lt;ref-type name="Journal Article"&gt;17&lt;/ref-type&gt;&lt;contributors&gt;&lt;authors&gt;&lt;author&gt;Kumar, S.&lt;/author&gt;&lt;author&gt;Pandey, A. K.&lt;/author&gt;&lt;/authors&gt;&lt;/contributors&gt;&lt;auth-address&gt;Department of Biochemistry, University of Allahabad, Allahabad 211002, India.&lt;/auth-address&gt;&lt;titles&gt;&lt;title&gt;Chemistry and biological activities of flavonoids: an overview&lt;/title&gt;&lt;secondary-title&gt;ScientificWorldJournal&lt;/secondary-title&gt;&lt;/titles&gt;&lt;periodical&gt;&lt;full-title&gt;ScientificWorldJournal&lt;/full-title&gt;&lt;/periodical&gt;&lt;pages&gt;162750&lt;/pages&gt;&lt;volume&gt;2013&lt;/volume&gt;&lt;edition&gt;20131229&lt;/edition&gt;&lt;keywords&gt;&lt;keyword&gt;Anti-Infective Agents/chemistry/metabolism/pharmacology&lt;/keyword&gt;&lt;keyword&gt;Anti-Inflammatory Agents/chemistry/metabolism/pharmacology&lt;/keyword&gt;&lt;keyword&gt;Antineoplastic Agents/chemistry/metabolism/pharmacology&lt;/keyword&gt;&lt;keyword&gt;Antioxidants/chemistry/metabolism/pharmacology&lt;/keyword&gt;&lt;keyword&gt;Bacteria/metabolism&lt;/keyword&gt;&lt;keyword&gt;Flavonoids/*chemistry/*metabolism/pharmacology&lt;/keyword&gt;&lt;keyword&gt;Food&lt;/keyword&gt;&lt;keyword&gt;Humans&lt;/keyword&gt;&lt;keyword&gt;Plants, Medicinal/chemistry/metabolism&lt;/keyword&gt;&lt;keyword&gt;Yeasts/metabolism&lt;/keyword&gt;&lt;/keywords&gt;&lt;dates&gt;&lt;year&gt;2013&lt;/year&gt;&lt;/dates&gt;&lt;isbn&gt;1537-744X (Electronic)&amp;#xD;2356-6140 (Print)&amp;#xD;1537-744X (Linking)&lt;/isbn&gt;&lt;accession-num&gt;24470791&lt;/accession-num&gt;&lt;urls&gt;&lt;related-urls&gt;&lt;url&gt;https://www.ncbi.nlm.nih.gov/pubmed/24470791&lt;/url&gt;&lt;url&gt;https://pmc.ncbi.nlm.nih.gov/articles/PMC3891543/&lt;/url&gt;&lt;/related-urls&gt;&lt;/urls&gt;&lt;custom2&gt;PMC3891543&lt;/custom2&gt;&lt;electronic-resource-num&gt;10.1155/2013/162750&lt;/electronic-resource-num&gt;&lt;remote-database-name&gt;Medline&lt;/remote-database-name&gt;&lt;remote-database-provider&gt;NLM&lt;/remote-database-provider&gt;&lt;/record&gt;&lt;/Cite&gt;&lt;/EndNote&gt;</w:instrText>
      </w:r>
      <w:r w:rsidR="00A44C54" w:rsidRPr="00362627">
        <w:rPr>
          <w:rFonts w:ascii="Times New Roman" w:hAnsi="Times New Roman" w:cs="Times New Roman"/>
          <w:noProof/>
          <w:color w:val="007BB8"/>
          <w:sz w:val="24"/>
          <w:vertAlign w:val="superscript"/>
          <w:rPrChange w:id="626" w:author="佳煜 张" w:date="2025-09-21T21:16:00Z" w16du:dateUtc="2025-09-21T13:16:00Z">
            <w:rPr>
              <w:rFonts w:ascii="Times New Roman" w:hAnsi="Times New Roman" w:cs="Times New Roman"/>
              <w:sz w:val="24"/>
              <w:vertAlign w:val="superscript"/>
            </w:rPr>
          </w:rPrChange>
        </w:rPr>
        <w:fldChar w:fldCharType="separate"/>
      </w:r>
      <w:r w:rsidR="004E0B8D" w:rsidRPr="00362627">
        <w:rPr>
          <w:rFonts w:ascii="Times New Roman" w:hAnsi="Times New Roman" w:cs="Times New Roman"/>
          <w:noProof/>
          <w:color w:val="007BB8"/>
          <w:sz w:val="24"/>
          <w:vertAlign w:val="superscript"/>
          <w:rPrChange w:id="627" w:author="佳煜 张" w:date="2025-09-21T21:16:00Z" w16du:dateUtc="2025-09-21T13:16:00Z">
            <w:rPr>
              <w:rFonts w:ascii="Times New Roman" w:hAnsi="Times New Roman" w:cs="Times New Roman"/>
              <w:noProof/>
              <w:sz w:val="24"/>
              <w:vertAlign w:val="superscript"/>
            </w:rPr>
          </w:rPrChange>
        </w:rPr>
        <w:t>[</w:t>
      </w:r>
      <w:r w:rsidR="00CF74EC" w:rsidRPr="00362627">
        <w:rPr>
          <w:rFonts w:ascii="Times New Roman" w:hAnsi="Times New Roman" w:cs="Times New Roman"/>
          <w:noProof/>
          <w:color w:val="007BB8"/>
          <w:sz w:val="24"/>
          <w:vertAlign w:val="superscript"/>
          <w:rPrChange w:id="628" w:author="佳煜 张" w:date="2025-09-21T21:16:00Z" w16du:dateUtc="2025-09-21T13:16:00Z">
            <w:rPr>
              <w:rFonts w:ascii="Times New Roman" w:hAnsi="Times New Roman" w:cs="Times New Roman"/>
              <w:noProof/>
              <w:sz w:val="24"/>
              <w:vertAlign w:val="superscript"/>
            </w:rPr>
          </w:rPrChange>
        </w:rPr>
        <w:fldChar w:fldCharType="begin"/>
      </w:r>
      <w:r w:rsidR="00CF74EC" w:rsidRPr="00362627">
        <w:rPr>
          <w:rFonts w:ascii="Times New Roman" w:hAnsi="Times New Roman" w:cs="Times New Roman"/>
          <w:noProof/>
          <w:color w:val="007BB8"/>
          <w:sz w:val="24"/>
          <w:vertAlign w:val="superscript"/>
          <w:rPrChange w:id="629" w:author="佳煜 张" w:date="2025-09-21T21:16:00Z" w16du:dateUtc="2025-09-21T13:16:00Z">
            <w:rPr>
              <w:rFonts w:ascii="Times New Roman" w:hAnsi="Times New Roman" w:cs="Times New Roman"/>
              <w:noProof/>
              <w:sz w:val="24"/>
              <w:vertAlign w:val="superscript"/>
            </w:rPr>
          </w:rPrChange>
        </w:rPr>
        <w:instrText xml:space="preserve"> HYPERLINK \l "_ENREF_24" \o "Kumar, 2013 #45" </w:instrText>
      </w:r>
      <w:r w:rsidR="00CF74EC" w:rsidRPr="00362627">
        <w:rPr>
          <w:rFonts w:ascii="Times New Roman" w:hAnsi="Times New Roman" w:cs="Times New Roman"/>
          <w:noProof/>
          <w:color w:val="007BB8"/>
          <w:sz w:val="24"/>
          <w:vertAlign w:val="superscript"/>
          <w:rPrChange w:id="630" w:author="佳煜 张" w:date="2025-09-21T21:16:00Z" w16du:dateUtc="2025-09-21T13:16:00Z">
            <w:rPr>
              <w:rFonts w:ascii="Times New Roman" w:hAnsi="Times New Roman" w:cs="Times New Roman"/>
              <w:noProof/>
              <w:sz w:val="24"/>
              <w:vertAlign w:val="superscript"/>
            </w:rPr>
          </w:rPrChange>
        </w:rPr>
      </w:r>
      <w:r w:rsidR="00CF74EC" w:rsidRPr="00362627">
        <w:rPr>
          <w:rFonts w:ascii="Times New Roman" w:hAnsi="Times New Roman" w:cs="Times New Roman"/>
          <w:noProof/>
          <w:color w:val="007BB8"/>
          <w:sz w:val="24"/>
          <w:vertAlign w:val="superscript"/>
          <w:rPrChange w:id="631" w:author="佳煜 张" w:date="2025-09-21T21:16:00Z" w16du:dateUtc="2025-09-21T13:16:00Z">
            <w:rPr>
              <w:rFonts w:ascii="Times New Roman" w:hAnsi="Times New Roman" w:cs="Times New Roman"/>
              <w:noProof/>
              <w:sz w:val="24"/>
              <w:vertAlign w:val="superscript"/>
            </w:rPr>
          </w:rPrChange>
        </w:rPr>
        <w:fldChar w:fldCharType="separate"/>
      </w:r>
      <w:r w:rsidR="00CF74EC" w:rsidRPr="00362627">
        <w:rPr>
          <w:rFonts w:ascii="Times New Roman" w:hAnsi="Times New Roman" w:cs="Times New Roman"/>
          <w:noProof/>
          <w:color w:val="007BB8"/>
          <w:sz w:val="24"/>
          <w:vertAlign w:val="superscript"/>
          <w:rPrChange w:id="632" w:author="佳煜 张" w:date="2025-09-21T21:16:00Z" w16du:dateUtc="2025-09-21T13:16:00Z">
            <w:rPr>
              <w:rFonts w:ascii="Times New Roman" w:hAnsi="Times New Roman" w:cs="Times New Roman"/>
              <w:noProof/>
              <w:sz w:val="24"/>
              <w:vertAlign w:val="superscript"/>
            </w:rPr>
          </w:rPrChange>
        </w:rPr>
        <w:t>24</w:t>
      </w:r>
      <w:r w:rsidR="00CF74EC" w:rsidRPr="00362627">
        <w:rPr>
          <w:rFonts w:ascii="Times New Roman" w:hAnsi="Times New Roman" w:cs="Times New Roman"/>
          <w:noProof/>
          <w:color w:val="007BB8"/>
          <w:sz w:val="24"/>
          <w:vertAlign w:val="superscript"/>
          <w:rPrChange w:id="633" w:author="佳煜 张" w:date="2025-09-21T21:16:00Z" w16du:dateUtc="2025-09-21T13:16:00Z">
            <w:rPr>
              <w:rFonts w:ascii="Times New Roman" w:hAnsi="Times New Roman" w:cs="Times New Roman"/>
              <w:noProof/>
              <w:sz w:val="24"/>
              <w:vertAlign w:val="superscript"/>
            </w:rPr>
          </w:rPrChange>
        </w:rPr>
        <w:fldChar w:fldCharType="end"/>
      </w:r>
      <w:r w:rsidR="004E0B8D" w:rsidRPr="00362627">
        <w:rPr>
          <w:rFonts w:ascii="Times New Roman" w:hAnsi="Times New Roman" w:cs="Times New Roman"/>
          <w:noProof/>
          <w:color w:val="007BB8"/>
          <w:sz w:val="24"/>
          <w:vertAlign w:val="superscript"/>
          <w:rPrChange w:id="634" w:author="佳煜 张" w:date="2025-09-21T21:16:00Z" w16du:dateUtc="2025-09-21T13:16:00Z">
            <w:rPr>
              <w:rFonts w:ascii="Times New Roman" w:hAnsi="Times New Roman" w:cs="Times New Roman"/>
              <w:noProof/>
              <w:sz w:val="24"/>
              <w:vertAlign w:val="superscript"/>
            </w:rPr>
          </w:rPrChange>
        </w:rPr>
        <w:t>]</w:t>
      </w:r>
      <w:r w:rsidR="00A44C54" w:rsidRPr="00362627">
        <w:rPr>
          <w:rFonts w:ascii="Times New Roman" w:hAnsi="Times New Roman" w:cs="Times New Roman"/>
          <w:noProof/>
          <w:color w:val="007BB8"/>
          <w:sz w:val="24"/>
          <w:vertAlign w:val="superscript"/>
          <w:rPrChange w:id="635" w:author="佳煜 张" w:date="2025-09-21T21:16:00Z" w16du:dateUtc="2025-09-21T13:16:00Z">
            <w:rPr>
              <w:rFonts w:ascii="Times New Roman" w:hAnsi="Times New Roman" w:cs="Times New Roman"/>
              <w:sz w:val="24"/>
              <w:vertAlign w:val="superscript"/>
            </w:rPr>
          </w:rPrChange>
        </w:rPr>
        <w:fldChar w:fldCharType="end"/>
      </w:r>
      <w:r>
        <w:rPr>
          <w:rFonts w:ascii="Times New Roman" w:hAnsi="Times New Roman" w:cs="Times New Roman"/>
          <w:sz w:val="24"/>
        </w:rPr>
        <w:t xml:space="preserve"> anti-inflammatory,</w:t>
      </w:r>
      <w:del w:id="636" w:author="佳煜 张" w:date="2025-09-21T20:19:00Z" w16du:dateUtc="2025-09-21T12:19:00Z">
        <w:r w:rsidRPr="00362627" w:rsidDel="00A44C54">
          <w:rPr>
            <w:rFonts w:ascii="Times New Roman" w:hAnsi="Times New Roman" w:cs="Times New Roman"/>
            <w:noProof/>
            <w:color w:val="007BB8"/>
            <w:sz w:val="24"/>
            <w:vertAlign w:val="superscript"/>
            <w:rPrChange w:id="637" w:author="佳煜 张" w:date="2025-09-21T21:17:00Z" w16du:dateUtc="2025-09-21T13:17:00Z">
              <w:rPr>
                <w:rFonts w:ascii="Times New Roman" w:hAnsi="Times New Roman" w:cs="Times New Roman"/>
                <w:sz w:val="24"/>
                <w:vertAlign w:val="superscript"/>
              </w:rPr>
            </w:rPrChange>
          </w:rPr>
          <w:fldChar w:fldCharType="begin"/>
        </w:r>
        <w:r w:rsidRPr="00362627" w:rsidDel="00A44C54">
          <w:rPr>
            <w:rFonts w:ascii="Times New Roman" w:hAnsi="Times New Roman" w:cs="Times New Roman"/>
            <w:noProof/>
            <w:color w:val="007BB8"/>
            <w:sz w:val="24"/>
            <w:vertAlign w:val="superscript"/>
            <w:rPrChange w:id="638" w:author="佳煜 张" w:date="2025-09-21T21:17:00Z" w16du:dateUtc="2025-09-21T13:17:00Z">
              <w:rPr>
                <w:rFonts w:ascii="Times New Roman" w:hAnsi="Times New Roman" w:cs="Times New Roman"/>
                <w:sz w:val="24"/>
                <w:vertAlign w:val="superscript"/>
              </w:rPr>
            </w:rPrChange>
          </w:rPr>
          <w:delInstrText xml:space="preserve"> ADDIN ZOTERO_ITEM CSL_CITATION {"citationID":"y86sr1cL","properties":{"formattedCitation":"(23)","plainCitation":"(23)","noteIndex":0},"citationItems":[{"id":102,"uris":["http://zotero.org/users/local/2HqMmNMN/items/WW47G79V"],"itemData":{"id":102,"type":"article-journal","abstract":"Epidemiological evidence suggests that a high intake of plant foods is associated with lower risk of chronic diseases. However, the mechanism of action and the components involved in this effect have not been identified clearly. In recent years, the scientific community has agreed to focus its attention on a class of secondary metabolites extensively present in a wide range of plant foods: the flavonoids, suggested as having different biological roles. The anti-inflammatory actions of flavonoids in vitro or in cellular models involve the inhibition of the synthesis and activities of different pro-inflammatory mediators such as eicosanoids, cytokines, adhesion molecules and C-reactive protein. Molecular activities of flavonoids include inhibition of transcription factors such as NF-κB and activating protein-1 (AP-1), as well as activation of nuclear factor-erythroid 2-related factor 2 (Nrf2). However, the in vitro evidence might be somehow of limited impact due to the non-physiological concentrations utilized and to the fact that in vivo flavonoids are extensively metabolized to molecules with different chemical structures and activities compared with the ones originally present in the food. Human studies investigating the effect of flavonoids on markers of inflammation are insufficient, and are mainly focused on flavonoid-rich foods but not on pure molecules. Most of the studies lack assessment of flavonoid absorption or fail to associate an effect on inflammation with a change in circulating levels of flavonoids. Human trials with appropriate placebo and pure flavonoid molecules are needed to clarify if flavonoids represent ancillary ingredients or key molecules involved in the anti-inflammatory properties of plant foods.","container-title":"Proceedings of the Nutrition Society","DOI":"10.1017/S002966511000162X","ISSN":"1475-2719, 0029-6651","issue":"3","language":"en","page":"273-278","source":"Cambridge University Press","title":"Flavonoids as anti-inflammatory agents","volume":"69","author":[{"family":"Serafini","given":"Mauro"},{"family":"Peluso","given":"Ilaria"},{"family":"Raguzzini","given":"Anna"}],"issued":{"date-parts":[["2010",8]]},"citation-key":"serafiniFlavonoidsAntiinflammatoryAgents2010a"}}],"schema":"https://github.com/citation-style-language/schema/raw/master/csl-citation.json"} </w:delInstrText>
        </w:r>
        <w:r w:rsidRPr="00362627" w:rsidDel="00A44C54">
          <w:rPr>
            <w:rFonts w:ascii="Times New Roman" w:hAnsi="Times New Roman" w:cs="Times New Roman"/>
            <w:noProof/>
            <w:color w:val="007BB8"/>
            <w:sz w:val="24"/>
            <w:vertAlign w:val="superscript"/>
            <w:rPrChange w:id="639" w:author="佳煜 张" w:date="2025-09-21T21:17:00Z" w16du:dateUtc="2025-09-21T13:17:00Z">
              <w:rPr>
                <w:rFonts w:ascii="Times New Roman" w:hAnsi="Times New Roman" w:cs="Times New Roman"/>
                <w:sz w:val="24"/>
                <w:vertAlign w:val="superscript"/>
              </w:rPr>
            </w:rPrChange>
          </w:rPr>
          <w:fldChar w:fldCharType="separate"/>
        </w:r>
        <w:r w:rsidRPr="00362627" w:rsidDel="00A44C54">
          <w:rPr>
            <w:rFonts w:ascii="Times New Roman" w:hAnsi="Times New Roman" w:cs="Times New Roman" w:hint="eastAsia"/>
            <w:noProof/>
            <w:color w:val="007BB8"/>
            <w:sz w:val="24"/>
            <w:vertAlign w:val="superscript"/>
            <w:rPrChange w:id="640" w:author="佳煜 张" w:date="2025-09-21T21:17:00Z" w16du:dateUtc="2025-09-21T13:17:00Z">
              <w:rPr>
                <w:rFonts w:ascii="Times New Roman" w:hAnsi="Times New Roman" w:cs="Times New Roman" w:hint="eastAsia"/>
                <w:sz w:val="24"/>
                <w:vertAlign w:val="superscript"/>
              </w:rPr>
            </w:rPrChange>
          </w:rPr>
          <w:delText>(</w:delText>
        </w:r>
        <w:r w:rsidRPr="00362627" w:rsidDel="00A44C54">
          <w:rPr>
            <w:rFonts w:ascii="Times New Roman" w:hAnsi="Times New Roman" w:cs="Times New Roman"/>
            <w:noProof/>
            <w:color w:val="007BB8"/>
            <w:sz w:val="24"/>
            <w:vertAlign w:val="superscript"/>
            <w:rPrChange w:id="641" w:author="佳煜 张" w:date="2025-09-21T21:17:00Z" w16du:dateUtc="2025-09-21T13:17:00Z">
              <w:rPr>
                <w:rFonts w:ascii="Times New Roman" w:hAnsi="Times New Roman" w:cs="Times New Roman"/>
                <w:sz w:val="24"/>
                <w:vertAlign w:val="superscript"/>
              </w:rPr>
            </w:rPrChange>
          </w:rPr>
          <w:delText>23</w:delText>
        </w:r>
        <w:r w:rsidRPr="00362627" w:rsidDel="00A44C54">
          <w:rPr>
            <w:rFonts w:ascii="Times New Roman" w:hAnsi="Times New Roman" w:cs="Times New Roman" w:hint="eastAsia"/>
            <w:noProof/>
            <w:color w:val="007BB8"/>
            <w:sz w:val="24"/>
            <w:vertAlign w:val="superscript"/>
            <w:rPrChange w:id="642" w:author="佳煜 张" w:date="2025-09-21T21:17:00Z" w16du:dateUtc="2025-09-21T13:17:00Z">
              <w:rPr>
                <w:rFonts w:ascii="Times New Roman" w:hAnsi="Times New Roman" w:cs="Times New Roman" w:hint="eastAsia"/>
                <w:sz w:val="24"/>
                <w:vertAlign w:val="superscript"/>
              </w:rPr>
            </w:rPrChange>
          </w:rPr>
          <w:delText>)</w:delText>
        </w:r>
        <w:r w:rsidRPr="00362627" w:rsidDel="00A44C54">
          <w:rPr>
            <w:rFonts w:ascii="Times New Roman" w:hAnsi="Times New Roman" w:cs="Times New Roman"/>
            <w:noProof/>
            <w:color w:val="007BB8"/>
            <w:sz w:val="24"/>
            <w:vertAlign w:val="superscript"/>
            <w:rPrChange w:id="643" w:author="佳煜 张" w:date="2025-09-21T21:17:00Z" w16du:dateUtc="2025-09-21T13:17:00Z">
              <w:rPr>
                <w:rFonts w:ascii="Times New Roman" w:hAnsi="Times New Roman" w:cs="Times New Roman"/>
                <w:sz w:val="24"/>
                <w:vertAlign w:val="superscript"/>
              </w:rPr>
            </w:rPrChange>
          </w:rPr>
          <w:fldChar w:fldCharType="end"/>
        </w:r>
      </w:del>
      <w:r w:rsidR="00A44C54" w:rsidRPr="00362627">
        <w:rPr>
          <w:rFonts w:ascii="Times New Roman" w:hAnsi="Times New Roman" w:cs="Times New Roman"/>
          <w:noProof/>
          <w:color w:val="007BB8"/>
          <w:sz w:val="24"/>
          <w:vertAlign w:val="superscript"/>
          <w:rPrChange w:id="644" w:author="佳煜 张" w:date="2025-09-21T21:17:00Z" w16du:dateUtc="2025-09-21T13:17:00Z">
            <w:rPr>
              <w:rFonts w:ascii="Times New Roman" w:hAnsi="Times New Roman" w:cs="Times New Roman"/>
              <w:sz w:val="24"/>
              <w:vertAlign w:val="superscript"/>
            </w:rPr>
          </w:rPrChange>
        </w:rPr>
        <w:fldChar w:fldCharType="begin"/>
      </w:r>
      <w:r w:rsidR="00A44C54" w:rsidRPr="00362627">
        <w:rPr>
          <w:rFonts w:ascii="Times New Roman" w:hAnsi="Times New Roman" w:cs="Times New Roman"/>
          <w:noProof/>
          <w:color w:val="007BB8"/>
          <w:sz w:val="24"/>
          <w:vertAlign w:val="superscript"/>
          <w:rPrChange w:id="645" w:author="佳煜 张" w:date="2025-09-21T21:17:00Z" w16du:dateUtc="2025-09-21T13:17:00Z">
            <w:rPr>
              <w:rFonts w:ascii="Times New Roman" w:hAnsi="Times New Roman" w:cs="Times New Roman"/>
              <w:sz w:val="24"/>
              <w:vertAlign w:val="superscript"/>
            </w:rPr>
          </w:rPrChange>
        </w:rPr>
        <w:instrText xml:space="preserve"> ADDIN EN.CITE &lt;EndNote&gt;&lt;Cite&gt;&lt;Author&gt;Serafini&lt;/Author&gt;&lt;Year&gt;2010&lt;/Year&gt;&lt;RecNum&gt;15&lt;/RecNum&gt;&lt;DisplayText&gt;[5]&lt;/DisplayText&gt;&lt;record&gt;&lt;rec-number&gt;15&lt;/rec-number&gt;&lt;foreign-keys&gt;&lt;key app="EN" db-id="xpvaxpdsazxxtvevsxk5etz8fr9a22rr2spa" timestamp="1745385022"&gt;15&lt;/key&gt;&lt;/foreign-keys&gt;&lt;ref-type name="Journal Article"&gt;17&lt;/ref-type&gt;&lt;contributors&gt;&lt;authors&gt;&lt;author&gt;Serafini, M.&lt;/author&gt;&lt;author&gt;Peluso, I.&lt;/author&gt;&lt;author&gt;Raguzzini, A.&lt;/author&gt;&lt;/authors&gt;&lt;/contributors&gt;&lt;auth-address&gt;Antioxidant Research Laboratory, INRAN, Via Ardeatina 546, 00178 Rome, Italy. serafini_mauro@yahoo.it&lt;/auth-address&gt;&lt;titles&gt;&lt;title&gt;Flavonoids as anti-inflammatory agents&lt;/title&gt;&lt;secondary-title&gt;Proc Nutr Soc&lt;/secondary-title&gt;&lt;/titles&gt;&lt;periodical&gt;&lt;full-title&gt;Proc Nutr Soc&lt;/full-title&gt;&lt;/periodical&gt;&lt;pages&gt;273-8&lt;/pages&gt;&lt;volume&gt;69&lt;/volume&gt;&lt;number&gt;3&lt;/number&gt;&lt;edition&gt;20100623&lt;/edition&gt;&lt;keywords&gt;&lt;keyword&gt;Animals&lt;/keyword&gt;&lt;keyword&gt;Anti-Inflammatory Agents/pharmacology/*therapeutic use&lt;/keyword&gt;&lt;keyword&gt;Flavonoids/metabolism/pharmacology/*therapeutic use&lt;/keyword&gt;&lt;keyword&gt;Humans&lt;/keyword&gt;&lt;keyword&gt;Inflammation/*drug therapy&lt;/keyword&gt;&lt;keyword&gt;*Phytotherapy&lt;/keyword&gt;&lt;keyword&gt;Plant Extracts/pharmacology/*therapeutic use&lt;/keyword&gt;&lt;/keywords&gt;&lt;dates&gt;&lt;year&gt;2010&lt;/year&gt;&lt;pub-dates&gt;&lt;date&gt;Aug&lt;/date&gt;&lt;/pub-dates&gt;&lt;/dates&gt;&lt;isbn&gt;1475-2719 (Electronic)&amp;#xD;0029-6651 (Linking)&lt;/isbn&gt;&lt;accession-num&gt;20569521&lt;/accession-num&gt;&lt;urls&gt;&lt;related-urls&gt;&lt;url&gt;https://www.ncbi.nlm.nih.gov/pubmed/20569521&lt;/url&gt;&lt;url&gt;https://www.cambridge.org/core/services/aop-cambridge-core/content/view/22B54898AA99E73BE86DC4E589E6B1E4/S002966511000162Xa.pdf/div-class-title-flavonoids-as-anti-inflammatory-agents-div.pdf&lt;/url&gt;&lt;/related-urls&gt;&lt;/urls&gt;&lt;electronic-resource-num&gt;10.1017/S002966511000162X&lt;/electronic-resource-num&gt;&lt;remote-database-name&gt;Medline&lt;/remote-database-name&gt;&lt;remote-database-provider&gt;NLM&lt;/remote-database-provider&gt;&lt;/record&gt;&lt;/Cite&gt;&lt;/EndNote&gt;</w:instrText>
      </w:r>
      <w:r w:rsidR="00A44C54" w:rsidRPr="00362627">
        <w:rPr>
          <w:rFonts w:ascii="Times New Roman" w:hAnsi="Times New Roman" w:cs="Times New Roman"/>
          <w:noProof/>
          <w:color w:val="007BB8"/>
          <w:sz w:val="24"/>
          <w:vertAlign w:val="superscript"/>
          <w:rPrChange w:id="646" w:author="佳煜 张" w:date="2025-09-21T21:17:00Z" w16du:dateUtc="2025-09-21T13:17:00Z">
            <w:rPr>
              <w:rFonts w:ascii="Times New Roman" w:hAnsi="Times New Roman" w:cs="Times New Roman"/>
              <w:sz w:val="24"/>
              <w:vertAlign w:val="superscript"/>
            </w:rPr>
          </w:rPrChange>
        </w:rPr>
        <w:fldChar w:fldCharType="separate"/>
      </w:r>
      <w:r w:rsidR="00A44C54" w:rsidRPr="00362627">
        <w:rPr>
          <w:rFonts w:ascii="Times New Roman" w:hAnsi="Times New Roman" w:cs="Times New Roman"/>
          <w:noProof/>
          <w:color w:val="007BB8"/>
          <w:sz w:val="24"/>
          <w:vertAlign w:val="superscript"/>
          <w:rPrChange w:id="647" w:author="佳煜 张" w:date="2025-09-21T21:17:00Z" w16du:dateUtc="2025-09-21T13:17:00Z">
            <w:rPr>
              <w:rFonts w:ascii="Times New Roman" w:hAnsi="Times New Roman" w:cs="Times New Roman"/>
              <w:noProof/>
              <w:sz w:val="24"/>
              <w:vertAlign w:val="superscript"/>
            </w:rPr>
          </w:rPrChange>
        </w:rPr>
        <w:t>[</w:t>
      </w:r>
      <w:r w:rsidR="00CF74EC" w:rsidRPr="00362627">
        <w:rPr>
          <w:rFonts w:ascii="Times New Roman" w:hAnsi="Times New Roman" w:cs="Times New Roman"/>
          <w:noProof/>
          <w:color w:val="007BB8"/>
          <w:sz w:val="24"/>
          <w:vertAlign w:val="superscript"/>
          <w:rPrChange w:id="648" w:author="佳煜 张" w:date="2025-09-21T21:17:00Z" w16du:dateUtc="2025-09-21T13:17:00Z">
            <w:rPr>
              <w:rFonts w:ascii="Times New Roman" w:hAnsi="Times New Roman" w:cs="Times New Roman"/>
              <w:noProof/>
              <w:sz w:val="24"/>
              <w:vertAlign w:val="superscript"/>
            </w:rPr>
          </w:rPrChange>
        </w:rPr>
        <w:fldChar w:fldCharType="begin"/>
      </w:r>
      <w:r w:rsidR="00CF74EC" w:rsidRPr="00362627">
        <w:rPr>
          <w:rFonts w:ascii="Times New Roman" w:hAnsi="Times New Roman" w:cs="Times New Roman"/>
          <w:noProof/>
          <w:color w:val="007BB8"/>
          <w:sz w:val="24"/>
          <w:vertAlign w:val="superscript"/>
          <w:rPrChange w:id="649" w:author="佳煜 张" w:date="2025-09-21T21:17:00Z" w16du:dateUtc="2025-09-21T13:17:00Z">
            <w:rPr>
              <w:rFonts w:ascii="Times New Roman" w:hAnsi="Times New Roman" w:cs="Times New Roman"/>
              <w:noProof/>
              <w:sz w:val="24"/>
              <w:vertAlign w:val="superscript"/>
            </w:rPr>
          </w:rPrChange>
        </w:rPr>
        <w:instrText xml:space="preserve"> HYPERLINK \l "_ENREF_5" \o "Serafini, 2010 #56" </w:instrText>
      </w:r>
      <w:r w:rsidR="00CF74EC" w:rsidRPr="00362627">
        <w:rPr>
          <w:rFonts w:ascii="Times New Roman" w:hAnsi="Times New Roman" w:cs="Times New Roman"/>
          <w:noProof/>
          <w:color w:val="007BB8"/>
          <w:sz w:val="24"/>
          <w:vertAlign w:val="superscript"/>
          <w:rPrChange w:id="650" w:author="佳煜 张" w:date="2025-09-21T21:17:00Z" w16du:dateUtc="2025-09-21T13:17:00Z">
            <w:rPr>
              <w:rFonts w:ascii="Times New Roman" w:hAnsi="Times New Roman" w:cs="Times New Roman"/>
              <w:noProof/>
              <w:sz w:val="24"/>
              <w:vertAlign w:val="superscript"/>
            </w:rPr>
          </w:rPrChange>
        </w:rPr>
      </w:r>
      <w:r w:rsidR="00CF74EC" w:rsidRPr="00362627">
        <w:rPr>
          <w:rFonts w:ascii="Times New Roman" w:hAnsi="Times New Roman" w:cs="Times New Roman"/>
          <w:noProof/>
          <w:color w:val="007BB8"/>
          <w:sz w:val="24"/>
          <w:vertAlign w:val="superscript"/>
          <w:rPrChange w:id="651" w:author="佳煜 张" w:date="2025-09-21T21:17:00Z" w16du:dateUtc="2025-09-21T13:17:00Z">
            <w:rPr>
              <w:rFonts w:ascii="Times New Roman" w:hAnsi="Times New Roman" w:cs="Times New Roman"/>
              <w:noProof/>
              <w:sz w:val="24"/>
              <w:vertAlign w:val="superscript"/>
            </w:rPr>
          </w:rPrChange>
        </w:rPr>
        <w:fldChar w:fldCharType="separate"/>
      </w:r>
      <w:r w:rsidR="00CF74EC" w:rsidRPr="00362627">
        <w:rPr>
          <w:rFonts w:ascii="Times New Roman" w:hAnsi="Times New Roman" w:cs="Times New Roman"/>
          <w:noProof/>
          <w:color w:val="007BB8"/>
          <w:sz w:val="24"/>
          <w:vertAlign w:val="superscript"/>
          <w:rPrChange w:id="652" w:author="佳煜 张" w:date="2025-09-21T21:17:00Z" w16du:dateUtc="2025-09-21T13:17:00Z">
            <w:rPr>
              <w:rFonts w:ascii="Times New Roman" w:hAnsi="Times New Roman" w:cs="Times New Roman"/>
              <w:noProof/>
              <w:sz w:val="24"/>
              <w:vertAlign w:val="superscript"/>
            </w:rPr>
          </w:rPrChange>
        </w:rPr>
        <w:t>5</w:t>
      </w:r>
      <w:r w:rsidR="00CF74EC" w:rsidRPr="00362627">
        <w:rPr>
          <w:rFonts w:ascii="Times New Roman" w:hAnsi="Times New Roman" w:cs="Times New Roman"/>
          <w:noProof/>
          <w:color w:val="007BB8"/>
          <w:sz w:val="24"/>
          <w:vertAlign w:val="superscript"/>
          <w:rPrChange w:id="653" w:author="佳煜 张" w:date="2025-09-21T21:17:00Z" w16du:dateUtc="2025-09-21T13:17:00Z">
            <w:rPr>
              <w:rFonts w:ascii="Times New Roman" w:hAnsi="Times New Roman" w:cs="Times New Roman"/>
              <w:noProof/>
              <w:sz w:val="24"/>
              <w:vertAlign w:val="superscript"/>
            </w:rPr>
          </w:rPrChange>
        </w:rPr>
        <w:fldChar w:fldCharType="end"/>
      </w:r>
      <w:r w:rsidR="00A44C54" w:rsidRPr="00362627">
        <w:rPr>
          <w:rFonts w:ascii="Times New Roman" w:hAnsi="Times New Roman" w:cs="Times New Roman"/>
          <w:noProof/>
          <w:color w:val="007BB8"/>
          <w:sz w:val="24"/>
          <w:vertAlign w:val="superscript"/>
          <w:rPrChange w:id="654" w:author="佳煜 张" w:date="2025-09-21T21:17:00Z" w16du:dateUtc="2025-09-21T13:17:00Z">
            <w:rPr>
              <w:rFonts w:ascii="Times New Roman" w:hAnsi="Times New Roman" w:cs="Times New Roman"/>
              <w:noProof/>
              <w:sz w:val="24"/>
              <w:vertAlign w:val="superscript"/>
            </w:rPr>
          </w:rPrChange>
        </w:rPr>
        <w:t>]</w:t>
      </w:r>
      <w:r w:rsidR="00A44C54" w:rsidRPr="00362627">
        <w:rPr>
          <w:rFonts w:ascii="Times New Roman" w:hAnsi="Times New Roman" w:cs="Times New Roman"/>
          <w:noProof/>
          <w:color w:val="007BB8"/>
          <w:sz w:val="24"/>
          <w:vertAlign w:val="superscript"/>
          <w:rPrChange w:id="655" w:author="佳煜 张" w:date="2025-09-21T21:17:00Z" w16du:dateUtc="2025-09-21T13:17:00Z">
            <w:rPr>
              <w:rFonts w:ascii="Times New Roman" w:hAnsi="Times New Roman" w:cs="Times New Roman"/>
              <w:sz w:val="24"/>
              <w:vertAlign w:val="superscript"/>
            </w:rPr>
          </w:rPrChange>
        </w:rPr>
        <w:fldChar w:fldCharType="end"/>
      </w:r>
      <w:r>
        <w:rPr>
          <w:rFonts w:ascii="Times New Roman" w:hAnsi="Times New Roman" w:cs="Times New Roman"/>
          <w:sz w:val="24"/>
        </w:rPr>
        <w:t>anti-mutagenic,</w:t>
      </w:r>
      <w:del w:id="656" w:author="佳煜 张" w:date="2025-09-21T20:19:00Z" w16du:dateUtc="2025-09-21T12:19:00Z">
        <w:r w:rsidRPr="00362627" w:rsidDel="00A44C54">
          <w:rPr>
            <w:rFonts w:ascii="Times New Roman" w:hAnsi="Times New Roman" w:cs="Times New Roman"/>
            <w:noProof/>
            <w:color w:val="007BB8"/>
            <w:sz w:val="24"/>
            <w:vertAlign w:val="superscript"/>
            <w:rPrChange w:id="657" w:author="佳煜 张" w:date="2025-09-21T21:17:00Z" w16du:dateUtc="2025-09-21T13:17:00Z">
              <w:rPr>
                <w:rFonts w:ascii="Times New Roman" w:hAnsi="Times New Roman" w:cs="Times New Roman"/>
                <w:sz w:val="24"/>
                <w:vertAlign w:val="superscript"/>
              </w:rPr>
            </w:rPrChange>
          </w:rPr>
          <w:fldChar w:fldCharType="begin"/>
        </w:r>
        <w:r w:rsidRPr="00362627" w:rsidDel="00A44C54">
          <w:rPr>
            <w:rFonts w:ascii="Times New Roman" w:hAnsi="Times New Roman" w:cs="Times New Roman"/>
            <w:noProof/>
            <w:color w:val="007BB8"/>
            <w:sz w:val="24"/>
            <w:vertAlign w:val="superscript"/>
            <w:rPrChange w:id="658" w:author="佳煜 张" w:date="2025-09-21T21:17:00Z" w16du:dateUtc="2025-09-21T13:17:00Z">
              <w:rPr>
                <w:rFonts w:ascii="Times New Roman" w:hAnsi="Times New Roman" w:cs="Times New Roman"/>
                <w:sz w:val="24"/>
                <w:vertAlign w:val="superscript"/>
              </w:rPr>
            </w:rPrChange>
          </w:rPr>
          <w:delInstrText xml:space="preserve"> ADDIN ZOTERO_ITEM CSL_CITATION {"citationID":"mpo6iyUR","properties":{"formattedCitation":"(24)","plainCitation":"(24)","noteIndex":0},"citationItems":[{"id":17,"uris":["http://zotero.org/users/local/2HqMmNMN/items/PUAIIM6M"],"itemData":{"id":17,"type":"article-journal","abstract":"The antimutagenic properties of the most prevalent flavonoids in rooibos (Aspalathus linearis) were compared in the Salmonella typhimurium mutagenicity assay using tester strains TA98 and TA100 with, respectively, 2-acetamido-fluorene (2-AAF) and aflatoxin B(1) (AFB(1)) as mutagens in the presence of metabolic activation. The flavonoids included the dihydrochalcones aspalathin and nothofagin and their flavone analogues, orientin and isoorientin, and vitexin and isovitexin, respectively, as well as luteolin, chrysoeriol, (+)-catechin, quercetin, isoquercitrin, hyperoside and rutin. Flavonoid-mutagen interactions ranged from antimutagenic, comutagenic and promutagenic to mutagenic, while dose-response effects were mutagen-specific and ranged from typical to atypical including biphasic and threshold effects. Aspalathin and nothofagin and their structural flavonoid analogues displayed moderate antimutagenic properties while luteolin and to some extent, chrysoeriol, showed activities comparable to those of the green tea flavonoid (-) epigallocatechin gallate (EGCG). Apart from their mutagenic and promutagenic properties, quercetin and isoquercitrin exhibited concentration-dependent comutagenic and/or antimutagenic effects against 2-AAF- and AFB(1)-induced mutagenesis. Different structural parameters known to affect the antimutagenic properties of flavonoids include their hydrophilic or lipophilic nature due to the extent of hydroxylation and O-methylation, glycosylation on the A and B rings, the C4-keto group and the C2-C3 double bond. The C ring does not appear to be a prerequisite when comparing for the antimutagenic activity of the dihydrochalcones when compared of the dihydrochalcones with the structural flavone analogues.","container-title":"Mutation Research","DOI":"10.1016/j.mrgentox.2007.03.009","ISSN":"0027-5107","issue":"2","journalAbbreviation":"Mutat Res","language":"eng","note":"PMID: 17537670","page":"111-123","source":"PubMed","title":"The antimutagenic activity of the major flavonoids of rooibos (Aspalathus linearis): some dose-response effects on mutagen activation-flavonoid interactions","title-short":"The antimutagenic activity of the major flavonoids of rooibos (Aspalathus linearis)","volume":"631","author":[{"family":"Snijman","given":"Petra W."},{"family":"Swanevelder","given":"Sonja"},{"family":"Joubert","given":"Elizabeth"},{"family":"Green","given":"Ivan R."},{"family":"Gelderblom","given":"Wentzel C. A."}],"issued":{"date-parts":[["2007",7,28]]},"citation-key":"snijmanAntimutagenicActivityMajor2007"}}],"schema":"https://github.com/citation-style-language/schema/raw/master/csl-citation.json"} </w:delInstrText>
        </w:r>
        <w:r w:rsidRPr="00362627" w:rsidDel="00A44C54">
          <w:rPr>
            <w:rFonts w:ascii="Times New Roman" w:hAnsi="Times New Roman" w:cs="Times New Roman"/>
            <w:noProof/>
            <w:color w:val="007BB8"/>
            <w:sz w:val="24"/>
            <w:vertAlign w:val="superscript"/>
            <w:rPrChange w:id="659" w:author="佳煜 张" w:date="2025-09-21T21:17:00Z" w16du:dateUtc="2025-09-21T13:17:00Z">
              <w:rPr>
                <w:rFonts w:ascii="Times New Roman" w:hAnsi="Times New Roman" w:cs="Times New Roman"/>
                <w:sz w:val="24"/>
                <w:vertAlign w:val="superscript"/>
              </w:rPr>
            </w:rPrChange>
          </w:rPr>
          <w:fldChar w:fldCharType="separate"/>
        </w:r>
        <w:r w:rsidRPr="00362627" w:rsidDel="00A44C54">
          <w:rPr>
            <w:rFonts w:ascii="Times New Roman" w:hAnsi="Times New Roman" w:cs="Times New Roman" w:hint="eastAsia"/>
            <w:noProof/>
            <w:color w:val="007BB8"/>
            <w:sz w:val="24"/>
            <w:vertAlign w:val="superscript"/>
            <w:rPrChange w:id="660" w:author="佳煜 张" w:date="2025-09-21T21:17:00Z" w16du:dateUtc="2025-09-21T13:17:00Z">
              <w:rPr>
                <w:rFonts w:ascii="Times New Roman" w:hAnsi="Times New Roman" w:cs="Times New Roman" w:hint="eastAsia"/>
                <w:sz w:val="24"/>
                <w:vertAlign w:val="superscript"/>
              </w:rPr>
            </w:rPrChange>
          </w:rPr>
          <w:delText>(</w:delText>
        </w:r>
        <w:r w:rsidRPr="00362627" w:rsidDel="00A44C54">
          <w:rPr>
            <w:rFonts w:ascii="Times New Roman" w:hAnsi="Times New Roman" w:cs="Times New Roman"/>
            <w:noProof/>
            <w:color w:val="007BB8"/>
            <w:sz w:val="24"/>
            <w:vertAlign w:val="superscript"/>
            <w:rPrChange w:id="661" w:author="佳煜 张" w:date="2025-09-21T21:17:00Z" w16du:dateUtc="2025-09-21T13:17:00Z">
              <w:rPr>
                <w:rFonts w:ascii="Times New Roman" w:hAnsi="Times New Roman" w:cs="Times New Roman"/>
                <w:sz w:val="24"/>
                <w:vertAlign w:val="superscript"/>
              </w:rPr>
            </w:rPrChange>
          </w:rPr>
          <w:delText>24</w:delText>
        </w:r>
        <w:r w:rsidRPr="00362627" w:rsidDel="00A44C54">
          <w:rPr>
            <w:rFonts w:ascii="Times New Roman" w:hAnsi="Times New Roman" w:cs="Times New Roman" w:hint="eastAsia"/>
            <w:noProof/>
            <w:color w:val="007BB8"/>
            <w:sz w:val="24"/>
            <w:vertAlign w:val="superscript"/>
            <w:rPrChange w:id="662" w:author="佳煜 张" w:date="2025-09-21T21:17:00Z" w16du:dateUtc="2025-09-21T13:17:00Z">
              <w:rPr>
                <w:rFonts w:ascii="Times New Roman" w:hAnsi="Times New Roman" w:cs="Times New Roman" w:hint="eastAsia"/>
                <w:sz w:val="24"/>
                <w:vertAlign w:val="superscript"/>
              </w:rPr>
            </w:rPrChange>
          </w:rPr>
          <w:delText>)</w:delText>
        </w:r>
        <w:r w:rsidRPr="00362627" w:rsidDel="00A44C54">
          <w:rPr>
            <w:rFonts w:ascii="Times New Roman" w:hAnsi="Times New Roman" w:cs="Times New Roman"/>
            <w:noProof/>
            <w:color w:val="007BB8"/>
            <w:sz w:val="24"/>
            <w:vertAlign w:val="superscript"/>
            <w:rPrChange w:id="663" w:author="佳煜 张" w:date="2025-09-21T21:17:00Z" w16du:dateUtc="2025-09-21T13:17:00Z">
              <w:rPr>
                <w:rFonts w:ascii="Times New Roman" w:hAnsi="Times New Roman" w:cs="Times New Roman"/>
                <w:sz w:val="24"/>
                <w:vertAlign w:val="superscript"/>
              </w:rPr>
            </w:rPrChange>
          </w:rPr>
          <w:fldChar w:fldCharType="end"/>
        </w:r>
      </w:del>
      <w:r w:rsidR="00A44C54" w:rsidRPr="00362627">
        <w:rPr>
          <w:rFonts w:ascii="Times New Roman" w:hAnsi="Times New Roman" w:cs="Times New Roman"/>
          <w:noProof/>
          <w:color w:val="007BB8"/>
          <w:sz w:val="24"/>
          <w:vertAlign w:val="superscript"/>
          <w:rPrChange w:id="664" w:author="佳煜 张" w:date="2025-09-21T21:17:00Z" w16du:dateUtc="2025-09-21T13:17:00Z">
            <w:rPr>
              <w:rFonts w:ascii="Times New Roman" w:hAnsi="Times New Roman" w:cs="Times New Roman"/>
              <w:sz w:val="24"/>
              <w:vertAlign w:val="superscript"/>
            </w:rPr>
          </w:rPrChange>
        </w:rPr>
        <w:fldChar w:fldCharType="begin"/>
      </w:r>
      <w:r w:rsidR="004E0B8D" w:rsidRPr="00362627">
        <w:rPr>
          <w:rFonts w:ascii="Times New Roman" w:hAnsi="Times New Roman" w:cs="Times New Roman"/>
          <w:noProof/>
          <w:color w:val="007BB8"/>
          <w:sz w:val="24"/>
          <w:vertAlign w:val="superscript"/>
          <w:rPrChange w:id="665" w:author="佳煜 张" w:date="2025-09-21T21:17:00Z" w16du:dateUtc="2025-09-21T13:17:00Z">
            <w:rPr>
              <w:rFonts w:ascii="Times New Roman" w:hAnsi="Times New Roman" w:cs="Times New Roman"/>
              <w:sz w:val="24"/>
              <w:vertAlign w:val="superscript"/>
            </w:rPr>
          </w:rPrChange>
        </w:rPr>
        <w:instrText xml:space="preserve"> ADDIN EN.CITE &lt;EndNote&gt;&lt;Cite&gt;&lt;Author&gt;Snijman&lt;/Author&gt;&lt;Year&gt;2007&lt;/Year&gt;&lt;RecNum&gt;31&lt;/RecNum&gt;&lt;DisplayText&gt;[25]&lt;/DisplayText&gt;&lt;record&gt;&lt;rec-number&gt;31&lt;/rec-number&gt;&lt;foreign-keys&gt;&lt;key app="EN" db-id="xpvaxpdsazxxtvevsxk5etz8fr9a22rr2spa" timestamp="1745386912"&gt;31&lt;/key&gt;&lt;/foreign-keys&gt;&lt;ref-type name="Journal Article"&gt;17&lt;/ref-type&gt;&lt;contributors&gt;&lt;authors&gt;&lt;author&gt;Snijman, P. W.&lt;/author&gt;&lt;author&gt;Swanevelder, S.&lt;/author&gt;&lt;author&gt;Joubert, E.&lt;/author&gt;&lt;author&gt;Green, I. R.&lt;/author&gt;&lt;author&gt;Gelderblom, W. C.&lt;/author&gt;&lt;/authors&gt;&lt;/contributors&gt;&lt;auth-address&gt;Department of Chemistry and Polymer Science, University of Stellenbosch, Private Bag X1, Matieland 7602, South Africa.&lt;/auth-address&gt;&lt;titles&gt;&lt;title&gt;The antimutagenic activity of the major flavonoids of rooibos (Aspalathus linearis): some dose-response effects on mutagen activation-flavonoid interactions&lt;/title&gt;&lt;secondary-title&gt;Mutat Res&lt;/secondary-title&gt;&lt;/titles&gt;&lt;periodical&gt;&lt;full-title&gt;Mutat Res&lt;/full-title&gt;&lt;/periodical&gt;&lt;pages&gt;111-23&lt;/pages&gt;&lt;volume&gt;631&lt;/volume&gt;&lt;number&gt;2&lt;/number&gt;&lt;edition&gt;20070421&lt;/edition&gt;&lt;keywords&gt;&lt;keyword&gt;Antimutagenic Agents/*pharmacology&lt;/keyword&gt;&lt;keyword&gt;Dose-Response Relationship, Drug&lt;/keyword&gt;&lt;keyword&gt;Flavonoids/*pharmacology&lt;/keyword&gt;&lt;keyword&gt;Mutagens/*toxicity&lt;/keyword&gt;&lt;/keywords&gt;&lt;dates&gt;&lt;year&gt;2007&lt;/year&gt;&lt;pub-dates&gt;&lt;date&gt;Jul 28&lt;/date&gt;&lt;/pub-dates&gt;&lt;/dates&gt;&lt;isbn&gt;0027-5107 (Print)&amp;#xD;0027-5107 (Linking)&lt;/isbn&gt;&lt;accession-num&gt;17537670&lt;/accession-num&gt;&lt;urls&gt;&lt;related-urls&gt;&lt;url&gt;https://www.ncbi.nlm.nih.gov/pubmed/17537670&lt;/url&gt;&lt;/related-urls&gt;&lt;/urls&gt;&lt;electronic-resource-num&gt;10.1016/j.mrgentox.2007.03.009&lt;/electronic-resource-num&gt;&lt;remote-database-name&gt;Medline&lt;/remote-database-name&gt;&lt;remote-database-provider&gt;NLM&lt;/remote-database-provider&gt;&lt;/record&gt;&lt;/Cite&gt;&lt;/EndNote&gt;</w:instrText>
      </w:r>
      <w:r w:rsidR="00A44C54" w:rsidRPr="00362627">
        <w:rPr>
          <w:rFonts w:ascii="Times New Roman" w:hAnsi="Times New Roman" w:cs="Times New Roman"/>
          <w:noProof/>
          <w:color w:val="007BB8"/>
          <w:sz w:val="24"/>
          <w:vertAlign w:val="superscript"/>
          <w:rPrChange w:id="666" w:author="佳煜 张" w:date="2025-09-21T21:17:00Z" w16du:dateUtc="2025-09-21T13:17:00Z">
            <w:rPr>
              <w:rFonts w:ascii="Times New Roman" w:hAnsi="Times New Roman" w:cs="Times New Roman"/>
              <w:sz w:val="24"/>
              <w:vertAlign w:val="superscript"/>
            </w:rPr>
          </w:rPrChange>
        </w:rPr>
        <w:fldChar w:fldCharType="separate"/>
      </w:r>
      <w:r w:rsidR="004E0B8D" w:rsidRPr="00362627">
        <w:rPr>
          <w:rFonts w:ascii="Times New Roman" w:hAnsi="Times New Roman" w:cs="Times New Roman"/>
          <w:noProof/>
          <w:color w:val="007BB8"/>
          <w:sz w:val="24"/>
          <w:vertAlign w:val="superscript"/>
          <w:rPrChange w:id="667" w:author="佳煜 张" w:date="2025-09-21T21:17:00Z" w16du:dateUtc="2025-09-21T13:17:00Z">
            <w:rPr>
              <w:rFonts w:ascii="Times New Roman" w:hAnsi="Times New Roman" w:cs="Times New Roman"/>
              <w:noProof/>
              <w:sz w:val="24"/>
              <w:vertAlign w:val="superscript"/>
            </w:rPr>
          </w:rPrChange>
        </w:rPr>
        <w:t>[</w:t>
      </w:r>
      <w:r w:rsidR="00CF74EC" w:rsidRPr="00362627">
        <w:rPr>
          <w:rFonts w:ascii="Times New Roman" w:hAnsi="Times New Roman" w:cs="Times New Roman"/>
          <w:noProof/>
          <w:color w:val="007BB8"/>
          <w:sz w:val="24"/>
          <w:vertAlign w:val="superscript"/>
          <w:rPrChange w:id="668" w:author="佳煜 张" w:date="2025-09-21T21:17:00Z" w16du:dateUtc="2025-09-21T13:17:00Z">
            <w:rPr>
              <w:rFonts w:ascii="Times New Roman" w:hAnsi="Times New Roman" w:cs="Times New Roman"/>
              <w:noProof/>
              <w:sz w:val="24"/>
              <w:vertAlign w:val="superscript"/>
            </w:rPr>
          </w:rPrChange>
        </w:rPr>
        <w:fldChar w:fldCharType="begin"/>
      </w:r>
      <w:r w:rsidR="00CF74EC" w:rsidRPr="00362627">
        <w:rPr>
          <w:rFonts w:ascii="Times New Roman" w:hAnsi="Times New Roman" w:cs="Times New Roman"/>
          <w:noProof/>
          <w:color w:val="007BB8"/>
          <w:sz w:val="24"/>
          <w:vertAlign w:val="superscript"/>
          <w:rPrChange w:id="669" w:author="佳煜 张" w:date="2025-09-21T21:17:00Z" w16du:dateUtc="2025-09-21T13:17:00Z">
            <w:rPr>
              <w:rFonts w:ascii="Times New Roman" w:hAnsi="Times New Roman" w:cs="Times New Roman"/>
              <w:noProof/>
              <w:sz w:val="24"/>
              <w:vertAlign w:val="superscript"/>
            </w:rPr>
          </w:rPrChange>
        </w:rPr>
        <w:instrText xml:space="preserve"> HYPERLINK \l "_ENREF_25" \o "Snijman, 2007 #31" </w:instrText>
      </w:r>
      <w:r w:rsidR="00CF74EC" w:rsidRPr="00362627">
        <w:rPr>
          <w:rFonts w:ascii="Times New Roman" w:hAnsi="Times New Roman" w:cs="Times New Roman"/>
          <w:noProof/>
          <w:color w:val="007BB8"/>
          <w:sz w:val="24"/>
          <w:vertAlign w:val="superscript"/>
          <w:rPrChange w:id="670" w:author="佳煜 张" w:date="2025-09-21T21:17:00Z" w16du:dateUtc="2025-09-21T13:17:00Z">
            <w:rPr>
              <w:rFonts w:ascii="Times New Roman" w:hAnsi="Times New Roman" w:cs="Times New Roman"/>
              <w:noProof/>
              <w:sz w:val="24"/>
              <w:vertAlign w:val="superscript"/>
            </w:rPr>
          </w:rPrChange>
        </w:rPr>
      </w:r>
      <w:r w:rsidR="00CF74EC" w:rsidRPr="00362627">
        <w:rPr>
          <w:rFonts w:ascii="Times New Roman" w:hAnsi="Times New Roman" w:cs="Times New Roman"/>
          <w:noProof/>
          <w:color w:val="007BB8"/>
          <w:sz w:val="24"/>
          <w:vertAlign w:val="superscript"/>
          <w:rPrChange w:id="671" w:author="佳煜 张" w:date="2025-09-21T21:17:00Z" w16du:dateUtc="2025-09-21T13:17:00Z">
            <w:rPr>
              <w:rFonts w:ascii="Times New Roman" w:hAnsi="Times New Roman" w:cs="Times New Roman"/>
              <w:noProof/>
              <w:sz w:val="24"/>
              <w:vertAlign w:val="superscript"/>
            </w:rPr>
          </w:rPrChange>
        </w:rPr>
        <w:fldChar w:fldCharType="separate"/>
      </w:r>
      <w:r w:rsidR="00CF74EC" w:rsidRPr="00362627">
        <w:rPr>
          <w:rFonts w:ascii="Times New Roman" w:hAnsi="Times New Roman" w:cs="Times New Roman"/>
          <w:noProof/>
          <w:color w:val="007BB8"/>
          <w:sz w:val="24"/>
          <w:vertAlign w:val="superscript"/>
          <w:rPrChange w:id="672" w:author="佳煜 张" w:date="2025-09-21T21:17:00Z" w16du:dateUtc="2025-09-21T13:17:00Z">
            <w:rPr>
              <w:rFonts w:ascii="Times New Roman" w:hAnsi="Times New Roman" w:cs="Times New Roman"/>
              <w:noProof/>
              <w:sz w:val="24"/>
              <w:vertAlign w:val="superscript"/>
            </w:rPr>
          </w:rPrChange>
        </w:rPr>
        <w:t>25</w:t>
      </w:r>
      <w:r w:rsidR="00CF74EC" w:rsidRPr="00362627">
        <w:rPr>
          <w:rFonts w:ascii="Times New Roman" w:hAnsi="Times New Roman" w:cs="Times New Roman"/>
          <w:noProof/>
          <w:color w:val="007BB8"/>
          <w:sz w:val="24"/>
          <w:vertAlign w:val="superscript"/>
          <w:rPrChange w:id="673" w:author="佳煜 张" w:date="2025-09-21T21:17:00Z" w16du:dateUtc="2025-09-21T13:17:00Z">
            <w:rPr>
              <w:rFonts w:ascii="Times New Roman" w:hAnsi="Times New Roman" w:cs="Times New Roman"/>
              <w:noProof/>
              <w:sz w:val="24"/>
              <w:vertAlign w:val="superscript"/>
            </w:rPr>
          </w:rPrChange>
        </w:rPr>
        <w:fldChar w:fldCharType="end"/>
      </w:r>
      <w:r w:rsidR="004E0B8D" w:rsidRPr="00362627">
        <w:rPr>
          <w:rFonts w:ascii="Times New Roman" w:hAnsi="Times New Roman" w:cs="Times New Roman"/>
          <w:noProof/>
          <w:color w:val="007BB8"/>
          <w:sz w:val="24"/>
          <w:vertAlign w:val="superscript"/>
          <w:rPrChange w:id="674" w:author="佳煜 张" w:date="2025-09-21T21:17:00Z" w16du:dateUtc="2025-09-21T13:17:00Z">
            <w:rPr>
              <w:rFonts w:ascii="Times New Roman" w:hAnsi="Times New Roman" w:cs="Times New Roman"/>
              <w:noProof/>
              <w:sz w:val="24"/>
              <w:vertAlign w:val="superscript"/>
            </w:rPr>
          </w:rPrChange>
        </w:rPr>
        <w:t>]</w:t>
      </w:r>
      <w:r w:rsidR="00A44C54" w:rsidRPr="00362627">
        <w:rPr>
          <w:rFonts w:ascii="Times New Roman" w:hAnsi="Times New Roman" w:cs="Times New Roman"/>
          <w:noProof/>
          <w:color w:val="007BB8"/>
          <w:sz w:val="24"/>
          <w:vertAlign w:val="superscript"/>
          <w:rPrChange w:id="675" w:author="佳煜 张" w:date="2025-09-21T21:17:00Z" w16du:dateUtc="2025-09-21T13:17:00Z">
            <w:rPr>
              <w:rFonts w:ascii="Times New Roman" w:hAnsi="Times New Roman" w:cs="Times New Roman"/>
              <w:sz w:val="24"/>
              <w:vertAlign w:val="superscript"/>
            </w:rPr>
          </w:rPrChange>
        </w:rPr>
        <w:fldChar w:fldCharType="end"/>
      </w:r>
      <w:r>
        <w:rPr>
          <w:rFonts w:ascii="Times New Roman" w:hAnsi="Times New Roman" w:cs="Times New Roman"/>
          <w:sz w:val="24"/>
        </w:rPr>
        <w:t xml:space="preserve"> and lipid and blood pressure regulation mechanisms.</w:t>
      </w:r>
      <w:bookmarkEnd w:id="615"/>
      <w:del w:id="676" w:author="佳煜 张" w:date="2025-09-21T20:20:00Z" w16du:dateUtc="2025-09-21T12:20:00Z">
        <w:r w:rsidRPr="00362627" w:rsidDel="00A44C54">
          <w:rPr>
            <w:rFonts w:ascii="Times New Roman" w:hAnsi="Times New Roman" w:cs="Times New Roman"/>
            <w:noProof/>
            <w:color w:val="007BB8"/>
            <w:sz w:val="24"/>
            <w:vertAlign w:val="superscript"/>
            <w:rPrChange w:id="677" w:author="佳煜 张" w:date="2025-09-21T21:17:00Z" w16du:dateUtc="2025-09-21T13:17:00Z">
              <w:rPr>
                <w:rFonts w:ascii="Times New Roman" w:hAnsi="Times New Roman" w:cs="Times New Roman"/>
                <w:sz w:val="24"/>
                <w:vertAlign w:val="superscript"/>
              </w:rPr>
            </w:rPrChange>
          </w:rPr>
          <w:fldChar w:fldCharType="begin"/>
        </w:r>
        <w:r w:rsidRPr="00362627" w:rsidDel="00A44C54">
          <w:rPr>
            <w:rFonts w:ascii="Times New Roman" w:hAnsi="Times New Roman" w:cs="Times New Roman"/>
            <w:noProof/>
            <w:color w:val="007BB8"/>
            <w:sz w:val="24"/>
            <w:vertAlign w:val="superscript"/>
            <w:rPrChange w:id="678" w:author="佳煜 张" w:date="2025-09-21T21:17:00Z" w16du:dateUtc="2025-09-21T13:17:00Z">
              <w:rPr>
                <w:rFonts w:ascii="Times New Roman" w:hAnsi="Times New Roman" w:cs="Times New Roman"/>
                <w:sz w:val="24"/>
                <w:vertAlign w:val="superscript"/>
              </w:rPr>
            </w:rPrChange>
          </w:rPr>
          <w:delInstrText xml:space="preserve"> ADDIN ZOTERO_ITEM CSL_CITATION {"citationID":"Z2M3Yvie","properties":{"formattedCitation":"(25)","plainCitation":"(25)","noteIndex":0},"citationItems":[{"id":43,"uris":["http://zotero.org/users/local/2HqMmNMN/items/TD6ZNS6Y"],"itemData":{"id":43,"type":"article-journal","abstract":"The improvement of the social and economic conditions of society has eliminated the threat of death from the majority of infectious diseases. However, the rapid progress of civilization has created new possibilities for the appearance of factors with adverse effects for the health of society. This has led to increased morbidity from certain diseases, the presence of which had not been observed several centuries ago. Chronic noncommunicable diseases (e.g., cancers, cardio-vascular disorders, diabetes, obesity, neurodegenerative diseases) result from an inappropriate relationship between people and their environment. The common characteristic for all chronic diseases is a \"new\" form of inflammation, very often called metaflammation, which is considered as a subclinical, permanent inflammation. As a result, metabolic cascade, including cellular oxidative stress, atherosclerotic process, and insulin resistance, occurs, which slowly generates significant deterioration in the organism. Polyphenols are the major group of non-nutrients, considering their diversity, food occurrence, and biological properties. The current review aims to present a wide spectrum of literature data, including the molecular mechanism of their activity and experimental model used, and summarize the recent findings on the multitude of physiological effects of dietary polyphenols towards the prevention of several chronic diseases. However, despite several studies, the estimation of their dietary intake is troublesome and inconclusive, which will be also discussed.","container-title":"Nutrients","DOI":"10.3390/nu11051039","ISSN":"2072-6643","issue":"5","journalAbbreviation":"Nutrients","language":"eng","note":"PMID: 31075905\nPMCID: PMC6566812","page":"1039","source":"PubMed","title":"Dietary Polyphenols-Important Non-Nutrients in the Prevention of Chronic Noncommunicable Diseases. A Systematic Review","volume":"11","author":[{"family":"Koch","given":"Wojciech"}],"issued":{"date-parts":[["2019",5,9]]},"citation-key":"kochDietaryPolyphenolsImportantNonNutrients2019"}}],"schema":"https://github.com/citation-style-language/schema/raw/master/csl-citation.json"} </w:delInstrText>
        </w:r>
        <w:r w:rsidRPr="00362627" w:rsidDel="00A44C54">
          <w:rPr>
            <w:rFonts w:ascii="Times New Roman" w:hAnsi="Times New Roman" w:cs="Times New Roman"/>
            <w:noProof/>
            <w:color w:val="007BB8"/>
            <w:sz w:val="24"/>
            <w:vertAlign w:val="superscript"/>
            <w:rPrChange w:id="679" w:author="佳煜 张" w:date="2025-09-21T21:17:00Z" w16du:dateUtc="2025-09-21T13:17:00Z">
              <w:rPr>
                <w:rFonts w:ascii="Times New Roman" w:hAnsi="Times New Roman" w:cs="Times New Roman"/>
                <w:sz w:val="24"/>
                <w:vertAlign w:val="superscript"/>
              </w:rPr>
            </w:rPrChange>
          </w:rPr>
          <w:fldChar w:fldCharType="separate"/>
        </w:r>
        <w:r w:rsidRPr="00362627" w:rsidDel="00A44C54">
          <w:rPr>
            <w:rFonts w:ascii="Times New Roman" w:hAnsi="Times New Roman" w:cs="Times New Roman" w:hint="eastAsia"/>
            <w:noProof/>
            <w:color w:val="007BB8"/>
            <w:sz w:val="24"/>
            <w:vertAlign w:val="superscript"/>
            <w:rPrChange w:id="680" w:author="佳煜 张" w:date="2025-09-21T21:17:00Z" w16du:dateUtc="2025-09-21T13:17:00Z">
              <w:rPr>
                <w:rFonts w:ascii="Times New Roman" w:hAnsi="Times New Roman" w:cs="Times New Roman" w:hint="eastAsia"/>
                <w:sz w:val="24"/>
                <w:vertAlign w:val="superscript"/>
              </w:rPr>
            </w:rPrChange>
          </w:rPr>
          <w:delText>(</w:delText>
        </w:r>
        <w:r w:rsidRPr="00362627" w:rsidDel="00A44C54">
          <w:rPr>
            <w:rFonts w:ascii="Times New Roman" w:hAnsi="Times New Roman" w:cs="Times New Roman"/>
            <w:noProof/>
            <w:color w:val="007BB8"/>
            <w:sz w:val="24"/>
            <w:vertAlign w:val="superscript"/>
            <w:rPrChange w:id="681" w:author="佳煜 张" w:date="2025-09-21T21:17:00Z" w16du:dateUtc="2025-09-21T13:17:00Z">
              <w:rPr>
                <w:rFonts w:ascii="Times New Roman" w:hAnsi="Times New Roman" w:cs="Times New Roman"/>
                <w:sz w:val="24"/>
                <w:vertAlign w:val="superscript"/>
              </w:rPr>
            </w:rPrChange>
          </w:rPr>
          <w:delText>25</w:delText>
        </w:r>
        <w:r w:rsidRPr="00362627" w:rsidDel="00A44C54">
          <w:rPr>
            <w:rFonts w:ascii="Times New Roman" w:hAnsi="Times New Roman" w:cs="Times New Roman" w:hint="eastAsia"/>
            <w:noProof/>
            <w:color w:val="007BB8"/>
            <w:sz w:val="24"/>
            <w:vertAlign w:val="superscript"/>
            <w:rPrChange w:id="682" w:author="佳煜 张" w:date="2025-09-21T21:17:00Z" w16du:dateUtc="2025-09-21T13:17:00Z">
              <w:rPr>
                <w:rFonts w:ascii="Times New Roman" w:hAnsi="Times New Roman" w:cs="Times New Roman" w:hint="eastAsia"/>
                <w:sz w:val="24"/>
                <w:vertAlign w:val="superscript"/>
              </w:rPr>
            </w:rPrChange>
          </w:rPr>
          <w:delText>)</w:delText>
        </w:r>
        <w:r w:rsidRPr="00362627" w:rsidDel="00A44C54">
          <w:rPr>
            <w:rFonts w:ascii="Times New Roman" w:hAnsi="Times New Roman" w:cs="Times New Roman"/>
            <w:noProof/>
            <w:color w:val="007BB8"/>
            <w:sz w:val="24"/>
            <w:vertAlign w:val="superscript"/>
            <w:rPrChange w:id="683" w:author="佳煜 张" w:date="2025-09-21T21:17:00Z" w16du:dateUtc="2025-09-21T13:17:00Z">
              <w:rPr>
                <w:rFonts w:ascii="Times New Roman" w:hAnsi="Times New Roman" w:cs="Times New Roman"/>
                <w:sz w:val="24"/>
                <w:vertAlign w:val="superscript"/>
              </w:rPr>
            </w:rPrChange>
          </w:rPr>
          <w:fldChar w:fldCharType="end"/>
        </w:r>
      </w:del>
      <w:r w:rsidR="00A44C54" w:rsidRPr="00362627">
        <w:rPr>
          <w:rFonts w:ascii="Times New Roman" w:hAnsi="Times New Roman" w:cs="Times New Roman"/>
          <w:noProof/>
          <w:color w:val="007BB8"/>
          <w:sz w:val="24"/>
          <w:vertAlign w:val="superscript"/>
          <w:rPrChange w:id="684" w:author="佳煜 张" w:date="2025-09-21T21:17:00Z" w16du:dateUtc="2025-09-21T13:17:00Z">
            <w:rPr>
              <w:rFonts w:ascii="Times New Roman" w:hAnsi="Times New Roman" w:cs="Times New Roman"/>
              <w:sz w:val="24"/>
              <w:vertAlign w:val="superscript"/>
            </w:rPr>
          </w:rPrChange>
        </w:rPr>
        <w:fldChar w:fldCharType="begin">
          <w:fldData xml:space="preserve">PEVuZE5vdGU+PENpdGU+PEF1dGhvcj5Lb2NoPC9BdXRob3I+PFllYXI+MjAxOTwvWWVhcj48UmVj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</w:fldData>
        </w:fldChar>
      </w:r>
      <w:r w:rsidR="004E0B8D" w:rsidRPr="00362627">
        <w:rPr>
          <w:rFonts w:ascii="Times New Roman" w:hAnsi="Times New Roman" w:cs="Times New Roman"/>
          <w:noProof/>
          <w:color w:val="007BB8"/>
          <w:sz w:val="24"/>
          <w:vertAlign w:val="superscript"/>
          <w:rPrChange w:id="685" w:author="佳煜 张" w:date="2025-09-21T21:17:00Z" w16du:dateUtc="2025-09-21T13:17:00Z">
            <w:rPr>
              <w:rFonts w:ascii="Times New Roman" w:hAnsi="Times New Roman" w:cs="Times New Roman"/>
              <w:sz w:val="24"/>
              <w:vertAlign w:val="superscript"/>
            </w:rPr>
          </w:rPrChange>
        </w:rPr>
        <w:instrText xml:space="preserve"> ADDIN EN.CITE </w:instrText>
      </w:r>
      <w:r w:rsidR="004E0B8D" w:rsidRPr="00362627">
        <w:rPr>
          <w:rFonts w:ascii="Times New Roman" w:hAnsi="Times New Roman" w:cs="Times New Roman"/>
          <w:noProof/>
          <w:color w:val="007BB8"/>
          <w:sz w:val="24"/>
          <w:vertAlign w:val="superscript"/>
          <w:rPrChange w:id="686" w:author="佳煜 张" w:date="2025-09-21T21:17:00Z" w16du:dateUtc="2025-09-21T13:17:00Z">
            <w:rPr>
              <w:rFonts w:ascii="Times New Roman" w:hAnsi="Times New Roman" w:cs="Times New Roman"/>
              <w:sz w:val="24"/>
              <w:vertAlign w:val="superscript"/>
            </w:rPr>
          </w:rPrChange>
        </w:rPr>
        <w:fldChar w:fldCharType="begin">
          <w:fldData xml:space="preserve">PEVuZE5vdGU+PENpdGU+PEF1dGhvcj5Lb2NoPC9BdXRob3I+PFllYXI+MjAxOTwvWWVhcj48UmVj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</w:fldData>
        </w:fldChar>
      </w:r>
      <w:r w:rsidR="004E0B8D" w:rsidRPr="00362627">
        <w:rPr>
          <w:rFonts w:ascii="Times New Roman" w:hAnsi="Times New Roman" w:cs="Times New Roman"/>
          <w:noProof/>
          <w:color w:val="007BB8"/>
          <w:sz w:val="24"/>
          <w:vertAlign w:val="superscript"/>
          <w:rPrChange w:id="687" w:author="佳煜 张" w:date="2025-09-21T21:17:00Z" w16du:dateUtc="2025-09-21T13:17:00Z">
            <w:rPr>
              <w:rFonts w:ascii="Times New Roman" w:hAnsi="Times New Roman" w:cs="Times New Roman"/>
              <w:sz w:val="24"/>
              <w:vertAlign w:val="superscript"/>
            </w:rPr>
          </w:rPrChange>
        </w:rPr>
        <w:instrText xml:space="preserve"> ADDIN EN.CITE.DATA </w:instrText>
      </w:r>
      <w:r w:rsidR="004E0B8D" w:rsidRPr="00362627">
        <w:rPr>
          <w:rFonts w:ascii="Times New Roman" w:hAnsi="Times New Roman" w:cs="Times New Roman"/>
          <w:noProof/>
          <w:color w:val="007BB8"/>
          <w:sz w:val="24"/>
          <w:vertAlign w:val="superscript"/>
          <w:rPrChange w:id="688" w:author="佳煜 张" w:date="2025-09-21T21:17:00Z" w16du:dateUtc="2025-09-21T13:17:00Z">
            <w:rPr>
              <w:rFonts w:ascii="Times New Roman" w:hAnsi="Times New Roman" w:cs="Times New Roman"/>
              <w:sz w:val="24"/>
              <w:vertAlign w:val="superscript"/>
            </w:rPr>
          </w:rPrChange>
        </w:rPr>
      </w:r>
      <w:r w:rsidR="004E0B8D" w:rsidRPr="00362627">
        <w:rPr>
          <w:rFonts w:ascii="Times New Roman" w:hAnsi="Times New Roman" w:cs="Times New Roman"/>
          <w:noProof/>
          <w:color w:val="007BB8"/>
          <w:sz w:val="24"/>
          <w:vertAlign w:val="superscript"/>
          <w:rPrChange w:id="689" w:author="佳煜 张" w:date="2025-09-21T21:17:00Z" w16du:dateUtc="2025-09-21T13:17:00Z">
            <w:rPr>
              <w:rFonts w:ascii="Times New Roman" w:hAnsi="Times New Roman" w:cs="Times New Roman"/>
              <w:sz w:val="24"/>
              <w:vertAlign w:val="superscript"/>
            </w:rPr>
          </w:rPrChange>
        </w:rPr>
        <w:fldChar w:fldCharType="end"/>
      </w:r>
      <w:r w:rsidR="00A44C54" w:rsidRPr="00362627">
        <w:rPr>
          <w:rFonts w:ascii="Times New Roman" w:hAnsi="Times New Roman" w:cs="Times New Roman"/>
          <w:noProof/>
          <w:color w:val="007BB8"/>
          <w:sz w:val="24"/>
          <w:vertAlign w:val="superscript"/>
          <w:rPrChange w:id="690" w:author="佳煜 张" w:date="2025-09-21T21:17:00Z" w16du:dateUtc="2025-09-21T13:17:00Z">
            <w:rPr>
              <w:rFonts w:ascii="Times New Roman" w:hAnsi="Times New Roman" w:cs="Times New Roman"/>
              <w:sz w:val="24"/>
              <w:vertAlign w:val="superscript"/>
            </w:rPr>
          </w:rPrChange>
        </w:rPr>
        <w:fldChar w:fldCharType="separate"/>
      </w:r>
      <w:r w:rsidR="004E0B8D" w:rsidRPr="00362627">
        <w:rPr>
          <w:rFonts w:ascii="Times New Roman" w:hAnsi="Times New Roman" w:cs="Times New Roman"/>
          <w:noProof/>
          <w:color w:val="007BB8"/>
          <w:sz w:val="24"/>
          <w:vertAlign w:val="superscript"/>
          <w:rPrChange w:id="691" w:author="佳煜 张" w:date="2025-09-21T21:17:00Z" w16du:dateUtc="2025-09-21T13:17:00Z">
            <w:rPr>
              <w:rFonts w:ascii="Times New Roman" w:hAnsi="Times New Roman" w:cs="Times New Roman"/>
              <w:noProof/>
              <w:sz w:val="24"/>
              <w:vertAlign w:val="superscript"/>
            </w:rPr>
          </w:rPrChange>
        </w:rPr>
        <w:t>[</w:t>
      </w:r>
      <w:r w:rsidR="00CF74EC" w:rsidRPr="00362627">
        <w:rPr>
          <w:rFonts w:ascii="Times New Roman" w:hAnsi="Times New Roman" w:cs="Times New Roman"/>
          <w:noProof/>
          <w:color w:val="007BB8"/>
          <w:sz w:val="24"/>
          <w:vertAlign w:val="superscript"/>
          <w:rPrChange w:id="692" w:author="佳煜 张" w:date="2025-09-21T21:17:00Z" w16du:dateUtc="2025-09-21T13:17:00Z">
            <w:rPr>
              <w:rFonts w:ascii="Times New Roman" w:hAnsi="Times New Roman" w:cs="Times New Roman"/>
              <w:noProof/>
              <w:sz w:val="24"/>
              <w:vertAlign w:val="superscript"/>
            </w:rPr>
          </w:rPrChange>
        </w:rPr>
        <w:fldChar w:fldCharType="begin"/>
      </w:r>
      <w:r w:rsidR="00CF74EC" w:rsidRPr="00362627">
        <w:rPr>
          <w:rFonts w:ascii="Times New Roman" w:hAnsi="Times New Roman" w:cs="Times New Roman"/>
          <w:noProof/>
          <w:color w:val="007BB8"/>
          <w:sz w:val="24"/>
          <w:vertAlign w:val="superscript"/>
          <w:rPrChange w:id="693" w:author="佳煜 张" w:date="2025-09-21T21:17:00Z" w16du:dateUtc="2025-09-21T13:17:00Z">
            <w:rPr>
              <w:rFonts w:ascii="Times New Roman" w:hAnsi="Times New Roman" w:cs="Times New Roman"/>
              <w:noProof/>
              <w:sz w:val="24"/>
              <w:vertAlign w:val="superscript"/>
            </w:rPr>
          </w:rPrChange>
        </w:rPr>
        <w:instrText xml:space="preserve"> HYPERLINK \l "_ENREF_26" \o "Koch, 2019 #32" </w:instrText>
      </w:r>
      <w:r w:rsidR="00CF74EC" w:rsidRPr="00362627">
        <w:rPr>
          <w:rFonts w:ascii="Times New Roman" w:hAnsi="Times New Roman" w:cs="Times New Roman"/>
          <w:noProof/>
          <w:color w:val="007BB8"/>
          <w:sz w:val="24"/>
          <w:vertAlign w:val="superscript"/>
          <w:rPrChange w:id="694" w:author="佳煜 张" w:date="2025-09-21T21:17:00Z" w16du:dateUtc="2025-09-21T13:17:00Z">
            <w:rPr>
              <w:rFonts w:ascii="Times New Roman" w:hAnsi="Times New Roman" w:cs="Times New Roman"/>
              <w:noProof/>
              <w:sz w:val="24"/>
              <w:vertAlign w:val="superscript"/>
            </w:rPr>
          </w:rPrChange>
        </w:rPr>
      </w:r>
      <w:r w:rsidR="00CF74EC" w:rsidRPr="00362627">
        <w:rPr>
          <w:rFonts w:ascii="Times New Roman" w:hAnsi="Times New Roman" w:cs="Times New Roman"/>
          <w:noProof/>
          <w:color w:val="007BB8"/>
          <w:sz w:val="24"/>
          <w:vertAlign w:val="superscript"/>
          <w:rPrChange w:id="695" w:author="佳煜 张" w:date="2025-09-21T21:17:00Z" w16du:dateUtc="2025-09-21T13:17:00Z">
            <w:rPr>
              <w:rFonts w:ascii="Times New Roman" w:hAnsi="Times New Roman" w:cs="Times New Roman"/>
              <w:noProof/>
              <w:sz w:val="24"/>
              <w:vertAlign w:val="superscript"/>
            </w:rPr>
          </w:rPrChange>
        </w:rPr>
        <w:fldChar w:fldCharType="separate"/>
      </w:r>
      <w:r w:rsidR="00CF74EC" w:rsidRPr="00362627">
        <w:rPr>
          <w:rFonts w:ascii="Times New Roman" w:hAnsi="Times New Roman" w:cs="Times New Roman"/>
          <w:noProof/>
          <w:color w:val="007BB8"/>
          <w:sz w:val="24"/>
          <w:vertAlign w:val="superscript"/>
          <w:rPrChange w:id="696" w:author="佳煜 张" w:date="2025-09-21T21:17:00Z" w16du:dateUtc="2025-09-21T13:17:00Z">
            <w:rPr>
              <w:rFonts w:ascii="Times New Roman" w:hAnsi="Times New Roman" w:cs="Times New Roman"/>
              <w:noProof/>
              <w:sz w:val="24"/>
              <w:vertAlign w:val="superscript"/>
            </w:rPr>
          </w:rPrChange>
        </w:rPr>
        <w:t>2</w:t>
      </w:r>
      <w:r w:rsidR="00CF74EC" w:rsidRPr="00362627">
        <w:rPr>
          <w:rFonts w:ascii="Times New Roman" w:hAnsi="Times New Roman" w:cs="Times New Roman"/>
          <w:noProof/>
          <w:color w:val="007BB8"/>
          <w:sz w:val="24"/>
          <w:vertAlign w:val="superscript"/>
          <w:rPrChange w:id="697" w:author="佳煜 张" w:date="2025-09-21T21:17:00Z" w16du:dateUtc="2025-09-21T13:17:00Z">
            <w:rPr>
              <w:rFonts w:ascii="Times New Roman" w:hAnsi="Times New Roman" w:cs="Times New Roman"/>
              <w:noProof/>
              <w:sz w:val="24"/>
              <w:vertAlign w:val="superscript"/>
            </w:rPr>
          </w:rPrChange>
        </w:rPr>
        <w:t>6</w:t>
      </w:r>
      <w:r w:rsidR="00CF74EC" w:rsidRPr="00362627">
        <w:rPr>
          <w:rFonts w:ascii="Times New Roman" w:hAnsi="Times New Roman" w:cs="Times New Roman"/>
          <w:noProof/>
          <w:color w:val="007BB8"/>
          <w:sz w:val="24"/>
          <w:vertAlign w:val="superscript"/>
          <w:rPrChange w:id="698" w:author="佳煜 张" w:date="2025-09-21T21:17:00Z" w16du:dateUtc="2025-09-21T13:17:00Z">
            <w:rPr>
              <w:rFonts w:ascii="Times New Roman" w:hAnsi="Times New Roman" w:cs="Times New Roman"/>
              <w:noProof/>
              <w:sz w:val="24"/>
              <w:vertAlign w:val="superscript"/>
            </w:rPr>
          </w:rPrChange>
        </w:rPr>
        <w:fldChar w:fldCharType="end"/>
      </w:r>
      <w:r w:rsidR="004E0B8D" w:rsidRPr="00362627">
        <w:rPr>
          <w:rFonts w:ascii="Times New Roman" w:hAnsi="Times New Roman" w:cs="Times New Roman"/>
          <w:noProof/>
          <w:color w:val="007BB8"/>
          <w:sz w:val="24"/>
          <w:vertAlign w:val="superscript"/>
          <w:rPrChange w:id="699" w:author="佳煜 张" w:date="2025-09-21T21:17:00Z" w16du:dateUtc="2025-09-21T13:17:00Z">
            <w:rPr>
              <w:rFonts w:ascii="Times New Roman" w:hAnsi="Times New Roman" w:cs="Times New Roman"/>
              <w:noProof/>
              <w:sz w:val="24"/>
              <w:vertAlign w:val="superscript"/>
            </w:rPr>
          </w:rPrChange>
        </w:rPr>
        <w:t>]</w:t>
      </w:r>
      <w:r w:rsidR="00A44C54" w:rsidRPr="00362627">
        <w:rPr>
          <w:rFonts w:ascii="Times New Roman" w:hAnsi="Times New Roman" w:cs="Times New Roman"/>
          <w:noProof/>
          <w:color w:val="007BB8"/>
          <w:sz w:val="24"/>
          <w:vertAlign w:val="superscript"/>
          <w:rPrChange w:id="700" w:author="佳煜 张" w:date="2025-09-21T21:17:00Z" w16du:dateUtc="2025-09-21T13:17:00Z">
            <w:rPr>
              <w:rFonts w:ascii="Times New Roman" w:hAnsi="Times New Roman" w:cs="Times New Roman"/>
              <w:sz w:val="24"/>
              <w:vertAlign w:val="superscript"/>
            </w:rPr>
          </w:rPrChange>
        </w:rPr>
        <w:fldChar w:fldCharType="end"/>
      </w:r>
      <w:r>
        <w:rPr>
          <w:rFonts w:ascii="Times New Roman" w:hAnsi="Times New Roman" w:cs="Times New Roman"/>
          <w:sz w:val="24"/>
        </w:rPr>
        <w:t xml:space="preserve"> A cross-sectional study of Dutch subjects can support our results. It is well known that flavonoids are widely present in vegetables, citrus fruits, beans, tea, and berries. Slagter et al.</w:t>
      </w:r>
      <w:del w:id="701" w:author="佳煜 张" w:date="2025-09-21T20:20:00Z" w16du:dateUtc="2025-09-21T12:20:00Z">
        <w:r w:rsidRPr="00362627" w:rsidDel="00A44C54">
          <w:rPr>
            <w:rFonts w:ascii="Times New Roman" w:hAnsi="Times New Roman" w:cs="Times New Roman"/>
            <w:noProof/>
            <w:color w:val="007BB8"/>
            <w:sz w:val="24"/>
            <w:vertAlign w:val="superscript"/>
            <w:rPrChange w:id="702" w:author="佳煜 张" w:date="2025-09-21T21:17:00Z" w16du:dateUtc="2025-09-21T13:17:00Z">
              <w:rPr>
                <w:rFonts w:ascii="Times New Roman" w:hAnsi="Times New Roman" w:cs="Times New Roman"/>
                <w:sz w:val="24"/>
                <w:vertAlign w:val="superscript"/>
              </w:rPr>
            </w:rPrChange>
          </w:rPr>
          <w:fldChar w:fldCharType="begin"/>
        </w:r>
        <w:r w:rsidRPr="00362627" w:rsidDel="00A44C54">
          <w:rPr>
            <w:rFonts w:ascii="Times New Roman" w:hAnsi="Times New Roman" w:cs="Times New Roman"/>
            <w:noProof/>
            <w:color w:val="007BB8"/>
            <w:sz w:val="24"/>
            <w:vertAlign w:val="superscript"/>
            <w:rPrChange w:id="703" w:author="佳煜 张" w:date="2025-09-21T21:17:00Z" w16du:dateUtc="2025-09-21T13:17:00Z">
              <w:rPr>
                <w:rFonts w:ascii="Times New Roman" w:hAnsi="Times New Roman" w:cs="Times New Roman"/>
                <w:sz w:val="24"/>
                <w:vertAlign w:val="superscript"/>
              </w:rPr>
            </w:rPrChange>
          </w:rPr>
          <w:delInstrText xml:space="preserve"> ADDIN ZOTERO_ITEM CSL_CITATION {"citationID":"lv3tMDgw","properties":{"formattedCitation":"(26)","plainCitation":"(26)","noteIndex":0},"citationItems":[{"id":40,"uris":["http://zotero.org/users/local/2HqMmNMN/items/Q2SYZZPL"],"itemData":{"id":40,"type":"article-journal","abstract":"BACKGROUND: Diversity in the reported prevalence of metabolically healthy obesity (MHO), suggests that modifiable factors may be at play. We evaluated differences in dietary patterns and physical activity between MHO and metabolically unhealthy obesity (MUO).\nMETHODS: Cross-sectional data of 9270 obese individuals (30-69 years) of the Lifelines Cohort Study was used. MHO was defined as obesity and no metabolic syndrome risk factors and no cardiovascular disease history. MUO was defined as obesity and ≥2 metabolic syndrome risk factors. Sex-specific associations of dietary patterns (identified by principal component analysis) and physical activity with MHO were assessed by multivariable logistic regression (reference group: MUO). Analyses were adjusted for multiple covariates.\nRESULTS: Among 3442 men and 5828 women, 10.2% and 24.4% had MHO and 56.9% and 35.3% MUO, respectively. We generated four obesity-specific dietary patterns. Two were related to MHO, and in women only. In the highest quartile (Q) of 'bread, potatoes and sweet snacks' pattern, odds ratio (OR) (95% CI) for MHO was 0.52 (0.39-0.70). For the healthier pattern 'fruit, vegetables and fish', an OR of 1.36 (1.09-1.71) in Q3 and 1.55 (1.21-1.97) in Q4 was found for MHO. For physical activity, there was a positive association between moderate physical activity and vigorous physical activity in the highest tertile and MHO in women and men, respectively (OR 1.19 (1.01-1.41) and OR 2.02 (1.50-2.71)).\nCONCLUSION: The healthier diet -characterized by 'fruit, vegetables and fish'- and moderate physical activity in women, and vigorous physical activity in men may be related to MHO. The (refined) carbohydrate-rich 'bread, potatoes and sweet snacks' dietary pattern was found to counteract MHO in women.","container-title":"Nutrition Journal","DOI":"10.1186/s12937-018-0319-0","ISSN":"1475-2891","issue":"1","journalAbbreviation":"Nutr J","language":"eng","note":"PMID: 29433580\nPMCID: PMC5809859","page":"18","source":"PubMed","title":"Dietary patterns and physical activity in the metabolically (un)healthy obese: the Dutch Lifelines cohort study","title-short":"Dietary patterns and physical activity in the metabolically (un)healthy obese","volume":"17","author":[{"family":"Slagter","given":"Sandra N."},{"family":"Corpeleijn","given":"Eva"},{"family":"Klauw","given":"Melanie M.","non-dropping-particle":"van der"},{"family":"Sijtsma","given":"Anna"},{"family":"Swart-Busscher","given":"Linda G."},{"family":"Perenboom","given":"Corine W. M."},{"family":"Vries","given":"Jeanne H. M.","non-dropping-particle":"de"},{"family":"Feskens","given":"Edith J. M."},{"family":"Wolffenbuttel","given":"Bruce H. R."},{"family":"Kromhout","given":"Daan"},{"family":"Vliet-Ostaptchouk","given":"Jana V.","non-dropping-particle":"van"}],"issued":{"date-parts":[["2018",2,12]]},"citation-key":"slagterDietaryPatternsPhysical2018"}}],"schema":"https://github.com/citation-style-language/schema/raw/master/csl-citation.json"} </w:delInstrText>
        </w:r>
        <w:r w:rsidRPr="00362627" w:rsidDel="00A44C54">
          <w:rPr>
            <w:rFonts w:ascii="Times New Roman" w:hAnsi="Times New Roman" w:cs="Times New Roman"/>
            <w:noProof/>
            <w:color w:val="007BB8"/>
            <w:sz w:val="24"/>
            <w:vertAlign w:val="superscript"/>
            <w:rPrChange w:id="704" w:author="佳煜 张" w:date="2025-09-21T21:17:00Z" w16du:dateUtc="2025-09-21T13:17:00Z">
              <w:rPr>
                <w:rFonts w:ascii="Times New Roman" w:hAnsi="Times New Roman" w:cs="Times New Roman"/>
                <w:sz w:val="24"/>
                <w:vertAlign w:val="superscript"/>
              </w:rPr>
            </w:rPrChange>
          </w:rPr>
          <w:fldChar w:fldCharType="separate"/>
        </w:r>
        <w:r w:rsidRPr="00362627" w:rsidDel="00A44C54">
          <w:rPr>
            <w:rFonts w:ascii="Times New Roman" w:hAnsi="Times New Roman" w:cs="Times New Roman" w:hint="eastAsia"/>
            <w:noProof/>
            <w:color w:val="007BB8"/>
            <w:sz w:val="24"/>
            <w:vertAlign w:val="superscript"/>
            <w:rPrChange w:id="705" w:author="佳煜 张" w:date="2025-09-21T21:17:00Z" w16du:dateUtc="2025-09-21T13:17:00Z">
              <w:rPr>
                <w:rFonts w:ascii="Times New Roman" w:hAnsi="Times New Roman" w:cs="Times New Roman" w:hint="eastAsia"/>
                <w:sz w:val="24"/>
                <w:vertAlign w:val="superscript"/>
              </w:rPr>
            </w:rPrChange>
          </w:rPr>
          <w:delText>(</w:delText>
        </w:r>
        <w:r w:rsidRPr="00362627" w:rsidDel="00A44C54">
          <w:rPr>
            <w:rFonts w:ascii="Times New Roman" w:hAnsi="Times New Roman" w:cs="Times New Roman"/>
            <w:noProof/>
            <w:color w:val="007BB8"/>
            <w:sz w:val="24"/>
            <w:vertAlign w:val="superscript"/>
            <w:rPrChange w:id="706" w:author="佳煜 张" w:date="2025-09-21T21:17:00Z" w16du:dateUtc="2025-09-21T13:17:00Z">
              <w:rPr>
                <w:rFonts w:ascii="Times New Roman" w:hAnsi="Times New Roman" w:cs="Times New Roman"/>
                <w:sz w:val="24"/>
                <w:vertAlign w:val="superscript"/>
              </w:rPr>
            </w:rPrChange>
          </w:rPr>
          <w:delText>26</w:delText>
        </w:r>
        <w:r w:rsidRPr="00362627" w:rsidDel="00A44C54">
          <w:rPr>
            <w:rFonts w:ascii="Times New Roman" w:hAnsi="Times New Roman" w:cs="Times New Roman" w:hint="eastAsia"/>
            <w:noProof/>
            <w:color w:val="007BB8"/>
            <w:sz w:val="24"/>
            <w:vertAlign w:val="superscript"/>
            <w:rPrChange w:id="707" w:author="佳煜 张" w:date="2025-09-21T21:17:00Z" w16du:dateUtc="2025-09-21T13:17:00Z">
              <w:rPr>
                <w:rFonts w:ascii="Times New Roman" w:hAnsi="Times New Roman" w:cs="Times New Roman" w:hint="eastAsia"/>
                <w:sz w:val="24"/>
                <w:vertAlign w:val="superscript"/>
              </w:rPr>
            </w:rPrChange>
          </w:rPr>
          <w:delText>)</w:delText>
        </w:r>
        <w:r w:rsidRPr="00362627" w:rsidDel="00A44C54">
          <w:rPr>
            <w:rFonts w:ascii="Times New Roman" w:hAnsi="Times New Roman" w:cs="Times New Roman"/>
            <w:noProof/>
            <w:color w:val="007BB8"/>
            <w:sz w:val="24"/>
            <w:vertAlign w:val="superscript"/>
            <w:rPrChange w:id="708" w:author="佳煜 张" w:date="2025-09-21T21:17:00Z" w16du:dateUtc="2025-09-21T13:17:00Z">
              <w:rPr>
                <w:rFonts w:ascii="Times New Roman" w:hAnsi="Times New Roman" w:cs="Times New Roman"/>
                <w:sz w:val="24"/>
                <w:vertAlign w:val="superscript"/>
              </w:rPr>
            </w:rPrChange>
          </w:rPr>
          <w:fldChar w:fldCharType="end"/>
        </w:r>
      </w:del>
      <w:r w:rsidR="00A44C54" w:rsidRPr="00362627">
        <w:rPr>
          <w:rFonts w:ascii="Times New Roman" w:hAnsi="Times New Roman" w:cs="Times New Roman"/>
          <w:noProof/>
          <w:color w:val="007BB8"/>
          <w:sz w:val="24"/>
          <w:vertAlign w:val="superscript"/>
          <w:rPrChange w:id="709" w:author="佳煜 张" w:date="2025-09-21T21:17:00Z" w16du:dateUtc="2025-09-21T13:17:00Z">
            <w:rPr>
              <w:rFonts w:ascii="Times New Roman" w:hAnsi="Times New Roman" w:cs="Times New Roman"/>
              <w:sz w:val="24"/>
              <w:vertAlign w:val="superscript"/>
            </w:rPr>
          </w:rPrChange>
        </w:rPr>
        <w:fldChar w:fldCharType="begin">
          <w:fldData xml:space="preserve">PEVuZE5vdGU+PENpdGU+PEF1dGhvcj5TbGFndGVyPC9BdXRob3I+PFllYXI+MjAxODwvWWVhcj48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</w:fldData>
        </w:fldChar>
      </w:r>
      <w:r w:rsidR="004E0B8D" w:rsidRPr="00362627">
        <w:rPr>
          <w:rFonts w:ascii="Times New Roman" w:hAnsi="Times New Roman" w:cs="Times New Roman"/>
          <w:noProof/>
          <w:color w:val="007BB8"/>
          <w:sz w:val="24"/>
          <w:vertAlign w:val="superscript"/>
          <w:rPrChange w:id="710" w:author="佳煜 张" w:date="2025-09-21T21:17:00Z" w16du:dateUtc="2025-09-21T13:17:00Z">
            <w:rPr>
              <w:rFonts w:ascii="Times New Roman" w:hAnsi="Times New Roman" w:cs="Times New Roman"/>
              <w:sz w:val="24"/>
              <w:vertAlign w:val="superscript"/>
            </w:rPr>
          </w:rPrChange>
        </w:rPr>
        <w:instrText xml:space="preserve"> ADDIN EN.CITE </w:instrText>
      </w:r>
      <w:r w:rsidR="004E0B8D" w:rsidRPr="00362627">
        <w:rPr>
          <w:rFonts w:ascii="Times New Roman" w:hAnsi="Times New Roman" w:cs="Times New Roman"/>
          <w:noProof/>
          <w:color w:val="007BB8"/>
          <w:sz w:val="24"/>
          <w:vertAlign w:val="superscript"/>
          <w:rPrChange w:id="711" w:author="佳煜 张" w:date="2025-09-21T21:17:00Z" w16du:dateUtc="2025-09-21T13:17:00Z">
            <w:rPr>
              <w:rFonts w:ascii="Times New Roman" w:hAnsi="Times New Roman" w:cs="Times New Roman"/>
              <w:sz w:val="24"/>
              <w:vertAlign w:val="superscript"/>
            </w:rPr>
          </w:rPrChange>
        </w:rPr>
        <w:fldChar w:fldCharType="begin">
          <w:fldData xml:space="preserve">PEVuZE5vdGU+PENpdGU+PEF1dGhvcj5TbGFndGVyPC9BdXRob3I+PFllYXI+MjAxODwvWWVhcj48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</w:fldData>
        </w:fldChar>
      </w:r>
      <w:r w:rsidR="004E0B8D" w:rsidRPr="00362627">
        <w:rPr>
          <w:rFonts w:ascii="Times New Roman" w:hAnsi="Times New Roman" w:cs="Times New Roman"/>
          <w:noProof/>
          <w:color w:val="007BB8"/>
          <w:sz w:val="24"/>
          <w:vertAlign w:val="superscript"/>
          <w:rPrChange w:id="712" w:author="佳煜 张" w:date="2025-09-21T21:17:00Z" w16du:dateUtc="2025-09-21T13:17:00Z">
            <w:rPr>
              <w:rFonts w:ascii="Times New Roman" w:hAnsi="Times New Roman" w:cs="Times New Roman"/>
              <w:sz w:val="24"/>
              <w:vertAlign w:val="superscript"/>
            </w:rPr>
          </w:rPrChange>
        </w:rPr>
        <w:instrText xml:space="preserve"> ADDIN EN.CITE.DATA </w:instrText>
      </w:r>
      <w:r w:rsidR="004E0B8D" w:rsidRPr="00362627">
        <w:rPr>
          <w:rFonts w:ascii="Times New Roman" w:hAnsi="Times New Roman" w:cs="Times New Roman"/>
          <w:noProof/>
          <w:color w:val="007BB8"/>
          <w:sz w:val="24"/>
          <w:vertAlign w:val="superscript"/>
          <w:rPrChange w:id="713" w:author="佳煜 张" w:date="2025-09-21T21:17:00Z" w16du:dateUtc="2025-09-21T13:17:00Z">
            <w:rPr>
              <w:rFonts w:ascii="Times New Roman" w:hAnsi="Times New Roman" w:cs="Times New Roman"/>
              <w:sz w:val="24"/>
              <w:vertAlign w:val="superscript"/>
            </w:rPr>
          </w:rPrChange>
        </w:rPr>
      </w:r>
      <w:r w:rsidR="004E0B8D" w:rsidRPr="00362627">
        <w:rPr>
          <w:rFonts w:ascii="Times New Roman" w:hAnsi="Times New Roman" w:cs="Times New Roman"/>
          <w:noProof/>
          <w:color w:val="007BB8"/>
          <w:sz w:val="24"/>
          <w:vertAlign w:val="superscript"/>
          <w:rPrChange w:id="714" w:author="佳煜 张" w:date="2025-09-21T21:17:00Z" w16du:dateUtc="2025-09-21T13:17:00Z">
            <w:rPr>
              <w:rFonts w:ascii="Times New Roman" w:hAnsi="Times New Roman" w:cs="Times New Roman"/>
              <w:sz w:val="24"/>
              <w:vertAlign w:val="superscript"/>
            </w:rPr>
          </w:rPrChange>
        </w:rPr>
        <w:fldChar w:fldCharType="end"/>
      </w:r>
      <w:r w:rsidR="00A44C54" w:rsidRPr="00362627">
        <w:rPr>
          <w:rFonts w:ascii="Times New Roman" w:hAnsi="Times New Roman" w:cs="Times New Roman"/>
          <w:noProof/>
          <w:color w:val="007BB8"/>
          <w:sz w:val="24"/>
          <w:vertAlign w:val="superscript"/>
          <w:rPrChange w:id="715" w:author="佳煜 张" w:date="2025-09-21T21:17:00Z" w16du:dateUtc="2025-09-21T13:17:00Z">
            <w:rPr>
              <w:rFonts w:ascii="Times New Roman" w:hAnsi="Times New Roman" w:cs="Times New Roman"/>
              <w:sz w:val="24"/>
              <w:vertAlign w:val="superscript"/>
            </w:rPr>
          </w:rPrChange>
        </w:rPr>
        <w:fldChar w:fldCharType="separate"/>
      </w:r>
      <w:r w:rsidR="004E0B8D" w:rsidRPr="00362627">
        <w:rPr>
          <w:rFonts w:ascii="Times New Roman" w:hAnsi="Times New Roman" w:cs="Times New Roman"/>
          <w:noProof/>
          <w:color w:val="007BB8"/>
          <w:sz w:val="24"/>
          <w:vertAlign w:val="superscript"/>
          <w:rPrChange w:id="716" w:author="佳煜 张" w:date="2025-09-21T21:17:00Z" w16du:dateUtc="2025-09-21T13:17:00Z">
            <w:rPr>
              <w:rFonts w:ascii="Times New Roman" w:hAnsi="Times New Roman" w:cs="Times New Roman"/>
              <w:noProof/>
              <w:sz w:val="24"/>
              <w:vertAlign w:val="superscript"/>
            </w:rPr>
          </w:rPrChange>
        </w:rPr>
        <w:t>[</w:t>
      </w:r>
      <w:r w:rsidR="00CF74EC" w:rsidRPr="00362627">
        <w:rPr>
          <w:rFonts w:ascii="Times New Roman" w:hAnsi="Times New Roman" w:cs="Times New Roman"/>
          <w:noProof/>
          <w:color w:val="007BB8"/>
          <w:sz w:val="24"/>
          <w:vertAlign w:val="superscript"/>
          <w:rPrChange w:id="717" w:author="佳煜 张" w:date="2025-09-21T21:17:00Z" w16du:dateUtc="2025-09-21T13:17:00Z">
            <w:rPr>
              <w:rFonts w:ascii="Times New Roman" w:hAnsi="Times New Roman" w:cs="Times New Roman"/>
              <w:noProof/>
              <w:sz w:val="24"/>
              <w:vertAlign w:val="superscript"/>
            </w:rPr>
          </w:rPrChange>
        </w:rPr>
        <w:fldChar w:fldCharType="begin"/>
      </w:r>
      <w:r w:rsidR="00CF74EC" w:rsidRPr="00362627">
        <w:rPr>
          <w:rFonts w:ascii="Times New Roman" w:hAnsi="Times New Roman" w:cs="Times New Roman"/>
          <w:noProof/>
          <w:color w:val="007BB8"/>
          <w:sz w:val="24"/>
          <w:vertAlign w:val="superscript"/>
          <w:rPrChange w:id="718" w:author="佳煜 张" w:date="2025-09-21T21:17:00Z" w16du:dateUtc="2025-09-21T13:17:00Z">
            <w:rPr>
              <w:rFonts w:ascii="Times New Roman" w:hAnsi="Times New Roman" w:cs="Times New Roman"/>
              <w:noProof/>
              <w:sz w:val="24"/>
              <w:vertAlign w:val="superscript"/>
            </w:rPr>
          </w:rPrChange>
        </w:rPr>
        <w:instrText xml:space="preserve"> HYPERLINK \l "_ENREF_27" \o "Slagter, 2018 #29" </w:instrText>
      </w:r>
      <w:r w:rsidR="00CF74EC" w:rsidRPr="00362627">
        <w:rPr>
          <w:rFonts w:ascii="Times New Roman" w:hAnsi="Times New Roman" w:cs="Times New Roman"/>
          <w:noProof/>
          <w:color w:val="007BB8"/>
          <w:sz w:val="24"/>
          <w:vertAlign w:val="superscript"/>
          <w:rPrChange w:id="719" w:author="佳煜 张" w:date="2025-09-21T21:17:00Z" w16du:dateUtc="2025-09-21T13:17:00Z">
            <w:rPr>
              <w:rFonts w:ascii="Times New Roman" w:hAnsi="Times New Roman" w:cs="Times New Roman"/>
              <w:noProof/>
              <w:sz w:val="24"/>
              <w:vertAlign w:val="superscript"/>
            </w:rPr>
          </w:rPrChange>
        </w:rPr>
      </w:r>
      <w:r w:rsidR="00CF74EC" w:rsidRPr="00362627">
        <w:rPr>
          <w:rFonts w:ascii="Times New Roman" w:hAnsi="Times New Roman" w:cs="Times New Roman"/>
          <w:noProof/>
          <w:color w:val="007BB8"/>
          <w:sz w:val="24"/>
          <w:vertAlign w:val="superscript"/>
          <w:rPrChange w:id="720" w:author="佳煜 张" w:date="2025-09-21T21:17:00Z" w16du:dateUtc="2025-09-21T13:17:00Z">
            <w:rPr>
              <w:rFonts w:ascii="Times New Roman" w:hAnsi="Times New Roman" w:cs="Times New Roman"/>
              <w:noProof/>
              <w:sz w:val="24"/>
              <w:vertAlign w:val="superscript"/>
            </w:rPr>
          </w:rPrChange>
        </w:rPr>
        <w:fldChar w:fldCharType="separate"/>
      </w:r>
      <w:r w:rsidR="00CF74EC" w:rsidRPr="00362627">
        <w:rPr>
          <w:rFonts w:ascii="Times New Roman" w:hAnsi="Times New Roman" w:cs="Times New Roman"/>
          <w:noProof/>
          <w:color w:val="007BB8"/>
          <w:sz w:val="24"/>
          <w:vertAlign w:val="superscript"/>
          <w:rPrChange w:id="721" w:author="佳煜 张" w:date="2025-09-21T21:17:00Z" w16du:dateUtc="2025-09-21T13:17:00Z">
            <w:rPr>
              <w:rFonts w:ascii="Times New Roman" w:hAnsi="Times New Roman" w:cs="Times New Roman"/>
              <w:noProof/>
              <w:sz w:val="24"/>
              <w:vertAlign w:val="superscript"/>
            </w:rPr>
          </w:rPrChange>
        </w:rPr>
        <w:t>27</w:t>
      </w:r>
      <w:r w:rsidR="00CF74EC" w:rsidRPr="00362627">
        <w:rPr>
          <w:rFonts w:ascii="Times New Roman" w:hAnsi="Times New Roman" w:cs="Times New Roman"/>
          <w:noProof/>
          <w:color w:val="007BB8"/>
          <w:sz w:val="24"/>
          <w:vertAlign w:val="superscript"/>
          <w:rPrChange w:id="722" w:author="佳煜 张" w:date="2025-09-21T21:17:00Z" w16du:dateUtc="2025-09-21T13:17:00Z">
            <w:rPr>
              <w:rFonts w:ascii="Times New Roman" w:hAnsi="Times New Roman" w:cs="Times New Roman"/>
              <w:noProof/>
              <w:sz w:val="24"/>
              <w:vertAlign w:val="superscript"/>
            </w:rPr>
          </w:rPrChange>
        </w:rPr>
        <w:fldChar w:fldCharType="end"/>
      </w:r>
      <w:r w:rsidR="004E0B8D" w:rsidRPr="00362627">
        <w:rPr>
          <w:rFonts w:ascii="Times New Roman" w:hAnsi="Times New Roman" w:cs="Times New Roman"/>
          <w:noProof/>
          <w:color w:val="007BB8"/>
          <w:sz w:val="24"/>
          <w:vertAlign w:val="superscript"/>
          <w:rPrChange w:id="723" w:author="佳煜 张" w:date="2025-09-21T21:17:00Z" w16du:dateUtc="2025-09-21T13:17:00Z">
            <w:rPr>
              <w:rFonts w:ascii="Times New Roman" w:hAnsi="Times New Roman" w:cs="Times New Roman"/>
              <w:noProof/>
              <w:sz w:val="24"/>
              <w:vertAlign w:val="superscript"/>
            </w:rPr>
          </w:rPrChange>
        </w:rPr>
        <w:t>]</w:t>
      </w:r>
      <w:r w:rsidR="00A44C54" w:rsidRPr="00362627">
        <w:rPr>
          <w:rFonts w:ascii="Times New Roman" w:hAnsi="Times New Roman" w:cs="Times New Roman"/>
          <w:noProof/>
          <w:color w:val="007BB8"/>
          <w:sz w:val="24"/>
          <w:vertAlign w:val="superscript"/>
          <w:rPrChange w:id="724" w:author="佳煜 张" w:date="2025-09-21T21:17:00Z" w16du:dateUtc="2025-09-21T13:17:00Z">
            <w:rPr>
              <w:rFonts w:ascii="Times New Roman" w:hAnsi="Times New Roman" w:cs="Times New Roman"/>
              <w:sz w:val="24"/>
              <w:vertAlign w:val="superscript"/>
            </w:rPr>
          </w:rPrChange>
        </w:rPr>
        <w:fldChar w:fldCharType="end"/>
      </w:r>
      <w:r>
        <w:rPr>
          <w:rFonts w:ascii="Times New Roman" w:hAnsi="Times New Roman" w:cs="Times New Roman"/>
          <w:sz w:val="24"/>
        </w:rPr>
        <w:t xml:space="preserve"> have demonstrated that people who follow a diet high in vegetables and fruits are beneficial for improving obesity and metabolic risks. A randomized controlled trial conducted by the University of Rome found that flavonoids improve metabolic </w:t>
      </w:r>
      <w:proofErr w:type="spellStart"/>
      <w:r>
        <w:rPr>
          <w:rFonts w:ascii="Times New Roman" w:hAnsi="Times New Roman" w:cs="Times New Roman"/>
          <w:sz w:val="24"/>
        </w:rPr>
        <w:t>syndromeby</w:t>
      </w:r>
      <w:proofErr w:type="spellEnd"/>
      <w:r>
        <w:rPr>
          <w:rFonts w:ascii="Times New Roman" w:hAnsi="Times New Roman" w:cs="Times New Roman"/>
          <w:sz w:val="24"/>
        </w:rPr>
        <w:t xml:space="preserve"> stimulating the production of nitric oxide in endothelial cells and improving endothelial function.</w:t>
      </w:r>
      <w:del w:id="725" w:author="佳煜 张" w:date="2025-09-21T20:20:00Z" w16du:dateUtc="2025-09-21T12:20:00Z">
        <w:r w:rsidRPr="00362627" w:rsidDel="00A44C54">
          <w:rPr>
            <w:rFonts w:ascii="Times New Roman" w:hAnsi="Times New Roman" w:cs="Times New Roman"/>
            <w:noProof/>
            <w:color w:val="007BB8"/>
            <w:sz w:val="24"/>
            <w:vertAlign w:val="superscript"/>
            <w:rPrChange w:id="726" w:author="佳煜 张" w:date="2025-09-21T21:17:00Z" w16du:dateUtc="2025-09-21T13:17:00Z">
              <w:rPr>
                <w:rFonts w:ascii="Times New Roman" w:hAnsi="Times New Roman" w:cs="Times New Roman"/>
                <w:sz w:val="24"/>
                <w:vertAlign w:val="superscript"/>
              </w:rPr>
            </w:rPrChange>
          </w:rPr>
          <w:fldChar w:fldCharType="begin"/>
        </w:r>
        <w:r w:rsidRPr="00362627" w:rsidDel="00A44C54">
          <w:rPr>
            <w:rFonts w:ascii="Times New Roman" w:hAnsi="Times New Roman" w:cs="Times New Roman"/>
            <w:noProof/>
            <w:color w:val="007BB8"/>
            <w:sz w:val="24"/>
            <w:vertAlign w:val="superscript"/>
            <w:rPrChange w:id="727" w:author="佳煜 张" w:date="2025-09-21T21:17:00Z" w16du:dateUtc="2025-09-21T13:17:00Z">
              <w:rPr>
                <w:rFonts w:ascii="Times New Roman" w:hAnsi="Times New Roman" w:cs="Times New Roman"/>
                <w:sz w:val="24"/>
                <w:vertAlign w:val="superscript"/>
              </w:rPr>
            </w:rPrChange>
          </w:rPr>
          <w:delInstrText xml:space="preserve"> ADDIN ZOTERO_ITEM CSL_CITATION {"citationID":"Z2Mu5yY3","properties":{"formattedCitation":"(27)","plainCitation":"(27)","noteIndex":0},"citationItems":[{"id":26,"uris":["http://zotero.org/users/local/2HqMmNMN/items/28PXZ62Z"],"itemData":{"id":26,"type":"article-journal","abstract":"CONTEXT: Hesperidin, a citrus flavonoid, and its metabolite hesperetin may have vascular actions relevant to their health benefits. Molecular and physiological mechanisms of hesperetin actions are unknown.\nOBJECTIVE: We tested whether hesperetin stimulates production of nitric oxide (NO) from vascular endothelium and evaluated endothelial function in subjects with metabolic syndrome on oral hesperidin therapy. DESIGN, SETTING, AND INTERVENTIONS: Cellular mechanisms of action of hesperetin were evaluated in bovine aortic endothelial cells (BAEC) in primary culture. A randomized, placebo-controlled, double-blind, crossover trial examined whether oral hesperidin administration (500 mg once daily for 3 wk) improves endothelial function in individuals with metabolic syndrome (n = 24).\nMAIN OUTCOME MEASURE: We measured the difference in brachial artery flow-mediated dilation between placebo and hesperidin treatment periods.\nRESULTS: Treatment of BAEC with hesperetin acutely stimulated phosphorylation of Src, Akt, AMP kinase, and endothelial NO synthase to produce NO; this required generation of H(2)O(2). Increased adhesion of monocytes to BAEC and expression of vascular cell adhesion molecule-1 in response to TNF-α treatment was reduced by pretreatment with hesperetin. In the clinical study, when compared with placebo, hesperidin treatment increased flow-mediated dilation (10.26 ± 1.19 vs. 7.78 ± 0.76%; P = 0.02) and reduced concentrations of circulating inflammatory biomarkers (high-sensitivity C-reactive protein, serum amyloid A protein, soluble E-selectin).\nCONCLUSIONS: Novel mechanisms for hesperetin action in endothelial cells inform effects of oral hesperidin treatment to improve endothelial dysfunction and reduce circulating markers of inflammation in our exploratory clinical trial. Hesperetin has vasculoprotective actions that may explain beneficial cardiovascular effects of citrus consumption.","container-title":"The Journal of Clinical Endocrinology and Metabolism","DOI":"10.1210/jc.2010-2879","ISSN":"1945-7197","issue":"5","journalAbbreviation":"J Clin Endocrinol Metab","language":"eng","note":"PMID: 21346065\nPMCID: PMC3085197","page":"E782-792","source":"PubMed","title":"Citrus polyphenol hesperidin stimulates production of nitric oxide in endothelial cells while improving endothelial function and reducing inflammatory markers in patients with metabolic syndrome","volume":"96","author":[{"family":"Rizza","given":"Stefano"},{"family":"Muniyappa","given":"Ranganath"},{"family":"Iantorno","given":"Micaela"},{"family":"Kim","given":"Jeong-a"},{"family":"Chen","given":"Hui"},{"family":"Pullikotil","given":"Philomena"},{"family":"Senese","given":"Nicoletta"},{"family":"Tesauro","given":"Manfredi"},{"family":"Lauro","given":"Davide"},{"family":"Cardillo","given":"Carmine"},{"family":"Quon","given":"Michael J."}],"issued":{"date-parts":[["2011",5]]},"citation-key":"rizzaCitrusPolyphenolHesperidin2011"}}],"schema":"https://github.com/citation-style-language/schema/raw/master/csl-citation.json"} </w:delInstrText>
        </w:r>
        <w:r w:rsidRPr="00362627" w:rsidDel="00A44C54">
          <w:rPr>
            <w:rFonts w:ascii="Times New Roman" w:hAnsi="Times New Roman" w:cs="Times New Roman"/>
            <w:noProof/>
            <w:color w:val="007BB8"/>
            <w:sz w:val="24"/>
            <w:vertAlign w:val="superscript"/>
            <w:rPrChange w:id="728" w:author="佳煜 张" w:date="2025-09-21T21:17:00Z" w16du:dateUtc="2025-09-21T13:17:00Z">
              <w:rPr>
                <w:rFonts w:ascii="Times New Roman" w:hAnsi="Times New Roman" w:cs="Times New Roman"/>
                <w:sz w:val="24"/>
                <w:vertAlign w:val="superscript"/>
              </w:rPr>
            </w:rPrChange>
          </w:rPr>
          <w:fldChar w:fldCharType="separate"/>
        </w:r>
        <w:r w:rsidRPr="00362627" w:rsidDel="00A44C54">
          <w:rPr>
            <w:rFonts w:ascii="Times New Roman" w:hAnsi="Times New Roman" w:cs="Times New Roman" w:hint="eastAsia"/>
            <w:noProof/>
            <w:color w:val="007BB8"/>
            <w:sz w:val="24"/>
            <w:vertAlign w:val="superscript"/>
            <w:rPrChange w:id="729" w:author="佳煜 张" w:date="2025-09-21T21:17:00Z" w16du:dateUtc="2025-09-21T13:17:00Z">
              <w:rPr>
                <w:rFonts w:ascii="Times New Roman" w:hAnsi="Times New Roman" w:cs="Times New Roman" w:hint="eastAsia"/>
                <w:sz w:val="24"/>
                <w:vertAlign w:val="superscript"/>
              </w:rPr>
            </w:rPrChange>
          </w:rPr>
          <w:delText>(</w:delText>
        </w:r>
        <w:r w:rsidRPr="00362627" w:rsidDel="00A44C54">
          <w:rPr>
            <w:rFonts w:ascii="Times New Roman" w:hAnsi="Times New Roman" w:cs="Times New Roman"/>
            <w:noProof/>
            <w:color w:val="007BB8"/>
            <w:sz w:val="24"/>
            <w:vertAlign w:val="superscript"/>
            <w:rPrChange w:id="730" w:author="佳煜 张" w:date="2025-09-21T21:17:00Z" w16du:dateUtc="2025-09-21T13:17:00Z">
              <w:rPr>
                <w:rFonts w:ascii="Times New Roman" w:hAnsi="Times New Roman" w:cs="Times New Roman"/>
                <w:sz w:val="24"/>
                <w:vertAlign w:val="superscript"/>
              </w:rPr>
            </w:rPrChange>
          </w:rPr>
          <w:delText>27</w:delText>
        </w:r>
        <w:r w:rsidRPr="00362627" w:rsidDel="00A44C54">
          <w:rPr>
            <w:rFonts w:ascii="Times New Roman" w:hAnsi="Times New Roman" w:cs="Times New Roman" w:hint="eastAsia"/>
            <w:noProof/>
            <w:color w:val="007BB8"/>
            <w:sz w:val="24"/>
            <w:vertAlign w:val="superscript"/>
            <w:rPrChange w:id="731" w:author="佳煜 张" w:date="2025-09-21T21:17:00Z" w16du:dateUtc="2025-09-21T13:17:00Z">
              <w:rPr>
                <w:rFonts w:ascii="Times New Roman" w:hAnsi="Times New Roman" w:cs="Times New Roman" w:hint="eastAsia"/>
                <w:sz w:val="24"/>
                <w:vertAlign w:val="superscript"/>
              </w:rPr>
            </w:rPrChange>
          </w:rPr>
          <w:delText>)</w:delText>
        </w:r>
        <w:r w:rsidRPr="00362627" w:rsidDel="00A44C54">
          <w:rPr>
            <w:rFonts w:ascii="Times New Roman" w:hAnsi="Times New Roman" w:cs="Times New Roman"/>
            <w:noProof/>
            <w:color w:val="007BB8"/>
            <w:sz w:val="24"/>
            <w:vertAlign w:val="superscript"/>
            <w:rPrChange w:id="732" w:author="佳煜 张" w:date="2025-09-21T21:17:00Z" w16du:dateUtc="2025-09-21T13:17:00Z">
              <w:rPr>
                <w:rFonts w:ascii="Times New Roman" w:hAnsi="Times New Roman" w:cs="Times New Roman"/>
                <w:sz w:val="24"/>
                <w:vertAlign w:val="superscript"/>
              </w:rPr>
            </w:rPrChange>
          </w:rPr>
          <w:fldChar w:fldCharType="end"/>
        </w:r>
      </w:del>
      <w:r w:rsidR="00A44C54" w:rsidRPr="00362627">
        <w:rPr>
          <w:rFonts w:ascii="Times New Roman" w:hAnsi="Times New Roman" w:cs="Times New Roman"/>
          <w:noProof/>
          <w:color w:val="007BB8"/>
          <w:sz w:val="24"/>
          <w:vertAlign w:val="superscript"/>
          <w:rPrChange w:id="733" w:author="佳煜 张" w:date="2025-09-21T21:17:00Z" w16du:dateUtc="2025-09-21T13:17:00Z">
            <w:rPr>
              <w:rFonts w:ascii="Times New Roman" w:hAnsi="Times New Roman" w:cs="Times New Roman"/>
              <w:sz w:val="24"/>
              <w:vertAlign w:val="superscript"/>
            </w:rPr>
          </w:rPrChange>
        </w:rPr>
        <w:fldChar w:fldCharType="begin">
          <w:fldData xml:space="preserve">PEVuZE5vdGU+PENpdGU+PEF1dGhvcj5SaXp6YTwvQXV0aG9yPjxZZWFyPjIwMTE8L1llYXI+PFJl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</w:fldData>
        </w:fldChar>
      </w:r>
      <w:r w:rsidR="004E0B8D" w:rsidRPr="00362627">
        <w:rPr>
          <w:rFonts w:ascii="Times New Roman" w:hAnsi="Times New Roman" w:cs="Times New Roman"/>
          <w:noProof/>
          <w:color w:val="007BB8"/>
          <w:sz w:val="24"/>
          <w:vertAlign w:val="superscript"/>
          <w:rPrChange w:id="734" w:author="佳煜 张" w:date="2025-09-21T21:17:00Z" w16du:dateUtc="2025-09-21T13:17:00Z">
            <w:rPr>
              <w:rFonts w:ascii="Times New Roman" w:hAnsi="Times New Roman" w:cs="Times New Roman"/>
              <w:sz w:val="24"/>
              <w:vertAlign w:val="superscript"/>
            </w:rPr>
          </w:rPrChange>
        </w:rPr>
        <w:instrText xml:space="preserve"> ADDIN EN.CITE </w:instrText>
      </w:r>
      <w:r w:rsidR="004E0B8D" w:rsidRPr="00362627">
        <w:rPr>
          <w:rFonts w:ascii="Times New Roman" w:hAnsi="Times New Roman" w:cs="Times New Roman"/>
          <w:noProof/>
          <w:color w:val="007BB8"/>
          <w:sz w:val="24"/>
          <w:vertAlign w:val="superscript"/>
          <w:rPrChange w:id="735" w:author="佳煜 张" w:date="2025-09-21T21:17:00Z" w16du:dateUtc="2025-09-21T13:17:00Z">
            <w:rPr>
              <w:rFonts w:ascii="Times New Roman" w:hAnsi="Times New Roman" w:cs="Times New Roman"/>
              <w:sz w:val="24"/>
              <w:vertAlign w:val="superscript"/>
            </w:rPr>
          </w:rPrChange>
        </w:rPr>
        <w:fldChar w:fldCharType="begin">
          <w:fldData xml:space="preserve">PEVuZE5vdGU+PENpdGU+PEF1dGhvcj5SaXp6YTwvQXV0aG9yPjxZZWFyPjIwMTE8L1llYXI+PFJl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</w:fldData>
        </w:fldChar>
      </w:r>
      <w:r w:rsidR="004E0B8D" w:rsidRPr="00362627">
        <w:rPr>
          <w:rFonts w:ascii="Times New Roman" w:hAnsi="Times New Roman" w:cs="Times New Roman"/>
          <w:noProof/>
          <w:color w:val="007BB8"/>
          <w:sz w:val="24"/>
          <w:vertAlign w:val="superscript"/>
          <w:rPrChange w:id="736" w:author="佳煜 张" w:date="2025-09-21T21:17:00Z" w16du:dateUtc="2025-09-21T13:17:00Z">
            <w:rPr>
              <w:rFonts w:ascii="Times New Roman" w:hAnsi="Times New Roman" w:cs="Times New Roman"/>
              <w:sz w:val="24"/>
              <w:vertAlign w:val="superscript"/>
            </w:rPr>
          </w:rPrChange>
        </w:rPr>
        <w:instrText xml:space="preserve"> ADDIN EN.CITE.DATA </w:instrText>
      </w:r>
      <w:r w:rsidR="004E0B8D" w:rsidRPr="00362627">
        <w:rPr>
          <w:rFonts w:ascii="Times New Roman" w:hAnsi="Times New Roman" w:cs="Times New Roman"/>
          <w:noProof/>
          <w:color w:val="007BB8"/>
          <w:sz w:val="24"/>
          <w:vertAlign w:val="superscript"/>
          <w:rPrChange w:id="737" w:author="佳煜 张" w:date="2025-09-21T21:17:00Z" w16du:dateUtc="2025-09-21T13:17:00Z">
            <w:rPr>
              <w:rFonts w:ascii="Times New Roman" w:hAnsi="Times New Roman" w:cs="Times New Roman"/>
              <w:sz w:val="24"/>
              <w:vertAlign w:val="superscript"/>
            </w:rPr>
          </w:rPrChange>
        </w:rPr>
      </w:r>
      <w:r w:rsidR="004E0B8D" w:rsidRPr="00362627">
        <w:rPr>
          <w:rFonts w:ascii="Times New Roman" w:hAnsi="Times New Roman" w:cs="Times New Roman"/>
          <w:noProof/>
          <w:color w:val="007BB8"/>
          <w:sz w:val="24"/>
          <w:vertAlign w:val="superscript"/>
          <w:rPrChange w:id="738" w:author="佳煜 张" w:date="2025-09-21T21:17:00Z" w16du:dateUtc="2025-09-21T13:17:00Z">
            <w:rPr>
              <w:rFonts w:ascii="Times New Roman" w:hAnsi="Times New Roman" w:cs="Times New Roman"/>
              <w:sz w:val="24"/>
              <w:vertAlign w:val="superscript"/>
            </w:rPr>
          </w:rPrChange>
        </w:rPr>
        <w:fldChar w:fldCharType="end"/>
      </w:r>
      <w:r w:rsidR="00A44C54" w:rsidRPr="00362627">
        <w:rPr>
          <w:rFonts w:ascii="Times New Roman" w:hAnsi="Times New Roman" w:cs="Times New Roman"/>
          <w:noProof/>
          <w:color w:val="007BB8"/>
          <w:sz w:val="24"/>
          <w:vertAlign w:val="superscript"/>
          <w:rPrChange w:id="739" w:author="佳煜 张" w:date="2025-09-21T21:17:00Z" w16du:dateUtc="2025-09-21T13:17:00Z">
            <w:rPr>
              <w:rFonts w:ascii="Times New Roman" w:hAnsi="Times New Roman" w:cs="Times New Roman"/>
              <w:sz w:val="24"/>
              <w:vertAlign w:val="superscript"/>
            </w:rPr>
          </w:rPrChange>
        </w:rPr>
        <w:fldChar w:fldCharType="separate"/>
      </w:r>
      <w:r w:rsidR="004E0B8D" w:rsidRPr="00362627">
        <w:rPr>
          <w:rFonts w:ascii="Times New Roman" w:hAnsi="Times New Roman" w:cs="Times New Roman"/>
          <w:noProof/>
          <w:color w:val="007BB8"/>
          <w:sz w:val="24"/>
          <w:vertAlign w:val="superscript"/>
          <w:rPrChange w:id="740" w:author="佳煜 张" w:date="2025-09-21T21:17:00Z" w16du:dateUtc="2025-09-21T13:17:00Z">
            <w:rPr>
              <w:rFonts w:ascii="Times New Roman" w:hAnsi="Times New Roman" w:cs="Times New Roman"/>
              <w:noProof/>
              <w:sz w:val="24"/>
              <w:vertAlign w:val="superscript"/>
            </w:rPr>
          </w:rPrChange>
        </w:rPr>
        <w:t>[</w:t>
      </w:r>
      <w:r w:rsidR="00CF74EC" w:rsidRPr="00362627">
        <w:rPr>
          <w:rFonts w:ascii="Times New Roman" w:hAnsi="Times New Roman" w:cs="Times New Roman"/>
          <w:noProof/>
          <w:color w:val="007BB8"/>
          <w:sz w:val="24"/>
          <w:vertAlign w:val="superscript"/>
          <w:rPrChange w:id="741" w:author="佳煜 张" w:date="2025-09-21T21:17:00Z" w16du:dateUtc="2025-09-21T13:17:00Z">
            <w:rPr>
              <w:rFonts w:ascii="Times New Roman" w:hAnsi="Times New Roman" w:cs="Times New Roman"/>
              <w:noProof/>
              <w:sz w:val="24"/>
              <w:vertAlign w:val="superscript"/>
            </w:rPr>
          </w:rPrChange>
        </w:rPr>
        <w:fldChar w:fldCharType="begin"/>
      </w:r>
      <w:r w:rsidR="00CF74EC" w:rsidRPr="00362627">
        <w:rPr>
          <w:rFonts w:ascii="Times New Roman" w:hAnsi="Times New Roman" w:cs="Times New Roman"/>
          <w:noProof/>
          <w:color w:val="007BB8"/>
          <w:sz w:val="24"/>
          <w:vertAlign w:val="superscript"/>
          <w:rPrChange w:id="742" w:author="佳煜 张" w:date="2025-09-21T21:17:00Z" w16du:dateUtc="2025-09-21T13:17:00Z">
            <w:rPr>
              <w:rFonts w:ascii="Times New Roman" w:hAnsi="Times New Roman" w:cs="Times New Roman"/>
              <w:noProof/>
              <w:sz w:val="24"/>
              <w:vertAlign w:val="superscript"/>
            </w:rPr>
          </w:rPrChange>
        </w:rPr>
        <w:instrText xml:space="preserve"> HYPERLINK \l "_ENREF_28" \o "Rizza, 2011 #36" </w:instrText>
      </w:r>
      <w:r w:rsidR="00CF74EC" w:rsidRPr="00362627">
        <w:rPr>
          <w:rFonts w:ascii="Times New Roman" w:hAnsi="Times New Roman" w:cs="Times New Roman"/>
          <w:noProof/>
          <w:color w:val="007BB8"/>
          <w:sz w:val="24"/>
          <w:vertAlign w:val="superscript"/>
          <w:rPrChange w:id="743" w:author="佳煜 张" w:date="2025-09-21T21:17:00Z" w16du:dateUtc="2025-09-21T13:17:00Z">
            <w:rPr>
              <w:rFonts w:ascii="Times New Roman" w:hAnsi="Times New Roman" w:cs="Times New Roman"/>
              <w:noProof/>
              <w:sz w:val="24"/>
              <w:vertAlign w:val="superscript"/>
            </w:rPr>
          </w:rPrChange>
        </w:rPr>
      </w:r>
      <w:r w:rsidR="00CF74EC" w:rsidRPr="00362627">
        <w:rPr>
          <w:rFonts w:ascii="Times New Roman" w:hAnsi="Times New Roman" w:cs="Times New Roman"/>
          <w:noProof/>
          <w:color w:val="007BB8"/>
          <w:sz w:val="24"/>
          <w:vertAlign w:val="superscript"/>
          <w:rPrChange w:id="744" w:author="佳煜 张" w:date="2025-09-21T21:17:00Z" w16du:dateUtc="2025-09-21T13:17:00Z">
            <w:rPr>
              <w:rFonts w:ascii="Times New Roman" w:hAnsi="Times New Roman" w:cs="Times New Roman"/>
              <w:noProof/>
              <w:sz w:val="24"/>
              <w:vertAlign w:val="superscript"/>
            </w:rPr>
          </w:rPrChange>
        </w:rPr>
        <w:fldChar w:fldCharType="separate"/>
      </w:r>
      <w:r w:rsidR="00CF74EC" w:rsidRPr="00362627">
        <w:rPr>
          <w:rFonts w:ascii="Times New Roman" w:hAnsi="Times New Roman" w:cs="Times New Roman"/>
          <w:noProof/>
          <w:color w:val="007BB8"/>
          <w:sz w:val="24"/>
          <w:vertAlign w:val="superscript"/>
          <w:rPrChange w:id="745" w:author="佳煜 张" w:date="2025-09-21T21:17:00Z" w16du:dateUtc="2025-09-21T13:17:00Z">
            <w:rPr>
              <w:rFonts w:ascii="Times New Roman" w:hAnsi="Times New Roman" w:cs="Times New Roman"/>
              <w:noProof/>
              <w:sz w:val="24"/>
              <w:vertAlign w:val="superscript"/>
            </w:rPr>
          </w:rPrChange>
        </w:rPr>
        <w:t>28</w:t>
      </w:r>
      <w:r w:rsidR="00CF74EC" w:rsidRPr="00362627">
        <w:rPr>
          <w:rFonts w:ascii="Times New Roman" w:hAnsi="Times New Roman" w:cs="Times New Roman"/>
          <w:noProof/>
          <w:color w:val="007BB8"/>
          <w:sz w:val="24"/>
          <w:vertAlign w:val="superscript"/>
          <w:rPrChange w:id="746" w:author="佳煜 张" w:date="2025-09-21T21:17:00Z" w16du:dateUtc="2025-09-21T13:17:00Z">
            <w:rPr>
              <w:rFonts w:ascii="Times New Roman" w:hAnsi="Times New Roman" w:cs="Times New Roman"/>
              <w:noProof/>
              <w:sz w:val="24"/>
              <w:vertAlign w:val="superscript"/>
            </w:rPr>
          </w:rPrChange>
        </w:rPr>
        <w:fldChar w:fldCharType="end"/>
      </w:r>
      <w:r w:rsidR="004E0B8D" w:rsidRPr="00362627">
        <w:rPr>
          <w:rFonts w:ascii="Times New Roman" w:hAnsi="Times New Roman" w:cs="Times New Roman"/>
          <w:noProof/>
          <w:color w:val="007BB8"/>
          <w:sz w:val="24"/>
          <w:vertAlign w:val="superscript"/>
          <w:rPrChange w:id="747" w:author="佳煜 张" w:date="2025-09-21T21:17:00Z" w16du:dateUtc="2025-09-21T13:17:00Z">
            <w:rPr>
              <w:rFonts w:ascii="Times New Roman" w:hAnsi="Times New Roman" w:cs="Times New Roman"/>
              <w:noProof/>
              <w:sz w:val="24"/>
              <w:vertAlign w:val="superscript"/>
            </w:rPr>
          </w:rPrChange>
        </w:rPr>
        <w:t>]</w:t>
      </w:r>
      <w:r w:rsidR="00A44C54" w:rsidRPr="00362627">
        <w:rPr>
          <w:rFonts w:ascii="Times New Roman" w:hAnsi="Times New Roman" w:cs="Times New Roman"/>
          <w:noProof/>
          <w:color w:val="007BB8"/>
          <w:sz w:val="24"/>
          <w:vertAlign w:val="superscript"/>
          <w:rPrChange w:id="748" w:author="佳煜 张" w:date="2025-09-21T21:17:00Z" w16du:dateUtc="2025-09-21T13:17:00Z">
            <w:rPr>
              <w:rFonts w:ascii="Times New Roman" w:hAnsi="Times New Roman" w:cs="Times New Roman"/>
              <w:sz w:val="24"/>
              <w:vertAlign w:val="superscript"/>
            </w:rPr>
          </w:rPrChange>
        </w:rPr>
        <w:fldChar w:fldCharType="end"/>
      </w:r>
      <w:r>
        <w:rPr>
          <w:rFonts w:ascii="Times New Roman" w:hAnsi="Times New Roman" w:cs="Times New Roman"/>
          <w:sz w:val="24"/>
        </w:rPr>
        <w:t xml:space="preserve"> </w:t>
      </w:r>
      <w:proofErr w:type="spellStart"/>
      <w:r>
        <w:rPr>
          <w:rFonts w:ascii="Times New Roman" w:hAnsi="Times New Roman" w:cs="Times New Roman"/>
          <w:sz w:val="24"/>
        </w:rPr>
        <w:t>Marranzano</w:t>
      </w:r>
      <w:proofErr w:type="spellEnd"/>
      <w:r>
        <w:rPr>
          <w:rFonts w:ascii="Times New Roman" w:hAnsi="Times New Roman" w:cs="Times New Roman"/>
          <w:sz w:val="24"/>
        </w:rPr>
        <w:t xml:space="preserve"> et al.</w:t>
      </w:r>
      <w:del w:id="749" w:author="佳煜 张" w:date="2025-09-21T20:22:00Z" w16du:dateUtc="2025-09-21T12:22:00Z">
        <w:r w:rsidRPr="00362627" w:rsidDel="00A44C54">
          <w:rPr>
            <w:rFonts w:ascii="Times New Roman" w:hAnsi="Times New Roman" w:cs="Times New Roman"/>
            <w:noProof/>
            <w:color w:val="007BB8"/>
            <w:sz w:val="24"/>
            <w:vertAlign w:val="superscript"/>
            <w:rPrChange w:id="750" w:author="佳煜 张" w:date="2025-09-21T21:17:00Z" w16du:dateUtc="2025-09-21T13:17:00Z">
              <w:rPr>
                <w:rFonts w:ascii="Times New Roman" w:hAnsi="Times New Roman" w:cs="Times New Roman"/>
                <w:sz w:val="24"/>
                <w:vertAlign w:val="superscript"/>
              </w:rPr>
            </w:rPrChange>
          </w:rPr>
          <w:fldChar w:fldCharType="begin"/>
        </w:r>
        <w:r w:rsidRPr="00362627" w:rsidDel="00A44C54">
          <w:rPr>
            <w:rFonts w:ascii="Times New Roman" w:hAnsi="Times New Roman" w:cs="Times New Roman"/>
            <w:noProof/>
            <w:color w:val="007BB8"/>
            <w:sz w:val="24"/>
            <w:vertAlign w:val="superscript"/>
            <w:rPrChange w:id="751" w:author="佳煜 张" w:date="2025-09-21T21:17:00Z" w16du:dateUtc="2025-09-21T13:17:00Z">
              <w:rPr>
                <w:rFonts w:ascii="Times New Roman" w:hAnsi="Times New Roman" w:cs="Times New Roman"/>
                <w:sz w:val="24"/>
                <w:vertAlign w:val="superscript"/>
              </w:rPr>
            </w:rPrChange>
          </w:rPr>
          <w:delInstrText xml:space="preserve"> ADDIN ZOTERO_ITEM CSL_CITATION {"citationID":"aY607dfK","properties":{"formattedCitation":"(28)","plainCitation":"(28)","noteIndex":0},"citationItems":[{"id":19,"uris":["http://zotero.org/users/local/2HqMmNMN/items/D89D3LS7"],"itemData":{"id":19,"type":"article-journal","abstract":"Dietary polyphenols, including flavonoids, are abundantly present in a healthy and balanced diet. Evidence for their role in preventing non-communicable diseases is emerging. We examined the association between estimated habitual intake of dietary flavonoid and obesity in a cohort study. After adjusting for potential confounding factors, inverse association between total flavonoid intake and excess weight (BMI ≥25) was found (OR = 0.66, 95% CI: 0.45, 0.99); among individual classes of flavonoids, only flavanones were inversely associated with excess body weight (OR = 0.68, 95% CI: 0.48, 0.97). However, when considering adjustment for dietary factors (adherence to the Mediterranean diet), the associations were no more significant. When considering obesity as the outcome (BMI ≥30), individuals with high intake of total flavonoids and flavonols resulted less likely to be obese (OR = 0.38, 95% CI: 0.21, 0.66 and OR = 0.63, 95% CI: 0.39, 0.99, respectively), even after adjustment for confounding factors. The results of the present study add to the current literature further evidence of the association between higher flavonoid intake and decreased body weight. Further studies are needed to confirm retrieved association.","container-title":"International Journal of Food Sciences and Nutrition","DOI":"10.1080/09637486.2018.1452900","ISSN":"1465-3478","issue":"8","journalAbbreviation":"Int J Food Sci Nutr","language":"eng","note":"PMID: 29575952","page":"1020-1029","source":"PubMed","title":"Association between dietary flavonoids intake and obesity in a cohort of adults living in the Mediterranean area","volume":"69","author":[{"family":"Marranzano","given":"Marina"},{"family":"Ray","given":"Sumantra"},{"family":"Godos","given":"Justyna"},{"family":"Galvano","given":"Fabio"}],"issued":{"date-parts":[["2018",12]]},"citation-key":"marranzanoAssociationDietaryFlavonoids2018"}}],"schema":"https://github.com/citation-style-language/schema/raw/master/csl-citation.json"} </w:delInstrText>
        </w:r>
        <w:r w:rsidRPr="00362627" w:rsidDel="00A44C54">
          <w:rPr>
            <w:rFonts w:ascii="Times New Roman" w:hAnsi="Times New Roman" w:cs="Times New Roman"/>
            <w:noProof/>
            <w:color w:val="007BB8"/>
            <w:sz w:val="24"/>
            <w:vertAlign w:val="superscript"/>
            <w:rPrChange w:id="752" w:author="佳煜 张" w:date="2025-09-21T21:17:00Z" w16du:dateUtc="2025-09-21T13:17:00Z">
              <w:rPr>
                <w:rFonts w:ascii="Times New Roman" w:hAnsi="Times New Roman" w:cs="Times New Roman"/>
                <w:sz w:val="24"/>
                <w:vertAlign w:val="superscript"/>
              </w:rPr>
            </w:rPrChange>
          </w:rPr>
          <w:fldChar w:fldCharType="separate"/>
        </w:r>
        <w:r w:rsidRPr="00362627" w:rsidDel="00A44C54">
          <w:rPr>
            <w:rFonts w:ascii="Times New Roman" w:hAnsi="Times New Roman" w:cs="Times New Roman" w:hint="eastAsia"/>
            <w:noProof/>
            <w:color w:val="007BB8"/>
            <w:sz w:val="24"/>
            <w:vertAlign w:val="superscript"/>
            <w:rPrChange w:id="753" w:author="佳煜 张" w:date="2025-09-21T21:17:00Z" w16du:dateUtc="2025-09-21T13:17:00Z">
              <w:rPr>
                <w:rFonts w:ascii="Times New Roman" w:hAnsi="Times New Roman" w:cs="Times New Roman" w:hint="eastAsia"/>
                <w:sz w:val="24"/>
                <w:vertAlign w:val="superscript"/>
              </w:rPr>
            </w:rPrChange>
          </w:rPr>
          <w:delText>(</w:delText>
        </w:r>
        <w:r w:rsidRPr="00362627" w:rsidDel="00A44C54">
          <w:rPr>
            <w:rFonts w:ascii="Times New Roman" w:hAnsi="Times New Roman" w:cs="Times New Roman"/>
            <w:noProof/>
            <w:color w:val="007BB8"/>
            <w:sz w:val="24"/>
            <w:vertAlign w:val="superscript"/>
            <w:rPrChange w:id="754" w:author="佳煜 张" w:date="2025-09-21T21:17:00Z" w16du:dateUtc="2025-09-21T13:17:00Z">
              <w:rPr>
                <w:rFonts w:ascii="Times New Roman" w:hAnsi="Times New Roman" w:cs="Times New Roman"/>
                <w:sz w:val="24"/>
                <w:vertAlign w:val="superscript"/>
              </w:rPr>
            </w:rPrChange>
          </w:rPr>
          <w:delText>28</w:delText>
        </w:r>
        <w:r w:rsidRPr="00362627" w:rsidDel="00A44C54">
          <w:rPr>
            <w:rFonts w:ascii="Times New Roman" w:hAnsi="Times New Roman" w:cs="Times New Roman" w:hint="eastAsia"/>
            <w:noProof/>
            <w:color w:val="007BB8"/>
            <w:sz w:val="24"/>
            <w:vertAlign w:val="superscript"/>
            <w:rPrChange w:id="755" w:author="佳煜 张" w:date="2025-09-21T21:17:00Z" w16du:dateUtc="2025-09-21T13:17:00Z">
              <w:rPr>
                <w:rFonts w:ascii="Times New Roman" w:hAnsi="Times New Roman" w:cs="Times New Roman" w:hint="eastAsia"/>
                <w:sz w:val="24"/>
                <w:vertAlign w:val="superscript"/>
              </w:rPr>
            </w:rPrChange>
          </w:rPr>
          <w:delText>)</w:delText>
        </w:r>
        <w:r w:rsidRPr="00362627" w:rsidDel="00A44C54">
          <w:rPr>
            <w:rFonts w:ascii="Times New Roman" w:hAnsi="Times New Roman" w:cs="Times New Roman"/>
            <w:noProof/>
            <w:color w:val="007BB8"/>
            <w:sz w:val="24"/>
            <w:vertAlign w:val="superscript"/>
            <w:rPrChange w:id="756" w:author="佳煜 张" w:date="2025-09-21T21:17:00Z" w16du:dateUtc="2025-09-21T13:17:00Z">
              <w:rPr>
                <w:rFonts w:ascii="Times New Roman" w:hAnsi="Times New Roman" w:cs="Times New Roman"/>
                <w:sz w:val="24"/>
                <w:vertAlign w:val="superscript"/>
              </w:rPr>
            </w:rPrChange>
          </w:rPr>
          <w:fldChar w:fldCharType="end"/>
        </w:r>
      </w:del>
      <w:r w:rsidR="00A44C54" w:rsidRPr="00362627">
        <w:rPr>
          <w:rFonts w:ascii="Times New Roman" w:hAnsi="Times New Roman" w:cs="Times New Roman"/>
          <w:noProof/>
          <w:color w:val="007BB8"/>
          <w:sz w:val="24"/>
          <w:vertAlign w:val="superscript"/>
          <w:rPrChange w:id="757" w:author="佳煜 张" w:date="2025-09-21T21:17:00Z" w16du:dateUtc="2025-09-21T13:17:00Z">
            <w:rPr>
              <w:rFonts w:ascii="Times New Roman" w:hAnsi="Times New Roman" w:cs="Times New Roman"/>
              <w:sz w:val="24"/>
              <w:vertAlign w:val="superscript"/>
            </w:rPr>
          </w:rPrChange>
        </w:rPr>
        <w:fldChar w:fldCharType="begin">
          <w:fldData xml:space="preserve">PEVuZE5vdGU+PENpdGU+PEF1dGhvcj5NYXJyYW56YW5vPC9BdXRob3I+PFllYXI+MjAxODwvWWVh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</w:fldData>
        </w:fldChar>
      </w:r>
      <w:r w:rsidR="004E0B8D" w:rsidRPr="00362627">
        <w:rPr>
          <w:rFonts w:ascii="Times New Roman" w:hAnsi="Times New Roman" w:cs="Times New Roman"/>
          <w:noProof/>
          <w:color w:val="007BB8"/>
          <w:sz w:val="24"/>
          <w:vertAlign w:val="superscript"/>
          <w:rPrChange w:id="758" w:author="佳煜 张" w:date="2025-09-21T21:17:00Z" w16du:dateUtc="2025-09-21T13:17:00Z">
            <w:rPr>
              <w:rFonts w:ascii="Times New Roman" w:hAnsi="Times New Roman" w:cs="Times New Roman"/>
              <w:sz w:val="24"/>
              <w:vertAlign w:val="superscript"/>
            </w:rPr>
          </w:rPrChange>
        </w:rPr>
        <w:instrText xml:space="preserve"> ADDIN EN.CITE </w:instrText>
      </w:r>
      <w:r w:rsidR="004E0B8D" w:rsidRPr="00362627">
        <w:rPr>
          <w:rFonts w:ascii="Times New Roman" w:hAnsi="Times New Roman" w:cs="Times New Roman"/>
          <w:noProof/>
          <w:color w:val="007BB8"/>
          <w:sz w:val="24"/>
          <w:vertAlign w:val="superscript"/>
          <w:rPrChange w:id="759" w:author="佳煜 张" w:date="2025-09-21T21:17:00Z" w16du:dateUtc="2025-09-21T13:17:00Z">
            <w:rPr>
              <w:rFonts w:ascii="Times New Roman" w:hAnsi="Times New Roman" w:cs="Times New Roman"/>
              <w:sz w:val="24"/>
              <w:vertAlign w:val="superscript"/>
            </w:rPr>
          </w:rPrChange>
        </w:rPr>
        <w:fldChar w:fldCharType="begin">
          <w:fldData xml:space="preserve">PEVuZE5vdGU+PENpdGU+PEF1dGhvcj5NYXJyYW56YW5vPC9BdXRob3I+PFllYXI+MjAxODwvWWVh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</w:fldData>
        </w:fldChar>
      </w:r>
      <w:r w:rsidR="004E0B8D" w:rsidRPr="00362627">
        <w:rPr>
          <w:rFonts w:ascii="Times New Roman" w:hAnsi="Times New Roman" w:cs="Times New Roman"/>
          <w:noProof/>
          <w:color w:val="007BB8"/>
          <w:sz w:val="24"/>
          <w:vertAlign w:val="superscript"/>
          <w:rPrChange w:id="760" w:author="佳煜 张" w:date="2025-09-21T21:17:00Z" w16du:dateUtc="2025-09-21T13:17:00Z">
            <w:rPr>
              <w:rFonts w:ascii="Times New Roman" w:hAnsi="Times New Roman" w:cs="Times New Roman"/>
              <w:sz w:val="24"/>
              <w:vertAlign w:val="superscript"/>
            </w:rPr>
          </w:rPrChange>
        </w:rPr>
        <w:instrText xml:space="preserve"> ADDIN EN.CITE.DATA </w:instrText>
      </w:r>
      <w:r w:rsidR="004E0B8D" w:rsidRPr="00362627">
        <w:rPr>
          <w:rFonts w:ascii="Times New Roman" w:hAnsi="Times New Roman" w:cs="Times New Roman"/>
          <w:noProof/>
          <w:color w:val="007BB8"/>
          <w:sz w:val="24"/>
          <w:vertAlign w:val="superscript"/>
          <w:rPrChange w:id="761" w:author="佳煜 张" w:date="2025-09-21T21:17:00Z" w16du:dateUtc="2025-09-21T13:17:00Z">
            <w:rPr>
              <w:rFonts w:ascii="Times New Roman" w:hAnsi="Times New Roman" w:cs="Times New Roman"/>
              <w:sz w:val="24"/>
              <w:vertAlign w:val="superscript"/>
            </w:rPr>
          </w:rPrChange>
        </w:rPr>
      </w:r>
      <w:r w:rsidR="004E0B8D" w:rsidRPr="00362627">
        <w:rPr>
          <w:rFonts w:ascii="Times New Roman" w:hAnsi="Times New Roman" w:cs="Times New Roman"/>
          <w:noProof/>
          <w:color w:val="007BB8"/>
          <w:sz w:val="24"/>
          <w:vertAlign w:val="superscript"/>
          <w:rPrChange w:id="762" w:author="佳煜 张" w:date="2025-09-21T21:17:00Z" w16du:dateUtc="2025-09-21T13:17:00Z">
            <w:rPr>
              <w:rFonts w:ascii="Times New Roman" w:hAnsi="Times New Roman" w:cs="Times New Roman"/>
              <w:sz w:val="24"/>
              <w:vertAlign w:val="superscript"/>
            </w:rPr>
          </w:rPrChange>
        </w:rPr>
        <w:fldChar w:fldCharType="end"/>
      </w:r>
      <w:r w:rsidR="00A44C54" w:rsidRPr="00362627">
        <w:rPr>
          <w:rFonts w:ascii="Times New Roman" w:hAnsi="Times New Roman" w:cs="Times New Roman"/>
          <w:noProof/>
          <w:color w:val="007BB8"/>
          <w:sz w:val="24"/>
          <w:vertAlign w:val="superscript"/>
          <w:rPrChange w:id="763" w:author="佳煜 张" w:date="2025-09-21T21:17:00Z" w16du:dateUtc="2025-09-21T13:17:00Z">
            <w:rPr>
              <w:rFonts w:ascii="Times New Roman" w:hAnsi="Times New Roman" w:cs="Times New Roman"/>
              <w:sz w:val="24"/>
              <w:vertAlign w:val="superscript"/>
            </w:rPr>
          </w:rPrChange>
        </w:rPr>
        <w:fldChar w:fldCharType="separate"/>
      </w:r>
      <w:r w:rsidR="004E0B8D" w:rsidRPr="00362627">
        <w:rPr>
          <w:rFonts w:ascii="Times New Roman" w:hAnsi="Times New Roman" w:cs="Times New Roman"/>
          <w:noProof/>
          <w:color w:val="007BB8"/>
          <w:sz w:val="24"/>
          <w:vertAlign w:val="superscript"/>
          <w:rPrChange w:id="764" w:author="佳煜 张" w:date="2025-09-21T21:17:00Z" w16du:dateUtc="2025-09-21T13:17:00Z">
            <w:rPr>
              <w:rFonts w:ascii="Times New Roman" w:hAnsi="Times New Roman" w:cs="Times New Roman"/>
              <w:noProof/>
              <w:sz w:val="24"/>
              <w:vertAlign w:val="superscript"/>
            </w:rPr>
          </w:rPrChange>
        </w:rPr>
        <w:t>[</w:t>
      </w:r>
      <w:r w:rsidR="00CF74EC" w:rsidRPr="00362627">
        <w:rPr>
          <w:rFonts w:ascii="Times New Roman" w:hAnsi="Times New Roman" w:cs="Times New Roman"/>
          <w:noProof/>
          <w:color w:val="007BB8"/>
          <w:sz w:val="24"/>
          <w:vertAlign w:val="superscript"/>
          <w:rPrChange w:id="765" w:author="佳煜 张" w:date="2025-09-21T21:17:00Z" w16du:dateUtc="2025-09-21T13:17:00Z">
            <w:rPr>
              <w:rFonts w:ascii="Times New Roman" w:hAnsi="Times New Roman" w:cs="Times New Roman"/>
              <w:noProof/>
              <w:sz w:val="24"/>
              <w:vertAlign w:val="superscript"/>
            </w:rPr>
          </w:rPrChange>
        </w:rPr>
        <w:fldChar w:fldCharType="begin"/>
      </w:r>
      <w:r w:rsidR="00CF74EC" w:rsidRPr="00362627">
        <w:rPr>
          <w:rFonts w:ascii="Times New Roman" w:hAnsi="Times New Roman" w:cs="Times New Roman"/>
          <w:noProof/>
          <w:color w:val="007BB8"/>
          <w:sz w:val="24"/>
          <w:vertAlign w:val="superscript"/>
          <w:rPrChange w:id="766" w:author="佳煜 张" w:date="2025-09-21T21:17:00Z" w16du:dateUtc="2025-09-21T13:17:00Z">
            <w:rPr>
              <w:rFonts w:ascii="Times New Roman" w:hAnsi="Times New Roman" w:cs="Times New Roman"/>
              <w:noProof/>
              <w:sz w:val="24"/>
              <w:vertAlign w:val="superscript"/>
            </w:rPr>
          </w:rPrChange>
        </w:rPr>
        <w:instrText xml:space="preserve"> HYPERLINK \l "_ENREF_29" \o "Marranzano, 2018 #37" </w:instrText>
      </w:r>
      <w:r w:rsidR="00CF74EC" w:rsidRPr="00362627">
        <w:rPr>
          <w:rFonts w:ascii="Times New Roman" w:hAnsi="Times New Roman" w:cs="Times New Roman"/>
          <w:noProof/>
          <w:color w:val="007BB8"/>
          <w:sz w:val="24"/>
          <w:vertAlign w:val="superscript"/>
          <w:rPrChange w:id="767" w:author="佳煜 张" w:date="2025-09-21T21:17:00Z" w16du:dateUtc="2025-09-21T13:17:00Z">
            <w:rPr>
              <w:rFonts w:ascii="Times New Roman" w:hAnsi="Times New Roman" w:cs="Times New Roman"/>
              <w:noProof/>
              <w:sz w:val="24"/>
              <w:vertAlign w:val="superscript"/>
            </w:rPr>
          </w:rPrChange>
        </w:rPr>
      </w:r>
      <w:r w:rsidR="00CF74EC" w:rsidRPr="00362627">
        <w:rPr>
          <w:rFonts w:ascii="Times New Roman" w:hAnsi="Times New Roman" w:cs="Times New Roman"/>
          <w:noProof/>
          <w:color w:val="007BB8"/>
          <w:sz w:val="24"/>
          <w:vertAlign w:val="superscript"/>
          <w:rPrChange w:id="768" w:author="佳煜 张" w:date="2025-09-21T21:17:00Z" w16du:dateUtc="2025-09-21T13:17:00Z">
            <w:rPr>
              <w:rFonts w:ascii="Times New Roman" w:hAnsi="Times New Roman" w:cs="Times New Roman"/>
              <w:noProof/>
              <w:sz w:val="24"/>
              <w:vertAlign w:val="superscript"/>
            </w:rPr>
          </w:rPrChange>
        </w:rPr>
        <w:fldChar w:fldCharType="separate"/>
      </w:r>
      <w:r w:rsidR="00CF74EC" w:rsidRPr="00362627">
        <w:rPr>
          <w:rFonts w:ascii="Times New Roman" w:hAnsi="Times New Roman" w:cs="Times New Roman"/>
          <w:noProof/>
          <w:color w:val="007BB8"/>
          <w:sz w:val="24"/>
          <w:vertAlign w:val="superscript"/>
          <w:rPrChange w:id="769" w:author="佳煜 张" w:date="2025-09-21T21:17:00Z" w16du:dateUtc="2025-09-21T13:17:00Z">
            <w:rPr>
              <w:rFonts w:ascii="Times New Roman" w:hAnsi="Times New Roman" w:cs="Times New Roman"/>
              <w:noProof/>
              <w:sz w:val="24"/>
              <w:vertAlign w:val="superscript"/>
            </w:rPr>
          </w:rPrChange>
        </w:rPr>
        <w:t>29</w:t>
      </w:r>
      <w:r w:rsidR="00CF74EC" w:rsidRPr="00362627">
        <w:rPr>
          <w:rFonts w:ascii="Times New Roman" w:hAnsi="Times New Roman" w:cs="Times New Roman"/>
          <w:noProof/>
          <w:color w:val="007BB8"/>
          <w:sz w:val="24"/>
          <w:vertAlign w:val="superscript"/>
          <w:rPrChange w:id="770" w:author="佳煜 张" w:date="2025-09-21T21:17:00Z" w16du:dateUtc="2025-09-21T13:17:00Z">
            <w:rPr>
              <w:rFonts w:ascii="Times New Roman" w:hAnsi="Times New Roman" w:cs="Times New Roman"/>
              <w:noProof/>
              <w:sz w:val="24"/>
              <w:vertAlign w:val="superscript"/>
            </w:rPr>
          </w:rPrChange>
        </w:rPr>
        <w:fldChar w:fldCharType="end"/>
      </w:r>
      <w:r w:rsidR="004E0B8D" w:rsidRPr="00362627">
        <w:rPr>
          <w:rFonts w:ascii="Times New Roman" w:hAnsi="Times New Roman" w:cs="Times New Roman"/>
          <w:noProof/>
          <w:color w:val="007BB8"/>
          <w:sz w:val="24"/>
          <w:vertAlign w:val="superscript"/>
          <w:rPrChange w:id="771" w:author="佳煜 张" w:date="2025-09-21T21:17:00Z" w16du:dateUtc="2025-09-21T13:17:00Z">
            <w:rPr>
              <w:rFonts w:ascii="Times New Roman" w:hAnsi="Times New Roman" w:cs="Times New Roman"/>
              <w:noProof/>
              <w:sz w:val="24"/>
              <w:vertAlign w:val="superscript"/>
            </w:rPr>
          </w:rPrChange>
        </w:rPr>
        <w:t>]</w:t>
      </w:r>
      <w:r w:rsidR="00A44C54" w:rsidRPr="00362627">
        <w:rPr>
          <w:rFonts w:ascii="Times New Roman" w:hAnsi="Times New Roman" w:cs="Times New Roman"/>
          <w:noProof/>
          <w:color w:val="007BB8"/>
          <w:sz w:val="24"/>
          <w:vertAlign w:val="superscript"/>
          <w:rPrChange w:id="772" w:author="佳煜 张" w:date="2025-09-21T21:17:00Z" w16du:dateUtc="2025-09-21T13:17:00Z">
            <w:rPr>
              <w:rFonts w:ascii="Times New Roman" w:hAnsi="Times New Roman" w:cs="Times New Roman"/>
              <w:sz w:val="24"/>
              <w:vertAlign w:val="superscript"/>
            </w:rPr>
          </w:rPrChange>
        </w:rPr>
        <w:fldChar w:fldCharType="end"/>
      </w:r>
      <w:r>
        <w:rPr>
          <w:rFonts w:ascii="Times New Roman" w:hAnsi="Times New Roman" w:cs="Times New Roman"/>
          <w:sz w:val="24"/>
        </w:rPr>
        <w:t xml:space="preserve"> found that consumption of 900 mg of flavonoid-rich foods per day for 12 weeks in patients with obesity inhibited lipid peroxidation, reduced oxidative stress, decreased C-reactive protein (CRPs) in serum, prevented inflammation, and ameliorated metabolic syndrome. All the above studies confirm that flavonoids have a role in promoting metabolic health.</w:t>
      </w:r>
      <w:del w:id="773" w:author="佳煜 张" w:date="2025-09-21T20:22:00Z" w16du:dateUtc="2025-09-21T12:22:00Z">
        <w:r w:rsidRPr="00362627" w:rsidDel="00A44C54">
          <w:rPr>
            <w:rFonts w:ascii="Times New Roman" w:hAnsi="Times New Roman" w:cs="Times New Roman"/>
            <w:noProof/>
            <w:color w:val="007BB8"/>
            <w:sz w:val="24"/>
            <w:vertAlign w:val="superscript"/>
            <w:rPrChange w:id="774" w:author="佳煜 张" w:date="2025-09-21T21:17:00Z" w16du:dateUtc="2025-09-21T13:17:00Z">
              <w:rPr>
                <w:rFonts w:ascii="Times New Roman" w:hAnsi="Times New Roman" w:cs="Times New Roman"/>
                <w:sz w:val="24"/>
                <w:vertAlign w:val="superscript"/>
              </w:rPr>
            </w:rPrChange>
          </w:rPr>
          <w:fldChar w:fldCharType="begin"/>
        </w:r>
        <w:r w:rsidRPr="00362627" w:rsidDel="00A44C54">
          <w:rPr>
            <w:rFonts w:ascii="Times New Roman" w:hAnsi="Times New Roman" w:cs="Times New Roman"/>
            <w:noProof/>
            <w:color w:val="007BB8"/>
            <w:sz w:val="24"/>
            <w:vertAlign w:val="superscript"/>
            <w:rPrChange w:id="775" w:author="佳煜 张" w:date="2025-09-21T21:17:00Z" w16du:dateUtc="2025-09-21T13:17:00Z">
              <w:rPr>
                <w:rFonts w:ascii="Times New Roman" w:hAnsi="Times New Roman" w:cs="Times New Roman"/>
                <w:sz w:val="24"/>
                <w:vertAlign w:val="superscript"/>
              </w:rPr>
            </w:rPrChange>
          </w:rPr>
          <w:delInstrText xml:space="preserve"> ADDIN ZOTERO_ITEM CSL_CITATION {"citationID":"CUUsuQP2","properties":{"formattedCitation":"(29)","plainCitation":"(29)","noteIndex":0},"citationItems":[{"id":57,"uris":["http://zotero.org/users/local/2HqMmNMN/items/TL4RRLE2"],"itemData":{"id":57,"type":"article-journal","abstract":"Flavonoids have been implicated in the prevention of cardiovascular diseases (CVD). In a prospective approach, we investigated whether habitual flavonoid intake from fruit, vegetables and juices (FlavFVJ) during adolescence is associated with adult levels of serum lipids, one of the main CVD risk factors. This analysis included healthy participants from the Dortmund Nutritional and Anthropometric Longitudinally Designed (DONALD) study, who had provided a fasting blood sample in adulthood (aged 18-39 years), data on FlavFVJ intake during adolescence (females: 9-15 years, males: 10-16 years)-estimated either from multiple 3-day weighed dietary records (n = 257), or from validated biomarker hippuric acid (uHA) excretion from multiple 24-h urine samples (n = 233)-together with information on relevant covariates. In multivariable linear regression analyses, a higher FlavFVJ intake during adolescence was independently associated with higher serum high-density lipoprotein cholesterol (HDL-C) levels among males (Ptrend = 0.038); however, the inclusion of adult waist circumference attenuated this association (Ptrend = 0.053). FlavFVJ was not associated with triglycerides (TG), total cholesterol (TC) or low-density lipoprotein cholesterol (LDL-C; all Ptrend ≥ 0.1), nor was uHA excretion with any serum lipid outcome among males (all Ptrend ≥ 0.5). Neither FlavFVJ intake nor uHA excretion was associated with serum lipids among women (all Ptrend ≥ 0.1). However, a higher flavonoid intake from fruit and vegetables was independently related to lower LDL-C levels (Ptrend = 0.021), while a higher intake from juices was associated with higher LDL-C levels (Ptrend = 0.016) among females. In conclusion, a higher flavonoid intake from fruit, vegetables and/or juices during adolescence may be linked to cholesterol levels in early adulthood in a sex- and food source-specific manner.","container-title":"Nutrients","DOI":"10.3390/nu10040488","ISSN":"2072-6643","issue":"4","journalAbbreviation":"Nutrients","language":"eng","note":"PMID: 29662000\nPMCID: PMC5946273","page":"488","source":"PubMed","title":"Habitual Flavonoid Intake from Fruit and Vegetables during Adolescence and Serum Lipid Levels in Early Adulthood: A Prospective Analysis","title-short":"Habitual Flavonoid Intake from Fruit and Vegetables during Adolescence and Serum Lipid Levels in Early Adulthood","volume":"10","author":[{"family":"Penczynski","given":"Katharina J."},{"family":"Remer","given":"Thomas"},{"family":"Herder","given":"Christian"},{"family":"Kalhoff","given":"Hermann"},{"family":"Rienks","given":"Johanna"},{"family":"Markgraf","given":"Daniel F."},{"family":"Roden","given":"Michael"},{"family":"Buyken","given":"Anette E."}],"issued":{"date-parts":[["2018",4,14]]},"citation-key":"penczynskiHabitualFlavonoidIntake2018"}}],"schema":"https://github.com/citation-style-language/schema/raw/master/csl-citation.json"} </w:delInstrText>
        </w:r>
        <w:r w:rsidRPr="00362627" w:rsidDel="00A44C54">
          <w:rPr>
            <w:rFonts w:ascii="Times New Roman" w:hAnsi="Times New Roman" w:cs="Times New Roman"/>
            <w:noProof/>
            <w:color w:val="007BB8"/>
            <w:sz w:val="24"/>
            <w:vertAlign w:val="superscript"/>
            <w:rPrChange w:id="776" w:author="佳煜 张" w:date="2025-09-21T21:17:00Z" w16du:dateUtc="2025-09-21T13:17:00Z">
              <w:rPr>
                <w:rFonts w:ascii="Times New Roman" w:hAnsi="Times New Roman" w:cs="Times New Roman"/>
                <w:sz w:val="24"/>
                <w:vertAlign w:val="superscript"/>
              </w:rPr>
            </w:rPrChange>
          </w:rPr>
          <w:fldChar w:fldCharType="separate"/>
        </w:r>
        <w:r w:rsidRPr="00362627" w:rsidDel="00A44C54">
          <w:rPr>
            <w:rFonts w:ascii="Times New Roman" w:hAnsi="Times New Roman" w:cs="Times New Roman" w:hint="eastAsia"/>
            <w:noProof/>
            <w:color w:val="007BB8"/>
            <w:sz w:val="24"/>
            <w:vertAlign w:val="superscript"/>
            <w:rPrChange w:id="777" w:author="佳煜 张" w:date="2025-09-21T21:17:00Z" w16du:dateUtc="2025-09-21T13:17:00Z">
              <w:rPr>
                <w:rFonts w:ascii="Times New Roman" w:hAnsi="Times New Roman" w:cs="Times New Roman" w:hint="eastAsia"/>
                <w:sz w:val="24"/>
                <w:vertAlign w:val="superscript"/>
              </w:rPr>
            </w:rPrChange>
          </w:rPr>
          <w:delText>(</w:delText>
        </w:r>
        <w:r w:rsidRPr="00362627" w:rsidDel="00A44C54">
          <w:rPr>
            <w:rFonts w:ascii="Times New Roman" w:hAnsi="Times New Roman" w:cs="Times New Roman"/>
            <w:noProof/>
            <w:color w:val="007BB8"/>
            <w:sz w:val="24"/>
            <w:vertAlign w:val="superscript"/>
            <w:rPrChange w:id="778" w:author="佳煜 张" w:date="2025-09-21T21:17:00Z" w16du:dateUtc="2025-09-21T13:17:00Z">
              <w:rPr>
                <w:rFonts w:ascii="Times New Roman" w:hAnsi="Times New Roman" w:cs="Times New Roman"/>
                <w:sz w:val="24"/>
                <w:vertAlign w:val="superscript"/>
              </w:rPr>
            </w:rPrChange>
          </w:rPr>
          <w:delText>29</w:delText>
        </w:r>
        <w:r w:rsidRPr="00362627" w:rsidDel="00A44C54">
          <w:rPr>
            <w:rFonts w:ascii="Times New Roman" w:hAnsi="Times New Roman" w:cs="Times New Roman" w:hint="eastAsia"/>
            <w:noProof/>
            <w:color w:val="007BB8"/>
            <w:sz w:val="24"/>
            <w:vertAlign w:val="superscript"/>
            <w:rPrChange w:id="779" w:author="佳煜 张" w:date="2025-09-21T21:17:00Z" w16du:dateUtc="2025-09-21T13:17:00Z">
              <w:rPr>
                <w:rFonts w:ascii="Times New Roman" w:hAnsi="Times New Roman" w:cs="Times New Roman" w:hint="eastAsia"/>
                <w:sz w:val="24"/>
                <w:vertAlign w:val="superscript"/>
              </w:rPr>
            </w:rPrChange>
          </w:rPr>
          <w:delText>)</w:delText>
        </w:r>
        <w:r w:rsidRPr="00362627" w:rsidDel="00A44C54">
          <w:rPr>
            <w:rFonts w:ascii="Times New Roman" w:hAnsi="Times New Roman" w:cs="Times New Roman"/>
            <w:noProof/>
            <w:color w:val="007BB8"/>
            <w:sz w:val="24"/>
            <w:vertAlign w:val="superscript"/>
            <w:rPrChange w:id="780" w:author="佳煜 张" w:date="2025-09-21T21:17:00Z" w16du:dateUtc="2025-09-21T13:17:00Z">
              <w:rPr>
                <w:rFonts w:ascii="Times New Roman" w:hAnsi="Times New Roman" w:cs="Times New Roman"/>
                <w:sz w:val="24"/>
                <w:vertAlign w:val="superscript"/>
              </w:rPr>
            </w:rPrChange>
          </w:rPr>
          <w:fldChar w:fldCharType="end"/>
        </w:r>
      </w:del>
      <w:r w:rsidR="00A44C54" w:rsidRPr="00362627">
        <w:rPr>
          <w:rFonts w:ascii="Times New Roman" w:hAnsi="Times New Roman" w:cs="Times New Roman"/>
          <w:noProof/>
          <w:color w:val="007BB8"/>
          <w:sz w:val="24"/>
          <w:vertAlign w:val="superscript"/>
          <w:rPrChange w:id="781" w:author="佳煜 张" w:date="2025-09-21T21:17:00Z" w16du:dateUtc="2025-09-21T13:17:00Z">
            <w:rPr>
              <w:rFonts w:ascii="Times New Roman" w:hAnsi="Times New Roman" w:cs="Times New Roman"/>
              <w:sz w:val="24"/>
              <w:vertAlign w:val="superscript"/>
            </w:rPr>
          </w:rPrChange>
        </w:rPr>
        <w:fldChar w:fldCharType="begin">
          <w:fldData xml:space="preserve">PEVuZE5vdGU+PENpdGU+PEF1dGhvcj5QZW5jenluc2tpPC9BdXRob3I+PFllYXI+MjAxODwvWWVh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=
</w:fldData>
        </w:fldChar>
      </w:r>
      <w:r w:rsidR="004E0B8D" w:rsidRPr="00362627">
        <w:rPr>
          <w:rFonts w:ascii="Times New Roman" w:hAnsi="Times New Roman" w:cs="Times New Roman"/>
          <w:noProof/>
          <w:color w:val="007BB8"/>
          <w:sz w:val="24"/>
          <w:vertAlign w:val="superscript"/>
          <w:rPrChange w:id="782" w:author="佳煜 张" w:date="2025-09-21T21:17:00Z" w16du:dateUtc="2025-09-21T13:17:00Z">
            <w:rPr>
              <w:rFonts w:ascii="Times New Roman" w:hAnsi="Times New Roman" w:cs="Times New Roman"/>
              <w:sz w:val="24"/>
              <w:vertAlign w:val="superscript"/>
            </w:rPr>
          </w:rPrChange>
        </w:rPr>
        <w:instrText xml:space="preserve"> ADDIN EN.CITE </w:instrText>
      </w:r>
      <w:r w:rsidR="004E0B8D" w:rsidRPr="00362627">
        <w:rPr>
          <w:rFonts w:ascii="Times New Roman" w:hAnsi="Times New Roman" w:cs="Times New Roman"/>
          <w:noProof/>
          <w:color w:val="007BB8"/>
          <w:sz w:val="24"/>
          <w:vertAlign w:val="superscript"/>
          <w:rPrChange w:id="783" w:author="佳煜 张" w:date="2025-09-21T21:17:00Z" w16du:dateUtc="2025-09-21T13:17:00Z">
            <w:rPr>
              <w:rFonts w:ascii="Times New Roman" w:hAnsi="Times New Roman" w:cs="Times New Roman"/>
              <w:sz w:val="24"/>
              <w:vertAlign w:val="superscript"/>
            </w:rPr>
          </w:rPrChange>
        </w:rPr>
        <w:fldChar w:fldCharType="begin">
          <w:fldData xml:space="preserve">PEVuZE5vdGU+PENpdGU+PEF1dGhvcj5QZW5jenluc2tpPC9BdXRob3I+PFllYXI+MjAxODwvWWVh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=
</w:fldData>
        </w:fldChar>
      </w:r>
      <w:r w:rsidR="004E0B8D" w:rsidRPr="00362627">
        <w:rPr>
          <w:rFonts w:ascii="Times New Roman" w:hAnsi="Times New Roman" w:cs="Times New Roman"/>
          <w:noProof/>
          <w:color w:val="007BB8"/>
          <w:sz w:val="24"/>
          <w:vertAlign w:val="superscript"/>
          <w:rPrChange w:id="784" w:author="佳煜 张" w:date="2025-09-21T21:17:00Z" w16du:dateUtc="2025-09-21T13:17:00Z">
            <w:rPr>
              <w:rFonts w:ascii="Times New Roman" w:hAnsi="Times New Roman" w:cs="Times New Roman"/>
              <w:sz w:val="24"/>
              <w:vertAlign w:val="superscript"/>
            </w:rPr>
          </w:rPrChange>
        </w:rPr>
        <w:instrText xml:space="preserve"> ADDIN EN.CITE.DATA </w:instrText>
      </w:r>
      <w:r w:rsidR="004E0B8D" w:rsidRPr="00362627">
        <w:rPr>
          <w:rFonts w:ascii="Times New Roman" w:hAnsi="Times New Roman" w:cs="Times New Roman"/>
          <w:noProof/>
          <w:color w:val="007BB8"/>
          <w:sz w:val="24"/>
          <w:vertAlign w:val="superscript"/>
          <w:rPrChange w:id="785" w:author="佳煜 张" w:date="2025-09-21T21:17:00Z" w16du:dateUtc="2025-09-21T13:17:00Z">
            <w:rPr>
              <w:rFonts w:ascii="Times New Roman" w:hAnsi="Times New Roman" w:cs="Times New Roman"/>
              <w:sz w:val="24"/>
              <w:vertAlign w:val="superscript"/>
            </w:rPr>
          </w:rPrChange>
        </w:rPr>
      </w:r>
      <w:r w:rsidR="004E0B8D" w:rsidRPr="00362627">
        <w:rPr>
          <w:rFonts w:ascii="Times New Roman" w:hAnsi="Times New Roman" w:cs="Times New Roman"/>
          <w:noProof/>
          <w:color w:val="007BB8"/>
          <w:sz w:val="24"/>
          <w:vertAlign w:val="superscript"/>
          <w:rPrChange w:id="786" w:author="佳煜 张" w:date="2025-09-21T21:17:00Z" w16du:dateUtc="2025-09-21T13:17:00Z">
            <w:rPr>
              <w:rFonts w:ascii="Times New Roman" w:hAnsi="Times New Roman" w:cs="Times New Roman"/>
              <w:sz w:val="24"/>
              <w:vertAlign w:val="superscript"/>
            </w:rPr>
          </w:rPrChange>
        </w:rPr>
        <w:fldChar w:fldCharType="end"/>
      </w:r>
      <w:r w:rsidR="00A44C54" w:rsidRPr="00362627">
        <w:rPr>
          <w:rFonts w:ascii="Times New Roman" w:hAnsi="Times New Roman" w:cs="Times New Roman"/>
          <w:noProof/>
          <w:color w:val="007BB8"/>
          <w:sz w:val="24"/>
          <w:vertAlign w:val="superscript"/>
          <w:rPrChange w:id="787" w:author="佳煜 张" w:date="2025-09-21T21:17:00Z" w16du:dateUtc="2025-09-21T13:17:00Z">
            <w:rPr>
              <w:rFonts w:ascii="Times New Roman" w:hAnsi="Times New Roman" w:cs="Times New Roman"/>
              <w:sz w:val="24"/>
              <w:vertAlign w:val="superscript"/>
            </w:rPr>
          </w:rPrChange>
        </w:rPr>
        <w:fldChar w:fldCharType="separate"/>
      </w:r>
      <w:r w:rsidR="004E0B8D" w:rsidRPr="00362627">
        <w:rPr>
          <w:rFonts w:ascii="Times New Roman" w:hAnsi="Times New Roman" w:cs="Times New Roman"/>
          <w:noProof/>
          <w:color w:val="007BB8"/>
          <w:sz w:val="24"/>
          <w:vertAlign w:val="superscript"/>
          <w:rPrChange w:id="788" w:author="佳煜 张" w:date="2025-09-21T21:17:00Z" w16du:dateUtc="2025-09-21T13:17:00Z">
            <w:rPr>
              <w:rFonts w:ascii="Times New Roman" w:hAnsi="Times New Roman" w:cs="Times New Roman"/>
              <w:noProof/>
              <w:sz w:val="24"/>
              <w:vertAlign w:val="superscript"/>
            </w:rPr>
          </w:rPrChange>
        </w:rPr>
        <w:t>[</w:t>
      </w:r>
      <w:r w:rsidR="00CF74EC" w:rsidRPr="00362627">
        <w:rPr>
          <w:rFonts w:ascii="Times New Roman" w:hAnsi="Times New Roman" w:cs="Times New Roman"/>
          <w:noProof/>
          <w:color w:val="007BB8"/>
          <w:sz w:val="24"/>
          <w:vertAlign w:val="superscript"/>
          <w:rPrChange w:id="789" w:author="佳煜 张" w:date="2025-09-21T21:17:00Z" w16du:dateUtc="2025-09-21T13:17:00Z">
            <w:rPr>
              <w:rFonts w:ascii="Times New Roman" w:hAnsi="Times New Roman" w:cs="Times New Roman"/>
              <w:noProof/>
              <w:sz w:val="24"/>
              <w:vertAlign w:val="superscript"/>
            </w:rPr>
          </w:rPrChange>
        </w:rPr>
        <w:fldChar w:fldCharType="begin"/>
      </w:r>
      <w:r w:rsidR="00CF74EC" w:rsidRPr="00362627">
        <w:rPr>
          <w:rFonts w:ascii="Times New Roman" w:hAnsi="Times New Roman" w:cs="Times New Roman"/>
          <w:noProof/>
          <w:color w:val="007BB8"/>
          <w:sz w:val="24"/>
          <w:vertAlign w:val="superscript"/>
          <w:rPrChange w:id="790" w:author="佳煜 张" w:date="2025-09-21T21:17:00Z" w16du:dateUtc="2025-09-21T13:17:00Z">
            <w:rPr>
              <w:rFonts w:ascii="Times New Roman" w:hAnsi="Times New Roman" w:cs="Times New Roman"/>
              <w:noProof/>
              <w:sz w:val="24"/>
              <w:vertAlign w:val="superscript"/>
            </w:rPr>
          </w:rPrChange>
        </w:rPr>
        <w:instrText xml:space="preserve"> HYPERLINK \l "_ENREF_30" \o "Penczynski, 2018 #35" </w:instrText>
      </w:r>
      <w:r w:rsidR="00CF74EC" w:rsidRPr="00362627">
        <w:rPr>
          <w:rFonts w:ascii="Times New Roman" w:hAnsi="Times New Roman" w:cs="Times New Roman"/>
          <w:noProof/>
          <w:color w:val="007BB8"/>
          <w:sz w:val="24"/>
          <w:vertAlign w:val="superscript"/>
          <w:rPrChange w:id="791" w:author="佳煜 张" w:date="2025-09-21T21:17:00Z" w16du:dateUtc="2025-09-21T13:17:00Z">
            <w:rPr>
              <w:rFonts w:ascii="Times New Roman" w:hAnsi="Times New Roman" w:cs="Times New Roman"/>
              <w:noProof/>
              <w:sz w:val="24"/>
              <w:vertAlign w:val="superscript"/>
            </w:rPr>
          </w:rPrChange>
        </w:rPr>
      </w:r>
      <w:r w:rsidR="00CF74EC" w:rsidRPr="00362627">
        <w:rPr>
          <w:rFonts w:ascii="Times New Roman" w:hAnsi="Times New Roman" w:cs="Times New Roman"/>
          <w:noProof/>
          <w:color w:val="007BB8"/>
          <w:sz w:val="24"/>
          <w:vertAlign w:val="superscript"/>
          <w:rPrChange w:id="792" w:author="佳煜 张" w:date="2025-09-21T21:17:00Z" w16du:dateUtc="2025-09-21T13:17:00Z">
            <w:rPr>
              <w:rFonts w:ascii="Times New Roman" w:hAnsi="Times New Roman" w:cs="Times New Roman"/>
              <w:noProof/>
              <w:sz w:val="24"/>
              <w:vertAlign w:val="superscript"/>
            </w:rPr>
          </w:rPrChange>
        </w:rPr>
        <w:fldChar w:fldCharType="separate"/>
      </w:r>
      <w:r w:rsidR="00CF74EC" w:rsidRPr="00362627">
        <w:rPr>
          <w:rFonts w:ascii="Times New Roman" w:hAnsi="Times New Roman" w:cs="Times New Roman"/>
          <w:noProof/>
          <w:color w:val="007BB8"/>
          <w:sz w:val="24"/>
          <w:vertAlign w:val="superscript"/>
          <w:rPrChange w:id="793" w:author="佳煜 张" w:date="2025-09-21T21:17:00Z" w16du:dateUtc="2025-09-21T13:17:00Z">
            <w:rPr>
              <w:rFonts w:ascii="Times New Roman" w:hAnsi="Times New Roman" w:cs="Times New Roman"/>
              <w:noProof/>
              <w:sz w:val="24"/>
              <w:vertAlign w:val="superscript"/>
            </w:rPr>
          </w:rPrChange>
        </w:rPr>
        <w:t>30</w:t>
      </w:r>
      <w:r w:rsidR="00CF74EC" w:rsidRPr="00362627">
        <w:rPr>
          <w:rFonts w:ascii="Times New Roman" w:hAnsi="Times New Roman" w:cs="Times New Roman"/>
          <w:noProof/>
          <w:color w:val="007BB8"/>
          <w:sz w:val="24"/>
          <w:vertAlign w:val="superscript"/>
          <w:rPrChange w:id="794" w:author="佳煜 张" w:date="2025-09-21T21:17:00Z" w16du:dateUtc="2025-09-21T13:17:00Z">
            <w:rPr>
              <w:rFonts w:ascii="Times New Roman" w:hAnsi="Times New Roman" w:cs="Times New Roman"/>
              <w:noProof/>
              <w:sz w:val="24"/>
              <w:vertAlign w:val="superscript"/>
            </w:rPr>
          </w:rPrChange>
        </w:rPr>
        <w:fldChar w:fldCharType="end"/>
      </w:r>
      <w:r w:rsidR="004E0B8D" w:rsidRPr="00362627">
        <w:rPr>
          <w:rFonts w:ascii="Times New Roman" w:hAnsi="Times New Roman" w:cs="Times New Roman"/>
          <w:noProof/>
          <w:color w:val="007BB8"/>
          <w:sz w:val="24"/>
          <w:vertAlign w:val="superscript"/>
          <w:rPrChange w:id="795" w:author="佳煜 张" w:date="2025-09-21T21:17:00Z" w16du:dateUtc="2025-09-21T13:17:00Z">
            <w:rPr>
              <w:rFonts w:ascii="Times New Roman" w:hAnsi="Times New Roman" w:cs="Times New Roman"/>
              <w:noProof/>
              <w:sz w:val="24"/>
              <w:vertAlign w:val="superscript"/>
            </w:rPr>
          </w:rPrChange>
        </w:rPr>
        <w:t>]</w:t>
      </w:r>
      <w:r w:rsidR="00A44C54" w:rsidRPr="00362627">
        <w:rPr>
          <w:rFonts w:ascii="Times New Roman" w:hAnsi="Times New Roman" w:cs="Times New Roman"/>
          <w:noProof/>
          <w:color w:val="007BB8"/>
          <w:sz w:val="24"/>
          <w:vertAlign w:val="superscript"/>
          <w:rPrChange w:id="796" w:author="佳煜 张" w:date="2025-09-21T21:17:00Z" w16du:dateUtc="2025-09-21T13:17:00Z">
            <w:rPr>
              <w:rFonts w:ascii="Times New Roman" w:hAnsi="Times New Roman" w:cs="Times New Roman"/>
              <w:sz w:val="24"/>
              <w:vertAlign w:val="superscript"/>
            </w:rPr>
          </w:rPrChange>
        </w:rPr>
        <w:fldChar w:fldCharType="end"/>
      </w:r>
      <w:r>
        <w:rPr>
          <w:rFonts w:ascii="Times New Roman" w:hAnsi="Times New Roman" w:cs="Times New Roman"/>
          <w:sz w:val="24"/>
        </w:rPr>
        <w:t xml:space="preserve"> Flavonoids also have anti-obesity activity and can prevent obesity and related comorbidities by reducing adipose tissue mass, thereby reducing intracellular free radical formation, increasing antioxidant defense, and attenuating inflammatory signaling pathways.</w:t>
      </w:r>
      <w:del w:id="797" w:author="佳煜 张" w:date="2025-09-21T20:30:00Z" w16du:dateUtc="2025-09-21T12:30:00Z">
        <w:r w:rsidRPr="00362627" w:rsidDel="006E2B16">
          <w:rPr>
            <w:rFonts w:ascii="Times New Roman" w:hAnsi="Times New Roman" w:cs="Times New Roman"/>
            <w:noProof/>
            <w:color w:val="007BB8"/>
            <w:sz w:val="24"/>
            <w:vertAlign w:val="superscript"/>
            <w:rPrChange w:id="798" w:author="佳煜 张" w:date="2025-09-21T21:17:00Z" w16du:dateUtc="2025-09-21T13:17:00Z">
              <w:rPr>
                <w:rFonts w:ascii="Times New Roman" w:hAnsi="Times New Roman" w:cs="Times New Roman"/>
                <w:sz w:val="24"/>
                <w:vertAlign w:val="superscript"/>
              </w:rPr>
            </w:rPrChange>
          </w:rPr>
          <w:fldChar w:fldCharType="begin"/>
        </w:r>
        <w:r w:rsidRPr="00362627" w:rsidDel="006E2B16">
          <w:rPr>
            <w:rFonts w:ascii="Times New Roman" w:hAnsi="Times New Roman" w:cs="Times New Roman"/>
            <w:noProof/>
            <w:color w:val="007BB8"/>
            <w:sz w:val="24"/>
            <w:vertAlign w:val="superscript"/>
            <w:rPrChange w:id="799" w:author="佳煜 张" w:date="2025-09-21T21:17:00Z" w16du:dateUtc="2025-09-21T13:17:00Z">
              <w:rPr>
                <w:rFonts w:ascii="Times New Roman" w:hAnsi="Times New Roman" w:cs="Times New Roman"/>
                <w:sz w:val="24"/>
                <w:vertAlign w:val="superscript"/>
              </w:rPr>
            </w:rPrChange>
          </w:rPr>
          <w:delInstrText xml:space="preserve"> ADDIN ZOTERO_ITEM CSL_CITATION {"citationID":"NIkKeCR4","properties":{"formattedCitation":"(30)","plainCitation":"(30)","noteIndex":0},"citationItems":[{"id":131,"uris":["http://zotero.org/users/local/2HqMmNMN/items/94ANYL8W"],"itemData":{"id":131,"type":"webpage","title":"Dietary flavonoids as a potential intervention to improve redox balance in obesity and related co-morbidities: A review | nutrition research reviews | cambridge core","URL":"https://www.cambridge.org/core/journals/nutrition-research-reviews/article/dietary-flavonoids-as-a-potential-intervention-to-improve-redox-balance-in-obesity-and-related-comorbidities-a-review/32ECD014B406BA2C27D0B15FD82B7898","accessed":{"date-parts":[["2025",4,27]]},"citation-key":"DietaryFlavonoidsPotential"}}],"schema":"https://github.com/citation-style-language/schema/raw/master/csl-citation.json"} </w:delInstrText>
        </w:r>
        <w:r w:rsidRPr="00362627" w:rsidDel="006E2B16">
          <w:rPr>
            <w:rFonts w:ascii="Times New Roman" w:hAnsi="Times New Roman" w:cs="Times New Roman"/>
            <w:noProof/>
            <w:color w:val="007BB8"/>
            <w:sz w:val="24"/>
            <w:vertAlign w:val="superscript"/>
            <w:rPrChange w:id="800" w:author="佳煜 张" w:date="2025-09-21T21:17:00Z" w16du:dateUtc="2025-09-21T13:17:00Z">
              <w:rPr>
                <w:rFonts w:ascii="Times New Roman" w:hAnsi="Times New Roman" w:cs="Times New Roman"/>
                <w:sz w:val="24"/>
                <w:vertAlign w:val="superscript"/>
              </w:rPr>
            </w:rPrChange>
          </w:rPr>
          <w:fldChar w:fldCharType="separate"/>
        </w:r>
        <w:r w:rsidRPr="00362627" w:rsidDel="006E2B16">
          <w:rPr>
            <w:rFonts w:ascii="Times New Roman" w:hAnsi="Times New Roman" w:cs="Times New Roman" w:hint="eastAsia"/>
            <w:noProof/>
            <w:color w:val="007BB8"/>
            <w:sz w:val="24"/>
            <w:vertAlign w:val="superscript"/>
            <w:rPrChange w:id="801" w:author="佳煜 张" w:date="2025-09-21T21:17:00Z" w16du:dateUtc="2025-09-21T13:17:00Z">
              <w:rPr>
                <w:rFonts w:ascii="Times New Roman" w:hAnsi="Times New Roman" w:cs="Times New Roman" w:hint="eastAsia"/>
                <w:sz w:val="24"/>
                <w:vertAlign w:val="superscript"/>
              </w:rPr>
            </w:rPrChange>
          </w:rPr>
          <w:delText>(</w:delText>
        </w:r>
        <w:r w:rsidRPr="00362627" w:rsidDel="006E2B16">
          <w:rPr>
            <w:rFonts w:ascii="Times New Roman" w:hAnsi="Times New Roman" w:cs="Times New Roman"/>
            <w:noProof/>
            <w:color w:val="007BB8"/>
            <w:sz w:val="24"/>
            <w:vertAlign w:val="superscript"/>
            <w:rPrChange w:id="802" w:author="佳煜 张" w:date="2025-09-21T21:17:00Z" w16du:dateUtc="2025-09-21T13:17:00Z">
              <w:rPr>
                <w:rFonts w:ascii="Times New Roman" w:hAnsi="Times New Roman" w:cs="Times New Roman"/>
                <w:sz w:val="24"/>
                <w:vertAlign w:val="superscript"/>
              </w:rPr>
            </w:rPrChange>
          </w:rPr>
          <w:delText>30</w:delText>
        </w:r>
        <w:r w:rsidRPr="00362627" w:rsidDel="006E2B16">
          <w:rPr>
            <w:rFonts w:ascii="Times New Roman" w:hAnsi="Times New Roman" w:cs="Times New Roman" w:hint="eastAsia"/>
            <w:noProof/>
            <w:color w:val="007BB8"/>
            <w:sz w:val="24"/>
            <w:vertAlign w:val="superscript"/>
            <w:rPrChange w:id="803" w:author="佳煜 张" w:date="2025-09-21T21:17:00Z" w16du:dateUtc="2025-09-21T13:17:00Z">
              <w:rPr>
                <w:rFonts w:ascii="Times New Roman" w:hAnsi="Times New Roman" w:cs="Times New Roman" w:hint="eastAsia"/>
                <w:sz w:val="24"/>
                <w:vertAlign w:val="superscript"/>
              </w:rPr>
            </w:rPrChange>
          </w:rPr>
          <w:delText>)</w:delText>
        </w:r>
        <w:r w:rsidRPr="00362627" w:rsidDel="006E2B16">
          <w:rPr>
            <w:rFonts w:ascii="Times New Roman" w:hAnsi="Times New Roman" w:cs="Times New Roman"/>
            <w:noProof/>
            <w:color w:val="007BB8"/>
            <w:sz w:val="24"/>
            <w:vertAlign w:val="superscript"/>
            <w:rPrChange w:id="804" w:author="佳煜 张" w:date="2025-09-21T21:17:00Z" w16du:dateUtc="2025-09-21T13:17:00Z">
              <w:rPr>
                <w:rFonts w:ascii="Times New Roman" w:hAnsi="Times New Roman" w:cs="Times New Roman"/>
                <w:sz w:val="24"/>
                <w:vertAlign w:val="superscript"/>
              </w:rPr>
            </w:rPrChange>
          </w:rPr>
          <w:fldChar w:fldCharType="end"/>
        </w:r>
      </w:del>
      <w:r w:rsidR="006E2B16" w:rsidRPr="00362627">
        <w:rPr>
          <w:rFonts w:ascii="Times New Roman" w:hAnsi="Times New Roman" w:cs="Times New Roman"/>
          <w:noProof/>
          <w:color w:val="007BB8"/>
          <w:sz w:val="24"/>
          <w:vertAlign w:val="superscript"/>
          <w:rPrChange w:id="805" w:author="佳煜 张" w:date="2025-09-21T21:17:00Z" w16du:dateUtc="2025-09-21T13:17:00Z">
            <w:rPr>
              <w:rFonts w:ascii="Times New Roman" w:hAnsi="Times New Roman" w:cs="Times New Roman"/>
              <w:sz w:val="24"/>
              <w:vertAlign w:val="superscript"/>
            </w:rPr>
          </w:rPrChange>
        </w:rPr>
        <w:fldChar w:fldCharType="begin">
          <w:fldData xml:space="preserve">PEVuZE5vdGU+PENpdGU+PEF1dGhvcj5HZW50aWxlPC9BdXRob3I+PFllYXI+MjAxODwvWWVhcj48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</w:fldData>
        </w:fldChar>
      </w:r>
      <w:r w:rsidR="006E2B16" w:rsidRPr="00362627">
        <w:rPr>
          <w:rFonts w:ascii="Times New Roman" w:hAnsi="Times New Roman" w:cs="Times New Roman"/>
          <w:noProof/>
          <w:color w:val="007BB8"/>
          <w:sz w:val="24"/>
          <w:vertAlign w:val="superscript"/>
          <w:rPrChange w:id="806" w:author="佳煜 张" w:date="2025-09-21T21:17:00Z" w16du:dateUtc="2025-09-21T13:17:00Z">
            <w:rPr>
              <w:rFonts w:ascii="Times New Roman" w:hAnsi="Times New Roman" w:cs="Times New Roman"/>
              <w:sz w:val="24"/>
              <w:vertAlign w:val="superscript"/>
            </w:rPr>
          </w:rPrChange>
        </w:rPr>
        <w:instrText xml:space="preserve"> ADDIN EN.CITE </w:instrText>
      </w:r>
      <w:r w:rsidR="006E2B16" w:rsidRPr="00362627">
        <w:rPr>
          <w:rFonts w:ascii="Times New Roman" w:hAnsi="Times New Roman" w:cs="Times New Roman"/>
          <w:noProof/>
          <w:color w:val="007BB8"/>
          <w:sz w:val="24"/>
          <w:vertAlign w:val="superscript"/>
          <w:rPrChange w:id="807" w:author="佳煜 张" w:date="2025-09-21T21:17:00Z" w16du:dateUtc="2025-09-21T13:17:00Z">
            <w:rPr>
              <w:rFonts w:ascii="Times New Roman" w:hAnsi="Times New Roman" w:cs="Times New Roman"/>
              <w:sz w:val="24"/>
              <w:vertAlign w:val="superscript"/>
            </w:rPr>
          </w:rPrChange>
        </w:rPr>
        <w:fldChar w:fldCharType="begin">
          <w:fldData xml:space="preserve">PEVuZE5vdGU+PENpdGU+PEF1dGhvcj5HZW50aWxlPC9BdXRob3I+PFllYXI+MjAxODwvWWVhcj48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</w:fldData>
        </w:fldChar>
      </w:r>
      <w:r w:rsidR="006E2B16" w:rsidRPr="00362627">
        <w:rPr>
          <w:rFonts w:ascii="Times New Roman" w:hAnsi="Times New Roman" w:cs="Times New Roman"/>
          <w:noProof/>
          <w:color w:val="007BB8"/>
          <w:sz w:val="24"/>
          <w:vertAlign w:val="superscript"/>
          <w:rPrChange w:id="808" w:author="佳煜 张" w:date="2025-09-21T21:17:00Z" w16du:dateUtc="2025-09-21T13:17:00Z">
            <w:rPr>
              <w:rFonts w:ascii="Times New Roman" w:hAnsi="Times New Roman" w:cs="Times New Roman"/>
              <w:sz w:val="24"/>
              <w:vertAlign w:val="superscript"/>
            </w:rPr>
          </w:rPrChange>
        </w:rPr>
        <w:instrText xml:space="preserve"> ADDIN EN.CITE.DATA </w:instrText>
      </w:r>
      <w:r w:rsidR="006E2B16" w:rsidRPr="00362627">
        <w:rPr>
          <w:rFonts w:ascii="Times New Roman" w:hAnsi="Times New Roman" w:cs="Times New Roman"/>
          <w:noProof/>
          <w:color w:val="007BB8"/>
          <w:sz w:val="24"/>
          <w:vertAlign w:val="superscript"/>
          <w:rPrChange w:id="809" w:author="佳煜 张" w:date="2025-09-21T21:17:00Z" w16du:dateUtc="2025-09-21T13:17:00Z">
            <w:rPr>
              <w:rFonts w:ascii="Times New Roman" w:hAnsi="Times New Roman" w:cs="Times New Roman"/>
              <w:sz w:val="24"/>
              <w:vertAlign w:val="superscript"/>
            </w:rPr>
          </w:rPrChange>
        </w:rPr>
      </w:r>
      <w:r w:rsidR="006E2B16" w:rsidRPr="00362627">
        <w:rPr>
          <w:rFonts w:ascii="Times New Roman" w:hAnsi="Times New Roman" w:cs="Times New Roman"/>
          <w:noProof/>
          <w:color w:val="007BB8"/>
          <w:sz w:val="24"/>
          <w:vertAlign w:val="superscript"/>
          <w:rPrChange w:id="810" w:author="佳煜 张" w:date="2025-09-21T21:17:00Z" w16du:dateUtc="2025-09-21T13:17:00Z">
            <w:rPr>
              <w:rFonts w:ascii="Times New Roman" w:hAnsi="Times New Roman" w:cs="Times New Roman"/>
              <w:sz w:val="24"/>
              <w:vertAlign w:val="superscript"/>
            </w:rPr>
          </w:rPrChange>
        </w:rPr>
        <w:fldChar w:fldCharType="end"/>
      </w:r>
      <w:r w:rsidR="006E2B16" w:rsidRPr="00362627">
        <w:rPr>
          <w:rFonts w:ascii="Times New Roman" w:hAnsi="Times New Roman" w:cs="Times New Roman"/>
          <w:noProof/>
          <w:color w:val="007BB8"/>
          <w:sz w:val="24"/>
          <w:vertAlign w:val="superscript"/>
          <w:rPrChange w:id="811" w:author="佳煜 张" w:date="2025-09-21T21:17:00Z" w16du:dateUtc="2025-09-21T13:17:00Z">
            <w:rPr>
              <w:rFonts w:ascii="Times New Roman" w:hAnsi="Times New Roman" w:cs="Times New Roman"/>
              <w:sz w:val="24"/>
              <w:vertAlign w:val="superscript"/>
            </w:rPr>
          </w:rPrChange>
        </w:rPr>
      </w:r>
      <w:r w:rsidR="006E2B16" w:rsidRPr="00362627">
        <w:rPr>
          <w:rFonts w:ascii="Times New Roman" w:hAnsi="Times New Roman" w:cs="Times New Roman"/>
          <w:noProof/>
          <w:color w:val="007BB8"/>
          <w:sz w:val="24"/>
          <w:vertAlign w:val="superscript"/>
          <w:rPrChange w:id="812" w:author="佳煜 张" w:date="2025-09-21T21:17:00Z" w16du:dateUtc="2025-09-21T13:17:00Z">
            <w:rPr>
              <w:rFonts w:ascii="Times New Roman" w:hAnsi="Times New Roman" w:cs="Times New Roman"/>
              <w:sz w:val="24"/>
              <w:vertAlign w:val="superscript"/>
            </w:rPr>
          </w:rPrChange>
        </w:rPr>
        <w:fldChar w:fldCharType="separate"/>
      </w:r>
      <w:r w:rsidR="006E2B16" w:rsidRPr="00362627">
        <w:rPr>
          <w:rFonts w:ascii="Times New Roman" w:hAnsi="Times New Roman" w:cs="Times New Roman"/>
          <w:noProof/>
          <w:color w:val="007BB8"/>
          <w:sz w:val="24"/>
          <w:vertAlign w:val="superscript"/>
          <w:rPrChange w:id="813" w:author="佳煜 张" w:date="2025-09-21T21:17:00Z" w16du:dateUtc="2025-09-21T13:17:00Z">
            <w:rPr>
              <w:rFonts w:ascii="Times New Roman" w:hAnsi="Times New Roman" w:cs="Times New Roman"/>
              <w:noProof/>
              <w:sz w:val="24"/>
              <w:vertAlign w:val="superscript"/>
            </w:rPr>
          </w:rPrChange>
        </w:rPr>
        <w:t>[</w:t>
      </w:r>
      <w:r w:rsidR="00CF74EC" w:rsidRPr="00362627">
        <w:rPr>
          <w:rFonts w:ascii="Times New Roman" w:hAnsi="Times New Roman" w:cs="Times New Roman"/>
          <w:noProof/>
          <w:color w:val="007BB8"/>
          <w:sz w:val="24"/>
          <w:vertAlign w:val="superscript"/>
          <w:rPrChange w:id="814" w:author="佳煜 张" w:date="2025-09-21T21:17:00Z" w16du:dateUtc="2025-09-21T13:17:00Z">
            <w:rPr>
              <w:rFonts w:ascii="Times New Roman" w:hAnsi="Times New Roman" w:cs="Times New Roman"/>
              <w:noProof/>
              <w:sz w:val="24"/>
              <w:vertAlign w:val="superscript"/>
            </w:rPr>
          </w:rPrChange>
        </w:rPr>
        <w:fldChar w:fldCharType="begin"/>
      </w:r>
      <w:r w:rsidR="00CF74EC" w:rsidRPr="00362627">
        <w:rPr>
          <w:rFonts w:ascii="Times New Roman" w:hAnsi="Times New Roman" w:cs="Times New Roman"/>
          <w:noProof/>
          <w:color w:val="007BB8"/>
          <w:sz w:val="24"/>
          <w:vertAlign w:val="superscript"/>
          <w:rPrChange w:id="815" w:author="佳煜 张" w:date="2025-09-21T21:17:00Z" w16du:dateUtc="2025-09-21T13:17:00Z">
            <w:rPr>
              <w:rFonts w:ascii="Times New Roman" w:hAnsi="Times New Roman" w:cs="Times New Roman"/>
              <w:noProof/>
              <w:sz w:val="24"/>
              <w:vertAlign w:val="superscript"/>
            </w:rPr>
          </w:rPrChange>
        </w:rPr>
        <w:instrText xml:space="preserve"> HYPERLINK \l "_ENREF_9" \o "Gentile, 2018 #18" </w:instrText>
      </w:r>
      <w:r w:rsidR="00CF74EC" w:rsidRPr="00362627">
        <w:rPr>
          <w:rFonts w:ascii="Times New Roman" w:hAnsi="Times New Roman" w:cs="Times New Roman"/>
          <w:noProof/>
          <w:color w:val="007BB8"/>
          <w:sz w:val="24"/>
          <w:vertAlign w:val="superscript"/>
          <w:rPrChange w:id="816" w:author="佳煜 张" w:date="2025-09-21T21:17:00Z" w16du:dateUtc="2025-09-21T13:17:00Z">
            <w:rPr>
              <w:rFonts w:ascii="Times New Roman" w:hAnsi="Times New Roman" w:cs="Times New Roman"/>
              <w:noProof/>
              <w:sz w:val="24"/>
              <w:vertAlign w:val="superscript"/>
            </w:rPr>
          </w:rPrChange>
        </w:rPr>
      </w:r>
      <w:r w:rsidR="00CF74EC" w:rsidRPr="00362627">
        <w:rPr>
          <w:rFonts w:ascii="Times New Roman" w:hAnsi="Times New Roman" w:cs="Times New Roman"/>
          <w:noProof/>
          <w:color w:val="007BB8"/>
          <w:sz w:val="24"/>
          <w:vertAlign w:val="superscript"/>
          <w:rPrChange w:id="817" w:author="佳煜 张" w:date="2025-09-21T21:17:00Z" w16du:dateUtc="2025-09-21T13:17:00Z">
            <w:rPr>
              <w:rFonts w:ascii="Times New Roman" w:hAnsi="Times New Roman" w:cs="Times New Roman"/>
              <w:noProof/>
              <w:sz w:val="24"/>
              <w:vertAlign w:val="superscript"/>
            </w:rPr>
          </w:rPrChange>
        </w:rPr>
        <w:fldChar w:fldCharType="separate"/>
      </w:r>
      <w:r w:rsidR="00CF74EC" w:rsidRPr="00362627">
        <w:rPr>
          <w:rFonts w:ascii="Times New Roman" w:hAnsi="Times New Roman" w:cs="Times New Roman"/>
          <w:noProof/>
          <w:color w:val="007BB8"/>
          <w:sz w:val="24"/>
          <w:vertAlign w:val="superscript"/>
          <w:rPrChange w:id="818" w:author="佳煜 张" w:date="2025-09-21T21:17:00Z" w16du:dateUtc="2025-09-21T13:17:00Z">
            <w:rPr>
              <w:rFonts w:ascii="Times New Roman" w:hAnsi="Times New Roman" w:cs="Times New Roman"/>
              <w:noProof/>
              <w:sz w:val="24"/>
              <w:vertAlign w:val="superscript"/>
            </w:rPr>
          </w:rPrChange>
        </w:rPr>
        <w:t>9</w:t>
      </w:r>
      <w:r w:rsidR="00CF74EC" w:rsidRPr="00362627">
        <w:rPr>
          <w:rFonts w:ascii="Times New Roman" w:hAnsi="Times New Roman" w:cs="Times New Roman"/>
          <w:noProof/>
          <w:color w:val="007BB8"/>
          <w:sz w:val="24"/>
          <w:vertAlign w:val="superscript"/>
          <w:rPrChange w:id="819" w:author="佳煜 张" w:date="2025-09-21T21:17:00Z" w16du:dateUtc="2025-09-21T13:17:00Z">
            <w:rPr>
              <w:rFonts w:ascii="Times New Roman" w:hAnsi="Times New Roman" w:cs="Times New Roman"/>
              <w:noProof/>
              <w:sz w:val="24"/>
              <w:vertAlign w:val="superscript"/>
            </w:rPr>
          </w:rPrChange>
        </w:rPr>
        <w:fldChar w:fldCharType="end"/>
      </w:r>
      <w:r w:rsidR="006E2B16" w:rsidRPr="00362627">
        <w:rPr>
          <w:rFonts w:ascii="Times New Roman" w:hAnsi="Times New Roman" w:cs="Times New Roman"/>
          <w:noProof/>
          <w:color w:val="007BB8"/>
          <w:sz w:val="24"/>
          <w:vertAlign w:val="superscript"/>
          <w:rPrChange w:id="820" w:author="佳煜 张" w:date="2025-09-21T21:17:00Z" w16du:dateUtc="2025-09-21T13:17:00Z">
            <w:rPr>
              <w:rFonts w:ascii="Times New Roman" w:hAnsi="Times New Roman" w:cs="Times New Roman"/>
              <w:noProof/>
              <w:sz w:val="24"/>
              <w:vertAlign w:val="superscript"/>
            </w:rPr>
          </w:rPrChange>
        </w:rPr>
        <w:t>]</w:t>
      </w:r>
      <w:r w:rsidR="006E2B16" w:rsidRPr="00362627">
        <w:rPr>
          <w:rFonts w:ascii="Times New Roman" w:hAnsi="Times New Roman" w:cs="Times New Roman"/>
          <w:noProof/>
          <w:color w:val="007BB8"/>
          <w:sz w:val="24"/>
          <w:vertAlign w:val="superscript"/>
          <w:rPrChange w:id="821" w:author="佳煜 张" w:date="2025-09-21T21:17:00Z" w16du:dateUtc="2025-09-21T13:17:00Z">
            <w:rPr>
              <w:rFonts w:ascii="Times New Roman" w:hAnsi="Times New Roman" w:cs="Times New Roman"/>
              <w:sz w:val="24"/>
              <w:vertAlign w:val="superscript"/>
            </w:rPr>
          </w:rPrChange>
        </w:rPr>
        <w:fldChar w:fldCharType="end"/>
      </w:r>
      <w:r>
        <w:rPr>
          <w:rFonts w:ascii="Times New Roman" w:hAnsi="Times New Roman" w:cs="Times New Roman"/>
          <w:sz w:val="24"/>
        </w:rPr>
        <w:t xml:space="preserve"> For example, genistein modulates obesity-related inflammation and oxidative stress in pancreatic β cells.</w:t>
      </w:r>
      <w:del w:id="822" w:author="佳煜 张" w:date="2025-09-21T20:30:00Z" w16du:dateUtc="2025-09-21T12:30:00Z">
        <w:r w:rsidRPr="00362627" w:rsidDel="006E2B16">
          <w:rPr>
            <w:rFonts w:ascii="Times New Roman" w:hAnsi="Times New Roman" w:cs="Times New Roman"/>
            <w:noProof/>
            <w:color w:val="007BB8"/>
            <w:sz w:val="24"/>
            <w:vertAlign w:val="superscript"/>
            <w:rPrChange w:id="823" w:author="佳煜 张" w:date="2025-09-21T21:17:00Z" w16du:dateUtc="2025-09-21T13:17:00Z">
              <w:rPr>
                <w:rFonts w:ascii="Times New Roman" w:hAnsi="Times New Roman" w:cs="Times New Roman"/>
                <w:sz w:val="24"/>
                <w:vertAlign w:val="superscript"/>
              </w:rPr>
            </w:rPrChange>
          </w:rPr>
          <w:fldChar w:fldCharType="begin"/>
        </w:r>
        <w:r w:rsidRPr="00362627" w:rsidDel="006E2B16">
          <w:rPr>
            <w:rFonts w:ascii="Times New Roman" w:hAnsi="Times New Roman" w:cs="Times New Roman"/>
            <w:noProof/>
            <w:color w:val="007BB8"/>
            <w:sz w:val="24"/>
            <w:vertAlign w:val="superscript"/>
            <w:rPrChange w:id="824" w:author="佳煜 张" w:date="2025-09-21T21:17:00Z" w16du:dateUtc="2025-09-21T13:17:00Z">
              <w:rPr>
                <w:rFonts w:ascii="Times New Roman" w:hAnsi="Times New Roman" w:cs="Times New Roman"/>
                <w:sz w:val="24"/>
                <w:vertAlign w:val="superscript"/>
              </w:rPr>
            </w:rPrChange>
          </w:rPr>
          <w:delInstrText xml:space="preserve"> ADDIN ZOTERO_ITEM CSL_CITATION {"citationID":"eOTrVjek","properties":{"formattedCitation":"(31)","plainCitation":"(31)","dontUpdate":true,"noteIndex":0},"citationItems":[{"id":55,"uris":["http://zotero.org/users/local/2HqMmNMN/items/GY55YRJ8"],"itemData":{"id":55,"type":"article-journal","abstract":"Obesity and type 2 diabetes are serious public health problems worldwide. Considerable efforts have highlighted the link between these two diseases. The high levels of pro-inflammatory cytokines and leptin, secreted by the adipose tissue, contribute actively to the insulin resistance induction; and the high levels of free fatty acids leads to an overproduction of reactive oxygen species that participate in pancreatic β cells failure and apoptosis. These two induced dysfunctions are the fundamental defects that precede type 2 diabetes. Genistein, an isoflavone present in a number of edible plants, has been reported as a potential therapeutic agent with anti-cancer, anti-oxidant, anti-inflammatory and anti-osteoporosis effects and proposed as a promising compound for the treatment of metabolic disorders. The pleiotropic effects of genistein are due to its multiple mechanisms of action and the multitude of cell signaling pathways involved. Here, we review the effects of genistein on obesity and type 2 diabetes and emphasize on its action on adipocyte life-cycle, obesity-related low-grade inflammation, oxidative stress and the protective effects on pancreatic β cells.","container-title":"European Journal of Pharmacology","DOI":"10.1016/j.ejphar.2012.11.013","ISSN":"1879-0712","issue":"1-3","journalAbbreviation":"Eur J Pharmacol","language":"eng","note":"PMID: 23178528","page":"31-38","source":"PubMed","title":"Genistein: a promising therapeutic agent for obesity and diabetes treatment","title-short":"Genistein","volume":"698","author":[{"family":"Behloul","given":"Nouredine"},{"family":"Wu","given":"Guanzhong"}],"issued":{"date-parts":[["2013",1,5]]},"citation-key":"behloulGenisteinPromisingTherapeutic2013"}}],"schema":"https://github.com/citation-style-language/schema/raw/master/csl-citation.json"} </w:delInstrText>
        </w:r>
        <w:r w:rsidRPr="00362627" w:rsidDel="006E2B16">
          <w:rPr>
            <w:rFonts w:ascii="Times New Roman" w:hAnsi="Times New Roman" w:cs="Times New Roman"/>
            <w:noProof/>
            <w:color w:val="007BB8"/>
            <w:sz w:val="24"/>
            <w:vertAlign w:val="superscript"/>
            <w:rPrChange w:id="825" w:author="佳煜 张" w:date="2025-09-21T21:17:00Z" w16du:dateUtc="2025-09-21T13:17:00Z">
              <w:rPr>
                <w:rFonts w:ascii="Times New Roman" w:hAnsi="Times New Roman" w:cs="Times New Roman"/>
                <w:sz w:val="24"/>
                <w:vertAlign w:val="superscript"/>
              </w:rPr>
            </w:rPrChange>
          </w:rPr>
          <w:fldChar w:fldCharType="separate"/>
        </w:r>
        <w:r w:rsidRPr="00362627" w:rsidDel="006E2B16">
          <w:rPr>
            <w:rFonts w:ascii="Times New Roman" w:hAnsi="Times New Roman" w:cs="Times New Roman"/>
            <w:noProof/>
            <w:color w:val="007BB8"/>
            <w:sz w:val="24"/>
            <w:vertAlign w:val="superscript"/>
            <w:rPrChange w:id="826" w:author="佳煜 张" w:date="2025-09-21T21:17:00Z" w16du:dateUtc="2025-09-21T13:17:00Z">
              <w:rPr>
                <w:rFonts w:ascii="Times New Roman" w:hAnsi="Times New Roman" w:cs="Times New Roman"/>
                <w:sz w:val="24"/>
                <w:vertAlign w:val="superscript"/>
              </w:rPr>
            </w:rPrChange>
          </w:rPr>
          <w:delText>(31)</w:delText>
        </w:r>
        <w:r w:rsidRPr="00362627" w:rsidDel="006E2B16">
          <w:rPr>
            <w:rFonts w:ascii="Times New Roman" w:hAnsi="Times New Roman" w:cs="Times New Roman"/>
            <w:noProof/>
            <w:color w:val="007BB8"/>
            <w:sz w:val="24"/>
            <w:vertAlign w:val="superscript"/>
            <w:rPrChange w:id="827" w:author="佳煜 张" w:date="2025-09-21T21:17:00Z" w16du:dateUtc="2025-09-21T13:17:00Z">
              <w:rPr>
                <w:rFonts w:ascii="Times New Roman" w:hAnsi="Times New Roman" w:cs="Times New Roman"/>
                <w:sz w:val="24"/>
                <w:vertAlign w:val="superscript"/>
              </w:rPr>
            </w:rPrChange>
          </w:rPr>
          <w:fldChar w:fldCharType="end"/>
        </w:r>
      </w:del>
      <w:r w:rsidR="006E2B16" w:rsidRPr="00362627">
        <w:rPr>
          <w:rFonts w:ascii="Times New Roman" w:hAnsi="Times New Roman" w:cs="Times New Roman"/>
          <w:noProof/>
          <w:color w:val="007BB8"/>
          <w:sz w:val="24"/>
          <w:vertAlign w:val="superscript"/>
          <w:rPrChange w:id="828" w:author="佳煜 张" w:date="2025-09-21T21:17:00Z" w16du:dateUtc="2025-09-21T13:17:00Z">
            <w:rPr>
              <w:rFonts w:ascii="Times New Roman" w:hAnsi="Times New Roman" w:cs="Times New Roman"/>
              <w:sz w:val="24"/>
              <w:vertAlign w:val="superscript"/>
            </w:rPr>
          </w:rPrChange>
        </w:rPr>
        <w:fldChar w:fldCharType="begin"/>
      </w:r>
      <w:r w:rsidR="004E0B8D" w:rsidRPr="00362627">
        <w:rPr>
          <w:rFonts w:ascii="Times New Roman" w:hAnsi="Times New Roman" w:cs="Times New Roman"/>
          <w:noProof/>
          <w:color w:val="007BB8"/>
          <w:sz w:val="24"/>
          <w:vertAlign w:val="superscript"/>
          <w:rPrChange w:id="829" w:author="佳煜 张" w:date="2025-09-21T21:17:00Z" w16du:dateUtc="2025-09-21T13:17:00Z">
            <w:rPr>
              <w:rFonts w:ascii="Times New Roman" w:hAnsi="Times New Roman" w:cs="Times New Roman"/>
              <w:sz w:val="24"/>
              <w:vertAlign w:val="superscript"/>
            </w:rPr>
          </w:rPrChange>
        </w:rPr>
        <w:instrText xml:space="preserve"> ADDIN EN.CITE &lt;EndNote&gt;&lt;Cite&gt;&lt;Author&gt;Behloul&lt;/Author&gt;&lt;Year&gt;2013&lt;/Year&gt;&lt;RecNum&gt;33&lt;/RecNum&gt;&lt;DisplayText&gt;[31]&lt;/DisplayText&gt;&lt;record&gt;&lt;rec-number&gt;33&lt;/rec-number&gt;&lt;foreign-keys&gt;&lt;key app="EN" db-id="xpvaxpdsazxxtvevsxk5etz8fr9a22rr2spa" timestamp="1745386971"&gt;33&lt;/key&gt;&lt;/foreign-keys&gt;&lt;ref-type name="Journal Article"&gt;17&lt;/ref-type&gt;&lt;contributors&gt;&lt;authors&gt;&lt;author&gt;Behloul, N.&lt;/author&gt;&lt;author&gt;Wu, G.&lt;/author&gt;&lt;/authors&gt;&lt;/contributors&gt;&lt;auth-address&gt;Department of Pharmacology, China Pharmaceutical University, 24 Tongjiaxiang, Nanjing 210009, China. nouredine_behloul@hotmail.com&lt;/auth-address&gt;&lt;titles&gt;&lt;title&gt;Genistein: a promising therapeutic agent for obesity and diabetes treatment&lt;/title&gt;&lt;secondary-title&gt;Eur J Pharmacol&lt;/secondary-title&gt;&lt;/titles&gt;&lt;periodical&gt;&lt;full-title&gt;Eur J Pharmacol&lt;/full-title&gt;&lt;/periodical&gt;&lt;pages&gt;31-8&lt;/pages&gt;&lt;volume&gt;698&lt;/volume&gt;&lt;number&gt;1-3&lt;/number&gt;&lt;edition&gt;20121122&lt;/edition&gt;&lt;keywords&gt;&lt;keyword&gt;Adipocytes/drug effects&lt;/keyword&gt;&lt;keyword&gt;Animals&lt;/keyword&gt;&lt;keyword&gt;Diabetes Mellitus/*drug therapy/metabolism/pathology&lt;/keyword&gt;&lt;keyword&gt;Genistein/adverse effects/metabolism/*pharmacology/therapeutic use&lt;/keyword&gt;&lt;keyword&gt;Humans&lt;/keyword&gt;&lt;keyword&gt;Insulin-Secreting Cells/drug effects&lt;/keyword&gt;&lt;keyword&gt;Obesity/*drug therapy/metabolism/pathology&lt;/keyword&gt;&lt;keyword&gt;Oxidative Stress/drug effects&lt;/keyword&gt;&lt;/keywords&gt;&lt;dates&gt;&lt;year&gt;2013&lt;/year&gt;&lt;pub-dates&gt;&lt;date&gt;Jan 5&lt;/date&gt;&lt;/pub-dates&gt;&lt;/dates&gt;&lt;isbn&gt;1879-0712 (Electronic)&amp;#xD;0014-2999 (Linking)&lt;/isbn&gt;&lt;accession-num&gt;23178528&lt;/accession-num&gt;&lt;urls&gt;&lt;related-urls&gt;&lt;url&gt;https://www.ncbi.nlm.nih.gov/pubmed/23178528&lt;/url&gt;&lt;/related-urls&gt;&lt;/urls&gt;&lt;electronic-resource-num&gt;10.1016/j.ejphar.2012.11.013&lt;/electronic-resource-num&gt;&lt;remote-database-name&gt;Medline&lt;/remote-database-name&gt;&lt;remote-database-provider&gt;NLM&lt;/remote-database-provider&gt;&lt;/record&gt;&lt;/Cite&gt;&lt;/EndNote&gt;</w:instrText>
      </w:r>
      <w:r w:rsidR="006E2B16" w:rsidRPr="00362627">
        <w:rPr>
          <w:rFonts w:ascii="Times New Roman" w:hAnsi="Times New Roman" w:cs="Times New Roman"/>
          <w:noProof/>
          <w:color w:val="007BB8"/>
          <w:sz w:val="24"/>
          <w:vertAlign w:val="superscript"/>
          <w:rPrChange w:id="830" w:author="佳煜 张" w:date="2025-09-21T21:17:00Z" w16du:dateUtc="2025-09-21T13:17:00Z">
            <w:rPr>
              <w:rFonts w:ascii="Times New Roman" w:hAnsi="Times New Roman" w:cs="Times New Roman"/>
              <w:sz w:val="24"/>
              <w:vertAlign w:val="superscript"/>
            </w:rPr>
          </w:rPrChange>
        </w:rPr>
        <w:fldChar w:fldCharType="separate"/>
      </w:r>
      <w:r w:rsidR="004E0B8D" w:rsidRPr="00362627">
        <w:rPr>
          <w:rFonts w:ascii="Times New Roman" w:hAnsi="Times New Roman" w:cs="Times New Roman"/>
          <w:noProof/>
          <w:color w:val="007BB8"/>
          <w:sz w:val="24"/>
          <w:vertAlign w:val="superscript"/>
          <w:rPrChange w:id="831" w:author="佳煜 张" w:date="2025-09-21T21:17:00Z" w16du:dateUtc="2025-09-21T13:17:00Z">
            <w:rPr>
              <w:rFonts w:ascii="Times New Roman" w:hAnsi="Times New Roman" w:cs="Times New Roman"/>
              <w:noProof/>
              <w:sz w:val="24"/>
              <w:vertAlign w:val="superscript"/>
            </w:rPr>
          </w:rPrChange>
        </w:rPr>
        <w:t>[</w:t>
      </w:r>
      <w:r w:rsidR="00CF74EC" w:rsidRPr="00362627">
        <w:rPr>
          <w:rFonts w:ascii="Times New Roman" w:hAnsi="Times New Roman" w:cs="Times New Roman"/>
          <w:noProof/>
          <w:color w:val="007BB8"/>
          <w:sz w:val="24"/>
          <w:vertAlign w:val="superscript"/>
          <w:rPrChange w:id="832" w:author="佳煜 张" w:date="2025-09-21T21:17:00Z" w16du:dateUtc="2025-09-21T13:17:00Z">
            <w:rPr>
              <w:rFonts w:ascii="Times New Roman" w:hAnsi="Times New Roman" w:cs="Times New Roman"/>
              <w:noProof/>
              <w:sz w:val="24"/>
              <w:vertAlign w:val="superscript"/>
            </w:rPr>
          </w:rPrChange>
        </w:rPr>
        <w:fldChar w:fldCharType="begin"/>
      </w:r>
      <w:r w:rsidR="00CF74EC" w:rsidRPr="00362627">
        <w:rPr>
          <w:rFonts w:ascii="Times New Roman" w:hAnsi="Times New Roman" w:cs="Times New Roman"/>
          <w:noProof/>
          <w:color w:val="007BB8"/>
          <w:sz w:val="24"/>
          <w:vertAlign w:val="superscript"/>
          <w:rPrChange w:id="833" w:author="佳煜 张" w:date="2025-09-21T21:17:00Z" w16du:dateUtc="2025-09-21T13:17:00Z">
            <w:rPr>
              <w:rFonts w:ascii="Times New Roman" w:hAnsi="Times New Roman" w:cs="Times New Roman"/>
              <w:noProof/>
              <w:sz w:val="24"/>
              <w:vertAlign w:val="superscript"/>
            </w:rPr>
          </w:rPrChange>
        </w:rPr>
        <w:instrText xml:space="preserve"> HYPERLINK \l "_ENREF_31" \o "Behloul, 2013 #33" </w:instrText>
      </w:r>
      <w:r w:rsidR="00CF74EC" w:rsidRPr="00362627">
        <w:rPr>
          <w:rFonts w:ascii="Times New Roman" w:hAnsi="Times New Roman" w:cs="Times New Roman"/>
          <w:noProof/>
          <w:color w:val="007BB8"/>
          <w:sz w:val="24"/>
          <w:vertAlign w:val="superscript"/>
          <w:rPrChange w:id="834" w:author="佳煜 张" w:date="2025-09-21T21:17:00Z" w16du:dateUtc="2025-09-21T13:17:00Z">
            <w:rPr>
              <w:rFonts w:ascii="Times New Roman" w:hAnsi="Times New Roman" w:cs="Times New Roman"/>
              <w:noProof/>
              <w:sz w:val="24"/>
              <w:vertAlign w:val="superscript"/>
            </w:rPr>
          </w:rPrChange>
        </w:rPr>
      </w:r>
      <w:r w:rsidR="00CF74EC" w:rsidRPr="00362627">
        <w:rPr>
          <w:rFonts w:ascii="Times New Roman" w:hAnsi="Times New Roman" w:cs="Times New Roman"/>
          <w:noProof/>
          <w:color w:val="007BB8"/>
          <w:sz w:val="24"/>
          <w:vertAlign w:val="superscript"/>
          <w:rPrChange w:id="835" w:author="佳煜 张" w:date="2025-09-21T21:17:00Z" w16du:dateUtc="2025-09-21T13:17:00Z">
            <w:rPr>
              <w:rFonts w:ascii="Times New Roman" w:hAnsi="Times New Roman" w:cs="Times New Roman"/>
              <w:noProof/>
              <w:sz w:val="24"/>
              <w:vertAlign w:val="superscript"/>
            </w:rPr>
          </w:rPrChange>
        </w:rPr>
        <w:fldChar w:fldCharType="separate"/>
      </w:r>
      <w:r w:rsidR="00CF74EC" w:rsidRPr="00362627">
        <w:rPr>
          <w:rFonts w:ascii="Times New Roman" w:hAnsi="Times New Roman" w:cs="Times New Roman"/>
          <w:noProof/>
          <w:color w:val="007BB8"/>
          <w:sz w:val="24"/>
          <w:vertAlign w:val="superscript"/>
          <w:rPrChange w:id="836" w:author="佳煜 张" w:date="2025-09-21T21:17:00Z" w16du:dateUtc="2025-09-21T13:17:00Z">
            <w:rPr>
              <w:rFonts w:ascii="Times New Roman" w:hAnsi="Times New Roman" w:cs="Times New Roman"/>
              <w:noProof/>
              <w:sz w:val="24"/>
              <w:vertAlign w:val="superscript"/>
            </w:rPr>
          </w:rPrChange>
        </w:rPr>
        <w:t>31</w:t>
      </w:r>
      <w:r w:rsidR="00CF74EC" w:rsidRPr="00362627">
        <w:rPr>
          <w:rFonts w:ascii="Times New Roman" w:hAnsi="Times New Roman" w:cs="Times New Roman"/>
          <w:noProof/>
          <w:color w:val="007BB8"/>
          <w:sz w:val="24"/>
          <w:vertAlign w:val="superscript"/>
          <w:rPrChange w:id="837" w:author="佳煜 张" w:date="2025-09-21T21:17:00Z" w16du:dateUtc="2025-09-21T13:17:00Z">
            <w:rPr>
              <w:rFonts w:ascii="Times New Roman" w:hAnsi="Times New Roman" w:cs="Times New Roman"/>
              <w:noProof/>
              <w:sz w:val="24"/>
              <w:vertAlign w:val="superscript"/>
            </w:rPr>
          </w:rPrChange>
        </w:rPr>
        <w:fldChar w:fldCharType="end"/>
      </w:r>
      <w:r w:rsidR="004E0B8D" w:rsidRPr="00362627">
        <w:rPr>
          <w:rFonts w:ascii="Times New Roman" w:hAnsi="Times New Roman" w:cs="Times New Roman"/>
          <w:noProof/>
          <w:color w:val="007BB8"/>
          <w:sz w:val="24"/>
          <w:vertAlign w:val="superscript"/>
          <w:rPrChange w:id="838" w:author="佳煜 张" w:date="2025-09-21T21:17:00Z" w16du:dateUtc="2025-09-21T13:17:00Z">
            <w:rPr>
              <w:rFonts w:ascii="Times New Roman" w:hAnsi="Times New Roman" w:cs="Times New Roman"/>
              <w:noProof/>
              <w:sz w:val="24"/>
              <w:vertAlign w:val="superscript"/>
            </w:rPr>
          </w:rPrChange>
        </w:rPr>
        <w:t>]</w:t>
      </w:r>
      <w:r w:rsidR="006E2B16" w:rsidRPr="00362627">
        <w:rPr>
          <w:rFonts w:ascii="Times New Roman" w:hAnsi="Times New Roman" w:cs="Times New Roman"/>
          <w:noProof/>
          <w:color w:val="007BB8"/>
          <w:sz w:val="24"/>
          <w:vertAlign w:val="superscript"/>
          <w:rPrChange w:id="839" w:author="佳煜 张" w:date="2025-09-21T21:17:00Z" w16du:dateUtc="2025-09-21T13:17:00Z">
            <w:rPr>
              <w:rFonts w:ascii="Times New Roman" w:hAnsi="Times New Roman" w:cs="Times New Roman"/>
              <w:sz w:val="24"/>
              <w:vertAlign w:val="superscript"/>
            </w:rPr>
          </w:rPrChange>
        </w:rPr>
        <w:fldChar w:fldCharType="end"/>
      </w:r>
      <w:r>
        <w:rPr>
          <w:rFonts w:ascii="Times New Roman" w:hAnsi="Times New Roman" w:cs="Times New Roman"/>
          <w:sz w:val="24"/>
        </w:rPr>
        <w:t xml:space="preserve"> Furthermore, supplying </w:t>
      </w:r>
      <w:r>
        <w:rPr>
          <w:rFonts w:ascii="Times New Roman" w:hAnsi="Times New Roman" w:cs="Times New Roman"/>
          <w:sz w:val="24"/>
        </w:rPr>
        <w:lastRenderedPageBreak/>
        <w:t>quercetin to dietary can reduce weight gain by modulating adenosine monophosphate-activated protein kinase (AMPK) α1 phosphorylation and silencing of the sirtuin 1 (SIRT1) pathway and improve insulin sensitivity and glucose tolerance while inhibiting adipose tissue macrophage infiltration and inflammation.</w:t>
      </w:r>
      <w:del w:id="840" w:author="佳煜 张" w:date="2025-09-21T20:31:00Z" w16du:dateUtc="2025-09-21T12:31:00Z">
        <w:r w:rsidRPr="009D2D8B" w:rsidDel="006E2B16">
          <w:rPr>
            <w:rFonts w:ascii="Times New Roman" w:hAnsi="Times New Roman" w:cs="Times New Roman"/>
            <w:noProof/>
            <w:color w:val="007BB8"/>
            <w:sz w:val="24"/>
            <w:vertAlign w:val="superscript"/>
            <w:rPrChange w:id="841" w:author="佳煜 张" w:date="2025-09-21T21:19:00Z" w16du:dateUtc="2025-09-21T13:19:00Z">
              <w:rPr>
                <w:rFonts w:ascii="Times New Roman" w:hAnsi="Times New Roman" w:cs="Times New Roman"/>
                <w:sz w:val="24"/>
                <w:vertAlign w:val="superscript"/>
              </w:rPr>
            </w:rPrChange>
          </w:rPr>
          <w:fldChar w:fldCharType="begin"/>
        </w:r>
        <w:r w:rsidRPr="009D2D8B" w:rsidDel="006E2B16">
          <w:rPr>
            <w:rFonts w:ascii="Times New Roman" w:hAnsi="Times New Roman" w:cs="Times New Roman"/>
            <w:noProof/>
            <w:color w:val="007BB8"/>
            <w:sz w:val="24"/>
            <w:vertAlign w:val="superscript"/>
            <w:rPrChange w:id="842" w:author="佳煜 张" w:date="2025-09-21T21:19:00Z" w16du:dateUtc="2025-09-21T13:19:00Z">
              <w:rPr>
                <w:rFonts w:ascii="Times New Roman" w:hAnsi="Times New Roman" w:cs="Times New Roman"/>
                <w:sz w:val="24"/>
                <w:vertAlign w:val="superscript"/>
              </w:rPr>
            </w:rPrChange>
          </w:rPr>
          <w:delInstrText xml:space="preserve"> ADDIN ZOTERO_ITEM CSL_CITATION {"citationID":"d4XnDpRp","properties":{"formattedCitation":"(32)","plainCitation":"(32)","dontUpdate":true,"noteIndex":0},"citationItems":[{"id":82,"uris":["http://zotero.org/users/local/2HqMmNMN/items/JYNNB2JC"],"itemData":{"id":82,"type":"article-journal","abstract":"Adipose tissue macrophage (ATM) plays a central role in obesity-associated inflammation and insulin resistance. Quercetin, a dietary flavonoid, possesses anti-inflammation and anti-insulin resistance properties. However, it is unclear whether quercetin can alleviate high-fat diet (HFD)-induced ATM infiltration and inflammation in mice. In this study, 5-week-old C57BL/6 mice were fed low-fat diet, HFD, or HFD with 0.l% quercetin for 12 weeks, respectively. Dietary quercetin reduced HFD-induced body weight gain and improved insulin sensitivity and glucose intolerance in mice. Meanwhile, dietary quercetin enhanced glucose transporter 4 translocation and protein kinase B signal in epididymis adipose tissues (EATs), suggesting that it heightened glucose uptake in adipose tissues. Histological and real-time PCR analysis revealed that quercetin attenuated mast cell and macrophage infiltration into EATs in HFD-fed mice. Dietary quercetin also modified the phenotype ratio of M1/M2 macrophages, lowered the levels of proinflammatory cytokines, and enhanced adenosine monophosphate-activated protein kinase (AMPK) α1 phosphorylation and silent information regulator 1 (SIRT1) expression in EATs. Further, using AMPK activator 5-aminoimidazole-4-carboxamide-1-β4-ribofuranoside and inhibitor Compound C, we found that quercetin inhibited polarization and inflammation of mouse bone marrow-derived macrophages through an AMPKα1/SIRT1-mediated mechanism. In conclusion, dietary quercetin might suppress ATM infiltration and inflammation through the AMPKα1/SIRT1 pathway in HFD-fed mice.","container-title":"Journal of Lipid Research","DOI":"10.1194/jlr.M038786","ISSN":"1539-7262","issue":"3","journalAbbreviation":"J Lipid Res","language":"eng","note":"PMID: 24465016\nPMCID: PMC3934722","page":"363-374","source":"PubMed","title":"Quercetin reduces obesity-associated ATM infiltration and inflammation in mice: a mechanism including AMPKα1/SIRT1","title-short":"Quercetin reduces obesity-associated ATM infiltration and inflammation in mice","volume":"55","author":[{"family":"Dong","given":"Jing"},{"family":"Zhang","given":"Xian"},{"family":"Zhang","given":"Lei"},{"family":"Bian","given":"Hui-Xi"},{"family":"Xu","given":"Na"},{"family":"Bao","given":"Bin"},{"family":"Liu","given":"Jian"}],"issued":{"date-parts":[["2014",3]]},"citation-key":"dongQuercetinReducesObesityassociated2014"}}],"schema":"https://github.com/citation-style-language/schema/raw/master/csl-citation.json"} </w:delInstrText>
        </w:r>
        <w:r w:rsidRPr="009D2D8B" w:rsidDel="006E2B16">
          <w:rPr>
            <w:rFonts w:ascii="Times New Roman" w:hAnsi="Times New Roman" w:cs="Times New Roman"/>
            <w:noProof/>
            <w:color w:val="007BB8"/>
            <w:sz w:val="24"/>
            <w:vertAlign w:val="superscript"/>
            <w:rPrChange w:id="843" w:author="佳煜 张" w:date="2025-09-21T21:19:00Z" w16du:dateUtc="2025-09-21T13:19:00Z">
              <w:rPr>
                <w:rFonts w:ascii="Times New Roman" w:hAnsi="Times New Roman" w:cs="Times New Roman"/>
                <w:sz w:val="24"/>
                <w:vertAlign w:val="superscript"/>
              </w:rPr>
            </w:rPrChange>
          </w:rPr>
          <w:fldChar w:fldCharType="separate"/>
        </w:r>
        <w:r w:rsidRPr="009D2D8B" w:rsidDel="006E2B16">
          <w:rPr>
            <w:rFonts w:ascii="Times New Roman" w:hAnsi="Times New Roman" w:cs="Times New Roman"/>
            <w:noProof/>
            <w:color w:val="007BB8"/>
            <w:sz w:val="24"/>
            <w:vertAlign w:val="superscript"/>
            <w:rPrChange w:id="844" w:author="佳煜 张" w:date="2025-09-21T21:19:00Z" w16du:dateUtc="2025-09-21T13:19:00Z">
              <w:rPr>
                <w:rFonts w:ascii="Times New Roman" w:hAnsi="Times New Roman" w:cs="Times New Roman"/>
                <w:sz w:val="24"/>
                <w:vertAlign w:val="superscript"/>
              </w:rPr>
            </w:rPrChange>
          </w:rPr>
          <w:delText>(32)</w:delText>
        </w:r>
        <w:r w:rsidRPr="009D2D8B" w:rsidDel="006E2B16">
          <w:rPr>
            <w:rFonts w:ascii="Times New Roman" w:hAnsi="Times New Roman" w:cs="Times New Roman"/>
            <w:noProof/>
            <w:color w:val="007BB8"/>
            <w:sz w:val="24"/>
            <w:vertAlign w:val="superscript"/>
            <w:rPrChange w:id="845" w:author="佳煜 张" w:date="2025-09-21T21:19:00Z" w16du:dateUtc="2025-09-21T13:19:00Z">
              <w:rPr>
                <w:rFonts w:ascii="Times New Roman" w:hAnsi="Times New Roman" w:cs="Times New Roman"/>
                <w:sz w:val="24"/>
                <w:vertAlign w:val="superscript"/>
              </w:rPr>
            </w:rPrChange>
          </w:rPr>
          <w:fldChar w:fldCharType="end"/>
        </w:r>
      </w:del>
      <w:r w:rsidR="006E2B16" w:rsidRPr="009D2D8B">
        <w:rPr>
          <w:rFonts w:ascii="Times New Roman" w:hAnsi="Times New Roman" w:cs="Times New Roman"/>
          <w:noProof/>
          <w:color w:val="007BB8"/>
          <w:sz w:val="24"/>
          <w:vertAlign w:val="superscript"/>
          <w:rPrChange w:id="846" w:author="佳煜 张" w:date="2025-09-21T21:19:00Z" w16du:dateUtc="2025-09-21T13:19:00Z">
            <w:rPr>
              <w:rFonts w:ascii="Times New Roman" w:hAnsi="Times New Roman" w:cs="Times New Roman"/>
              <w:sz w:val="24"/>
              <w:vertAlign w:val="superscript"/>
            </w:rPr>
          </w:rPrChange>
        </w:rPr>
        <w:fldChar w:fldCharType="begin">
          <w:fldData xml:space="preserve">PEVuZE5vdGU+PENpdGU+PEF1dGhvcj5Eb25nPC9BdXRob3I+PFllYXI+MjAxNDwvWWVhcj48UmVj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</w:fldData>
        </w:fldChar>
      </w:r>
      <w:r w:rsidR="004E0B8D" w:rsidRPr="009D2D8B">
        <w:rPr>
          <w:rFonts w:ascii="Times New Roman" w:hAnsi="Times New Roman" w:cs="Times New Roman"/>
          <w:noProof/>
          <w:color w:val="007BB8"/>
          <w:sz w:val="24"/>
          <w:vertAlign w:val="superscript"/>
          <w:rPrChange w:id="847" w:author="佳煜 张" w:date="2025-09-21T21:19:00Z" w16du:dateUtc="2025-09-21T13:19:00Z">
            <w:rPr>
              <w:rFonts w:ascii="Times New Roman" w:hAnsi="Times New Roman" w:cs="Times New Roman"/>
              <w:sz w:val="24"/>
              <w:vertAlign w:val="superscript"/>
            </w:rPr>
          </w:rPrChange>
        </w:rPr>
        <w:instrText xml:space="preserve"> ADDIN EN.CITE </w:instrText>
      </w:r>
      <w:r w:rsidR="004E0B8D" w:rsidRPr="009D2D8B">
        <w:rPr>
          <w:rFonts w:ascii="Times New Roman" w:hAnsi="Times New Roman" w:cs="Times New Roman"/>
          <w:noProof/>
          <w:color w:val="007BB8"/>
          <w:sz w:val="24"/>
          <w:vertAlign w:val="superscript"/>
          <w:rPrChange w:id="848" w:author="佳煜 张" w:date="2025-09-21T21:19:00Z" w16du:dateUtc="2025-09-21T13:19:00Z">
            <w:rPr>
              <w:rFonts w:ascii="Times New Roman" w:hAnsi="Times New Roman" w:cs="Times New Roman"/>
              <w:sz w:val="24"/>
              <w:vertAlign w:val="superscript"/>
            </w:rPr>
          </w:rPrChange>
        </w:rPr>
        <w:fldChar w:fldCharType="begin">
          <w:fldData xml:space="preserve">PEVuZE5vdGU+PENpdGU+PEF1dGhvcj5Eb25nPC9BdXRob3I+PFllYXI+MjAxNDwvWWVhcj48UmVj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</w:fldData>
        </w:fldChar>
      </w:r>
      <w:r w:rsidR="004E0B8D" w:rsidRPr="009D2D8B">
        <w:rPr>
          <w:rFonts w:ascii="Times New Roman" w:hAnsi="Times New Roman" w:cs="Times New Roman"/>
          <w:noProof/>
          <w:color w:val="007BB8"/>
          <w:sz w:val="24"/>
          <w:vertAlign w:val="superscript"/>
          <w:rPrChange w:id="849" w:author="佳煜 张" w:date="2025-09-21T21:19:00Z" w16du:dateUtc="2025-09-21T13:19:00Z">
            <w:rPr>
              <w:rFonts w:ascii="Times New Roman" w:hAnsi="Times New Roman" w:cs="Times New Roman"/>
              <w:sz w:val="24"/>
              <w:vertAlign w:val="superscript"/>
            </w:rPr>
          </w:rPrChange>
        </w:rPr>
        <w:instrText xml:space="preserve"> ADDIN EN.CITE.DATA </w:instrText>
      </w:r>
      <w:r w:rsidR="004E0B8D" w:rsidRPr="009D2D8B">
        <w:rPr>
          <w:rFonts w:ascii="Times New Roman" w:hAnsi="Times New Roman" w:cs="Times New Roman"/>
          <w:noProof/>
          <w:color w:val="007BB8"/>
          <w:sz w:val="24"/>
          <w:vertAlign w:val="superscript"/>
          <w:rPrChange w:id="850" w:author="佳煜 张" w:date="2025-09-21T21:19:00Z" w16du:dateUtc="2025-09-21T13:19:00Z">
            <w:rPr>
              <w:rFonts w:ascii="Times New Roman" w:hAnsi="Times New Roman" w:cs="Times New Roman"/>
              <w:sz w:val="24"/>
              <w:vertAlign w:val="superscript"/>
            </w:rPr>
          </w:rPrChange>
        </w:rPr>
      </w:r>
      <w:r w:rsidR="004E0B8D" w:rsidRPr="009D2D8B">
        <w:rPr>
          <w:rFonts w:ascii="Times New Roman" w:hAnsi="Times New Roman" w:cs="Times New Roman"/>
          <w:noProof/>
          <w:color w:val="007BB8"/>
          <w:sz w:val="24"/>
          <w:vertAlign w:val="superscript"/>
          <w:rPrChange w:id="851" w:author="佳煜 张" w:date="2025-09-21T21:19:00Z" w16du:dateUtc="2025-09-21T13:19:00Z">
            <w:rPr>
              <w:rFonts w:ascii="Times New Roman" w:hAnsi="Times New Roman" w:cs="Times New Roman"/>
              <w:sz w:val="24"/>
              <w:vertAlign w:val="superscript"/>
            </w:rPr>
          </w:rPrChange>
        </w:rPr>
        <w:fldChar w:fldCharType="end"/>
      </w:r>
      <w:r w:rsidR="006E2B16" w:rsidRPr="009D2D8B">
        <w:rPr>
          <w:rFonts w:ascii="Times New Roman" w:hAnsi="Times New Roman" w:cs="Times New Roman"/>
          <w:noProof/>
          <w:color w:val="007BB8"/>
          <w:sz w:val="24"/>
          <w:vertAlign w:val="superscript"/>
          <w:rPrChange w:id="852" w:author="佳煜 张" w:date="2025-09-21T21:19:00Z" w16du:dateUtc="2025-09-21T13:19:00Z">
            <w:rPr>
              <w:rFonts w:ascii="Times New Roman" w:hAnsi="Times New Roman" w:cs="Times New Roman"/>
              <w:sz w:val="24"/>
              <w:vertAlign w:val="superscript"/>
            </w:rPr>
          </w:rPrChange>
        </w:rPr>
        <w:fldChar w:fldCharType="separate"/>
      </w:r>
      <w:r w:rsidR="004E0B8D" w:rsidRPr="009D2D8B">
        <w:rPr>
          <w:rFonts w:ascii="Times New Roman" w:hAnsi="Times New Roman" w:cs="Times New Roman"/>
          <w:noProof/>
          <w:color w:val="007BB8"/>
          <w:sz w:val="24"/>
          <w:vertAlign w:val="superscript"/>
          <w:rPrChange w:id="853" w:author="佳煜 张" w:date="2025-09-21T21:19:00Z" w16du:dateUtc="2025-09-21T13:19:00Z">
            <w:rPr>
              <w:rFonts w:ascii="Times New Roman" w:hAnsi="Times New Roman" w:cs="Times New Roman"/>
              <w:noProof/>
              <w:sz w:val="24"/>
              <w:vertAlign w:val="superscript"/>
            </w:rPr>
          </w:rPrChange>
        </w:rPr>
        <w:t>[</w:t>
      </w:r>
      <w:r w:rsidR="00CF74EC" w:rsidRPr="009D2D8B">
        <w:rPr>
          <w:rFonts w:ascii="Times New Roman" w:hAnsi="Times New Roman" w:cs="Times New Roman"/>
          <w:noProof/>
          <w:color w:val="007BB8"/>
          <w:sz w:val="24"/>
          <w:vertAlign w:val="superscript"/>
          <w:rPrChange w:id="854" w:author="佳煜 张" w:date="2025-09-21T21:19:00Z" w16du:dateUtc="2025-09-21T13:19:00Z">
            <w:rPr>
              <w:rFonts w:ascii="Times New Roman" w:hAnsi="Times New Roman" w:cs="Times New Roman"/>
              <w:noProof/>
              <w:sz w:val="24"/>
              <w:vertAlign w:val="superscript"/>
            </w:rPr>
          </w:rPrChange>
        </w:rPr>
        <w:fldChar w:fldCharType="begin"/>
      </w:r>
      <w:r w:rsidR="00CF74EC" w:rsidRPr="009D2D8B">
        <w:rPr>
          <w:rFonts w:ascii="Times New Roman" w:hAnsi="Times New Roman" w:cs="Times New Roman"/>
          <w:noProof/>
          <w:color w:val="007BB8"/>
          <w:sz w:val="24"/>
          <w:vertAlign w:val="superscript"/>
          <w:rPrChange w:id="855" w:author="佳煜 张" w:date="2025-09-21T21:19:00Z" w16du:dateUtc="2025-09-21T13:19:00Z">
            <w:rPr>
              <w:rFonts w:ascii="Times New Roman" w:hAnsi="Times New Roman" w:cs="Times New Roman"/>
              <w:noProof/>
              <w:sz w:val="24"/>
              <w:vertAlign w:val="superscript"/>
            </w:rPr>
          </w:rPrChange>
        </w:rPr>
        <w:instrText xml:space="preserve"> HYPERLINK \l "_ENREF_32" \o "Dong, 2014 #34" </w:instrText>
      </w:r>
      <w:r w:rsidR="00CF74EC" w:rsidRPr="009D2D8B">
        <w:rPr>
          <w:rFonts w:ascii="Times New Roman" w:hAnsi="Times New Roman" w:cs="Times New Roman"/>
          <w:noProof/>
          <w:color w:val="007BB8"/>
          <w:sz w:val="24"/>
          <w:vertAlign w:val="superscript"/>
          <w:rPrChange w:id="856" w:author="佳煜 张" w:date="2025-09-21T21:19:00Z" w16du:dateUtc="2025-09-21T13:19:00Z">
            <w:rPr>
              <w:rFonts w:ascii="Times New Roman" w:hAnsi="Times New Roman" w:cs="Times New Roman"/>
              <w:noProof/>
              <w:sz w:val="24"/>
              <w:vertAlign w:val="superscript"/>
            </w:rPr>
          </w:rPrChange>
        </w:rPr>
      </w:r>
      <w:r w:rsidR="00CF74EC" w:rsidRPr="009D2D8B">
        <w:rPr>
          <w:rFonts w:ascii="Times New Roman" w:hAnsi="Times New Roman" w:cs="Times New Roman"/>
          <w:noProof/>
          <w:color w:val="007BB8"/>
          <w:sz w:val="24"/>
          <w:vertAlign w:val="superscript"/>
          <w:rPrChange w:id="857" w:author="佳煜 张" w:date="2025-09-21T21:19:00Z" w16du:dateUtc="2025-09-21T13:19:00Z">
            <w:rPr>
              <w:rFonts w:ascii="Times New Roman" w:hAnsi="Times New Roman" w:cs="Times New Roman"/>
              <w:noProof/>
              <w:sz w:val="24"/>
              <w:vertAlign w:val="superscript"/>
            </w:rPr>
          </w:rPrChange>
        </w:rPr>
        <w:fldChar w:fldCharType="separate"/>
      </w:r>
      <w:r w:rsidR="00CF74EC" w:rsidRPr="009D2D8B">
        <w:rPr>
          <w:rFonts w:ascii="Times New Roman" w:hAnsi="Times New Roman" w:cs="Times New Roman"/>
          <w:noProof/>
          <w:color w:val="007BB8"/>
          <w:sz w:val="24"/>
          <w:vertAlign w:val="superscript"/>
          <w:rPrChange w:id="858" w:author="佳煜 张" w:date="2025-09-21T21:19:00Z" w16du:dateUtc="2025-09-21T13:19:00Z">
            <w:rPr>
              <w:rFonts w:ascii="Times New Roman" w:hAnsi="Times New Roman" w:cs="Times New Roman"/>
              <w:noProof/>
              <w:sz w:val="24"/>
              <w:vertAlign w:val="superscript"/>
            </w:rPr>
          </w:rPrChange>
        </w:rPr>
        <w:t>32</w:t>
      </w:r>
      <w:r w:rsidR="00CF74EC" w:rsidRPr="009D2D8B">
        <w:rPr>
          <w:rFonts w:ascii="Times New Roman" w:hAnsi="Times New Roman" w:cs="Times New Roman"/>
          <w:noProof/>
          <w:color w:val="007BB8"/>
          <w:sz w:val="24"/>
          <w:vertAlign w:val="superscript"/>
          <w:rPrChange w:id="859" w:author="佳煜 张" w:date="2025-09-21T21:19:00Z" w16du:dateUtc="2025-09-21T13:19:00Z">
            <w:rPr>
              <w:rFonts w:ascii="Times New Roman" w:hAnsi="Times New Roman" w:cs="Times New Roman"/>
              <w:noProof/>
              <w:sz w:val="24"/>
              <w:vertAlign w:val="superscript"/>
            </w:rPr>
          </w:rPrChange>
        </w:rPr>
        <w:fldChar w:fldCharType="end"/>
      </w:r>
      <w:r w:rsidR="004E0B8D" w:rsidRPr="009D2D8B">
        <w:rPr>
          <w:rFonts w:ascii="Times New Roman" w:hAnsi="Times New Roman" w:cs="Times New Roman"/>
          <w:noProof/>
          <w:color w:val="007BB8"/>
          <w:sz w:val="24"/>
          <w:vertAlign w:val="superscript"/>
          <w:rPrChange w:id="860" w:author="佳煜 张" w:date="2025-09-21T21:19:00Z" w16du:dateUtc="2025-09-21T13:19:00Z">
            <w:rPr>
              <w:rFonts w:ascii="Times New Roman" w:hAnsi="Times New Roman" w:cs="Times New Roman"/>
              <w:noProof/>
              <w:sz w:val="24"/>
              <w:vertAlign w:val="superscript"/>
            </w:rPr>
          </w:rPrChange>
        </w:rPr>
        <w:t>]</w:t>
      </w:r>
      <w:r w:rsidR="006E2B16" w:rsidRPr="009D2D8B">
        <w:rPr>
          <w:rFonts w:ascii="Times New Roman" w:hAnsi="Times New Roman" w:cs="Times New Roman"/>
          <w:noProof/>
          <w:color w:val="007BB8"/>
          <w:sz w:val="24"/>
          <w:vertAlign w:val="superscript"/>
          <w:rPrChange w:id="861" w:author="佳煜 张" w:date="2025-09-21T21:19:00Z" w16du:dateUtc="2025-09-21T13:19:00Z">
            <w:rPr>
              <w:rFonts w:ascii="Times New Roman" w:hAnsi="Times New Roman" w:cs="Times New Roman"/>
              <w:sz w:val="24"/>
              <w:vertAlign w:val="superscript"/>
            </w:rPr>
          </w:rPrChange>
        </w:rPr>
        <w:fldChar w:fldCharType="end"/>
      </w:r>
      <w:r>
        <w:rPr>
          <w:rFonts w:ascii="Times New Roman" w:hAnsi="Times New Roman" w:cs="Times New Roman"/>
          <w:sz w:val="24"/>
        </w:rPr>
        <w:t xml:space="preserve"> However, to date, studies on the heterogeneous effects of flavonoids and their subclasses on different metabolic obesity phenotypes remain scarce.</w:t>
      </w:r>
    </w:p>
    <w:p w14:paraId="1C04309E" w14:textId="3AAF59B9" w:rsidR="00DA6E1F" w:rsidRDefault="00E60AF0">
      <w:pPr>
        <w:spacing w:line="480" w:lineRule="auto"/>
        <w:jc w:val="both"/>
        <w:rPr>
          <w:rFonts w:ascii="Times New Roman" w:hAnsi="Times New Roman" w:cs="Times New Roman"/>
          <w:sz w:val="24"/>
        </w:rPr>
      </w:pPr>
      <w:r>
        <w:rPr>
          <w:rFonts w:ascii="Times New Roman" w:hAnsi="Times New Roman" w:cs="Times New Roman"/>
          <w:sz w:val="24"/>
        </w:rPr>
        <w:t>The present study demonstrated that flavonoids exerted a more pronounced effect on individuals with MHO compared to those with MUO, across various combinations of metabolic status and obesity, using MHNO individuals as a reference group. This finding remained consistent before and after adjustments for socioeconomic factors, demographic characteristics, and behavioral variables. This may be because the metabolic function of MHO individuals is normal, and they have higher insulin sensitivity, lower levels of inflammatory markers, and normal adipose tissue function,</w:t>
      </w:r>
      <w:del w:id="862" w:author="佳煜 张" w:date="2025-09-21T20:32:00Z" w16du:dateUtc="2025-09-21T12:32:00Z">
        <w:r w:rsidRPr="009D2D8B" w:rsidDel="008B444B">
          <w:rPr>
            <w:rFonts w:ascii="Times New Roman" w:hAnsi="Times New Roman" w:cs="Times New Roman"/>
            <w:noProof/>
            <w:color w:val="007BB8"/>
            <w:sz w:val="24"/>
            <w:vertAlign w:val="superscript"/>
            <w:rPrChange w:id="863" w:author="佳煜 张" w:date="2025-09-21T21:19:00Z" w16du:dateUtc="2025-09-21T13:19:00Z">
              <w:rPr>
                <w:rFonts w:ascii="Times New Roman" w:hAnsi="Times New Roman" w:cs="Times New Roman"/>
                <w:sz w:val="24"/>
                <w:vertAlign w:val="superscript"/>
              </w:rPr>
            </w:rPrChange>
          </w:rPr>
          <w:fldChar w:fldCharType="begin"/>
        </w:r>
        <w:r w:rsidRPr="009D2D8B" w:rsidDel="008B444B">
          <w:rPr>
            <w:rFonts w:ascii="Times New Roman" w:hAnsi="Times New Roman" w:cs="Times New Roman"/>
            <w:noProof/>
            <w:color w:val="007BB8"/>
            <w:sz w:val="24"/>
            <w:vertAlign w:val="superscript"/>
            <w:rPrChange w:id="864" w:author="佳煜 张" w:date="2025-09-21T21:19:00Z" w16du:dateUtc="2025-09-21T13:19:00Z">
              <w:rPr>
                <w:rFonts w:ascii="Times New Roman" w:hAnsi="Times New Roman" w:cs="Times New Roman"/>
                <w:sz w:val="24"/>
                <w:vertAlign w:val="superscript"/>
              </w:rPr>
            </w:rPrChange>
          </w:rPr>
          <w:delInstrText xml:space="preserve"> ADDIN ZOTERO_ITEM CSL_CITATION {"citationID":"2O36GNCd","properties":{"formattedCitation":"(28, 33)","plainCitation":"(28, 33)","dontUpdate":true,"noteIndex":0},"citationItems":[{"id":19,"uris":["http://zotero.org/users/local/2HqMmNMN/items/D89D3LS7"],"itemData":{"id":19,"type":"article-journal","abstract":"Dietary polyphenols, including flavonoids, are abundantly present in a healthy and balanced diet. Evidence for their role in preventing non-communicable diseases is emerging. We examined the association between estimated habitual intake of dietary flavonoid and obesity in a cohort study. After adjusting for potential confounding factors, inverse association between total flavonoid intake and excess weight (BMI </w:delInstrText>
        </w:r>
        <w:r w:rsidRPr="009D2D8B" w:rsidDel="008B444B">
          <w:rPr>
            <w:rFonts w:ascii="Times New Roman" w:hAnsi="Times New Roman" w:cs="Times New Roman" w:hint="eastAsia"/>
            <w:noProof/>
            <w:color w:val="007BB8"/>
            <w:sz w:val="24"/>
            <w:vertAlign w:val="superscript"/>
            <w:rPrChange w:id="865" w:author="佳煜 张" w:date="2025-09-21T21:19:00Z" w16du:dateUtc="2025-09-21T13:19:00Z">
              <w:rPr>
                <w:rFonts w:ascii="Times New Roman" w:hAnsi="Times New Roman" w:cs="Times New Roman" w:hint="eastAsia"/>
                <w:sz w:val="24"/>
                <w:vertAlign w:val="superscript"/>
              </w:rPr>
            </w:rPrChange>
          </w:rPr>
          <w:delInstrText>≥</w:delInstrText>
        </w:r>
        <w:r w:rsidRPr="009D2D8B" w:rsidDel="008B444B">
          <w:rPr>
            <w:rFonts w:ascii="Times New Roman" w:hAnsi="Times New Roman" w:cs="Times New Roman"/>
            <w:noProof/>
            <w:color w:val="007BB8"/>
            <w:sz w:val="24"/>
            <w:vertAlign w:val="superscript"/>
            <w:rPrChange w:id="866" w:author="佳煜 张" w:date="2025-09-21T21:19:00Z" w16du:dateUtc="2025-09-21T13:19:00Z">
              <w:rPr>
                <w:rFonts w:ascii="Times New Roman" w:hAnsi="Times New Roman" w:cs="Times New Roman"/>
                <w:sz w:val="24"/>
                <w:vertAlign w:val="superscript"/>
              </w:rPr>
            </w:rPrChange>
          </w:rPr>
          <w:delInstrText>25) was found (OR = 0.66, 95% CI: 0.45, 0.99); among individual classes of flavonoids, only flavanones were inversely associated with excess body weight (OR = 0.68, 95% CI: 0.48, 0.97). However, when considering adjustment for dietary factors (adherence to the Mediterranean diet), the associations were no more significant. When considering obesity as the outcome (BMI </w:delInstrText>
        </w:r>
        <w:r w:rsidRPr="009D2D8B" w:rsidDel="008B444B">
          <w:rPr>
            <w:rFonts w:ascii="Times New Roman" w:hAnsi="Times New Roman" w:cs="Times New Roman" w:hint="eastAsia"/>
            <w:noProof/>
            <w:color w:val="007BB8"/>
            <w:sz w:val="24"/>
            <w:vertAlign w:val="superscript"/>
            <w:rPrChange w:id="867" w:author="佳煜 张" w:date="2025-09-21T21:19:00Z" w16du:dateUtc="2025-09-21T13:19:00Z">
              <w:rPr>
                <w:rFonts w:ascii="Times New Roman" w:hAnsi="Times New Roman" w:cs="Times New Roman" w:hint="eastAsia"/>
                <w:sz w:val="24"/>
                <w:vertAlign w:val="superscript"/>
              </w:rPr>
            </w:rPrChange>
          </w:rPr>
          <w:delInstrText>≥</w:delInstrText>
        </w:r>
        <w:r w:rsidRPr="009D2D8B" w:rsidDel="008B444B">
          <w:rPr>
            <w:rFonts w:ascii="Times New Roman" w:hAnsi="Times New Roman" w:cs="Times New Roman"/>
            <w:noProof/>
            <w:color w:val="007BB8"/>
            <w:sz w:val="24"/>
            <w:vertAlign w:val="superscript"/>
            <w:rPrChange w:id="868" w:author="佳煜 张" w:date="2025-09-21T21:19:00Z" w16du:dateUtc="2025-09-21T13:19:00Z">
              <w:rPr>
                <w:rFonts w:ascii="Times New Roman" w:hAnsi="Times New Roman" w:cs="Times New Roman"/>
                <w:sz w:val="24"/>
                <w:vertAlign w:val="superscript"/>
              </w:rPr>
            </w:rPrChange>
          </w:rPr>
          <w:delInstrText xml:space="preserve">30), individuals with high intake of total flavonoids and flavonols resulted less likely to be obese (OR = 0.38, 95% CI: 0.21, 0.66 and OR = 0.63, 95% CI: 0.39, 0.99, respectively), even after adjustment for confounding factors. The results of the present study add to the current literature further evidence of the association between higher flavonoid intake and decreased body weight. Further studies are needed to confirm retrieved association.","container-title":"International Journal of Food Sciences and Nutrition","DOI":"10.1080/09637486.2018.1452900","ISSN":"1465-3478","issue":"8","journalAbbreviation":"Int J Food Sci Nutr","language":"eng","note":"PMID: 29575952","page":"1020-1029","source":"PubMed","title":"Association between dietary flavonoids intake and obesity in a cohort of adults living in the Mediterranean area","volume":"69","author":[{"family":"Marranzano","given":"Marina"},{"family":"Ray","given":"Sumantra"},{"family":"Godos","given":"Justyna"},{"family":"Galvano","given":"Fabio"}],"issued":{"date-parts":[["2018",12]]},"citation-key":"marranzanoAssociationDietaryFlavonoids2018"}},{"id":126,"uris":["http://zotero.org/users/local/2HqMmNMN/items/FXPEK39I"],"itemData":{"id":126,"type":"article-journal","abstract":"A BMI in the normal range associates with a decreased risk of cardiometabolic disease and all-cause mortality. However, not all subjects in this BMI range have this low risk. Compared to people who are of normal weight and metabolically healthy, subjects who are of normal weight but metabolically un …","container-title":"Cell metabolism","DOI":"10.1016/j.cmet.2017.07.008","ISSN":"1932-7420","issue":"2","language":"en","note":"publisher: Cell Metab\nPMID: 28768170","source":"pubmed.ncbi.nlm.nih.gov","title":"Causes, characteristics, and consequences of metabolically unhealthy normal weight in humans","URL":"https://pubmed.ncbi.nlm.nih.gov/28768170/","volume":"26","author":[{"family":"N","given":"Stefan"},{"family":"F","given":"Schick"},{"family":"Hu","given":"Häring"}],"accessed":{"date-parts":[["2025",4,27]]},"issued":{"date-parts":[["2017",1,8]]},"citation-key":"nCausesCharacteristicsConsequences2017"}}],"schema":"https://github.com/citation-style-language/schema/raw/master/csl-citation.json"} </w:delInstrText>
        </w:r>
        <w:r w:rsidRPr="009D2D8B" w:rsidDel="008B444B">
          <w:rPr>
            <w:rFonts w:ascii="Times New Roman" w:hAnsi="Times New Roman" w:cs="Times New Roman"/>
            <w:noProof/>
            <w:color w:val="007BB8"/>
            <w:sz w:val="24"/>
            <w:vertAlign w:val="superscript"/>
            <w:rPrChange w:id="869" w:author="佳煜 张" w:date="2025-09-21T21:19:00Z" w16du:dateUtc="2025-09-21T13:19:00Z">
              <w:rPr>
                <w:rFonts w:ascii="Times New Roman" w:hAnsi="Times New Roman" w:cs="Times New Roman"/>
                <w:sz w:val="24"/>
                <w:vertAlign w:val="superscript"/>
              </w:rPr>
            </w:rPrChange>
          </w:rPr>
          <w:fldChar w:fldCharType="separate"/>
        </w:r>
        <w:r w:rsidRPr="009D2D8B" w:rsidDel="008B444B">
          <w:rPr>
            <w:rFonts w:ascii="Times New Roman" w:hAnsi="Times New Roman" w:cs="Times New Roman"/>
            <w:noProof/>
            <w:color w:val="007BB8"/>
            <w:sz w:val="24"/>
            <w:vertAlign w:val="superscript"/>
            <w:rPrChange w:id="870" w:author="佳煜 张" w:date="2025-09-21T21:19:00Z" w16du:dateUtc="2025-09-21T13:19:00Z">
              <w:rPr>
                <w:rFonts w:ascii="Times New Roman" w:hAnsi="Times New Roman" w:cs="Times New Roman"/>
                <w:sz w:val="24"/>
                <w:vertAlign w:val="superscript"/>
              </w:rPr>
            </w:rPrChange>
          </w:rPr>
          <w:delText>(28, 33)</w:delText>
        </w:r>
        <w:r w:rsidRPr="009D2D8B" w:rsidDel="008B444B">
          <w:rPr>
            <w:rFonts w:ascii="Times New Roman" w:hAnsi="Times New Roman" w:cs="Times New Roman"/>
            <w:noProof/>
            <w:color w:val="007BB8"/>
            <w:sz w:val="24"/>
            <w:vertAlign w:val="superscript"/>
            <w:rPrChange w:id="871" w:author="佳煜 张" w:date="2025-09-21T21:19:00Z" w16du:dateUtc="2025-09-21T13:19:00Z">
              <w:rPr>
                <w:rFonts w:ascii="Times New Roman" w:hAnsi="Times New Roman" w:cs="Times New Roman"/>
                <w:sz w:val="24"/>
                <w:vertAlign w:val="superscript"/>
              </w:rPr>
            </w:rPrChange>
          </w:rPr>
          <w:fldChar w:fldCharType="end"/>
        </w:r>
      </w:del>
      <w:r w:rsidR="008B444B" w:rsidRPr="009D2D8B">
        <w:rPr>
          <w:rFonts w:ascii="Times New Roman" w:hAnsi="Times New Roman" w:cs="Times New Roman"/>
          <w:noProof/>
          <w:color w:val="007BB8"/>
          <w:sz w:val="24"/>
          <w:vertAlign w:val="superscript"/>
          <w:rPrChange w:id="872" w:author="佳煜 张" w:date="2025-09-21T21:19:00Z" w16du:dateUtc="2025-09-21T13:19:00Z">
            <w:rPr>
              <w:rFonts w:ascii="Times New Roman" w:hAnsi="Times New Roman" w:cs="Times New Roman"/>
              <w:sz w:val="24"/>
              <w:vertAlign w:val="superscript"/>
            </w:rPr>
          </w:rPrChange>
        </w:rPr>
        <w:fldChar w:fldCharType="begin">
          <w:fldData xml:space="preserve">PEVuZE5vdGU+PENpdGU+PEF1dGhvcj5NYXJyYW56YW5vPC9BdXRob3I+PFllYXI+MjAxODwvWWVh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</w:fldData>
        </w:fldChar>
      </w:r>
      <w:r w:rsidR="004E0B8D" w:rsidRPr="009D2D8B">
        <w:rPr>
          <w:rFonts w:ascii="Times New Roman" w:hAnsi="Times New Roman" w:cs="Times New Roman"/>
          <w:noProof/>
          <w:color w:val="007BB8"/>
          <w:sz w:val="24"/>
          <w:vertAlign w:val="superscript"/>
          <w:rPrChange w:id="873" w:author="佳煜 张" w:date="2025-09-21T21:19:00Z" w16du:dateUtc="2025-09-21T13:19:00Z">
            <w:rPr>
              <w:rFonts w:ascii="Times New Roman" w:hAnsi="Times New Roman" w:cs="Times New Roman"/>
              <w:sz w:val="24"/>
              <w:vertAlign w:val="superscript"/>
            </w:rPr>
          </w:rPrChange>
        </w:rPr>
        <w:instrText xml:space="preserve"> ADDIN EN.CITE </w:instrText>
      </w:r>
      <w:r w:rsidR="004E0B8D" w:rsidRPr="009D2D8B">
        <w:rPr>
          <w:rFonts w:ascii="Times New Roman" w:hAnsi="Times New Roman" w:cs="Times New Roman"/>
          <w:noProof/>
          <w:color w:val="007BB8"/>
          <w:sz w:val="24"/>
          <w:vertAlign w:val="superscript"/>
          <w:rPrChange w:id="874" w:author="佳煜 张" w:date="2025-09-21T21:19:00Z" w16du:dateUtc="2025-09-21T13:19:00Z">
            <w:rPr>
              <w:rFonts w:ascii="Times New Roman" w:hAnsi="Times New Roman" w:cs="Times New Roman"/>
              <w:sz w:val="24"/>
              <w:vertAlign w:val="superscript"/>
            </w:rPr>
          </w:rPrChange>
        </w:rPr>
        <w:fldChar w:fldCharType="begin">
          <w:fldData xml:space="preserve">PEVuZE5vdGU+PENpdGU+PEF1dGhvcj5NYXJyYW56YW5vPC9BdXRob3I+PFllYXI+MjAxODwvWWVh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</w:fldData>
        </w:fldChar>
      </w:r>
      <w:r w:rsidR="004E0B8D" w:rsidRPr="009D2D8B">
        <w:rPr>
          <w:rFonts w:ascii="Times New Roman" w:hAnsi="Times New Roman" w:cs="Times New Roman"/>
          <w:noProof/>
          <w:color w:val="007BB8"/>
          <w:sz w:val="24"/>
          <w:vertAlign w:val="superscript"/>
          <w:rPrChange w:id="875" w:author="佳煜 张" w:date="2025-09-21T21:19:00Z" w16du:dateUtc="2025-09-21T13:19:00Z">
            <w:rPr>
              <w:rFonts w:ascii="Times New Roman" w:hAnsi="Times New Roman" w:cs="Times New Roman"/>
              <w:sz w:val="24"/>
              <w:vertAlign w:val="superscript"/>
            </w:rPr>
          </w:rPrChange>
        </w:rPr>
        <w:instrText xml:space="preserve"> ADDIN EN.CITE.DATA </w:instrText>
      </w:r>
      <w:r w:rsidR="004E0B8D" w:rsidRPr="009D2D8B">
        <w:rPr>
          <w:rFonts w:ascii="Times New Roman" w:hAnsi="Times New Roman" w:cs="Times New Roman"/>
          <w:noProof/>
          <w:color w:val="007BB8"/>
          <w:sz w:val="24"/>
          <w:vertAlign w:val="superscript"/>
          <w:rPrChange w:id="876" w:author="佳煜 张" w:date="2025-09-21T21:19:00Z" w16du:dateUtc="2025-09-21T13:19:00Z">
            <w:rPr>
              <w:rFonts w:ascii="Times New Roman" w:hAnsi="Times New Roman" w:cs="Times New Roman"/>
              <w:sz w:val="24"/>
              <w:vertAlign w:val="superscript"/>
            </w:rPr>
          </w:rPrChange>
        </w:rPr>
      </w:r>
      <w:r w:rsidR="004E0B8D" w:rsidRPr="009D2D8B">
        <w:rPr>
          <w:rFonts w:ascii="Times New Roman" w:hAnsi="Times New Roman" w:cs="Times New Roman"/>
          <w:noProof/>
          <w:color w:val="007BB8"/>
          <w:sz w:val="24"/>
          <w:vertAlign w:val="superscript"/>
          <w:rPrChange w:id="877" w:author="佳煜 张" w:date="2025-09-21T21:19:00Z" w16du:dateUtc="2025-09-21T13:19:00Z">
            <w:rPr>
              <w:rFonts w:ascii="Times New Roman" w:hAnsi="Times New Roman" w:cs="Times New Roman"/>
              <w:sz w:val="24"/>
              <w:vertAlign w:val="superscript"/>
            </w:rPr>
          </w:rPrChange>
        </w:rPr>
        <w:fldChar w:fldCharType="end"/>
      </w:r>
      <w:r w:rsidR="008B444B" w:rsidRPr="009D2D8B">
        <w:rPr>
          <w:rFonts w:ascii="Times New Roman" w:hAnsi="Times New Roman" w:cs="Times New Roman"/>
          <w:noProof/>
          <w:color w:val="007BB8"/>
          <w:sz w:val="24"/>
          <w:vertAlign w:val="superscript"/>
          <w:rPrChange w:id="878" w:author="佳煜 张" w:date="2025-09-21T21:19:00Z" w16du:dateUtc="2025-09-21T13:19:00Z">
            <w:rPr>
              <w:rFonts w:ascii="Times New Roman" w:hAnsi="Times New Roman" w:cs="Times New Roman"/>
              <w:sz w:val="24"/>
              <w:vertAlign w:val="superscript"/>
            </w:rPr>
          </w:rPrChange>
        </w:rPr>
        <w:fldChar w:fldCharType="separate"/>
      </w:r>
      <w:r w:rsidR="004E0B8D" w:rsidRPr="009D2D8B">
        <w:rPr>
          <w:rFonts w:ascii="Times New Roman" w:hAnsi="Times New Roman" w:cs="Times New Roman"/>
          <w:noProof/>
          <w:color w:val="007BB8"/>
          <w:sz w:val="24"/>
          <w:vertAlign w:val="superscript"/>
          <w:rPrChange w:id="879" w:author="佳煜 张" w:date="2025-09-21T21:19:00Z" w16du:dateUtc="2025-09-21T13:19:00Z">
            <w:rPr>
              <w:rFonts w:ascii="Times New Roman" w:hAnsi="Times New Roman" w:cs="Times New Roman"/>
              <w:noProof/>
              <w:sz w:val="24"/>
              <w:vertAlign w:val="superscript"/>
            </w:rPr>
          </w:rPrChange>
        </w:rPr>
        <w:t>[</w:t>
      </w:r>
      <w:r w:rsidR="00CF74EC" w:rsidRPr="009D2D8B">
        <w:rPr>
          <w:rFonts w:ascii="Times New Roman" w:hAnsi="Times New Roman" w:cs="Times New Roman"/>
          <w:noProof/>
          <w:color w:val="007BB8"/>
          <w:sz w:val="24"/>
          <w:vertAlign w:val="superscript"/>
          <w:rPrChange w:id="880" w:author="佳煜 张" w:date="2025-09-21T21:19:00Z" w16du:dateUtc="2025-09-21T13:19:00Z">
            <w:rPr>
              <w:rFonts w:ascii="Times New Roman" w:hAnsi="Times New Roman" w:cs="Times New Roman"/>
              <w:noProof/>
              <w:sz w:val="24"/>
              <w:vertAlign w:val="superscript"/>
            </w:rPr>
          </w:rPrChange>
        </w:rPr>
        <w:fldChar w:fldCharType="begin"/>
      </w:r>
      <w:r w:rsidR="00CF74EC" w:rsidRPr="009D2D8B">
        <w:rPr>
          <w:rFonts w:ascii="Times New Roman" w:hAnsi="Times New Roman" w:cs="Times New Roman"/>
          <w:noProof/>
          <w:color w:val="007BB8"/>
          <w:sz w:val="24"/>
          <w:vertAlign w:val="superscript"/>
          <w:rPrChange w:id="881" w:author="佳煜 张" w:date="2025-09-21T21:19:00Z" w16du:dateUtc="2025-09-21T13:19:00Z">
            <w:rPr>
              <w:rFonts w:ascii="Times New Roman" w:hAnsi="Times New Roman" w:cs="Times New Roman"/>
              <w:noProof/>
              <w:sz w:val="24"/>
              <w:vertAlign w:val="superscript"/>
            </w:rPr>
          </w:rPrChange>
        </w:rPr>
        <w:instrText xml:space="preserve"> HYPERLINK \l "_ENREF_29" \o "Marranzano, 2018 #37" </w:instrText>
      </w:r>
      <w:r w:rsidR="00CF74EC" w:rsidRPr="009D2D8B">
        <w:rPr>
          <w:rFonts w:ascii="Times New Roman" w:hAnsi="Times New Roman" w:cs="Times New Roman"/>
          <w:noProof/>
          <w:color w:val="007BB8"/>
          <w:sz w:val="24"/>
          <w:vertAlign w:val="superscript"/>
          <w:rPrChange w:id="882" w:author="佳煜 张" w:date="2025-09-21T21:19:00Z" w16du:dateUtc="2025-09-21T13:19:00Z">
            <w:rPr>
              <w:rFonts w:ascii="Times New Roman" w:hAnsi="Times New Roman" w:cs="Times New Roman"/>
              <w:noProof/>
              <w:sz w:val="24"/>
              <w:vertAlign w:val="superscript"/>
            </w:rPr>
          </w:rPrChange>
        </w:rPr>
      </w:r>
      <w:r w:rsidR="00CF74EC" w:rsidRPr="009D2D8B">
        <w:rPr>
          <w:rFonts w:ascii="Times New Roman" w:hAnsi="Times New Roman" w:cs="Times New Roman"/>
          <w:noProof/>
          <w:color w:val="007BB8"/>
          <w:sz w:val="24"/>
          <w:vertAlign w:val="superscript"/>
          <w:rPrChange w:id="883" w:author="佳煜 张" w:date="2025-09-21T21:19:00Z" w16du:dateUtc="2025-09-21T13:19:00Z">
            <w:rPr>
              <w:rFonts w:ascii="Times New Roman" w:hAnsi="Times New Roman" w:cs="Times New Roman"/>
              <w:noProof/>
              <w:sz w:val="24"/>
              <w:vertAlign w:val="superscript"/>
            </w:rPr>
          </w:rPrChange>
        </w:rPr>
        <w:fldChar w:fldCharType="separate"/>
      </w:r>
      <w:r w:rsidR="00CF74EC" w:rsidRPr="009D2D8B">
        <w:rPr>
          <w:rFonts w:ascii="Times New Roman" w:hAnsi="Times New Roman" w:cs="Times New Roman"/>
          <w:noProof/>
          <w:color w:val="007BB8"/>
          <w:sz w:val="24"/>
          <w:vertAlign w:val="superscript"/>
          <w:rPrChange w:id="884" w:author="佳煜 张" w:date="2025-09-21T21:19:00Z" w16du:dateUtc="2025-09-21T13:19:00Z">
            <w:rPr>
              <w:rFonts w:ascii="Times New Roman" w:hAnsi="Times New Roman" w:cs="Times New Roman"/>
              <w:noProof/>
              <w:sz w:val="24"/>
              <w:vertAlign w:val="superscript"/>
            </w:rPr>
          </w:rPrChange>
        </w:rPr>
        <w:t>29</w:t>
      </w:r>
      <w:r w:rsidR="00CF74EC" w:rsidRPr="009D2D8B">
        <w:rPr>
          <w:rFonts w:ascii="Times New Roman" w:hAnsi="Times New Roman" w:cs="Times New Roman"/>
          <w:noProof/>
          <w:color w:val="007BB8"/>
          <w:sz w:val="24"/>
          <w:vertAlign w:val="superscript"/>
          <w:rPrChange w:id="885" w:author="佳煜 张" w:date="2025-09-21T21:19:00Z" w16du:dateUtc="2025-09-21T13:19:00Z">
            <w:rPr>
              <w:rFonts w:ascii="Times New Roman" w:hAnsi="Times New Roman" w:cs="Times New Roman"/>
              <w:noProof/>
              <w:sz w:val="24"/>
              <w:vertAlign w:val="superscript"/>
            </w:rPr>
          </w:rPrChange>
        </w:rPr>
        <w:fldChar w:fldCharType="end"/>
      </w:r>
      <w:r w:rsidR="004E0B8D" w:rsidRPr="009D2D8B">
        <w:rPr>
          <w:rFonts w:ascii="Times New Roman" w:hAnsi="Times New Roman" w:cs="Times New Roman"/>
          <w:noProof/>
          <w:color w:val="007BB8"/>
          <w:sz w:val="24"/>
          <w:vertAlign w:val="superscript"/>
          <w:rPrChange w:id="886" w:author="佳煜 张" w:date="2025-09-21T21:19:00Z" w16du:dateUtc="2025-09-21T13:19:00Z">
            <w:rPr>
              <w:rFonts w:ascii="Times New Roman" w:hAnsi="Times New Roman" w:cs="Times New Roman"/>
              <w:noProof/>
              <w:sz w:val="24"/>
              <w:vertAlign w:val="superscript"/>
            </w:rPr>
          </w:rPrChange>
        </w:rPr>
        <w:t xml:space="preserve">, </w:t>
      </w:r>
      <w:r w:rsidR="00CF74EC" w:rsidRPr="009D2D8B">
        <w:rPr>
          <w:rFonts w:ascii="Times New Roman" w:hAnsi="Times New Roman" w:cs="Times New Roman"/>
          <w:noProof/>
          <w:color w:val="007BB8"/>
          <w:sz w:val="24"/>
          <w:vertAlign w:val="superscript"/>
          <w:rPrChange w:id="887" w:author="佳煜 张" w:date="2025-09-21T21:19:00Z" w16du:dateUtc="2025-09-21T13:19:00Z">
            <w:rPr>
              <w:rFonts w:ascii="Times New Roman" w:hAnsi="Times New Roman" w:cs="Times New Roman"/>
              <w:noProof/>
              <w:sz w:val="24"/>
              <w:vertAlign w:val="superscript"/>
            </w:rPr>
          </w:rPrChange>
        </w:rPr>
        <w:fldChar w:fldCharType="begin"/>
      </w:r>
      <w:r w:rsidR="00CF74EC" w:rsidRPr="009D2D8B">
        <w:rPr>
          <w:rFonts w:ascii="Times New Roman" w:hAnsi="Times New Roman" w:cs="Times New Roman"/>
          <w:noProof/>
          <w:color w:val="007BB8"/>
          <w:sz w:val="24"/>
          <w:vertAlign w:val="superscript"/>
          <w:rPrChange w:id="888" w:author="佳煜 张" w:date="2025-09-21T21:19:00Z" w16du:dateUtc="2025-09-21T13:19:00Z">
            <w:rPr>
              <w:rFonts w:ascii="Times New Roman" w:hAnsi="Times New Roman" w:cs="Times New Roman"/>
              <w:noProof/>
              <w:sz w:val="24"/>
              <w:vertAlign w:val="superscript"/>
            </w:rPr>
          </w:rPrChange>
        </w:rPr>
        <w:instrText xml:space="preserve"> HYPERLINK \l "_ENREF_33" \o "Stefan, 2017 #100" </w:instrText>
      </w:r>
      <w:r w:rsidR="00CF74EC" w:rsidRPr="009D2D8B">
        <w:rPr>
          <w:rFonts w:ascii="Times New Roman" w:hAnsi="Times New Roman" w:cs="Times New Roman"/>
          <w:noProof/>
          <w:color w:val="007BB8"/>
          <w:sz w:val="24"/>
          <w:vertAlign w:val="superscript"/>
          <w:rPrChange w:id="889" w:author="佳煜 张" w:date="2025-09-21T21:19:00Z" w16du:dateUtc="2025-09-21T13:19:00Z">
            <w:rPr>
              <w:rFonts w:ascii="Times New Roman" w:hAnsi="Times New Roman" w:cs="Times New Roman"/>
              <w:noProof/>
              <w:sz w:val="24"/>
              <w:vertAlign w:val="superscript"/>
            </w:rPr>
          </w:rPrChange>
        </w:rPr>
      </w:r>
      <w:r w:rsidR="00CF74EC" w:rsidRPr="009D2D8B">
        <w:rPr>
          <w:rFonts w:ascii="Times New Roman" w:hAnsi="Times New Roman" w:cs="Times New Roman"/>
          <w:noProof/>
          <w:color w:val="007BB8"/>
          <w:sz w:val="24"/>
          <w:vertAlign w:val="superscript"/>
          <w:rPrChange w:id="890" w:author="佳煜 张" w:date="2025-09-21T21:19:00Z" w16du:dateUtc="2025-09-21T13:19:00Z">
            <w:rPr>
              <w:rFonts w:ascii="Times New Roman" w:hAnsi="Times New Roman" w:cs="Times New Roman"/>
              <w:noProof/>
              <w:sz w:val="24"/>
              <w:vertAlign w:val="superscript"/>
            </w:rPr>
          </w:rPrChange>
        </w:rPr>
        <w:fldChar w:fldCharType="separate"/>
      </w:r>
      <w:r w:rsidR="00CF74EC" w:rsidRPr="009D2D8B">
        <w:rPr>
          <w:rFonts w:ascii="Times New Roman" w:hAnsi="Times New Roman" w:cs="Times New Roman"/>
          <w:noProof/>
          <w:color w:val="007BB8"/>
          <w:sz w:val="24"/>
          <w:vertAlign w:val="superscript"/>
          <w:rPrChange w:id="891" w:author="佳煜 张" w:date="2025-09-21T21:19:00Z" w16du:dateUtc="2025-09-21T13:19:00Z">
            <w:rPr>
              <w:rFonts w:ascii="Times New Roman" w:hAnsi="Times New Roman" w:cs="Times New Roman"/>
              <w:noProof/>
              <w:sz w:val="24"/>
              <w:vertAlign w:val="superscript"/>
            </w:rPr>
          </w:rPrChange>
        </w:rPr>
        <w:t>33</w:t>
      </w:r>
      <w:r w:rsidR="00CF74EC" w:rsidRPr="009D2D8B">
        <w:rPr>
          <w:rFonts w:ascii="Times New Roman" w:hAnsi="Times New Roman" w:cs="Times New Roman"/>
          <w:noProof/>
          <w:color w:val="007BB8"/>
          <w:sz w:val="24"/>
          <w:vertAlign w:val="superscript"/>
          <w:rPrChange w:id="892" w:author="佳煜 张" w:date="2025-09-21T21:19:00Z" w16du:dateUtc="2025-09-21T13:19:00Z">
            <w:rPr>
              <w:rFonts w:ascii="Times New Roman" w:hAnsi="Times New Roman" w:cs="Times New Roman"/>
              <w:noProof/>
              <w:sz w:val="24"/>
              <w:vertAlign w:val="superscript"/>
            </w:rPr>
          </w:rPrChange>
        </w:rPr>
        <w:fldChar w:fldCharType="end"/>
      </w:r>
      <w:r w:rsidR="004E0B8D" w:rsidRPr="009D2D8B">
        <w:rPr>
          <w:rFonts w:ascii="Times New Roman" w:hAnsi="Times New Roman" w:cs="Times New Roman"/>
          <w:noProof/>
          <w:color w:val="007BB8"/>
          <w:sz w:val="24"/>
          <w:vertAlign w:val="superscript"/>
          <w:rPrChange w:id="893" w:author="佳煜 张" w:date="2025-09-21T21:19:00Z" w16du:dateUtc="2025-09-21T13:19:00Z">
            <w:rPr>
              <w:rFonts w:ascii="Times New Roman" w:hAnsi="Times New Roman" w:cs="Times New Roman"/>
              <w:noProof/>
              <w:sz w:val="24"/>
              <w:vertAlign w:val="superscript"/>
            </w:rPr>
          </w:rPrChange>
        </w:rPr>
        <w:t>]</w:t>
      </w:r>
      <w:r w:rsidR="008B444B" w:rsidRPr="009D2D8B">
        <w:rPr>
          <w:rFonts w:ascii="Times New Roman" w:hAnsi="Times New Roman" w:cs="Times New Roman"/>
          <w:noProof/>
          <w:color w:val="007BB8"/>
          <w:sz w:val="24"/>
          <w:vertAlign w:val="superscript"/>
          <w:rPrChange w:id="894" w:author="佳煜 张" w:date="2025-09-21T21:19:00Z" w16du:dateUtc="2025-09-21T13:19:00Z">
            <w:rPr>
              <w:rFonts w:ascii="Times New Roman" w:hAnsi="Times New Roman" w:cs="Times New Roman"/>
              <w:sz w:val="24"/>
              <w:vertAlign w:val="superscript"/>
            </w:rPr>
          </w:rPrChange>
        </w:rPr>
        <w:fldChar w:fldCharType="end"/>
      </w:r>
      <w:r>
        <w:rPr>
          <w:rFonts w:ascii="Times New Roman" w:hAnsi="Times New Roman" w:cs="Times New Roman"/>
          <w:sz w:val="24"/>
        </w:rPr>
        <w:t xml:space="preserve"> whereas MUO individuals already have higher metabolic disorders and struggle to respond better to dietary interventions</w:t>
      </w:r>
      <w:bookmarkStart w:id="895" w:name="OLE_LINK65"/>
      <w:r>
        <w:rPr>
          <w:rFonts w:ascii="Times New Roman" w:hAnsi="Times New Roman" w:cs="Times New Roman"/>
          <w:sz w:val="24"/>
        </w:rPr>
        <w:t>. In addition, we did not find a significant association between flavonoid intake and MUNO individuals. This may be attributed to the fact that non-obese individuals generally exhibit lower levels of inflammatory markers compared to people with obesity, and no significant elevation of inflammatory markers was observed in MUNO individuals.</w:t>
      </w:r>
      <w:del w:id="896" w:author="佳煜 张" w:date="2025-09-21T20:38:00Z" w16du:dateUtc="2025-09-21T12:38:00Z">
        <w:r w:rsidRPr="009D2D8B" w:rsidDel="008B444B">
          <w:rPr>
            <w:rFonts w:ascii="Times New Roman" w:hAnsi="Times New Roman" w:cs="Times New Roman"/>
            <w:noProof/>
            <w:color w:val="007BB8"/>
            <w:sz w:val="24"/>
            <w:vertAlign w:val="superscript"/>
            <w:rPrChange w:id="897" w:author="佳煜 张" w:date="2025-09-21T21:19:00Z" w16du:dateUtc="2025-09-21T13:19:00Z">
              <w:rPr>
                <w:rFonts w:ascii="Times New Roman" w:hAnsi="Times New Roman" w:cs="Times New Roman"/>
                <w:sz w:val="24"/>
                <w:vertAlign w:val="superscript"/>
              </w:rPr>
            </w:rPrChange>
          </w:rPr>
          <w:fldChar w:fldCharType="begin"/>
        </w:r>
        <w:r w:rsidRPr="009D2D8B" w:rsidDel="008B444B">
          <w:rPr>
            <w:rFonts w:ascii="Times New Roman" w:hAnsi="Times New Roman" w:cs="Times New Roman"/>
            <w:noProof/>
            <w:color w:val="007BB8"/>
            <w:sz w:val="24"/>
            <w:vertAlign w:val="superscript"/>
            <w:rPrChange w:id="898" w:author="佳煜 张" w:date="2025-09-21T21:19:00Z" w16du:dateUtc="2025-09-21T13:19:00Z">
              <w:rPr>
                <w:rFonts w:ascii="Times New Roman" w:hAnsi="Times New Roman" w:cs="Times New Roman"/>
                <w:sz w:val="24"/>
                <w:vertAlign w:val="superscript"/>
              </w:rPr>
            </w:rPrChange>
          </w:rPr>
          <w:delInstrText xml:space="preserve"> ADDIN ZOTERO_ITEM CSL_CITATION {"citationID":"21rFu6RK","properties":{"formattedCitation":"(34, 35)","plainCitation":"(34, 35)","dontUpdate":true,"noteIndex":0},"citationItems":[{"id":135,"uris":["http://zotero.org/users/local/2HqMmNMN/items/5EJYH8P4"],"itemData":{"id":135,"type":"article-journal","abstract":"Elevated plasma free fatty acid (FFA), inflammatory marker, and altered adipokine concentrations have been observed in obese type 2 diabetes patients. It remains unclear whether these altered plasma concentrations are related to the diabetic state or presence of obesity. In this cross-sectional observational study, we compare basal plasma FFA, inflammatory marker, and adipokine concentrations between obese and non-obese type 2 diabetes patients and healthy, non-obese controls. A total of 20 healthy, normoglycemic males (BMI &lt;30 kg/m(2)), 20 non-obese (BMI &lt;30 kg/m(2)) and 20 obese (BMI &gt;35 kg/m(2)) type 2 diabetes patients were selected to participate in this study. Groups were matched for age and habitual physical activity level. Body composition, glycemic control, and exercise performance capacity were assessed. Basal blood samples were collected to determine plasma leptin, adiponectin, resistin, tumor necrosis factor alpha (TNFalpha), interleukin-6 (IL-6), high-sensitivity C-reactive protein (hsCRP) and FFA concentrations. Plasma FFA, inflammatory marker (hsCRP, IL-6, TNFalpha), adipokine (adiponectin, resistin, leptin), and triglyceride concentrations did not differ between non-obese diabetes patients and healthy, normoglycemic controls. Plasma FFA, IL-6, hsCRP, leptin, and triglyceride levels were significantly higher in the obese diabetes patients when compared with the healthy normoglycemic controls (P &lt; 0.05). Furthermore, plasma hsCRP and leptin levels were significantly higher in the obese versus non-obese diabetes patients (P &lt; 0.05). Significant correlations between plasma parameters and glycemic control were observed, but disappeared after adjusting for trunk adipose tissue mass. Elevated plasma leptin, hsCRP, IL-6, and FFA concentrations are associated with obesity and not necessarily with the type 2 diabetic state.","container-title":"European Journal of Applied Physiology","DOI":"10.1007/s00421-010-1362-5","ISSN":"1439-6327","issue":"3","journalAbbreviation":"Eur J Appl Physiol","language":"eng","note":"PMID: 20131064\nPMCID: PMC2874484","page":"397-404","source":"PubMed","title":"Plasma adipokine and inflammatory marker concentrations are altered in obese, as opposed to non-obese, type 2 diabetes patients","volume":"109","author":[{"family":"Hansen","given":"Dominique"},{"family":"Dendale","given":"Paul"},{"family":"Beelen","given":"Milou"},{"family":"Jonkers","given":"Richard A. M."},{"family":"Mullens","given":"Annelies"},{"family":"Corluy","given":"Luk"},{"family":"Meeusen","given":"Romain"},{"family":"Loon","given":"Luc J. C.","non-dropping-particle":"van"}],"issued":{"date-parts":[["2010",6]]},"citation-key":"hansenPlasmaAdipokineInflammatory2010"},"label":"page"},{"id":138,"uris":["http://zotero.org/users/local/2HqMmNMN/items/GPVDRUIX"],"itemData":{"id":138,"type":"article-journal","container-title":"Metabolism: Clinical and Experimental","DOI":"10.1016/j.metabol.2023.155627","ISSN":"1532-8600","journalAbbreviation":"Metabolism","language":"eng","note":"PMID: 37302694","page":"155627","source":"PubMed","title":"The key role of inflammation in the pathogenesis and management of obesity and CVD","volume":"145","author":[{"family":"Boutari","given":"Chrysoula"},{"family":"Hill","given":"Michael A."},{"family":"Procaccini","given":"Claudio"},{"family":"Matarese","given":"Giuseppe"},{"family":"Mantzoros","given":"Christos S."}],"issued":{"date-parts":[["2023",8]]},"citation-key":"boutariKeyRoleInflammation2023"},"label":"page"}],"schema":"https://github.com/citation-style-language/schema/raw/master/csl-citation.json"} </w:delInstrText>
        </w:r>
        <w:r w:rsidRPr="009D2D8B" w:rsidDel="008B444B">
          <w:rPr>
            <w:rFonts w:ascii="Times New Roman" w:hAnsi="Times New Roman" w:cs="Times New Roman"/>
            <w:noProof/>
            <w:color w:val="007BB8"/>
            <w:sz w:val="24"/>
            <w:vertAlign w:val="superscript"/>
            <w:rPrChange w:id="899" w:author="佳煜 张" w:date="2025-09-21T21:19:00Z" w16du:dateUtc="2025-09-21T13:19:00Z">
              <w:rPr>
                <w:rFonts w:ascii="Times New Roman" w:hAnsi="Times New Roman" w:cs="Times New Roman"/>
                <w:sz w:val="24"/>
                <w:vertAlign w:val="superscript"/>
              </w:rPr>
            </w:rPrChange>
          </w:rPr>
          <w:fldChar w:fldCharType="separate"/>
        </w:r>
        <w:r w:rsidRPr="009D2D8B" w:rsidDel="008B444B">
          <w:rPr>
            <w:rFonts w:ascii="Times New Roman" w:hAnsi="Times New Roman" w:cs="Times New Roman"/>
            <w:noProof/>
            <w:color w:val="007BB8"/>
            <w:sz w:val="24"/>
            <w:vertAlign w:val="superscript"/>
            <w:rPrChange w:id="900" w:author="佳煜 张" w:date="2025-09-21T21:19:00Z" w16du:dateUtc="2025-09-21T13:19:00Z">
              <w:rPr>
                <w:rFonts w:ascii="Times New Roman" w:hAnsi="Times New Roman" w:cs="Times New Roman"/>
                <w:sz w:val="24"/>
                <w:vertAlign w:val="superscript"/>
              </w:rPr>
            </w:rPrChange>
          </w:rPr>
          <w:delText>(34, 35)</w:delText>
        </w:r>
        <w:r w:rsidRPr="009D2D8B" w:rsidDel="008B444B">
          <w:rPr>
            <w:rFonts w:ascii="Times New Roman" w:hAnsi="Times New Roman" w:cs="Times New Roman"/>
            <w:noProof/>
            <w:color w:val="007BB8"/>
            <w:sz w:val="24"/>
            <w:vertAlign w:val="superscript"/>
            <w:rPrChange w:id="901" w:author="佳煜 张" w:date="2025-09-21T21:19:00Z" w16du:dateUtc="2025-09-21T13:19:00Z">
              <w:rPr>
                <w:rFonts w:ascii="Times New Roman" w:hAnsi="Times New Roman" w:cs="Times New Roman"/>
                <w:sz w:val="24"/>
                <w:vertAlign w:val="superscript"/>
              </w:rPr>
            </w:rPrChange>
          </w:rPr>
          <w:fldChar w:fldCharType="end"/>
        </w:r>
      </w:del>
      <w:r w:rsidR="008B444B" w:rsidRPr="009D2D8B">
        <w:rPr>
          <w:rFonts w:ascii="Times New Roman" w:hAnsi="Times New Roman" w:cs="Times New Roman"/>
          <w:noProof/>
          <w:color w:val="007BB8"/>
          <w:sz w:val="24"/>
          <w:vertAlign w:val="superscript"/>
          <w:rPrChange w:id="902" w:author="佳煜 张" w:date="2025-09-21T21:19:00Z" w16du:dateUtc="2025-09-21T13:19:00Z">
            <w:rPr>
              <w:rFonts w:ascii="Times New Roman" w:hAnsi="Times New Roman" w:cs="Times New Roman"/>
              <w:sz w:val="24"/>
              <w:vertAlign w:val="superscript"/>
            </w:rPr>
          </w:rPrChange>
        </w:rPr>
        <w:fldChar w:fldCharType="begin">
          <w:fldData xml:space="preserve">PEVuZE5vdGU+PENpdGU+PEF1dGhvcj5IYW5zZW48L0F1dGhvcj48WWVhcj4yMDEwPC9ZZWFyPjxS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==
</w:fldData>
        </w:fldChar>
      </w:r>
      <w:r w:rsidR="004E0B8D" w:rsidRPr="009D2D8B">
        <w:rPr>
          <w:rFonts w:ascii="Times New Roman" w:hAnsi="Times New Roman" w:cs="Times New Roman"/>
          <w:noProof/>
          <w:color w:val="007BB8"/>
          <w:sz w:val="24"/>
          <w:vertAlign w:val="superscript"/>
          <w:rPrChange w:id="903" w:author="佳煜 张" w:date="2025-09-21T21:19:00Z" w16du:dateUtc="2025-09-21T13:19:00Z">
            <w:rPr>
              <w:rFonts w:ascii="Times New Roman" w:hAnsi="Times New Roman" w:cs="Times New Roman"/>
              <w:sz w:val="24"/>
              <w:vertAlign w:val="superscript"/>
            </w:rPr>
          </w:rPrChange>
        </w:rPr>
        <w:instrText xml:space="preserve"> ADDIN EN.CITE </w:instrText>
      </w:r>
      <w:r w:rsidR="004E0B8D" w:rsidRPr="009D2D8B">
        <w:rPr>
          <w:rFonts w:ascii="Times New Roman" w:hAnsi="Times New Roman" w:cs="Times New Roman"/>
          <w:noProof/>
          <w:color w:val="007BB8"/>
          <w:sz w:val="24"/>
          <w:vertAlign w:val="superscript"/>
          <w:rPrChange w:id="904" w:author="佳煜 张" w:date="2025-09-21T21:19:00Z" w16du:dateUtc="2025-09-21T13:19:00Z">
            <w:rPr>
              <w:rFonts w:ascii="Times New Roman" w:hAnsi="Times New Roman" w:cs="Times New Roman"/>
              <w:sz w:val="24"/>
              <w:vertAlign w:val="superscript"/>
            </w:rPr>
          </w:rPrChange>
        </w:rPr>
        <w:fldChar w:fldCharType="begin">
          <w:fldData xml:space="preserve">PEVuZE5vdGU+PENpdGU+PEF1dGhvcj5IYW5zZW48L0F1dGhvcj48WWVhcj4yMDEwPC9ZZWFyPjxS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==
</w:fldData>
        </w:fldChar>
      </w:r>
      <w:r w:rsidR="004E0B8D" w:rsidRPr="009D2D8B">
        <w:rPr>
          <w:rFonts w:ascii="Times New Roman" w:hAnsi="Times New Roman" w:cs="Times New Roman"/>
          <w:noProof/>
          <w:color w:val="007BB8"/>
          <w:sz w:val="24"/>
          <w:vertAlign w:val="superscript"/>
          <w:rPrChange w:id="905" w:author="佳煜 张" w:date="2025-09-21T21:19:00Z" w16du:dateUtc="2025-09-21T13:19:00Z">
            <w:rPr>
              <w:rFonts w:ascii="Times New Roman" w:hAnsi="Times New Roman" w:cs="Times New Roman"/>
              <w:sz w:val="24"/>
              <w:vertAlign w:val="superscript"/>
            </w:rPr>
          </w:rPrChange>
        </w:rPr>
        <w:instrText xml:space="preserve"> ADDIN EN.CITE.DATA </w:instrText>
      </w:r>
      <w:r w:rsidR="004E0B8D" w:rsidRPr="009D2D8B">
        <w:rPr>
          <w:rFonts w:ascii="Times New Roman" w:hAnsi="Times New Roman" w:cs="Times New Roman"/>
          <w:noProof/>
          <w:color w:val="007BB8"/>
          <w:sz w:val="24"/>
          <w:vertAlign w:val="superscript"/>
          <w:rPrChange w:id="906" w:author="佳煜 张" w:date="2025-09-21T21:19:00Z" w16du:dateUtc="2025-09-21T13:19:00Z">
            <w:rPr>
              <w:rFonts w:ascii="Times New Roman" w:hAnsi="Times New Roman" w:cs="Times New Roman"/>
              <w:sz w:val="24"/>
              <w:vertAlign w:val="superscript"/>
            </w:rPr>
          </w:rPrChange>
        </w:rPr>
      </w:r>
      <w:r w:rsidR="004E0B8D" w:rsidRPr="009D2D8B">
        <w:rPr>
          <w:rFonts w:ascii="Times New Roman" w:hAnsi="Times New Roman" w:cs="Times New Roman"/>
          <w:noProof/>
          <w:color w:val="007BB8"/>
          <w:sz w:val="24"/>
          <w:vertAlign w:val="superscript"/>
          <w:rPrChange w:id="907" w:author="佳煜 张" w:date="2025-09-21T21:19:00Z" w16du:dateUtc="2025-09-21T13:19:00Z">
            <w:rPr>
              <w:rFonts w:ascii="Times New Roman" w:hAnsi="Times New Roman" w:cs="Times New Roman"/>
              <w:sz w:val="24"/>
              <w:vertAlign w:val="superscript"/>
            </w:rPr>
          </w:rPrChange>
        </w:rPr>
        <w:fldChar w:fldCharType="end"/>
      </w:r>
      <w:r w:rsidR="008B444B" w:rsidRPr="009D2D8B">
        <w:rPr>
          <w:rFonts w:ascii="Times New Roman" w:hAnsi="Times New Roman" w:cs="Times New Roman"/>
          <w:noProof/>
          <w:color w:val="007BB8"/>
          <w:sz w:val="24"/>
          <w:vertAlign w:val="superscript"/>
          <w:rPrChange w:id="908" w:author="佳煜 张" w:date="2025-09-21T21:19:00Z" w16du:dateUtc="2025-09-21T13:19:00Z">
            <w:rPr>
              <w:rFonts w:ascii="Times New Roman" w:hAnsi="Times New Roman" w:cs="Times New Roman"/>
              <w:sz w:val="24"/>
              <w:vertAlign w:val="superscript"/>
            </w:rPr>
          </w:rPrChange>
        </w:rPr>
        <w:fldChar w:fldCharType="separate"/>
      </w:r>
      <w:r w:rsidR="004E0B8D" w:rsidRPr="009D2D8B">
        <w:rPr>
          <w:rFonts w:ascii="Times New Roman" w:hAnsi="Times New Roman" w:cs="Times New Roman"/>
          <w:noProof/>
          <w:color w:val="007BB8"/>
          <w:sz w:val="24"/>
          <w:vertAlign w:val="superscript"/>
          <w:rPrChange w:id="909" w:author="佳煜 张" w:date="2025-09-21T21:19:00Z" w16du:dateUtc="2025-09-21T13:19:00Z">
            <w:rPr>
              <w:rFonts w:ascii="Times New Roman" w:hAnsi="Times New Roman" w:cs="Times New Roman"/>
              <w:noProof/>
              <w:sz w:val="24"/>
              <w:vertAlign w:val="superscript"/>
            </w:rPr>
          </w:rPrChange>
        </w:rPr>
        <w:t>[</w:t>
      </w:r>
      <w:r w:rsidR="00CF74EC" w:rsidRPr="009D2D8B">
        <w:rPr>
          <w:rFonts w:ascii="Times New Roman" w:hAnsi="Times New Roman" w:cs="Times New Roman"/>
          <w:noProof/>
          <w:color w:val="007BB8"/>
          <w:sz w:val="24"/>
          <w:vertAlign w:val="superscript"/>
          <w:rPrChange w:id="910" w:author="佳煜 张" w:date="2025-09-21T21:19:00Z" w16du:dateUtc="2025-09-21T13:19:00Z">
            <w:rPr>
              <w:rFonts w:ascii="Times New Roman" w:hAnsi="Times New Roman" w:cs="Times New Roman"/>
              <w:noProof/>
              <w:sz w:val="24"/>
              <w:vertAlign w:val="superscript"/>
            </w:rPr>
          </w:rPrChange>
        </w:rPr>
        <w:fldChar w:fldCharType="begin"/>
      </w:r>
      <w:r w:rsidR="00CF74EC" w:rsidRPr="009D2D8B">
        <w:rPr>
          <w:rFonts w:ascii="Times New Roman" w:hAnsi="Times New Roman" w:cs="Times New Roman"/>
          <w:noProof/>
          <w:color w:val="007BB8"/>
          <w:sz w:val="24"/>
          <w:vertAlign w:val="superscript"/>
          <w:rPrChange w:id="911" w:author="佳煜 张" w:date="2025-09-21T21:19:00Z" w16du:dateUtc="2025-09-21T13:19:00Z">
            <w:rPr>
              <w:rFonts w:ascii="Times New Roman" w:hAnsi="Times New Roman" w:cs="Times New Roman"/>
              <w:noProof/>
              <w:sz w:val="24"/>
              <w:vertAlign w:val="superscript"/>
            </w:rPr>
          </w:rPrChange>
        </w:rPr>
        <w:instrText xml:space="preserve"> HYPERLINK \l "_ENREF_34" \o "Hansen, 2010 #101" </w:instrText>
      </w:r>
      <w:r w:rsidR="00CF74EC" w:rsidRPr="009D2D8B">
        <w:rPr>
          <w:rFonts w:ascii="Times New Roman" w:hAnsi="Times New Roman" w:cs="Times New Roman"/>
          <w:noProof/>
          <w:color w:val="007BB8"/>
          <w:sz w:val="24"/>
          <w:vertAlign w:val="superscript"/>
          <w:rPrChange w:id="912" w:author="佳煜 张" w:date="2025-09-21T21:19:00Z" w16du:dateUtc="2025-09-21T13:19:00Z">
            <w:rPr>
              <w:rFonts w:ascii="Times New Roman" w:hAnsi="Times New Roman" w:cs="Times New Roman"/>
              <w:noProof/>
              <w:sz w:val="24"/>
              <w:vertAlign w:val="superscript"/>
            </w:rPr>
          </w:rPrChange>
        </w:rPr>
      </w:r>
      <w:r w:rsidR="00CF74EC" w:rsidRPr="009D2D8B">
        <w:rPr>
          <w:rFonts w:ascii="Times New Roman" w:hAnsi="Times New Roman" w:cs="Times New Roman"/>
          <w:noProof/>
          <w:color w:val="007BB8"/>
          <w:sz w:val="24"/>
          <w:vertAlign w:val="superscript"/>
          <w:rPrChange w:id="913" w:author="佳煜 张" w:date="2025-09-21T21:19:00Z" w16du:dateUtc="2025-09-21T13:19:00Z">
            <w:rPr>
              <w:rFonts w:ascii="Times New Roman" w:hAnsi="Times New Roman" w:cs="Times New Roman"/>
              <w:noProof/>
              <w:sz w:val="24"/>
              <w:vertAlign w:val="superscript"/>
            </w:rPr>
          </w:rPrChange>
        </w:rPr>
        <w:fldChar w:fldCharType="separate"/>
      </w:r>
      <w:r w:rsidR="00CF74EC" w:rsidRPr="009D2D8B">
        <w:rPr>
          <w:rFonts w:ascii="Times New Roman" w:hAnsi="Times New Roman" w:cs="Times New Roman"/>
          <w:noProof/>
          <w:color w:val="007BB8"/>
          <w:sz w:val="24"/>
          <w:vertAlign w:val="superscript"/>
          <w:rPrChange w:id="914" w:author="佳煜 张" w:date="2025-09-21T21:19:00Z" w16du:dateUtc="2025-09-21T13:19:00Z">
            <w:rPr>
              <w:rFonts w:ascii="Times New Roman" w:hAnsi="Times New Roman" w:cs="Times New Roman"/>
              <w:noProof/>
              <w:sz w:val="24"/>
              <w:vertAlign w:val="superscript"/>
            </w:rPr>
          </w:rPrChange>
        </w:rPr>
        <w:t>34</w:t>
      </w:r>
      <w:r w:rsidR="00CF74EC" w:rsidRPr="009D2D8B">
        <w:rPr>
          <w:rFonts w:ascii="Times New Roman" w:hAnsi="Times New Roman" w:cs="Times New Roman"/>
          <w:noProof/>
          <w:color w:val="007BB8"/>
          <w:sz w:val="24"/>
          <w:vertAlign w:val="superscript"/>
          <w:rPrChange w:id="915" w:author="佳煜 张" w:date="2025-09-21T21:19:00Z" w16du:dateUtc="2025-09-21T13:19:00Z">
            <w:rPr>
              <w:rFonts w:ascii="Times New Roman" w:hAnsi="Times New Roman" w:cs="Times New Roman"/>
              <w:noProof/>
              <w:sz w:val="24"/>
              <w:vertAlign w:val="superscript"/>
            </w:rPr>
          </w:rPrChange>
        </w:rPr>
        <w:fldChar w:fldCharType="end"/>
      </w:r>
      <w:r w:rsidR="004E0B8D" w:rsidRPr="009D2D8B">
        <w:rPr>
          <w:rFonts w:ascii="Times New Roman" w:hAnsi="Times New Roman" w:cs="Times New Roman"/>
          <w:noProof/>
          <w:color w:val="007BB8"/>
          <w:sz w:val="24"/>
          <w:vertAlign w:val="superscript"/>
          <w:rPrChange w:id="916" w:author="佳煜 张" w:date="2025-09-21T21:19:00Z" w16du:dateUtc="2025-09-21T13:19:00Z">
            <w:rPr>
              <w:rFonts w:ascii="Times New Roman" w:hAnsi="Times New Roman" w:cs="Times New Roman"/>
              <w:noProof/>
              <w:sz w:val="24"/>
              <w:vertAlign w:val="superscript"/>
            </w:rPr>
          </w:rPrChange>
        </w:rPr>
        <w:t xml:space="preserve">, </w:t>
      </w:r>
      <w:r w:rsidR="00CF74EC" w:rsidRPr="009D2D8B">
        <w:rPr>
          <w:rFonts w:ascii="Times New Roman" w:hAnsi="Times New Roman" w:cs="Times New Roman"/>
          <w:noProof/>
          <w:color w:val="007BB8"/>
          <w:sz w:val="24"/>
          <w:vertAlign w:val="superscript"/>
          <w:rPrChange w:id="917" w:author="佳煜 张" w:date="2025-09-21T21:19:00Z" w16du:dateUtc="2025-09-21T13:19:00Z">
            <w:rPr>
              <w:rFonts w:ascii="Times New Roman" w:hAnsi="Times New Roman" w:cs="Times New Roman"/>
              <w:noProof/>
              <w:sz w:val="24"/>
              <w:vertAlign w:val="superscript"/>
            </w:rPr>
          </w:rPrChange>
        </w:rPr>
        <w:fldChar w:fldCharType="begin"/>
      </w:r>
      <w:r w:rsidR="00CF74EC" w:rsidRPr="009D2D8B">
        <w:rPr>
          <w:rFonts w:ascii="Times New Roman" w:hAnsi="Times New Roman" w:cs="Times New Roman"/>
          <w:noProof/>
          <w:color w:val="007BB8"/>
          <w:sz w:val="24"/>
          <w:vertAlign w:val="superscript"/>
          <w:rPrChange w:id="918" w:author="佳煜 张" w:date="2025-09-21T21:19:00Z" w16du:dateUtc="2025-09-21T13:19:00Z">
            <w:rPr>
              <w:rFonts w:ascii="Times New Roman" w:hAnsi="Times New Roman" w:cs="Times New Roman"/>
              <w:noProof/>
              <w:sz w:val="24"/>
              <w:vertAlign w:val="superscript"/>
            </w:rPr>
          </w:rPrChange>
        </w:rPr>
        <w:instrText xml:space="preserve"> HYPERLINK \l "_ENREF_35" \o "Boutari, 2023 #102" </w:instrText>
      </w:r>
      <w:r w:rsidR="00CF74EC" w:rsidRPr="009D2D8B">
        <w:rPr>
          <w:rFonts w:ascii="Times New Roman" w:hAnsi="Times New Roman" w:cs="Times New Roman"/>
          <w:noProof/>
          <w:color w:val="007BB8"/>
          <w:sz w:val="24"/>
          <w:vertAlign w:val="superscript"/>
          <w:rPrChange w:id="919" w:author="佳煜 张" w:date="2025-09-21T21:19:00Z" w16du:dateUtc="2025-09-21T13:19:00Z">
            <w:rPr>
              <w:rFonts w:ascii="Times New Roman" w:hAnsi="Times New Roman" w:cs="Times New Roman"/>
              <w:noProof/>
              <w:sz w:val="24"/>
              <w:vertAlign w:val="superscript"/>
            </w:rPr>
          </w:rPrChange>
        </w:rPr>
      </w:r>
      <w:r w:rsidR="00CF74EC" w:rsidRPr="009D2D8B">
        <w:rPr>
          <w:rFonts w:ascii="Times New Roman" w:hAnsi="Times New Roman" w:cs="Times New Roman"/>
          <w:noProof/>
          <w:color w:val="007BB8"/>
          <w:sz w:val="24"/>
          <w:vertAlign w:val="superscript"/>
          <w:rPrChange w:id="920" w:author="佳煜 张" w:date="2025-09-21T21:19:00Z" w16du:dateUtc="2025-09-21T13:19:00Z">
            <w:rPr>
              <w:rFonts w:ascii="Times New Roman" w:hAnsi="Times New Roman" w:cs="Times New Roman"/>
              <w:noProof/>
              <w:sz w:val="24"/>
              <w:vertAlign w:val="superscript"/>
            </w:rPr>
          </w:rPrChange>
        </w:rPr>
        <w:fldChar w:fldCharType="separate"/>
      </w:r>
      <w:r w:rsidR="00CF74EC" w:rsidRPr="009D2D8B">
        <w:rPr>
          <w:rFonts w:ascii="Times New Roman" w:hAnsi="Times New Roman" w:cs="Times New Roman"/>
          <w:noProof/>
          <w:color w:val="007BB8"/>
          <w:sz w:val="24"/>
          <w:vertAlign w:val="superscript"/>
          <w:rPrChange w:id="921" w:author="佳煜 张" w:date="2025-09-21T21:19:00Z" w16du:dateUtc="2025-09-21T13:19:00Z">
            <w:rPr>
              <w:rFonts w:ascii="Times New Roman" w:hAnsi="Times New Roman" w:cs="Times New Roman"/>
              <w:noProof/>
              <w:sz w:val="24"/>
              <w:vertAlign w:val="superscript"/>
            </w:rPr>
          </w:rPrChange>
        </w:rPr>
        <w:t>35</w:t>
      </w:r>
      <w:r w:rsidR="00CF74EC" w:rsidRPr="009D2D8B">
        <w:rPr>
          <w:rFonts w:ascii="Times New Roman" w:hAnsi="Times New Roman" w:cs="Times New Roman"/>
          <w:noProof/>
          <w:color w:val="007BB8"/>
          <w:sz w:val="24"/>
          <w:vertAlign w:val="superscript"/>
          <w:rPrChange w:id="922" w:author="佳煜 张" w:date="2025-09-21T21:19:00Z" w16du:dateUtc="2025-09-21T13:19:00Z">
            <w:rPr>
              <w:rFonts w:ascii="Times New Roman" w:hAnsi="Times New Roman" w:cs="Times New Roman"/>
              <w:noProof/>
              <w:sz w:val="24"/>
              <w:vertAlign w:val="superscript"/>
            </w:rPr>
          </w:rPrChange>
        </w:rPr>
        <w:fldChar w:fldCharType="end"/>
      </w:r>
      <w:r w:rsidR="004E0B8D" w:rsidRPr="009D2D8B">
        <w:rPr>
          <w:rFonts w:ascii="Times New Roman" w:hAnsi="Times New Roman" w:cs="Times New Roman"/>
          <w:noProof/>
          <w:color w:val="007BB8"/>
          <w:sz w:val="24"/>
          <w:vertAlign w:val="superscript"/>
          <w:rPrChange w:id="923" w:author="佳煜 张" w:date="2025-09-21T21:19:00Z" w16du:dateUtc="2025-09-21T13:19:00Z">
            <w:rPr>
              <w:rFonts w:ascii="Times New Roman" w:hAnsi="Times New Roman" w:cs="Times New Roman"/>
              <w:noProof/>
              <w:sz w:val="24"/>
              <w:vertAlign w:val="superscript"/>
            </w:rPr>
          </w:rPrChange>
        </w:rPr>
        <w:t>]</w:t>
      </w:r>
      <w:r w:rsidR="008B444B" w:rsidRPr="009D2D8B">
        <w:rPr>
          <w:rFonts w:ascii="Times New Roman" w:hAnsi="Times New Roman" w:cs="Times New Roman"/>
          <w:noProof/>
          <w:color w:val="007BB8"/>
          <w:sz w:val="24"/>
          <w:vertAlign w:val="superscript"/>
          <w:rPrChange w:id="924" w:author="佳煜 张" w:date="2025-09-21T21:19:00Z" w16du:dateUtc="2025-09-21T13:19:00Z">
            <w:rPr>
              <w:rFonts w:ascii="Times New Roman" w:hAnsi="Times New Roman" w:cs="Times New Roman"/>
              <w:sz w:val="24"/>
              <w:vertAlign w:val="superscript"/>
            </w:rPr>
          </w:rPrChange>
        </w:rPr>
        <w:fldChar w:fldCharType="end"/>
      </w:r>
      <w:r>
        <w:rPr>
          <w:rFonts w:ascii="Times New Roman" w:hAnsi="Times New Roman" w:cs="Times New Roman"/>
          <w:sz w:val="24"/>
        </w:rPr>
        <w:t xml:space="preserve"> However, flavonoids usually ameliorate obesity-related metabolic complications by modulating inflammatory markers secreted by adipokines and factors such as fibrinogen activator inhibitor-1, tumor necrosis factor-α (TNF-α), interleukin-6, </w:t>
      </w:r>
      <w:proofErr w:type="spellStart"/>
      <w:r>
        <w:rPr>
          <w:rFonts w:ascii="Times New Roman" w:hAnsi="Times New Roman" w:cs="Times New Roman"/>
          <w:sz w:val="24"/>
        </w:rPr>
        <w:t>resistin</w:t>
      </w:r>
      <w:proofErr w:type="spellEnd"/>
      <w:r>
        <w:rPr>
          <w:rFonts w:ascii="Times New Roman" w:hAnsi="Times New Roman" w:cs="Times New Roman"/>
          <w:sz w:val="24"/>
        </w:rPr>
        <w:t>, and lipocalin.</w:t>
      </w:r>
      <w:del w:id="925" w:author="佳煜 张" w:date="2025-09-21T20:40:00Z" w16du:dateUtc="2025-09-21T12:40:00Z">
        <w:r w:rsidRPr="009D2D8B" w:rsidDel="008B444B">
          <w:rPr>
            <w:rFonts w:ascii="Times New Roman" w:hAnsi="Times New Roman" w:cs="Times New Roman"/>
            <w:noProof/>
            <w:color w:val="007BB8"/>
            <w:sz w:val="24"/>
            <w:vertAlign w:val="superscript"/>
            <w:rPrChange w:id="926" w:author="佳煜 张" w:date="2025-09-21T21:19:00Z" w16du:dateUtc="2025-09-21T13:19:00Z">
              <w:rPr>
                <w:rFonts w:ascii="Times New Roman" w:hAnsi="Times New Roman" w:cs="Times New Roman"/>
                <w:sz w:val="24"/>
                <w:vertAlign w:val="superscript"/>
              </w:rPr>
            </w:rPrChange>
          </w:rPr>
          <w:fldChar w:fldCharType="begin"/>
        </w:r>
        <w:r w:rsidRPr="009D2D8B" w:rsidDel="008B444B">
          <w:rPr>
            <w:rFonts w:ascii="Times New Roman" w:hAnsi="Times New Roman" w:cs="Times New Roman"/>
            <w:noProof/>
            <w:color w:val="007BB8"/>
            <w:sz w:val="24"/>
            <w:vertAlign w:val="superscript"/>
            <w:rPrChange w:id="927" w:author="佳煜 张" w:date="2025-09-21T21:19:00Z" w16du:dateUtc="2025-09-21T13:19:00Z">
              <w:rPr>
                <w:rFonts w:ascii="Times New Roman" w:hAnsi="Times New Roman" w:cs="Times New Roman"/>
                <w:sz w:val="24"/>
                <w:vertAlign w:val="superscript"/>
              </w:rPr>
            </w:rPrChange>
          </w:rPr>
          <w:delInstrText xml:space="preserve"> ADDIN ZOTERO_ITEM CSL_CITATION {"citationID":"SjtBcQGj","properties":{"formattedCitation":"(36)","plainCitation":"(36)","dontUpdate":true,"noteIndex":0},"citationItems":[{"id":2,"uris":["http://zotero.org/users/local/2HqMmNMN/items/RA9R3MU7"],"itemData":{"id":2,"type":"article-journal","abstract":"It now appears that, in most obese patients, obesity is associated with a low-grade inflammation of white adipose tissue (WAT) resulting from chronic activation of the innate immune system and which can subsequently lead to insulin resistance, impaired glucose tolerance and even diabetes. WAT is the physiological site of energy storage as lipids. In addition, it has been more recently recognized as an active participant in numerous physiological and pathophysiological processes. In obesity, WAT is characterized by an increased production and secretion of a wide range of inflammatory molecules including TNF-alpha and interleukin-6 (IL-6), which may have local effects on WAT physiology but also systemic effects on other organs. Recent data indicate that obese WAT is infiltrated by macrophages, which may be a major source of locally-produced pro-inflammatory cytokines. Interestingly, weight loss is associated with a reduction in the macrophage infiltration of WAT and an improvement of the inflammatory profile of gene expression. Several factors derived not only from adipocytes but also from infiltrated macrophages probably contribute to the pathogenesis of insulin resistance. Most of them are overproduced during obesity, including leptin, TNF-alpha, IL-6 and resistin. Conversely, expression and plasma levels of adiponectin, an insulin-sensitising effector, are down-regulated during obesity. Leptin could modulate TNF-alpha production and macrophage activation. TNF-alpha is overproduced in adipose tissue of several rodent models of obesity and has an important role in the pathogenesis of insulin resistance in these species. However, its actual involvement in glucose metabolism disorders in humans remains controversial. IL-6 production by human adipose tissue increases during obesity. It may induce hepatic CRP synthesis and may promote the onset of cardiovascular complications. Both TNF-alpha and IL-6 can alter insulin sensitivity by triggering different key steps in the insulin signalling pathway. In rodents, resistin can induce insulin resistance, while its implication in the control of insulin sensitivity is still a matter of debate in humans. Adiponectin is highly expressed in WAT, and circulating adiponectin levels are decreased in subjects with obesity-related insulin resistance, type 2 diabetes and coronary heart disease. Adiponectin inhibits liver neoglucogenesis and promotes fatty acid oxidation in skeletal muscle. In addition, adiponectin counteracts the pro-inflammatory effects of TNF-alpha on the arterial wall and probably protects against the development of arteriosclerosis. In obesity, the pro-inflammatory effects of cytokines through intracellular signalling pathways involve the NF-kappaB and JNK systems. Genetic or pharmacological manipulations of these effectors of the inflammatory response have been shown to modulate insulin sensitivity in different animal models. In humans, it has been suggested that the improved glucose tolerance observed in the presence of thiazolidinediones or statins is likely related to their anti-inflammatory properties. Thus, it can be considered that obesity corresponds to a sub-clinical inflammatory condition that promotes the production of pro-inflammatory factors involved in the pathogenesis of insulin resistance.","container-title":"European Cytokine Network","ISSN":"1148-5493","issue":"1","journalAbbreviation":"Eur Cytokine Netw","language":"eng","note":"PMID: 16613757","page":"4-12","source":"PubMed","title":"Recent advances in the relationship between obesity, inflammation, and insulin resistance","volume":"17","author":[{"family":"Bastard","given":"Jean-Philippe"},{"family":"Maachi","given":"Mustapha"},{"family":"Lagathu","given":"Claire"},{"family":"Kim","given":"Min Ji"},{"family":"Caron","given":"Martine"},{"family":"Vidal","given":"Hubert"},{"family":"Capeau","given":"Jacqueline"},{"family":"Feve","given":"Bruno"}],"issued":{"date-parts":[["2006",3]]},"citation-key":"bastardRecentAdvancesRelationship2006"}}],"schema":"https://github.com/citation-style-language/schema/raw/master/csl-citation.json"} </w:delInstrText>
        </w:r>
        <w:r w:rsidRPr="009D2D8B" w:rsidDel="008B444B">
          <w:rPr>
            <w:rFonts w:ascii="Times New Roman" w:hAnsi="Times New Roman" w:cs="Times New Roman"/>
            <w:noProof/>
            <w:color w:val="007BB8"/>
            <w:sz w:val="24"/>
            <w:vertAlign w:val="superscript"/>
            <w:rPrChange w:id="928" w:author="佳煜 张" w:date="2025-09-21T21:19:00Z" w16du:dateUtc="2025-09-21T13:19:00Z">
              <w:rPr>
                <w:rFonts w:ascii="Times New Roman" w:hAnsi="Times New Roman" w:cs="Times New Roman"/>
                <w:sz w:val="24"/>
                <w:vertAlign w:val="superscript"/>
              </w:rPr>
            </w:rPrChange>
          </w:rPr>
          <w:fldChar w:fldCharType="separate"/>
        </w:r>
        <w:r w:rsidRPr="009D2D8B" w:rsidDel="008B444B">
          <w:rPr>
            <w:rFonts w:ascii="Times New Roman" w:hAnsi="Times New Roman" w:cs="Times New Roman"/>
            <w:noProof/>
            <w:color w:val="007BB8"/>
            <w:sz w:val="24"/>
            <w:vertAlign w:val="superscript"/>
            <w:rPrChange w:id="929" w:author="佳煜 张" w:date="2025-09-21T21:19:00Z" w16du:dateUtc="2025-09-21T13:19:00Z">
              <w:rPr>
                <w:rFonts w:ascii="Times New Roman" w:hAnsi="Times New Roman" w:cs="Times New Roman"/>
                <w:sz w:val="24"/>
                <w:vertAlign w:val="superscript"/>
              </w:rPr>
            </w:rPrChange>
          </w:rPr>
          <w:delText>(36)</w:delText>
        </w:r>
        <w:r w:rsidRPr="009D2D8B" w:rsidDel="008B444B">
          <w:rPr>
            <w:rFonts w:ascii="Times New Roman" w:hAnsi="Times New Roman" w:cs="Times New Roman"/>
            <w:noProof/>
            <w:color w:val="007BB8"/>
            <w:sz w:val="24"/>
            <w:vertAlign w:val="superscript"/>
            <w:rPrChange w:id="930" w:author="佳煜 张" w:date="2025-09-21T21:19:00Z" w16du:dateUtc="2025-09-21T13:19:00Z">
              <w:rPr>
                <w:rFonts w:ascii="Times New Roman" w:hAnsi="Times New Roman" w:cs="Times New Roman"/>
                <w:sz w:val="24"/>
                <w:vertAlign w:val="superscript"/>
              </w:rPr>
            </w:rPrChange>
          </w:rPr>
          <w:fldChar w:fldCharType="end"/>
        </w:r>
      </w:del>
      <w:r w:rsidR="008B444B" w:rsidRPr="009D2D8B">
        <w:rPr>
          <w:rFonts w:ascii="Times New Roman" w:hAnsi="Times New Roman" w:cs="Times New Roman"/>
          <w:noProof/>
          <w:color w:val="007BB8"/>
          <w:sz w:val="24"/>
          <w:vertAlign w:val="superscript"/>
          <w:rPrChange w:id="931" w:author="佳煜 张" w:date="2025-09-21T21:19:00Z" w16du:dateUtc="2025-09-21T13:19:00Z">
            <w:rPr>
              <w:rFonts w:ascii="Times New Roman" w:hAnsi="Times New Roman" w:cs="Times New Roman"/>
              <w:sz w:val="24"/>
              <w:vertAlign w:val="superscript"/>
            </w:rPr>
          </w:rPrChange>
        </w:rPr>
        <w:fldChar w:fldCharType="begin">
          <w:fldData xml:space="preserve">PEVuZE5vdGU+PENpdGU+PEF1dGhvcj5CYXN0YXJkPC9BdXRob3I+PFllYXI+MjAwNjwvWWVhcj48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</w:fldData>
        </w:fldChar>
      </w:r>
      <w:r w:rsidR="004E0B8D" w:rsidRPr="009D2D8B">
        <w:rPr>
          <w:rFonts w:ascii="Times New Roman" w:hAnsi="Times New Roman" w:cs="Times New Roman"/>
          <w:noProof/>
          <w:color w:val="007BB8"/>
          <w:sz w:val="24"/>
          <w:vertAlign w:val="superscript"/>
          <w:rPrChange w:id="932" w:author="佳煜 张" w:date="2025-09-21T21:19:00Z" w16du:dateUtc="2025-09-21T13:19:00Z">
            <w:rPr>
              <w:rFonts w:ascii="Times New Roman" w:hAnsi="Times New Roman" w:cs="Times New Roman"/>
              <w:sz w:val="24"/>
              <w:vertAlign w:val="superscript"/>
            </w:rPr>
          </w:rPrChange>
        </w:rPr>
        <w:instrText xml:space="preserve"> ADDIN EN.CITE </w:instrText>
      </w:r>
      <w:r w:rsidR="004E0B8D" w:rsidRPr="009D2D8B">
        <w:rPr>
          <w:rFonts w:ascii="Times New Roman" w:hAnsi="Times New Roman" w:cs="Times New Roman"/>
          <w:noProof/>
          <w:color w:val="007BB8"/>
          <w:sz w:val="24"/>
          <w:vertAlign w:val="superscript"/>
          <w:rPrChange w:id="933" w:author="佳煜 张" w:date="2025-09-21T21:19:00Z" w16du:dateUtc="2025-09-21T13:19:00Z">
            <w:rPr>
              <w:rFonts w:ascii="Times New Roman" w:hAnsi="Times New Roman" w:cs="Times New Roman"/>
              <w:sz w:val="24"/>
              <w:vertAlign w:val="superscript"/>
            </w:rPr>
          </w:rPrChange>
        </w:rPr>
        <w:fldChar w:fldCharType="begin">
          <w:fldData xml:space="preserve">PEVuZE5vdGU+PENpdGU+PEF1dGhvcj5CYXN0YXJkPC9BdXRob3I+PFllYXI+MjAwNjwvWWVhcj48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</w:fldData>
        </w:fldChar>
      </w:r>
      <w:r w:rsidR="004E0B8D" w:rsidRPr="009D2D8B">
        <w:rPr>
          <w:rFonts w:ascii="Times New Roman" w:hAnsi="Times New Roman" w:cs="Times New Roman"/>
          <w:noProof/>
          <w:color w:val="007BB8"/>
          <w:sz w:val="24"/>
          <w:vertAlign w:val="superscript"/>
          <w:rPrChange w:id="934" w:author="佳煜 张" w:date="2025-09-21T21:19:00Z" w16du:dateUtc="2025-09-21T13:19:00Z">
            <w:rPr>
              <w:rFonts w:ascii="Times New Roman" w:hAnsi="Times New Roman" w:cs="Times New Roman"/>
              <w:sz w:val="24"/>
              <w:vertAlign w:val="superscript"/>
            </w:rPr>
          </w:rPrChange>
        </w:rPr>
        <w:instrText xml:space="preserve"> ADDIN EN.CITE.DATA </w:instrText>
      </w:r>
      <w:r w:rsidR="004E0B8D" w:rsidRPr="009D2D8B">
        <w:rPr>
          <w:rFonts w:ascii="Times New Roman" w:hAnsi="Times New Roman" w:cs="Times New Roman"/>
          <w:noProof/>
          <w:color w:val="007BB8"/>
          <w:sz w:val="24"/>
          <w:vertAlign w:val="superscript"/>
          <w:rPrChange w:id="935" w:author="佳煜 张" w:date="2025-09-21T21:19:00Z" w16du:dateUtc="2025-09-21T13:19:00Z">
            <w:rPr>
              <w:rFonts w:ascii="Times New Roman" w:hAnsi="Times New Roman" w:cs="Times New Roman"/>
              <w:sz w:val="24"/>
              <w:vertAlign w:val="superscript"/>
            </w:rPr>
          </w:rPrChange>
        </w:rPr>
      </w:r>
      <w:r w:rsidR="004E0B8D" w:rsidRPr="009D2D8B">
        <w:rPr>
          <w:rFonts w:ascii="Times New Roman" w:hAnsi="Times New Roman" w:cs="Times New Roman"/>
          <w:noProof/>
          <w:color w:val="007BB8"/>
          <w:sz w:val="24"/>
          <w:vertAlign w:val="superscript"/>
          <w:rPrChange w:id="936" w:author="佳煜 张" w:date="2025-09-21T21:19:00Z" w16du:dateUtc="2025-09-21T13:19:00Z">
            <w:rPr>
              <w:rFonts w:ascii="Times New Roman" w:hAnsi="Times New Roman" w:cs="Times New Roman"/>
              <w:sz w:val="24"/>
              <w:vertAlign w:val="superscript"/>
            </w:rPr>
          </w:rPrChange>
        </w:rPr>
        <w:fldChar w:fldCharType="end"/>
      </w:r>
      <w:r w:rsidR="008B444B" w:rsidRPr="009D2D8B">
        <w:rPr>
          <w:rFonts w:ascii="Times New Roman" w:hAnsi="Times New Roman" w:cs="Times New Roman"/>
          <w:noProof/>
          <w:color w:val="007BB8"/>
          <w:sz w:val="24"/>
          <w:vertAlign w:val="superscript"/>
          <w:rPrChange w:id="937" w:author="佳煜 张" w:date="2025-09-21T21:19:00Z" w16du:dateUtc="2025-09-21T13:19:00Z">
            <w:rPr>
              <w:rFonts w:ascii="Times New Roman" w:hAnsi="Times New Roman" w:cs="Times New Roman"/>
              <w:sz w:val="24"/>
              <w:vertAlign w:val="superscript"/>
            </w:rPr>
          </w:rPrChange>
        </w:rPr>
        <w:fldChar w:fldCharType="separate"/>
      </w:r>
      <w:r w:rsidR="004E0B8D" w:rsidRPr="009D2D8B">
        <w:rPr>
          <w:rFonts w:ascii="Times New Roman" w:hAnsi="Times New Roman" w:cs="Times New Roman"/>
          <w:noProof/>
          <w:color w:val="007BB8"/>
          <w:sz w:val="24"/>
          <w:vertAlign w:val="superscript"/>
          <w:rPrChange w:id="938" w:author="佳煜 张" w:date="2025-09-21T21:19:00Z" w16du:dateUtc="2025-09-21T13:19:00Z">
            <w:rPr>
              <w:rFonts w:ascii="Times New Roman" w:hAnsi="Times New Roman" w:cs="Times New Roman"/>
              <w:noProof/>
              <w:sz w:val="24"/>
              <w:vertAlign w:val="superscript"/>
            </w:rPr>
          </w:rPrChange>
        </w:rPr>
        <w:t>[</w:t>
      </w:r>
      <w:r w:rsidR="00CF74EC" w:rsidRPr="009D2D8B">
        <w:rPr>
          <w:rFonts w:ascii="Times New Roman" w:hAnsi="Times New Roman" w:cs="Times New Roman"/>
          <w:noProof/>
          <w:color w:val="007BB8"/>
          <w:sz w:val="24"/>
          <w:vertAlign w:val="superscript"/>
          <w:rPrChange w:id="939" w:author="佳煜 张" w:date="2025-09-21T21:19:00Z" w16du:dateUtc="2025-09-21T13:19:00Z">
            <w:rPr>
              <w:rFonts w:ascii="Times New Roman" w:hAnsi="Times New Roman" w:cs="Times New Roman"/>
              <w:noProof/>
              <w:sz w:val="24"/>
              <w:vertAlign w:val="superscript"/>
            </w:rPr>
          </w:rPrChange>
        </w:rPr>
        <w:fldChar w:fldCharType="begin"/>
      </w:r>
      <w:r w:rsidR="00CF74EC" w:rsidRPr="009D2D8B">
        <w:rPr>
          <w:rFonts w:ascii="Times New Roman" w:hAnsi="Times New Roman" w:cs="Times New Roman"/>
          <w:noProof/>
          <w:color w:val="007BB8"/>
          <w:sz w:val="24"/>
          <w:vertAlign w:val="superscript"/>
          <w:rPrChange w:id="940" w:author="佳煜 张" w:date="2025-09-21T21:19:00Z" w16du:dateUtc="2025-09-21T13:19:00Z">
            <w:rPr>
              <w:rFonts w:ascii="Times New Roman" w:hAnsi="Times New Roman" w:cs="Times New Roman"/>
              <w:noProof/>
              <w:sz w:val="24"/>
              <w:vertAlign w:val="superscript"/>
            </w:rPr>
          </w:rPrChange>
        </w:rPr>
        <w:instrText xml:space="preserve"> HYPERLINK \l "_ENREF_36" \o "Bastard, 2006 #48" </w:instrText>
      </w:r>
      <w:r w:rsidR="00CF74EC" w:rsidRPr="009D2D8B">
        <w:rPr>
          <w:rFonts w:ascii="Times New Roman" w:hAnsi="Times New Roman" w:cs="Times New Roman"/>
          <w:noProof/>
          <w:color w:val="007BB8"/>
          <w:sz w:val="24"/>
          <w:vertAlign w:val="superscript"/>
          <w:rPrChange w:id="941" w:author="佳煜 张" w:date="2025-09-21T21:19:00Z" w16du:dateUtc="2025-09-21T13:19:00Z">
            <w:rPr>
              <w:rFonts w:ascii="Times New Roman" w:hAnsi="Times New Roman" w:cs="Times New Roman"/>
              <w:noProof/>
              <w:sz w:val="24"/>
              <w:vertAlign w:val="superscript"/>
            </w:rPr>
          </w:rPrChange>
        </w:rPr>
      </w:r>
      <w:r w:rsidR="00CF74EC" w:rsidRPr="009D2D8B">
        <w:rPr>
          <w:rFonts w:ascii="Times New Roman" w:hAnsi="Times New Roman" w:cs="Times New Roman"/>
          <w:noProof/>
          <w:color w:val="007BB8"/>
          <w:sz w:val="24"/>
          <w:vertAlign w:val="superscript"/>
          <w:rPrChange w:id="942" w:author="佳煜 张" w:date="2025-09-21T21:19:00Z" w16du:dateUtc="2025-09-21T13:19:00Z">
            <w:rPr>
              <w:rFonts w:ascii="Times New Roman" w:hAnsi="Times New Roman" w:cs="Times New Roman"/>
              <w:noProof/>
              <w:sz w:val="24"/>
              <w:vertAlign w:val="superscript"/>
            </w:rPr>
          </w:rPrChange>
        </w:rPr>
        <w:fldChar w:fldCharType="separate"/>
      </w:r>
      <w:r w:rsidR="00CF74EC" w:rsidRPr="009D2D8B">
        <w:rPr>
          <w:rFonts w:ascii="Times New Roman" w:hAnsi="Times New Roman" w:cs="Times New Roman"/>
          <w:noProof/>
          <w:color w:val="007BB8"/>
          <w:sz w:val="24"/>
          <w:vertAlign w:val="superscript"/>
          <w:rPrChange w:id="943" w:author="佳煜 张" w:date="2025-09-21T21:19:00Z" w16du:dateUtc="2025-09-21T13:19:00Z">
            <w:rPr>
              <w:rFonts w:ascii="Times New Roman" w:hAnsi="Times New Roman" w:cs="Times New Roman"/>
              <w:noProof/>
              <w:sz w:val="24"/>
              <w:vertAlign w:val="superscript"/>
            </w:rPr>
          </w:rPrChange>
        </w:rPr>
        <w:t>36</w:t>
      </w:r>
      <w:r w:rsidR="00CF74EC" w:rsidRPr="009D2D8B">
        <w:rPr>
          <w:rFonts w:ascii="Times New Roman" w:hAnsi="Times New Roman" w:cs="Times New Roman"/>
          <w:noProof/>
          <w:color w:val="007BB8"/>
          <w:sz w:val="24"/>
          <w:vertAlign w:val="superscript"/>
          <w:rPrChange w:id="944" w:author="佳煜 张" w:date="2025-09-21T21:19:00Z" w16du:dateUtc="2025-09-21T13:19:00Z">
            <w:rPr>
              <w:rFonts w:ascii="Times New Roman" w:hAnsi="Times New Roman" w:cs="Times New Roman"/>
              <w:noProof/>
              <w:sz w:val="24"/>
              <w:vertAlign w:val="superscript"/>
            </w:rPr>
          </w:rPrChange>
        </w:rPr>
        <w:fldChar w:fldCharType="end"/>
      </w:r>
      <w:r w:rsidR="004E0B8D" w:rsidRPr="009D2D8B">
        <w:rPr>
          <w:rFonts w:ascii="Times New Roman" w:hAnsi="Times New Roman" w:cs="Times New Roman"/>
          <w:noProof/>
          <w:color w:val="007BB8"/>
          <w:sz w:val="24"/>
          <w:vertAlign w:val="superscript"/>
          <w:rPrChange w:id="945" w:author="佳煜 张" w:date="2025-09-21T21:19:00Z" w16du:dateUtc="2025-09-21T13:19:00Z">
            <w:rPr>
              <w:rFonts w:ascii="Times New Roman" w:hAnsi="Times New Roman" w:cs="Times New Roman"/>
              <w:noProof/>
              <w:sz w:val="24"/>
              <w:vertAlign w:val="superscript"/>
            </w:rPr>
          </w:rPrChange>
        </w:rPr>
        <w:t>]</w:t>
      </w:r>
      <w:r w:rsidR="008B444B" w:rsidRPr="009D2D8B">
        <w:rPr>
          <w:rFonts w:ascii="Times New Roman" w:hAnsi="Times New Roman" w:cs="Times New Roman"/>
          <w:noProof/>
          <w:color w:val="007BB8"/>
          <w:sz w:val="24"/>
          <w:vertAlign w:val="superscript"/>
          <w:rPrChange w:id="946" w:author="佳煜 张" w:date="2025-09-21T21:19:00Z" w16du:dateUtc="2025-09-21T13:19:00Z">
            <w:rPr>
              <w:rFonts w:ascii="Times New Roman" w:hAnsi="Times New Roman" w:cs="Times New Roman"/>
              <w:sz w:val="24"/>
              <w:vertAlign w:val="superscript"/>
            </w:rPr>
          </w:rPrChange>
        </w:rPr>
        <w:fldChar w:fldCharType="end"/>
      </w:r>
    </w:p>
    <w:bookmarkEnd w:id="895"/>
    <w:p w14:paraId="67C9D43E" w14:textId="18B8C203" w:rsidR="00DA6E1F" w:rsidRDefault="00E60AF0">
      <w:pPr>
        <w:spacing w:line="480" w:lineRule="auto"/>
        <w:jc w:val="both"/>
        <w:rPr>
          <w:rFonts w:ascii="Times New Roman" w:hAnsi="Times New Roman" w:cs="Times New Roman"/>
          <w:sz w:val="24"/>
        </w:rPr>
      </w:pPr>
      <w:r>
        <w:rPr>
          <w:rFonts w:ascii="Times New Roman" w:hAnsi="Times New Roman" w:cs="Times New Roman"/>
          <w:sz w:val="24"/>
        </w:rPr>
        <w:t xml:space="preserve">Analysis of different subclasses of flavonoids showed that anthocyanins, flavanones, and </w:t>
      </w:r>
      <w:r>
        <w:rPr>
          <w:rFonts w:ascii="Times New Roman" w:hAnsi="Times New Roman" w:cs="Times New Roman"/>
          <w:sz w:val="24"/>
        </w:rPr>
        <w:lastRenderedPageBreak/>
        <w:t>flavan-3-ols have important roles in the development of MHO and MUO among individuals.</w:t>
      </w:r>
      <w:ins w:id="947" w:author="佳煜 张" w:date="2025-09-21T13:48:00Z" w16du:dateUtc="2025-09-21T05:48:00Z">
        <w:r w:rsidR="001E5879" w:rsidRPr="001E5879">
          <w:rPr>
            <w:rFonts w:ascii="Cambria" w:hAnsi="Cambria"/>
            <w:color w:val="1B1B1B"/>
            <w:sz w:val="28"/>
            <w:szCs w:val="28"/>
            <w:shd w:val="clear" w:color="auto" w:fill="FFFFFF"/>
          </w:rPr>
          <w:t xml:space="preserve"> </w:t>
        </w:r>
        <w:r w:rsidR="001E5879" w:rsidRPr="009D2D8B">
          <w:rPr>
            <w:rFonts w:ascii="Times New Roman" w:hAnsi="Times New Roman" w:cs="Times New Roman"/>
            <w:color w:val="1B1B1B"/>
            <w:sz w:val="24"/>
            <w:shd w:val="clear" w:color="auto" w:fill="FFFFFF"/>
            <w:rPrChange w:id="948" w:author="佳煜 张" w:date="2025-09-21T21:18:00Z" w16du:dateUtc="2025-09-21T13:18:00Z">
              <w:rPr>
                <w:rFonts w:ascii="Cambria" w:hAnsi="Cambria"/>
                <w:color w:val="1B1B1B"/>
                <w:sz w:val="28"/>
                <w:szCs w:val="28"/>
                <w:shd w:val="clear" w:color="auto" w:fill="FFFFFF"/>
              </w:rPr>
            </w:rPrChange>
          </w:rPr>
          <w:t xml:space="preserve">In population-based studies, a higher habitual intake of several flavonoids, including anthocyanins was associated with a lower level of </w:t>
        </w:r>
        <w:commentRangeStart w:id="949"/>
        <w:commentRangeStart w:id="950"/>
        <w:r w:rsidR="001E5879" w:rsidRPr="009D2D8B">
          <w:rPr>
            <w:rFonts w:ascii="Times New Roman" w:hAnsi="Times New Roman" w:cs="Times New Roman"/>
            <w:color w:val="1B1B1B"/>
            <w:sz w:val="24"/>
            <w:shd w:val="clear" w:color="auto" w:fill="FFFFFF"/>
            <w:rPrChange w:id="951" w:author="佳煜 张" w:date="2025-09-21T21:18:00Z" w16du:dateUtc="2025-09-21T13:18:00Z">
              <w:rPr>
                <w:rFonts w:ascii="Cambria" w:hAnsi="Cambria"/>
                <w:color w:val="1B1B1B"/>
                <w:sz w:val="28"/>
                <w:szCs w:val="28"/>
                <w:shd w:val="clear" w:color="auto" w:fill="FFFFFF"/>
              </w:rPr>
            </w:rPrChange>
          </w:rPr>
          <w:t>inflammation</w:t>
        </w:r>
        <w:commentRangeEnd w:id="949"/>
        <w:r w:rsidR="001E5879" w:rsidRPr="009D2D8B">
          <w:rPr>
            <w:rStyle w:val="af6"/>
            <w:rFonts w:ascii="Times New Roman" w:hAnsi="Times New Roman" w:cs="Times New Roman"/>
            <w:sz w:val="24"/>
            <w:szCs w:val="24"/>
            <w:rPrChange w:id="952" w:author="佳煜 张" w:date="2025-09-21T21:18:00Z" w16du:dateUtc="2025-09-21T13:18:00Z">
              <w:rPr>
                <w:rStyle w:val="af6"/>
              </w:rPr>
            </w:rPrChange>
          </w:rPr>
          <w:commentReference w:id="949"/>
        </w:r>
      </w:ins>
      <w:commentRangeEnd w:id="950"/>
      <w:ins w:id="953" w:author="佳煜 张" w:date="2025-09-21T13:49:00Z" w16du:dateUtc="2025-09-21T05:49:00Z">
        <w:r w:rsidR="001E5879" w:rsidRPr="009D2D8B">
          <w:rPr>
            <w:rStyle w:val="af6"/>
            <w:rFonts w:ascii="Times New Roman" w:hAnsi="Times New Roman" w:cs="Times New Roman"/>
            <w:sz w:val="24"/>
            <w:szCs w:val="24"/>
            <w:rPrChange w:id="954" w:author="佳煜 张" w:date="2025-09-21T21:18:00Z" w16du:dateUtc="2025-09-21T13:18:00Z">
              <w:rPr>
                <w:rStyle w:val="af6"/>
              </w:rPr>
            </w:rPrChange>
          </w:rPr>
          <w:commentReference w:id="950"/>
        </w:r>
      </w:ins>
      <w:ins w:id="955" w:author="佳煜 张" w:date="2025-09-21T13:48:00Z" w16du:dateUtc="2025-09-21T05:48:00Z">
        <w:r w:rsidR="001E5879" w:rsidRPr="009D2D8B">
          <w:rPr>
            <w:rFonts w:ascii="Times New Roman" w:hAnsi="Times New Roman" w:cs="Times New Roman"/>
            <w:color w:val="1B1B1B"/>
            <w:sz w:val="24"/>
            <w:shd w:val="clear" w:color="auto" w:fill="FFFFFF"/>
            <w:rPrChange w:id="956" w:author="佳煜 张" w:date="2025-09-21T21:18:00Z" w16du:dateUtc="2025-09-21T13:18:00Z">
              <w:rPr>
                <w:rFonts w:ascii="Cambria" w:hAnsi="Cambria" w:hint="eastAsia"/>
                <w:color w:val="1B1B1B"/>
                <w:sz w:val="28"/>
                <w:szCs w:val="28"/>
                <w:shd w:val="clear" w:color="auto" w:fill="FFFFFF"/>
              </w:rPr>
            </w:rPrChange>
          </w:rPr>
          <w:t>.</w:t>
        </w:r>
      </w:ins>
      <w:r w:rsidR="00D56432" w:rsidRPr="009D2D8B">
        <w:rPr>
          <w:rFonts w:ascii="Times New Roman" w:hAnsi="Times New Roman" w:cs="Times New Roman"/>
          <w:noProof/>
          <w:color w:val="007BB8"/>
          <w:sz w:val="24"/>
          <w:vertAlign w:val="superscript"/>
          <w:rPrChange w:id="957" w:author="佳煜 张" w:date="2025-09-21T21:19:00Z" w16du:dateUtc="2025-09-21T13:19:00Z">
            <w:rPr>
              <w:rFonts w:ascii="Cambria" w:hAnsi="Cambria"/>
              <w:color w:val="1B1B1B"/>
              <w:sz w:val="28"/>
              <w:szCs w:val="28"/>
              <w:shd w:val="clear" w:color="auto" w:fill="FFFFFF"/>
              <w:vertAlign w:val="superscript"/>
            </w:rPr>
          </w:rPrChange>
        </w:rPr>
        <w:fldChar w:fldCharType="begin">
          <w:fldData xml:space="preserve">PEVuZE5vdGU+PENpdGU+PEF1dGhvcj5MYW5kYmVyZzwvQXV0aG9yPjxZZWFyPjIwMTE8L1llYXI+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</w:fldData>
        </w:fldChar>
      </w:r>
      <w:r w:rsidR="004E0B8D" w:rsidRPr="009D2D8B">
        <w:rPr>
          <w:rFonts w:ascii="Times New Roman" w:hAnsi="Times New Roman" w:cs="Times New Roman"/>
          <w:noProof/>
          <w:color w:val="007BB8"/>
          <w:sz w:val="24"/>
          <w:vertAlign w:val="superscript"/>
          <w:rPrChange w:id="958" w:author="佳煜 张" w:date="2025-09-21T21:19:00Z" w16du:dateUtc="2025-09-21T13:19:00Z">
            <w:rPr>
              <w:rFonts w:ascii="Cambria" w:hAnsi="Cambria"/>
              <w:color w:val="1B1B1B"/>
              <w:sz w:val="28"/>
              <w:szCs w:val="28"/>
              <w:shd w:val="clear" w:color="auto" w:fill="FFFFFF"/>
              <w:vertAlign w:val="superscript"/>
            </w:rPr>
          </w:rPrChange>
        </w:rPr>
        <w:instrText xml:space="preserve"> ADDIN EN.CITE </w:instrText>
      </w:r>
      <w:r w:rsidR="004E0B8D" w:rsidRPr="009D2D8B">
        <w:rPr>
          <w:rFonts w:ascii="Times New Roman" w:hAnsi="Times New Roman" w:cs="Times New Roman"/>
          <w:noProof/>
          <w:color w:val="007BB8"/>
          <w:sz w:val="24"/>
          <w:vertAlign w:val="superscript"/>
          <w:rPrChange w:id="959" w:author="佳煜 张" w:date="2025-09-21T21:19:00Z" w16du:dateUtc="2025-09-21T13:19:00Z">
            <w:rPr>
              <w:rFonts w:ascii="Cambria" w:hAnsi="Cambria"/>
              <w:color w:val="1B1B1B"/>
              <w:sz w:val="28"/>
              <w:szCs w:val="28"/>
              <w:shd w:val="clear" w:color="auto" w:fill="FFFFFF"/>
              <w:vertAlign w:val="superscript"/>
            </w:rPr>
          </w:rPrChange>
        </w:rPr>
        <w:fldChar w:fldCharType="begin">
          <w:fldData xml:space="preserve">PEVuZE5vdGU+PENpdGU+PEF1dGhvcj5MYW5kYmVyZzwvQXV0aG9yPjxZZWFyPjIwMTE8L1llYXI+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</w:fldData>
        </w:fldChar>
      </w:r>
      <w:r w:rsidR="004E0B8D" w:rsidRPr="009D2D8B">
        <w:rPr>
          <w:rFonts w:ascii="Times New Roman" w:hAnsi="Times New Roman" w:cs="Times New Roman"/>
          <w:noProof/>
          <w:color w:val="007BB8"/>
          <w:sz w:val="24"/>
          <w:vertAlign w:val="superscript"/>
          <w:rPrChange w:id="960" w:author="佳煜 张" w:date="2025-09-21T21:19:00Z" w16du:dateUtc="2025-09-21T13:19:00Z">
            <w:rPr>
              <w:rFonts w:ascii="Cambria" w:hAnsi="Cambria"/>
              <w:color w:val="1B1B1B"/>
              <w:sz w:val="28"/>
              <w:szCs w:val="28"/>
              <w:shd w:val="clear" w:color="auto" w:fill="FFFFFF"/>
              <w:vertAlign w:val="superscript"/>
            </w:rPr>
          </w:rPrChange>
        </w:rPr>
        <w:instrText xml:space="preserve"> ADDIN EN.CITE.DATA </w:instrText>
      </w:r>
      <w:r w:rsidR="004E0B8D" w:rsidRPr="009D2D8B">
        <w:rPr>
          <w:rFonts w:ascii="Times New Roman" w:hAnsi="Times New Roman" w:cs="Times New Roman"/>
          <w:noProof/>
          <w:color w:val="007BB8"/>
          <w:sz w:val="24"/>
          <w:vertAlign w:val="superscript"/>
          <w:rPrChange w:id="961" w:author="佳煜 张" w:date="2025-09-21T21:19:00Z" w16du:dateUtc="2025-09-21T13:19:00Z">
            <w:rPr>
              <w:rFonts w:ascii="Cambria" w:hAnsi="Cambria"/>
              <w:color w:val="1B1B1B"/>
              <w:sz w:val="28"/>
              <w:szCs w:val="28"/>
              <w:shd w:val="clear" w:color="auto" w:fill="FFFFFF"/>
              <w:vertAlign w:val="superscript"/>
            </w:rPr>
          </w:rPrChange>
        </w:rPr>
      </w:r>
      <w:r w:rsidR="004E0B8D" w:rsidRPr="009D2D8B">
        <w:rPr>
          <w:rFonts w:ascii="Times New Roman" w:hAnsi="Times New Roman" w:cs="Times New Roman"/>
          <w:noProof/>
          <w:color w:val="007BB8"/>
          <w:sz w:val="24"/>
          <w:vertAlign w:val="superscript"/>
          <w:rPrChange w:id="962" w:author="佳煜 张" w:date="2025-09-21T21:19:00Z" w16du:dateUtc="2025-09-21T13:19:00Z">
            <w:rPr>
              <w:rFonts w:ascii="Cambria" w:hAnsi="Cambria"/>
              <w:color w:val="1B1B1B"/>
              <w:sz w:val="28"/>
              <w:szCs w:val="28"/>
              <w:shd w:val="clear" w:color="auto" w:fill="FFFFFF"/>
              <w:vertAlign w:val="superscript"/>
            </w:rPr>
          </w:rPrChange>
        </w:rPr>
        <w:fldChar w:fldCharType="end"/>
      </w:r>
      <w:r w:rsidR="00D56432" w:rsidRPr="009D2D8B">
        <w:rPr>
          <w:rFonts w:ascii="Times New Roman" w:hAnsi="Times New Roman" w:cs="Times New Roman"/>
          <w:noProof/>
          <w:color w:val="007BB8"/>
          <w:sz w:val="24"/>
          <w:vertAlign w:val="superscript"/>
          <w:rPrChange w:id="963" w:author="佳煜 张" w:date="2025-09-21T21:19:00Z" w16du:dateUtc="2025-09-21T13:19:00Z">
            <w:rPr>
              <w:rFonts w:ascii="Cambria" w:hAnsi="Cambria"/>
              <w:color w:val="1B1B1B"/>
              <w:sz w:val="28"/>
              <w:szCs w:val="28"/>
              <w:shd w:val="clear" w:color="auto" w:fill="FFFFFF"/>
              <w:vertAlign w:val="superscript"/>
            </w:rPr>
          </w:rPrChange>
        </w:rPr>
        <w:fldChar w:fldCharType="separate"/>
      </w:r>
      <w:r w:rsidR="004E0B8D" w:rsidRPr="009D2D8B">
        <w:rPr>
          <w:rFonts w:ascii="Times New Roman" w:hAnsi="Times New Roman" w:cs="Times New Roman"/>
          <w:noProof/>
          <w:color w:val="007BB8"/>
          <w:sz w:val="24"/>
          <w:vertAlign w:val="superscript"/>
          <w:rPrChange w:id="964" w:author="佳煜 张" w:date="2025-09-21T21:19:00Z" w16du:dateUtc="2025-09-21T13:19:00Z">
            <w:rPr>
              <w:rFonts w:ascii="Cambria" w:hAnsi="Cambria"/>
              <w:noProof/>
              <w:color w:val="1B1B1B"/>
              <w:sz w:val="28"/>
              <w:szCs w:val="28"/>
              <w:shd w:val="clear" w:color="auto" w:fill="FFFFFF"/>
              <w:vertAlign w:val="superscript"/>
            </w:rPr>
          </w:rPrChange>
        </w:rPr>
        <w:t>[</w:t>
      </w:r>
      <w:r w:rsidR="00CF74EC" w:rsidRPr="009D2D8B">
        <w:rPr>
          <w:rFonts w:ascii="Times New Roman" w:hAnsi="Times New Roman" w:cs="Times New Roman"/>
          <w:noProof/>
          <w:color w:val="007BB8"/>
          <w:sz w:val="24"/>
          <w:vertAlign w:val="superscript"/>
          <w:rPrChange w:id="965" w:author="佳煜 张" w:date="2025-09-21T21:19:00Z" w16du:dateUtc="2025-09-21T13:19:00Z">
            <w:rPr>
              <w:rFonts w:ascii="Cambria" w:hAnsi="Cambria"/>
              <w:noProof/>
              <w:color w:val="1B1B1B"/>
              <w:sz w:val="28"/>
              <w:szCs w:val="28"/>
              <w:shd w:val="clear" w:color="auto" w:fill="FFFFFF"/>
              <w:vertAlign w:val="superscript"/>
            </w:rPr>
          </w:rPrChange>
        </w:rPr>
        <w:fldChar w:fldCharType="begin"/>
      </w:r>
      <w:r w:rsidR="00CF74EC" w:rsidRPr="009D2D8B">
        <w:rPr>
          <w:rFonts w:ascii="Times New Roman" w:hAnsi="Times New Roman" w:cs="Times New Roman"/>
          <w:noProof/>
          <w:color w:val="007BB8"/>
          <w:sz w:val="24"/>
          <w:vertAlign w:val="superscript"/>
          <w:rPrChange w:id="966" w:author="佳煜 张" w:date="2025-09-21T21:19:00Z" w16du:dateUtc="2025-09-21T13:19:00Z">
            <w:rPr>
              <w:rFonts w:ascii="Cambria" w:hAnsi="Cambria"/>
              <w:noProof/>
              <w:color w:val="1B1B1B"/>
              <w:sz w:val="28"/>
              <w:szCs w:val="28"/>
              <w:shd w:val="clear" w:color="auto" w:fill="FFFFFF"/>
              <w:vertAlign w:val="superscript"/>
            </w:rPr>
          </w:rPrChange>
        </w:rPr>
        <w:instrText xml:space="preserve"> HYPERLINK \l "_ENREF_22" \o "Landberg, 2011 #85" </w:instrText>
      </w:r>
      <w:r w:rsidR="00CF74EC" w:rsidRPr="009D2D8B">
        <w:rPr>
          <w:rFonts w:ascii="Times New Roman" w:hAnsi="Times New Roman" w:cs="Times New Roman"/>
          <w:noProof/>
          <w:color w:val="007BB8"/>
          <w:sz w:val="24"/>
          <w:vertAlign w:val="superscript"/>
          <w:rPrChange w:id="967" w:author="佳煜 张" w:date="2025-09-21T21:19:00Z" w16du:dateUtc="2025-09-21T13:19:00Z">
            <w:rPr>
              <w:rFonts w:ascii="Cambria" w:hAnsi="Cambria"/>
              <w:noProof/>
              <w:color w:val="1B1B1B"/>
              <w:sz w:val="28"/>
              <w:szCs w:val="28"/>
              <w:shd w:val="clear" w:color="auto" w:fill="FFFFFF"/>
              <w:vertAlign w:val="superscript"/>
            </w:rPr>
          </w:rPrChange>
        </w:rPr>
      </w:r>
      <w:r w:rsidR="00CF74EC" w:rsidRPr="009D2D8B">
        <w:rPr>
          <w:rFonts w:ascii="Times New Roman" w:hAnsi="Times New Roman" w:cs="Times New Roman"/>
          <w:noProof/>
          <w:color w:val="007BB8"/>
          <w:sz w:val="24"/>
          <w:vertAlign w:val="superscript"/>
          <w:rPrChange w:id="968" w:author="佳煜 张" w:date="2025-09-21T21:19:00Z" w16du:dateUtc="2025-09-21T13:19:00Z">
            <w:rPr>
              <w:rFonts w:ascii="Cambria" w:hAnsi="Cambria"/>
              <w:noProof/>
              <w:color w:val="1B1B1B"/>
              <w:sz w:val="28"/>
              <w:szCs w:val="28"/>
              <w:shd w:val="clear" w:color="auto" w:fill="FFFFFF"/>
              <w:vertAlign w:val="superscript"/>
            </w:rPr>
          </w:rPrChange>
        </w:rPr>
        <w:fldChar w:fldCharType="separate"/>
      </w:r>
      <w:r w:rsidR="00CF74EC" w:rsidRPr="009D2D8B">
        <w:rPr>
          <w:rFonts w:ascii="Times New Roman" w:hAnsi="Times New Roman" w:cs="Times New Roman"/>
          <w:noProof/>
          <w:color w:val="007BB8"/>
          <w:sz w:val="24"/>
          <w:vertAlign w:val="superscript"/>
          <w:rPrChange w:id="969" w:author="佳煜 张" w:date="2025-09-21T21:19:00Z" w16du:dateUtc="2025-09-21T13:19:00Z">
            <w:rPr>
              <w:rFonts w:ascii="Cambria" w:hAnsi="Cambria"/>
              <w:noProof/>
              <w:color w:val="1B1B1B"/>
              <w:sz w:val="28"/>
              <w:szCs w:val="28"/>
              <w:shd w:val="clear" w:color="auto" w:fill="FFFFFF"/>
              <w:vertAlign w:val="superscript"/>
            </w:rPr>
          </w:rPrChange>
        </w:rPr>
        <w:t>22</w:t>
      </w:r>
      <w:r w:rsidR="00CF74EC" w:rsidRPr="009D2D8B">
        <w:rPr>
          <w:rFonts w:ascii="Times New Roman" w:hAnsi="Times New Roman" w:cs="Times New Roman"/>
          <w:noProof/>
          <w:color w:val="007BB8"/>
          <w:sz w:val="24"/>
          <w:vertAlign w:val="superscript"/>
          <w:rPrChange w:id="970" w:author="佳煜 张" w:date="2025-09-21T21:19:00Z" w16du:dateUtc="2025-09-21T13:19:00Z">
            <w:rPr>
              <w:rFonts w:ascii="Cambria" w:hAnsi="Cambria"/>
              <w:noProof/>
              <w:color w:val="1B1B1B"/>
              <w:sz w:val="28"/>
              <w:szCs w:val="28"/>
              <w:shd w:val="clear" w:color="auto" w:fill="FFFFFF"/>
              <w:vertAlign w:val="superscript"/>
            </w:rPr>
          </w:rPrChange>
        </w:rPr>
        <w:fldChar w:fldCharType="end"/>
      </w:r>
      <w:r w:rsidR="004E0B8D" w:rsidRPr="009D2D8B">
        <w:rPr>
          <w:rFonts w:ascii="Times New Roman" w:hAnsi="Times New Roman" w:cs="Times New Roman"/>
          <w:noProof/>
          <w:color w:val="007BB8"/>
          <w:sz w:val="24"/>
          <w:vertAlign w:val="superscript"/>
          <w:rPrChange w:id="971" w:author="佳煜 张" w:date="2025-09-21T21:19:00Z" w16du:dateUtc="2025-09-21T13:19:00Z">
            <w:rPr>
              <w:rFonts w:ascii="Cambria" w:hAnsi="Cambria"/>
              <w:noProof/>
              <w:color w:val="1B1B1B"/>
              <w:sz w:val="28"/>
              <w:szCs w:val="28"/>
              <w:shd w:val="clear" w:color="auto" w:fill="FFFFFF"/>
              <w:vertAlign w:val="superscript"/>
            </w:rPr>
          </w:rPrChange>
        </w:rPr>
        <w:t>]</w:t>
      </w:r>
      <w:r w:rsidR="00D56432" w:rsidRPr="009D2D8B">
        <w:rPr>
          <w:rFonts w:ascii="Times New Roman" w:hAnsi="Times New Roman" w:cs="Times New Roman"/>
          <w:noProof/>
          <w:color w:val="007BB8"/>
          <w:sz w:val="24"/>
          <w:vertAlign w:val="superscript"/>
          <w:rPrChange w:id="972" w:author="佳煜 张" w:date="2025-09-21T21:19:00Z" w16du:dateUtc="2025-09-21T13:19:00Z">
            <w:rPr>
              <w:rFonts w:ascii="Cambria" w:hAnsi="Cambria"/>
              <w:color w:val="1B1B1B"/>
              <w:sz w:val="28"/>
              <w:szCs w:val="28"/>
              <w:shd w:val="clear" w:color="auto" w:fill="FFFFFF"/>
              <w:vertAlign w:val="superscript"/>
            </w:rPr>
          </w:rPrChange>
        </w:rPr>
        <w:fldChar w:fldCharType="end"/>
      </w:r>
      <w:ins w:id="973" w:author="佳煜 张" w:date="2025-09-21T13:48:00Z" w16du:dateUtc="2025-09-21T05:48:00Z">
        <w:r w:rsidR="001E5879" w:rsidRPr="009D2D8B">
          <w:rPr>
            <w:rFonts w:ascii="Times New Roman" w:hAnsi="Times New Roman" w:cs="Times New Roman"/>
            <w:color w:val="1B1B1B"/>
            <w:sz w:val="28"/>
            <w:szCs w:val="28"/>
            <w:shd w:val="clear" w:color="auto" w:fill="FFFFFF"/>
            <w:rPrChange w:id="974" w:author="佳煜 张" w:date="2025-09-21T21:18:00Z" w16du:dateUtc="2025-09-21T13:18:00Z">
              <w:rPr>
                <w:rFonts w:ascii="Cambria" w:hAnsi="Cambria" w:hint="eastAsia"/>
                <w:color w:val="1B1B1B"/>
                <w:sz w:val="28"/>
                <w:szCs w:val="28"/>
                <w:shd w:val="clear" w:color="auto" w:fill="FFFFFF"/>
              </w:rPr>
            </w:rPrChange>
          </w:rPr>
          <w:t xml:space="preserve"> </w:t>
        </w:r>
      </w:ins>
      <w:del w:id="975" w:author="佳煜 张" w:date="2025-09-21T21:18:00Z" w16du:dateUtc="2025-09-21T13:18:00Z">
        <w:r w:rsidRPr="009D2D8B" w:rsidDel="009D2D8B">
          <w:rPr>
            <w:rFonts w:ascii="Times New Roman" w:hAnsi="Times New Roman" w:cs="Times New Roman"/>
            <w:sz w:val="24"/>
          </w:rPr>
          <w:delText xml:space="preserve"> </w:delText>
        </w:r>
      </w:del>
      <w:r>
        <w:rPr>
          <w:rFonts w:ascii="Times New Roman" w:hAnsi="Times New Roman" w:cs="Times New Roman"/>
          <w:sz w:val="24"/>
        </w:rPr>
        <w:t>Flavanones, predominantly derived from citrus fruits, exhibit potent antioxidant and anti-inflammatory properties.</w:t>
      </w:r>
      <w:del w:id="976" w:author="佳煜 张" w:date="2025-09-21T20:44:00Z" w16du:dateUtc="2025-09-21T12:44:00Z">
        <w:r w:rsidRPr="009D2D8B" w:rsidDel="00D56432">
          <w:rPr>
            <w:rFonts w:ascii="Times New Roman" w:hAnsi="Times New Roman" w:cs="Times New Roman"/>
            <w:noProof/>
            <w:color w:val="007BB8"/>
            <w:sz w:val="24"/>
            <w:vertAlign w:val="superscript"/>
            <w:rPrChange w:id="977" w:author="佳煜 张" w:date="2025-09-21T21:19:00Z" w16du:dateUtc="2025-09-21T13:19:00Z">
              <w:rPr>
                <w:rFonts w:ascii="Times New Roman" w:hAnsi="Times New Roman" w:cs="Times New Roman"/>
                <w:sz w:val="24"/>
                <w:vertAlign w:val="superscript"/>
              </w:rPr>
            </w:rPrChange>
          </w:rPr>
          <w:fldChar w:fldCharType="begin"/>
        </w:r>
        <w:r w:rsidRPr="009D2D8B" w:rsidDel="00D56432">
          <w:rPr>
            <w:rFonts w:ascii="Times New Roman" w:hAnsi="Times New Roman" w:cs="Times New Roman"/>
            <w:noProof/>
            <w:color w:val="007BB8"/>
            <w:sz w:val="24"/>
            <w:vertAlign w:val="superscript"/>
            <w:rPrChange w:id="978" w:author="佳煜 张" w:date="2025-09-21T21:19:00Z" w16du:dateUtc="2025-09-21T13:19:00Z">
              <w:rPr>
                <w:rFonts w:ascii="Times New Roman" w:hAnsi="Times New Roman" w:cs="Times New Roman"/>
                <w:sz w:val="24"/>
                <w:vertAlign w:val="superscript"/>
              </w:rPr>
            </w:rPrChange>
          </w:rPr>
          <w:delInstrText xml:space="preserve"> ADDIN ZOTERO_ITEM CSL_CITATION {"citationID":"T3MUJlgE","properties":{"formattedCitation":"(36)","plainCitation":"(36)","dontUpdate":true,"noteIndex":0},"citationItems":[{"id":2,"uris":["http://zotero.org/users/local/2HqMmNMN/items/RA9R3MU7"],"itemData":{"id":2,"type":"article-journal","abstract":"It now appears that, in most obese patients, obesity is associated with a low-grade inflammation of white adipose tissue (WAT) resulting from chronic activation of the innate immune system and which can subsequently lead to insulin resistance, impaired glucose tolerance and even diabetes. WAT is the physiological site of energy storage as lipids. In addition, it has been more recently recognized as an active participant in numerous physiological and pathophysiological processes. In obesity, WAT is characterized by an increased production and secretion of a wide range of inflammatory molecules including TNF-alpha and interleukin-6 (IL-6), which may have local effects on WAT physiology but also systemic effects on other organs. Recent data indicate that obese WAT is infiltrated by macrophages, which may be a major source of locally-produced pro-inflammatory cytokines. Interestingly, weight loss is associated with a reduction in the macrophage infiltration of WAT and an improvement of the inflammatory profile of gene expression. Several factors derived not only from adipocytes but also from infiltrated macrophages probably contribute to the pathogenesis of insulin resistance. Most of them are overproduced during obesity, including leptin, TNF-alpha, IL-6 and resistin. Conversely, expression and plasma levels of adiponectin, an insulin-sensitising effector, are down-regulated during obesity. Leptin could modulate TNF-alpha production and macrophage activation. TNF-alpha is overproduced in adipose tissue of several rodent models of obesity and has an important role in the pathogenesis of insulin resistance in these species. However, its actual involvement in glucose metabolism disorders in humans remains controversial. IL-6 production by human adipose tissue increases during obesity. It may induce hepatic CRP synthesis and may promote the onset of cardiovascular complications. Both TNF-alpha and IL-6 can alter insulin sensitivity by triggering different key steps in the insulin signalling pathway. In rodents, resistin can induce insulin resistance, while its implication in the control of insulin sensitivity is still a matter of debate in humans. Adiponectin is highly expressed in WAT, and circulating adiponectin levels are decreased in subjects with obesity-related insulin resistance, type 2 diabetes and coronary heart disease. Adiponectin inhibits liver neoglucogenesis and promotes fatty acid oxidation in skeletal muscle. In addition, adiponectin counteracts the pro-inflammatory effects of TNF-alpha on the arterial wall and probably protects against the development of arteriosclerosis. In obesity, the pro-inflammatory effects of cytokines through intracellular signalling pathways involve the NF-kappaB and JNK systems. Genetic or pharmacological manipulations of these effectors of the inflammatory response have been shown to modulate insulin sensitivity in different animal models. In humans, it has been suggested that the improved glucose tolerance observed in the presence of thiazolidinediones or statins is likely related to their anti-inflammatory properties. Thus, it can be considered that obesity corresponds to a sub-clinical inflammatory condition that promotes the production of pro-inflammatory factors involved in the pathogenesis of insulin resistance.","container-title":"European Cytokine Network","ISSN":"1148-5493","issue":"1","journalAbbreviation":"Eur Cytokine Netw","language":"eng","note":"PMID: 16613757","page":"4-12","source":"PubMed","title":"Recent advances in the relationship between obesity, inflammation, and insulin resistance","volume":"17","author":[{"family":"Bastard","given":"Jean-Philippe"},{"family":"Maachi","given":"Mustapha"},{"family":"Lagathu","given":"Claire"},{"family":"Kim","given":"Min Ji"},{"family":"Caron","given":"Martine"},{"family":"Vidal","given":"Hubert"},{"family":"Capeau","given":"Jacqueline"},{"family":"Feve","given":"Bruno"}],"issued":{"date-parts":[["2006",3]]},"citation-key":"bastardRecentAdvancesRelationship2006"}}],"schema":"https://github.com/citation-style-language/schema/raw/master/csl-citation.json"} </w:delInstrText>
        </w:r>
        <w:r w:rsidRPr="009D2D8B" w:rsidDel="00D56432">
          <w:rPr>
            <w:rFonts w:ascii="Times New Roman" w:hAnsi="Times New Roman" w:cs="Times New Roman"/>
            <w:noProof/>
            <w:color w:val="007BB8"/>
            <w:sz w:val="24"/>
            <w:vertAlign w:val="superscript"/>
            <w:rPrChange w:id="979" w:author="佳煜 张" w:date="2025-09-21T21:19:00Z" w16du:dateUtc="2025-09-21T13:19:00Z">
              <w:rPr>
                <w:rFonts w:ascii="Times New Roman" w:hAnsi="Times New Roman" w:cs="Times New Roman"/>
                <w:sz w:val="24"/>
                <w:vertAlign w:val="superscript"/>
              </w:rPr>
            </w:rPrChange>
          </w:rPr>
          <w:fldChar w:fldCharType="separate"/>
        </w:r>
        <w:r w:rsidRPr="009D2D8B" w:rsidDel="00D56432">
          <w:rPr>
            <w:rFonts w:ascii="Times New Roman" w:hAnsi="Times New Roman" w:cs="Times New Roman"/>
            <w:noProof/>
            <w:color w:val="007BB8"/>
            <w:sz w:val="24"/>
            <w:vertAlign w:val="superscript"/>
            <w:rPrChange w:id="980" w:author="佳煜 张" w:date="2025-09-21T21:19:00Z" w16du:dateUtc="2025-09-21T13:19:00Z">
              <w:rPr>
                <w:rFonts w:ascii="Times New Roman" w:hAnsi="Times New Roman" w:cs="Times New Roman"/>
                <w:sz w:val="24"/>
                <w:vertAlign w:val="superscript"/>
              </w:rPr>
            </w:rPrChange>
          </w:rPr>
          <w:delText>(36)</w:delText>
        </w:r>
        <w:r w:rsidRPr="009D2D8B" w:rsidDel="00D56432">
          <w:rPr>
            <w:rFonts w:ascii="Times New Roman" w:hAnsi="Times New Roman" w:cs="Times New Roman"/>
            <w:noProof/>
            <w:color w:val="007BB8"/>
            <w:sz w:val="24"/>
            <w:vertAlign w:val="superscript"/>
            <w:rPrChange w:id="981" w:author="佳煜 张" w:date="2025-09-21T21:19:00Z" w16du:dateUtc="2025-09-21T13:19:00Z">
              <w:rPr>
                <w:rFonts w:ascii="Times New Roman" w:hAnsi="Times New Roman" w:cs="Times New Roman"/>
                <w:sz w:val="24"/>
                <w:vertAlign w:val="superscript"/>
              </w:rPr>
            </w:rPrChange>
          </w:rPr>
          <w:fldChar w:fldCharType="end"/>
        </w:r>
      </w:del>
      <w:r w:rsidR="00D56432" w:rsidRPr="009D2D8B">
        <w:rPr>
          <w:rFonts w:ascii="Times New Roman" w:hAnsi="Times New Roman" w:cs="Times New Roman"/>
          <w:noProof/>
          <w:color w:val="007BB8"/>
          <w:sz w:val="24"/>
          <w:vertAlign w:val="superscript"/>
          <w:rPrChange w:id="982" w:author="佳煜 张" w:date="2025-09-21T21:19:00Z" w16du:dateUtc="2025-09-21T13:19:00Z">
            <w:rPr>
              <w:rFonts w:ascii="Times New Roman" w:hAnsi="Times New Roman" w:cs="Times New Roman"/>
              <w:sz w:val="24"/>
              <w:vertAlign w:val="superscript"/>
            </w:rPr>
          </w:rPrChange>
        </w:rPr>
        <w:fldChar w:fldCharType="begin">
          <w:fldData xml:space="preserve">PEVuZE5vdGU+PENpdGU+PEF1dGhvcj5CYXN0YXJkPC9BdXRob3I+PFllYXI+MjAwNjwvWWVhcj48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</w:fldData>
        </w:fldChar>
      </w:r>
      <w:r w:rsidR="004E0B8D" w:rsidRPr="009D2D8B">
        <w:rPr>
          <w:rFonts w:ascii="Times New Roman" w:hAnsi="Times New Roman" w:cs="Times New Roman"/>
          <w:noProof/>
          <w:color w:val="007BB8"/>
          <w:sz w:val="24"/>
          <w:vertAlign w:val="superscript"/>
          <w:rPrChange w:id="983" w:author="佳煜 张" w:date="2025-09-21T21:19:00Z" w16du:dateUtc="2025-09-21T13:19:00Z">
            <w:rPr>
              <w:rFonts w:ascii="Times New Roman" w:hAnsi="Times New Roman" w:cs="Times New Roman"/>
              <w:sz w:val="24"/>
              <w:vertAlign w:val="superscript"/>
            </w:rPr>
          </w:rPrChange>
        </w:rPr>
        <w:instrText xml:space="preserve"> ADDIN EN.CITE </w:instrText>
      </w:r>
      <w:r w:rsidR="004E0B8D" w:rsidRPr="009D2D8B">
        <w:rPr>
          <w:rFonts w:ascii="Times New Roman" w:hAnsi="Times New Roman" w:cs="Times New Roman"/>
          <w:noProof/>
          <w:color w:val="007BB8"/>
          <w:sz w:val="24"/>
          <w:vertAlign w:val="superscript"/>
          <w:rPrChange w:id="984" w:author="佳煜 张" w:date="2025-09-21T21:19:00Z" w16du:dateUtc="2025-09-21T13:19:00Z">
            <w:rPr>
              <w:rFonts w:ascii="Times New Roman" w:hAnsi="Times New Roman" w:cs="Times New Roman"/>
              <w:sz w:val="24"/>
              <w:vertAlign w:val="superscript"/>
            </w:rPr>
          </w:rPrChange>
        </w:rPr>
        <w:fldChar w:fldCharType="begin">
          <w:fldData xml:space="preserve">PEVuZE5vdGU+PENpdGU+PEF1dGhvcj5CYXN0YXJkPC9BdXRob3I+PFllYXI+MjAwNjwvWWVhcj48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</w:fldData>
        </w:fldChar>
      </w:r>
      <w:r w:rsidR="004E0B8D" w:rsidRPr="009D2D8B">
        <w:rPr>
          <w:rFonts w:ascii="Times New Roman" w:hAnsi="Times New Roman" w:cs="Times New Roman"/>
          <w:noProof/>
          <w:color w:val="007BB8"/>
          <w:sz w:val="24"/>
          <w:vertAlign w:val="superscript"/>
          <w:rPrChange w:id="985" w:author="佳煜 张" w:date="2025-09-21T21:19:00Z" w16du:dateUtc="2025-09-21T13:19:00Z">
            <w:rPr>
              <w:rFonts w:ascii="Times New Roman" w:hAnsi="Times New Roman" w:cs="Times New Roman"/>
              <w:sz w:val="24"/>
              <w:vertAlign w:val="superscript"/>
            </w:rPr>
          </w:rPrChange>
        </w:rPr>
        <w:instrText xml:space="preserve"> ADDIN EN.CITE.DATA </w:instrText>
      </w:r>
      <w:r w:rsidR="004E0B8D" w:rsidRPr="009D2D8B">
        <w:rPr>
          <w:rFonts w:ascii="Times New Roman" w:hAnsi="Times New Roman" w:cs="Times New Roman"/>
          <w:noProof/>
          <w:color w:val="007BB8"/>
          <w:sz w:val="24"/>
          <w:vertAlign w:val="superscript"/>
          <w:rPrChange w:id="986" w:author="佳煜 张" w:date="2025-09-21T21:19:00Z" w16du:dateUtc="2025-09-21T13:19:00Z">
            <w:rPr>
              <w:rFonts w:ascii="Times New Roman" w:hAnsi="Times New Roman" w:cs="Times New Roman"/>
              <w:sz w:val="24"/>
              <w:vertAlign w:val="superscript"/>
            </w:rPr>
          </w:rPrChange>
        </w:rPr>
      </w:r>
      <w:r w:rsidR="004E0B8D" w:rsidRPr="009D2D8B">
        <w:rPr>
          <w:rFonts w:ascii="Times New Roman" w:hAnsi="Times New Roman" w:cs="Times New Roman"/>
          <w:noProof/>
          <w:color w:val="007BB8"/>
          <w:sz w:val="24"/>
          <w:vertAlign w:val="superscript"/>
          <w:rPrChange w:id="987" w:author="佳煜 张" w:date="2025-09-21T21:19:00Z" w16du:dateUtc="2025-09-21T13:19:00Z">
            <w:rPr>
              <w:rFonts w:ascii="Times New Roman" w:hAnsi="Times New Roman" w:cs="Times New Roman"/>
              <w:sz w:val="24"/>
              <w:vertAlign w:val="superscript"/>
            </w:rPr>
          </w:rPrChange>
        </w:rPr>
        <w:fldChar w:fldCharType="end"/>
      </w:r>
      <w:r w:rsidR="00D56432" w:rsidRPr="009D2D8B">
        <w:rPr>
          <w:rFonts w:ascii="Times New Roman" w:hAnsi="Times New Roman" w:cs="Times New Roman"/>
          <w:noProof/>
          <w:color w:val="007BB8"/>
          <w:sz w:val="24"/>
          <w:vertAlign w:val="superscript"/>
          <w:rPrChange w:id="988" w:author="佳煜 张" w:date="2025-09-21T21:19:00Z" w16du:dateUtc="2025-09-21T13:19:00Z">
            <w:rPr>
              <w:rFonts w:ascii="Times New Roman" w:hAnsi="Times New Roman" w:cs="Times New Roman"/>
              <w:sz w:val="24"/>
              <w:vertAlign w:val="superscript"/>
            </w:rPr>
          </w:rPrChange>
        </w:rPr>
        <w:fldChar w:fldCharType="separate"/>
      </w:r>
      <w:r w:rsidR="004E0B8D" w:rsidRPr="009D2D8B">
        <w:rPr>
          <w:rFonts w:ascii="Times New Roman" w:hAnsi="Times New Roman" w:cs="Times New Roman"/>
          <w:noProof/>
          <w:color w:val="007BB8"/>
          <w:sz w:val="24"/>
          <w:vertAlign w:val="superscript"/>
          <w:rPrChange w:id="989" w:author="佳煜 张" w:date="2025-09-21T21:19:00Z" w16du:dateUtc="2025-09-21T13:19:00Z">
            <w:rPr>
              <w:rFonts w:ascii="Times New Roman" w:hAnsi="Times New Roman" w:cs="Times New Roman"/>
              <w:noProof/>
              <w:sz w:val="24"/>
              <w:vertAlign w:val="superscript"/>
            </w:rPr>
          </w:rPrChange>
        </w:rPr>
        <w:t>[</w:t>
      </w:r>
      <w:r w:rsidR="00CF74EC" w:rsidRPr="009D2D8B">
        <w:rPr>
          <w:rFonts w:ascii="Times New Roman" w:hAnsi="Times New Roman" w:cs="Times New Roman"/>
          <w:noProof/>
          <w:color w:val="007BB8"/>
          <w:sz w:val="24"/>
          <w:vertAlign w:val="superscript"/>
          <w:rPrChange w:id="990" w:author="佳煜 张" w:date="2025-09-21T21:19:00Z" w16du:dateUtc="2025-09-21T13:19:00Z">
            <w:rPr>
              <w:rFonts w:ascii="Times New Roman" w:hAnsi="Times New Roman" w:cs="Times New Roman"/>
              <w:noProof/>
              <w:sz w:val="24"/>
              <w:vertAlign w:val="superscript"/>
            </w:rPr>
          </w:rPrChange>
        </w:rPr>
        <w:fldChar w:fldCharType="begin"/>
      </w:r>
      <w:r w:rsidR="00CF74EC" w:rsidRPr="009D2D8B">
        <w:rPr>
          <w:rFonts w:ascii="Times New Roman" w:hAnsi="Times New Roman" w:cs="Times New Roman"/>
          <w:noProof/>
          <w:color w:val="007BB8"/>
          <w:sz w:val="24"/>
          <w:vertAlign w:val="superscript"/>
          <w:rPrChange w:id="991" w:author="佳煜 张" w:date="2025-09-21T21:19:00Z" w16du:dateUtc="2025-09-21T13:19:00Z">
            <w:rPr>
              <w:rFonts w:ascii="Times New Roman" w:hAnsi="Times New Roman" w:cs="Times New Roman"/>
              <w:noProof/>
              <w:sz w:val="24"/>
              <w:vertAlign w:val="superscript"/>
            </w:rPr>
          </w:rPrChange>
        </w:rPr>
        <w:instrText xml:space="preserve"> HYPERLINK \l "_ENREF_36" \o "Bastard, 2006 #48" </w:instrText>
      </w:r>
      <w:r w:rsidR="00CF74EC" w:rsidRPr="009D2D8B">
        <w:rPr>
          <w:rFonts w:ascii="Times New Roman" w:hAnsi="Times New Roman" w:cs="Times New Roman"/>
          <w:noProof/>
          <w:color w:val="007BB8"/>
          <w:sz w:val="24"/>
          <w:vertAlign w:val="superscript"/>
          <w:rPrChange w:id="992" w:author="佳煜 张" w:date="2025-09-21T21:19:00Z" w16du:dateUtc="2025-09-21T13:19:00Z">
            <w:rPr>
              <w:rFonts w:ascii="Times New Roman" w:hAnsi="Times New Roman" w:cs="Times New Roman"/>
              <w:noProof/>
              <w:sz w:val="24"/>
              <w:vertAlign w:val="superscript"/>
            </w:rPr>
          </w:rPrChange>
        </w:rPr>
      </w:r>
      <w:r w:rsidR="00CF74EC" w:rsidRPr="009D2D8B">
        <w:rPr>
          <w:rFonts w:ascii="Times New Roman" w:hAnsi="Times New Roman" w:cs="Times New Roman"/>
          <w:noProof/>
          <w:color w:val="007BB8"/>
          <w:sz w:val="24"/>
          <w:vertAlign w:val="superscript"/>
          <w:rPrChange w:id="993" w:author="佳煜 张" w:date="2025-09-21T21:19:00Z" w16du:dateUtc="2025-09-21T13:19:00Z">
            <w:rPr>
              <w:rFonts w:ascii="Times New Roman" w:hAnsi="Times New Roman" w:cs="Times New Roman"/>
              <w:noProof/>
              <w:sz w:val="24"/>
              <w:vertAlign w:val="superscript"/>
            </w:rPr>
          </w:rPrChange>
        </w:rPr>
        <w:fldChar w:fldCharType="separate"/>
      </w:r>
      <w:r w:rsidR="00CF74EC" w:rsidRPr="009D2D8B">
        <w:rPr>
          <w:rFonts w:ascii="Times New Roman" w:hAnsi="Times New Roman" w:cs="Times New Roman"/>
          <w:noProof/>
          <w:color w:val="007BB8"/>
          <w:sz w:val="24"/>
          <w:vertAlign w:val="superscript"/>
          <w:rPrChange w:id="994" w:author="佳煜 张" w:date="2025-09-21T21:19:00Z" w16du:dateUtc="2025-09-21T13:19:00Z">
            <w:rPr>
              <w:rFonts w:ascii="Times New Roman" w:hAnsi="Times New Roman" w:cs="Times New Roman"/>
              <w:noProof/>
              <w:sz w:val="24"/>
              <w:vertAlign w:val="superscript"/>
            </w:rPr>
          </w:rPrChange>
        </w:rPr>
        <w:t>36</w:t>
      </w:r>
      <w:r w:rsidR="00CF74EC" w:rsidRPr="009D2D8B">
        <w:rPr>
          <w:rFonts w:ascii="Times New Roman" w:hAnsi="Times New Roman" w:cs="Times New Roman"/>
          <w:noProof/>
          <w:color w:val="007BB8"/>
          <w:sz w:val="24"/>
          <w:vertAlign w:val="superscript"/>
          <w:rPrChange w:id="995" w:author="佳煜 张" w:date="2025-09-21T21:19:00Z" w16du:dateUtc="2025-09-21T13:19:00Z">
            <w:rPr>
              <w:rFonts w:ascii="Times New Roman" w:hAnsi="Times New Roman" w:cs="Times New Roman"/>
              <w:noProof/>
              <w:sz w:val="24"/>
              <w:vertAlign w:val="superscript"/>
            </w:rPr>
          </w:rPrChange>
        </w:rPr>
        <w:fldChar w:fldCharType="end"/>
      </w:r>
      <w:r w:rsidR="004E0B8D" w:rsidRPr="009D2D8B">
        <w:rPr>
          <w:rFonts w:ascii="Times New Roman" w:hAnsi="Times New Roman" w:cs="Times New Roman"/>
          <w:noProof/>
          <w:color w:val="007BB8"/>
          <w:sz w:val="24"/>
          <w:vertAlign w:val="superscript"/>
          <w:rPrChange w:id="996" w:author="佳煜 张" w:date="2025-09-21T21:19:00Z" w16du:dateUtc="2025-09-21T13:19:00Z">
            <w:rPr>
              <w:rFonts w:ascii="Times New Roman" w:hAnsi="Times New Roman" w:cs="Times New Roman"/>
              <w:noProof/>
              <w:sz w:val="24"/>
              <w:vertAlign w:val="superscript"/>
            </w:rPr>
          </w:rPrChange>
        </w:rPr>
        <w:t>]</w:t>
      </w:r>
      <w:r w:rsidR="00D56432" w:rsidRPr="009D2D8B">
        <w:rPr>
          <w:rFonts w:ascii="Times New Roman" w:hAnsi="Times New Roman" w:cs="Times New Roman"/>
          <w:noProof/>
          <w:color w:val="007BB8"/>
          <w:sz w:val="24"/>
          <w:vertAlign w:val="superscript"/>
          <w:rPrChange w:id="997" w:author="佳煜 张" w:date="2025-09-21T21:19:00Z" w16du:dateUtc="2025-09-21T13:19:00Z">
            <w:rPr>
              <w:rFonts w:ascii="Times New Roman" w:hAnsi="Times New Roman" w:cs="Times New Roman"/>
              <w:sz w:val="24"/>
              <w:vertAlign w:val="superscript"/>
            </w:rPr>
          </w:rPrChange>
        </w:rPr>
        <w:fldChar w:fldCharType="end"/>
      </w:r>
      <w:r>
        <w:rPr>
          <w:rFonts w:ascii="Times New Roman" w:hAnsi="Times New Roman" w:cs="Times New Roman"/>
          <w:sz w:val="24"/>
        </w:rPr>
        <w:t xml:space="preserve"> These compounds ameliorate metabolic dysregulation primarily through modulating AMPK activation, regulating peroxisome proliferator-activated receptor alpha (PPARα) signaling, enhancing carnitine palmitoyltransferase-1 (CPT-1)-mediated lipid utilization, and preserving mitochondrial function mitochondrial function.</w:t>
      </w:r>
      <w:del w:id="998" w:author="佳煜 张" w:date="2025-09-21T20:44:00Z" w16du:dateUtc="2025-09-21T12:44:00Z">
        <w:r w:rsidRPr="009D2D8B" w:rsidDel="00D56432">
          <w:rPr>
            <w:rFonts w:ascii="Times New Roman" w:hAnsi="Times New Roman" w:cs="Times New Roman"/>
            <w:noProof/>
            <w:color w:val="007BB8"/>
            <w:sz w:val="24"/>
            <w:vertAlign w:val="superscript"/>
            <w:rPrChange w:id="999" w:author="佳煜 张" w:date="2025-09-21T21:19:00Z" w16du:dateUtc="2025-09-21T13:19:00Z">
              <w:rPr>
                <w:rFonts w:ascii="Times New Roman" w:hAnsi="Times New Roman" w:cs="Times New Roman"/>
                <w:sz w:val="24"/>
                <w:vertAlign w:val="superscript"/>
              </w:rPr>
            </w:rPrChange>
          </w:rPr>
          <w:fldChar w:fldCharType="begin"/>
        </w:r>
        <w:r w:rsidRPr="009D2D8B" w:rsidDel="00D56432">
          <w:rPr>
            <w:rFonts w:ascii="Times New Roman" w:hAnsi="Times New Roman" w:cs="Times New Roman"/>
            <w:noProof/>
            <w:color w:val="007BB8"/>
            <w:sz w:val="24"/>
            <w:vertAlign w:val="superscript"/>
            <w:rPrChange w:id="1000" w:author="佳煜 张" w:date="2025-09-21T21:19:00Z" w16du:dateUtc="2025-09-21T13:19:00Z">
              <w:rPr>
                <w:rFonts w:ascii="Times New Roman" w:hAnsi="Times New Roman" w:cs="Times New Roman"/>
                <w:sz w:val="24"/>
                <w:vertAlign w:val="superscript"/>
              </w:rPr>
            </w:rPrChange>
          </w:rPr>
          <w:delInstrText xml:space="preserve"> ADDIN ZOTERO_ITEM CSL_CITATION {"citationID":"tmHF0BzC","properties":{"formattedCitation":"(37)","plainCitation":"(37)","dontUpdate":true,"noteIndex":0},"citationItems":[{"id":71,"uris":["http://zotero.org/users/local/2HqMmNMN/items/WTNTLULM"],"itemData":{"id":71,"type":"article-journal","abstract":"Metabolic syndrome is a low-grade inflammatory state in which oxidative stress is involved. Naringin, isolated from the Citrussinensis, is a phenolic compound with anti-oxidative and anti-inflammatory activities. The aim of this study was to explore the effects of naringin on metabolic syndrome in mice. The animal models, induced by high-fat diet in C57BL/6 mice, developed obesity, dyslipidemia, fatty liver, liver dysfunction and insulin resistance. These changes were attenuated by naringin. Further investigations revealed that the inhibitory effect on inflammation and insulin resistance was mediated by blocking activation of the MAPKs pathways and by activating IRS1; the lipid-lowering effect was attributed to inhibiting the synthesis way and increasing fatty acid oxidation; the hypoglycemic effect was due to the regulation of PEPCK and G6pase. The anti-oxidative stress of naringin also participated in the improvement of insulin resistance and lipogenesis. All of these depended on the AMPK activation. To confirm the results of the animal experiment, we tested primary hepatocytes exposed to high glucose system. Naringin was protective by phosphorylating AMPKα and IRS1. Taken together, these results suggested that naringin protected mice exposed to a high-fat diet from metabolic syndrome through an AMPK-dependent mechanism involving multiple types of intracellular signaling and reduction of oxidative damage.","container-title":"Archives of Biochemistry and Biophysics","DOI":"10.1016/j.abb.2011.11.026","ISSN":"1096-0384","issue":"1","journalAbbreviation":"Arch Biochem Biophys","language":"eng","note":"PMID: 22198281","page":"61-70","source":"PubMed","title":"Naringin ameliorates metabolic syndrome by activating AMP-activated protein kinase in mice fed a high-fat diet","volume":"518","author":[{"family":"Pu","given":"Peng"},{"family":"Gao","given":"Dong-Mei"},{"family":"Mohamed","given":"Salim"},{"family":"Chen","given":"Jing"},{"family":"Zhang","given":"Jing"},{"family":"Zhou","given":"Xiao-Ya"},{"family":"Zhou","given":"Nai-Jing"},{"family":"Xie","given":"Jing"},{"family":"Jiang","given":"Hong"}],"issued":{"date-parts":[["2012",2,1]]},"citation-key":"puNaringinAmelioratesMetabolic2012"}}],"schema":"https://github.com/citation-style-language/schema/raw/master/csl-citation.json"} </w:delInstrText>
        </w:r>
        <w:r w:rsidRPr="009D2D8B" w:rsidDel="00D56432">
          <w:rPr>
            <w:rFonts w:ascii="Times New Roman" w:hAnsi="Times New Roman" w:cs="Times New Roman"/>
            <w:noProof/>
            <w:color w:val="007BB8"/>
            <w:sz w:val="24"/>
            <w:vertAlign w:val="superscript"/>
            <w:rPrChange w:id="1001" w:author="佳煜 张" w:date="2025-09-21T21:19:00Z" w16du:dateUtc="2025-09-21T13:19:00Z">
              <w:rPr>
                <w:rFonts w:ascii="Times New Roman" w:hAnsi="Times New Roman" w:cs="Times New Roman"/>
                <w:sz w:val="24"/>
                <w:vertAlign w:val="superscript"/>
              </w:rPr>
            </w:rPrChange>
          </w:rPr>
          <w:fldChar w:fldCharType="separate"/>
        </w:r>
        <w:r w:rsidRPr="009D2D8B" w:rsidDel="00D56432">
          <w:rPr>
            <w:rFonts w:ascii="Times New Roman" w:hAnsi="Times New Roman" w:cs="Times New Roman"/>
            <w:noProof/>
            <w:color w:val="007BB8"/>
            <w:sz w:val="24"/>
            <w:vertAlign w:val="superscript"/>
            <w:rPrChange w:id="1002" w:author="佳煜 张" w:date="2025-09-21T21:19:00Z" w16du:dateUtc="2025-09-21T13:19:00Z">
              <w:rPr>
                <w:rFonts w:ascii="Times New Roman" w:hAnsi="Times New Roman" w:cs="Times New Roman"/>
                <w:sz w:val="24"/>
                <w:vertAlign w:val="superscript"/>
              </w:rPr>
            </w:rPrChange>
          </w:rPr>
          <w:delText>(37)</w:delText>
        </w:r>
        <w:r w:rsidRPr="009D2D8B" w:rsidDel="00D56432">
          <w:rPr>
            <w:rFonts w:ascii="Times New Roman" w:hAnsi="Times New Roman" w:cs="Times New Roman"/>
            <w:noProof/>
            <w:color w:val="007BB8"/>
            <w:sz w:val="24"/>
            <w:vertAlign w:val="superscript"/>
            <w:rPrChange w:id="1003" w:author="佳煜 张" w:date="2025-09-21T21:19:00Z" w16du:dateUtc="2025-09-21T13:19:00Z">
              <w:rPr>
                <w:rFonts w:ascii="Times New Roman" w:hAnsi="Times New Roman" w:cs="Times New Roman"/>
                <w:sz w:val="24"/>
                <w:vertAlign w:val="superscript"/>
              </w:rPr>
            </w:rPrChange>
          </w:rPr>
          <w:fldChar w:fldCharType="end"/>
        </w:r>
      </w:del>
      <w:r w:rsidR="00D56432" w:rsidRPr="009D2D8B">
        <w:rPr>
          <w:rFonts w:ascii="Times New Roman" w:hAnsi="Times New Roman" w:cs="Times New Roman"/>
          <w:noProof/>
          <w:color w:val="007BB8"/>
          <w:sz w:val="24"/>
          <w:vertAlign w:val="superscript"/>
          <w:rPrChange w:id="1004" w:author="佳煜 张" w:date="2025-09-21T21:19:00Z" w16du:dateUtc="2025-09-21T13:19:00Z">
            <w:rPr>
              <w:rFonts w:ascii="Times New Roman" w:hAnsi="Times New Roman" w:cs="Times New Roman"/>
              <w:sz w:val="24"/>
              <w:vertAlign w:val="superscript"/>
            </w:rPr>
          </w:rPrChange>
        </w:rPr>
        <w:fldChar w:fldCharType="begin">
          <w:fldData xml:space="preserve">PEVuZE5vdGU+PENpdGU+PEF1dGhvcj5QdTwvQXV0aG9yPjxZZWFyPjIwMTI8L1llYXI+PFJlY051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</w:fldData>
        </w:fldChar>
      </w:r>
      <w:r w:rsidR="004E0B8D" w:rsidRPr="009D2D8B">
        <w:rPr>
          <w:rFonts w:ascii="Times New Roman" w:hAnsi="Times New Roman" w:cs="Times New Roman"/>
          <w:noProof/>
          <w:color w:val="007BB8"/>
          <w:sz w:val="24"/>
          <w:vertAlign w:val="superscript"/>
          <w:rPrChange w:id="1005" w:author="佳煜 张" w:date="2025-09-21T21:19:00Z" w16du:dateUtc="2025-09-21T13:19:00Z">
            <w:rPr>
              <w:rFonts w:ascii="Times New Roman" w:hAnsi="Times New Roman" w:cs="Times New Roman"/>
              <w:sz w:val="24"/>
              <w:vertAlign w:val="superscript"/>
            </w:rPr>
          </w:rPrChange>
        </w:rPr>
        <w:instrText xml:space="preserve"> ADDIN EN.CITE </w:instrText>
      </w:r>
      <w:r w:rsidR="004E0B8D" w:rsidRPr="009D2D8B">
        <w:rPr>
          <w:rFonts w:ascii="Times New Roman" w:hAnsi="Times New Roman" w:cs="Times New Roman"/>
          <w:noProof/>
          <w:color w:val="007BB8"/>
          <w:sz w:val="24"/>
          <w:vertAlign w:val="superscript"/>
          <w:rPrChange w:id="1006" w:author="佳煜 张" w:date="2025-09-21T21:19:00Z" w16du:dateUtc="2025-09-21T13:19:00Z">
            <w:rPr>
              <w:rFonts w:ascii="Times New Roman" w:hAnsi="Times New Roman" w:cs="Times New Roman"/>
              <w:sz w:val="24"/>
              <w:vertAlign w:val="superscript"/>
            </w:rPr>
          </w:rPrChange>
        </w:rPr>
        <w:fldChar w:fldCharType="begin">
          <w:fldData xml:space="preserve">PEVuZE5vdGU+PENpdGU+PEF1dGhvcj5QdTwvQXV0aG9yPjxZZWFyPjIwMTI8L1llYXI+PFJlY051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</w:fldData>
        </w:fldChar>
      </w:r>
      <w:r w:rsidR="004E0B8D" w:rsidRPr="009D2D8B">
        <w:rPr>
          <w:rFonts w:ascii="Times New Roman" w:hAnsi="Times New Roman" w:cs="Times New Roman"/>
          <w:noProof/>
          <w:color w:val="007BB8"/>
          <w:sz w:val="24"/>
          <w:vertAlign w:val="superscript"/>
          <w:rPrChange w:id="1007" w:author="佳煜 张" w:date="2025-09-21T21:19:00Z" w16du:dateUtc="2025-09-21T13:19:00Z">
            <w:rPr>
              <w:rFonts w:ascii="Times New Roman" w:hAnsi="Times New Roman" w:cs="Times New Roman"/>
              <w:sz w:val="24"/>
              <w:vertAlign w:val="superscript"/>
            </w:rPr>
          </w:rPrChange>
        </w:rPr>
        <w:instrText xml:space="preserve"> ADDIN EN.CITE.DATA </w:instrText>
      </w:r>
      <w:r w:rsidR="004E0B8D" w:rsidRPr="009D2D8B">
        <w:rPr>
          <w:rFonts w:ascii="Times New Roman" w:hAnsi="Times New Roman" w:cs="Times New Roman"/>
          <w:noProof/>
          <w:color w:val="007BB8"/>
          <w:sz w:val="24"/>
          <w:vertAlign w:val="superscript"/>
          <w:rPrChange w:id="1008" w:author="佳煜 张" w:date="2025-09-21T21:19:00Z" w16du:dateUtc="2025-09-21T13:19:00Z">
            <w:rPr>
              <w:rFonts w:ascii="Times New Roman" w:hAnsi="Times New Roman" w:cs="Times New Roman"/>
              <w:sz w:val="24"/>
              <w:vertAlign w:val="superscript"/>
            </w:rPr>
          </w:rPrChange>
        </w:rPr>
      </w:r>
      <w:r w:rsidR="004E0B8D" w:rsidRPr="009D2D8B">
        <w:rPr>
          <w:rFonts w:ascii="Times New Roman" w:hAnsi="Times New Roman" w:cs="Times New Roman"/>
          <w:noProof/>
          <w:color w:val="007BB8"/>
          <w:sz w:val="24"/>
          <w:vertAlign w:val="superscript"/>
          <w:rPrChange w:id="1009" w:author="佳煜 张" w:date="2025-09-21T21:19:00Z" w16du:dateUtc="2025-09-21T13:19:00Z">
            <w:rPr>
              <w:rFonts w:ascii="Times New Roman" w:hAnsi="Times New Roman" w:cs="Times New Roman"/>
              <w:sz w:val="24"/>
              <w:vertAlign w:val="superscript"/>
            </w:rPr>
          </w:rPrChange>
        </w:rPr>
        <w:fldChar w:fldCharType="end"/>
      </w:r>
      <w:r w:rsidR="00D56432" w:rsidRPr="009D2D8B">
        <w:rPr>
          <w:rFonts w:ascii="Times New Roman" w:hAnsi="Times New Roman" w:cs="Times New Roman"/>
          <w:noProof/>
          <w:color w:val="007BB8"/>
          <w:sz w:val="24"/>
          <w:vertAlign w:val="superscript"/>
          <w:rPrChange w:id="1010" w:author="佳煜 张" w:date="2025-09-21T21:19:00Z" w16du:dateUtc="2025-09-21T13:19:00Z">
            <w:rPr>
              <w:rFonts w:ascii="Times New Roman" w:hAnsi="Times New Roman" w:cs="Times New Roman"/>
              <w:sz w:val="24"/>
              <w:vertAlign w:val="superscript"/>
            </w:rPr>
          </w:rPrChange>
        </w:rPr>
        <w:fldChar w:fldCharType="separate"/>
      </w:r>
      <w:r w:rsidR="004E0B8D" w:rsidRPr="009D2D8B">
        <w:rPr>
          <w:rFonts w:ascii="Times New Roman" w:hAnsi="Times New Roman" w:cs="Times New Roman"/>
          <w:noProof/>
          <w:color w:val="007BB8"/>
          <w:sz w:val="24"/>
          <w:vertAlign w:val="superscript"/>
          <w:rPrChange w:id="1011" w:author="佳煜 张" w:date="2025-09-21T21:19:00Z" w16du:dateUtc="2025-09-21T13:19:00Z">
            <w:rPr>
              <w:rFonts w:ascii="Times New Roman" w:hAnsi="Times New Roman" w:cs="Times New Roman"/>
              <w:noProof/>
              <w:sz w:val="24"/>
              <w:vertAlign w:val="superscript"/>
            </w:rPr>
          </w:rPrChange>
        </w:rPr>
        <w:t>[</w:t>
      </w:r>
      <w:r w:rsidR="00CF74EC" w:rsidRPr="009D2D8B">
        <w:rPr>
          <w:rFonts w:ascii="Times New Roman" w:hAnsi="Times New Roman" w:cs="Times New Roman"/>
          <w:noProof/>
          <w:color w:val="007BB8"/>
          <w:sz w:val="24"/>
          <w:vertAlign w:val="superscript"/>
          <w:rPrChange w:id="1012" w:author="佳煜 张" w:date="2025-09-21T21:19:00Z" w16du:dateUtc="2025-09-21T13:19:00Z">
            <w:rPr>
              <w:rFonts w:ascii="Times New Roman" w:hAnsi="Times New Roman" w:cs="Times New Roman"/>
              <w:noProof/>
              <w:sz w:val="24"/>
              <w:vertAlign w:val="superscript"/>
            </w:rPr>
          </w:rPrChange>
        </w:rPr>
        <w:fldChar w:fldCharType="begin"/>
      </w:r>
      <w:r w:rsidR="00CF74EC" w:rsidRPr="009D2D8B">
        <w:rPr>
          <w:rFonts w:ascii="Times New Roman" w:hAnsi="Times New Roman" w:cs="Times New Roman"/>
          <w:noProof/>
          <w:color w:val="007BB8"/>
          <w:sz w:val="24"/>
          <w:vertAlign w:val="superscript"/>
          <w:rPrChange w:id="1013" w:author="佳煜 张" w:date="2025-09-21T21:19:00Z" w16du:dateUtc="2025-09-21T13:19:00Z">
            <w:rPr>
              <w:rFonts w:ascii="Times New Roman" w:hAnsi="Times New Roman" w:cs="Times New Roman"/>
              <w:noProof/>
              <w:sz w:val="24"/>
              <w:vertAlign w:val="superscript"/>
            </w:rPr>
          </w:rPrChange>
        </w:rPr>
        <w:instrText xml:space="preserve"> HYPERLINK \l "_ENREF_37" \o "Pu, 2012 #39" </w:instrText>
      </w:r>
      <w:r w:rsidR="00CF74EC" w:rsidRPr="009D2D8B">
        <w:rPr>
          <w:rFonts w:ascii="Times New Roman" w:hAnsi="Times New Roman" w:cs="Times New Roman"/>
          <w:noProof/>
          <w:color w:val="007BB8"/>
          <w:sz w:val="24"/>
          <w:vertAlign w:val="superscript"/>
          <w:rPrChange w:id="1014" w:author="佳煜 张" w:date="2025-09-21T21:19:00Z" w16du:dateUtc="2025-09-21T13:19:00Z">
            <w:rPr>
              <w:rFonts w:ascii="Times New Roman" w:hAnsi="Times New Roman" w:cs="Times New Roman"/>
              <w:noProof/>
              <w:sz w:val="24"/>
              <w:vertAlign w:val="superscript"/>
            </w:rPr>
          </w:rPrChange>
        </w:rPr>
      </w:r>
      <w:r w:rsidR="00CF74EC" w:rsidRPr="009D2D8B">
        <w:rPr>
          <w:rFonts w:ascii="Times New Roman" w:hAnsi="Times New Roman" w:cs="Times New Roman"/>
          <w:noProof/>
          <w:color w:val="007BB8"/>
          <w:sz w:val="24"/>
          <w:vertAlign w:val="superscript"/>
          <w:rPrChange w:id="1015" w:author="佳煜 张" w:date="2025-09-21T21:19:00Z" w16du:dateUtc="2025-09-21T13:19:00Z">
            <w:rPr>
              <w:rFonts w:ascii="Times New Roman" w:hAnsi="Times New Roman" w:cs="Times New Roman"/>
              <w:noProof/>
              <w:sz w:val="24"/>
              <w:vertAlign w:val="superscript"/>
            </w:rPr>
          </w:rPrChange>
        </w:rPr>
        <w:fldChar w:fldCharType="separate"/>
      </w:r>
      <w:r w:rsidR="00CF74EC" w:rsidRPr="009D2D8B">
        <w:rPr>
          <w:rFonts w:ascii="Times New Roman" w:hAnsi="Times New Roman" w:cs="Times New Roman"/>
          <w:noProof/>
          <w:color w:val="007BB8"/>
          <w:sz w:val="24"/>
          <w:vertAlign w:val="superscript"/>
          <w:rPrChange w:id="1016" w:author="佳煜 张" w:date="2025-09-21T21:19:00Z" w16du:dateUtc="2025-09-21T13:19:00Z">
            <w:rPr>
              <w:rFonts w:ascii="Times New Roman" w:hAnsi="Times New Roman" w:cs="Times New Roman"/>
              <w:noProof/>
              <w:sz w:val="24"/>
              <w:vertAlign w:val="superscript"/>
            </w:rPr>
          </w:rPrChange>
        </w:rPr>
        <w:t>37</w:t>
      </w:r>
      <w:r w:rsidR="00CF74EC" w:rsidRPr="009D2D8B">
        <w:rPr>
          <w:rFonts w:ascii="Times New Roman" w:hAnsi="Times New Roman" w:cs="Times New Roman"/>
          <w:noProof/>
          <w:color w:val="007BB8"/>
          <w:sz w:val="24"/>
          <w:vertAlign w:val="superscript"/>
          <w:rPrChange w:id="1017" w:author="佳煜 张" w:date="2025-09-21T21:19:00Z" w16du:dateUtc="2025-09-21T13:19:00Z">
            <w:rPr>
              <w:rFonts w:ascii="Times New Roman" w:hAnsi="Times New Roman" w:cs="Times New Roman"/>
              <w:noProof/>
              <w:sz w:val="24"/>
              <w:vertAlign w:val="superscript"/>
            </w:rPr>
          </w:rPrChange>
        </w:rPr>
        <w:fldChar w:fldCharType="end"/>
      </w:r>
      <w:r w:rsidR="004E0B8D" w:rsidRPr="009D2D8B">
        <w:rPr>
          <w:rFonts w:ascii="Times New Roman" w:hAnsi="Times New Roman" w:cs="Times New Roman"/>
          <w:noProof/>
          <w:color w:val="007BB8"/>
          <w:sz w:val="24"/>
          <w:vertAlign w:val="superscript"/>
          <w:rPrChange w:id="1018" w:author="佳煜 张" w:date="2025-09-21T21:19:00Z" w16du:dateUtc="2025-09-21T13:19:00Z">
            <w:rPr>
              <w:rFonts w:ascii="Times New Roman" w:hAnsi="Times New Roman" w:cs="Times New Roman"/>
              <w:noProof/>
              <w:sz w:val="24"/>
              <w:vertAlign w:val="superscript"/>
            </w:rPr>
          </w:rPrChange>
        </w:rPr>
        <w:t>]</w:t>
      </w:r>
      <w:r w:rsidR="00D56432" w:rsidRPr="009D2D8B">
        <w:rPr>
          <w:rFonts w:ascii="Times New Roman" w:hAnsi="Times New Roman" w:cs="Times New Roman"/>
          <w:noProof/>
          <w:color w:val="007BB8"/>
          <w:sz w:val="24"/>
          <w:vertAlign w:val="superscript"/>
          <w:rPrChange w:id="1019" w:author="佳煜 张" w:date="2025-09-21T21:19:00Z" w16du:dateUtc="2025-09-21T13:19:00Z">
            <w:rPr>
              <w:rFonts w:ascii="Times New Roman" w:hAnsi="Times New Roman" w:cs="Times New Roman"/>
              <w:sz w:val="24"/>
              <w:vertAlign w:val="superscript"/>
            </w:rPr>
          </w:rPrChange>
        </w:rPr>
        <w:fldChar w:fldCharType="end"/>
      </w:r>
      <w:r>
        <w:rPr>
          <w:rFonts w:ascii="Times New Roman" w:hAnsi="Times New Roman" w:cs="Times New Roman"/>
          <w:sz w:val="24"/>
        </w:rPr>
        <w:t xml:space="preserve"> Structurally related flavonoids such as anthocyanins and flavan-3-ols have also demonstrated comparable regulatory effects on metabolic pathways. The protective effect of flavanones in MUO (OR</w:t>
      </w:r>
      <w:r>
        <w:rPr>
          <w:rFonts w:ascii="Times New Roman" w:hAnsi="Times New Roman" w:cs="Times New Roman" w:hint="eastAsia"/>
          <w:sz w:val="24"/>
        </w:rPr>
        <w:t xml:space="preserve"> </w:t>
      </w:r>
      <w:r>
        <w:rPr>
          <w:rFonts w:ascii="Times New Roman" w:hAnsi="Times New Roman" w:cs="Times New Roman"/>
          <w:sz w:val="24"/>
        </w:rPr>
        <w:t>=</w:t>
      </w:r>
      <w:r>
        <w:rPr>
          <w:rFonts w:ascii="Times New Roman" w:hAnsi="Times New Roman" w:cs="Times New Roman" w:hint="eastAsia"/>
          <w:sz w:val="24"/>
        </w:rPr>
        <w:t xml:space="preserve"> </w:t>
      </w:r>
      <w:r>
        <w:rPr>
          <w:rFonts w:ascii="Times New Roman" w:hAnsi="Times New Roman" w:cs="Times New Roman"/>
          <w:sz w:val="24"/>
        </w:rPr>
        <w:t xml:space="preserve">0.58) was slightly weaker than that of MHO, but it was still statistically significant. The lack of significant effect of the remaining three subclasses (flavones, </w:t>
      </w:r>
      <w:proofErr w:type="spellStart"/>
      <w:r>
        <w:rPr>
          <w:rFonts w:ascii="Times New Roman" w:hAnsi="Times New Roman" w:cs="Times New Roman"/>
          <w:sz w:val="24"/>
        </w:rPr>
        <w:t>flavonols</w:t>
      </w:r>
      <w:proofErr w:type="spellEnd"/>
      <w:r>
        <w:rPr>
          <w:rFonts w:ascii="Times New Roman" w:hAnsi="Times New Roman" w:cs="Times New Roman"/>
          <w:sz w:val="24"/>
        </w:rPr>
        <w:t xml:space="preserve">, isoflavones) may be due to geographical location, dietary habits(e.g. </w:t>
      </w:r>
      <w:proofErr w:type="spellStart"/>
      <w:r>
        <w:rPr>
          <w:rFonts w:ascii="Times New Roman" w:hAnsi="Times New Roman" w:cs="Times New Roman"/>
          <w:sz w:val="24"/>
        </w:rPr>
        <w:t>flavonols</w:t>
      </w:r>
      <w:proofErr w:type="spellEnd"/>
      <w:r>
        <w:rPr>
          <w:rFonts w:ascii="Times New Roman" w:hAnsi="Times New Roman" w:cs="Times New Roman"/>
          <w:sz w:val="24"/>
        </w:rPr>
        <w:t xml:space="preserve"> are mainly derived from Onions and apples), and bioavailability in the body affecting the type and intake of flavonoid subclasses ultimately influencing their effects.</w:t>
      </w:r>
      <w:del w:id="1020" w:author="佳煜 张" w:date="2025-09-21T20:45:00Z" w16du:dateUtc="2025-09-21T12:45:00Z">
        <w:r w:rsidRPr="009D2D8B" w:rsidDel="00D56432">
          <w:rPr>
            <w:rFonts w:ascii="Times New Roman" w:hAnsi="Times New Roman" w:cs="Times New Roman"/>
            <w:noProof/>
            <w:color w:val="007BB8"/>
            <w:sz w:val="24"/>
            <w:vertAlign w:val="superscript"/>
            <w:rPrChange w:id="1021" w:author="佳煜 张" w:date="2025-09-21T21:19:00Z" w16du:dateUtc="2025-09-21T13:19:00Z">
              <w:rPr>
                <w:rFonts w:ascii="Times New Roman" w:hAnsi="Times New Roman" w:cs="Times New Roman"/>
                <w:sz w:val="24"/>
                <w:vertAlign w:val="superscript"/>
              </w:rPr>
            </w:rPrChange>
          </w:rPr>
          <w:fldChar w:fldCharType="begin"/>
        </w:r>
        <w:r w:rsidRPr="009D2D8B" w:rsidDel="00D56432">
          <w:rPr>
            <w:rFonts w:ascii="Times New Roman" w:hAnsi="Times New Roman" w:cs="Times New Roman"/>
            <w:noProof/>
            <w:color w:val="007BB8"/>
            <w:sz w:val="24"/>
            <w:vertAlign w:val="superscript"/>
            <w:rPrChange w:id="1022" w:author="佳煜 张" w:date="2025-09-21T21:19:00Z" w16du:dateUtc="2025-09-21T13:19:00Z">
              <w:rPr>
                <w:rFonts w:ascii="Times New Roman" w:hAnsi="Times New Roman" w:cs="Times New Roman"/>
                <w:sz w:val="24"/>
                <w:vertAlign w:val="superscript"/>
              </w:rPr>
            </w:rPrChange>
          </w:rPr>
          <w:delInstrText xml:space="preserve"> ADDIN ZOTERO_ITEM CSL_CITATION {"citationID":"e45Ml4Oy","properties":{"unsorted":true,"formattedCitation":"(38)","plainCitation":"(38)","dontUpdate":true,"noteIndex":0},"citationItems":[{"id":79,"uris":["http://zotero.org/users/local/2HqMmNMN/items/BBFVQLNM"],"itemData":{"id":79,"type":"article-journal","abstract":"Polyphenols are a major class of bioactive phytochemicals whose consumption may play a role in the prevention of a number of chronic diseases such as cardiovascular diseases, type II diabetes and cancers. Phenol-Explorer, launched in 2009, is the only freely available web-based database on the content of polyphenols in food and their in vivo metabolism and pharmacokinetics. Here we report the third release of the database (Phenol-Explorer 3.0), which adds data on the effects of food processing on polyphenol contents in foods. Data on &gt;100 foods, covering 161 polyphenols or groups of polyphenols before and after processing, were collected from 129 peer-reviewed publications and entered into new tables linked to the existing relational design. The effect of processing on polyphenol content is expressed in the form of retention factor coefficients, or the proportion of a given polyphenol retained after processing, adjusted for change in water content. The result is the first database on the effects of food processing on polyphenol content and, following the model initially defined for Phenol-Explorer, all data may be traced back to original sources. The new update will allow polyphenol scientists to more accurately estimate polyphenol exposure from dietary surveys.","container-title":"Database: The Journal of Biological Databases and Curation","DOI":"10.1093/database/bat070","ISSN":"1758-0463","journalAbbreviation":"Database (Oxford)","language":"eng","note":"PMID: 24103452\nPMCID: PMC3792339","page":"bat070","source":"PubMed","title":"Phenol-Explorer 3.0: a major update of the Phenol-Explorer database to incorporate data on the effects of food processing on polyphenol content","title-short":"Phenol-Explorer 3.0","volume":"2013","author":[{"family":"Rothwell","given":"Joseph A."},{"family":"Perez-Jimenez","given":"Jara"},{"family":"Neveu","given":"Vanessa"},{"family":"Medina-Remón","given":"Alexander"},{"family":"M'hiri","given":"Nouha"},{"family":"García-Lobato","given":"Paula"},{"family":"Manach","given":"Claudine"},{"family":"Knox","given":"Craig"},{"family":"Eisner","given":"Roman"},{"family":"Wishart","given":"David S."},{"family":"Scalbert","given":"Augustin"}],"issued":{"date-parts":[["2013"]]},"citation-key":"rothwellPhenolExplorer30Major2013"}}],"schema":"https://github.com/citation-style-language/schema/raw/master/csl-citation.json"} </w:delInstrText>
        </w:r>
        <w:r w:rsidRPr="009D2D8B" w:rsidDel="00D56432">
          <w:rPr>
            <w:rFonts w:ascii="Times New Roman" w:hAnsi="Times New Roman" w:cs="Times New Roman"/>
            <w:noProof/>
            <w:color w:val="007BB8"/>
            <w:sz w:val="24"/>
            <w:vertAlign w:val="superscript"/>
            <w:rPrChange w:id="1023" w:author="佳煜 张" w:date="2025-09-21T21:19:00Z" w16du:dateUtc="2025-09-21T13:19:00Z">
              <w:rPr>
                <w:rFonts w:ascii="Times New Roman" w:hAnsi="Times New Roman" w:cs="Times New Roman"/>
                <w:sz w:val="24"/>
                <w:vertAlign w:val="superscript"/>
              </w:rPr>
            </w:rPrChange>
          </w:rPr>
          <w:fldChar w:fldCharType="separate"/>
        </w:r>
        <w:r w:rsidRPr="009D2D8B" w:rsidDel="00D56432">
          <w:rPr>
            <w:rFonts w:ascii="Times New Roman" w:hAnsi="Times New Roman" w:cs="Times New Roman"/>
            <w:noProof/>
            <w:color w:val="007BB8"/>
            <w:sz w:val="24"/>
            <w:vertAlign w:val="superscript"/>
            <w:rPrChange w:id="1024" w:author="佳煜 张" w:date="2025-09-21T21:19:00Z" w16du:dateUtc="2025-09-21T13:19:00Z">
              <w:rPr>
                <w:rFonts w:ascii="Times New Roman" w:hAnsi="Times New Roman" w:cs="Times New Roman"/>
                <w:sz w:val="24"/>
                <w:vertAlign w:val="superscript"/>
              </w:rPr>
            </w:rPrChange>
          </w:rPr>
          <w:delText>(38)</w:delText>
        </w:r>
        <w:r w:rsidRPr="009D2D8B" w:rsidDel="00D56432">
          <w:rPr>
            <w:rFonts w:ascii="Times New Roman" w:hAnsi="Times New Roman" w:cs="Times New Roman"/>
            <w:noProof/>
            <w:color w:val="007BB8"/>
            <w:sz w:val="24"/>
            <w:vertAlign w:val="superscript"/>
            <w:rPrChange w:id="1025" w:author="佳煜 张" w:date="2025-09-21T21:19:00Z" w16du:dateUtc="2025-09-21T13:19:00Z">
              <w:rPr>
                <w:rFonts w:ascii="Times New Roman" w:hAnsi="Times New Roman" w:cs="Times New Roman"/>
                <w:sz w:val="24"/>
                <w:vertAlign w:val="superscript"/>
              </w:rPr>
            </w:rPrChange>
          </w:rPr>
          <w:fldChar w:fldCharType="end"/>
        </w:r>
      </w:del>
      <w:r w:rsidR="00D56432" w:rsidRPr="009D2D8B">
        <w:rPr>
          <w:rFonts w:ascii="Times New Roman" w:hAnsi="Times New Roman" w:cs="Times New Roman"/>
          <w:noProof/>
          <w:color w:val="007BB8"/>
          <w:sz w:val="24"/>
          <w:vertAlign w:val="superscript"/>
          <w:rPrChange w:id="1026" w:author="佳煜 张" w:date="2025-09-21T21:19:00Z" w16du:dateUtc="2025-09-21T13:19:00Z">
            <w:rPr>
              <w:rFonts w:ascii="Times New Roman" w:hAnsi="Times New Roman" w:cs="Times New Roman"/>
              <w:sz w:val="24"/>
              <w:vertAlign w:val="superscript"/>
            </w:rPr>
          </w:rPrChange>
        </w:rPr>
        <w:fldChar w:fldCharType="begin">
          <w:fldData xml:space="preserve">PEVuZE5vdGU+PENpdGU+PEF1dGhvcj5Sb3Rod2VsbDwvQXV0aG9yPjxZZWFyPjIwMTM8L1llYXI+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</w:fldData>
        </w:fldChar>
      </w:r>
      <w:r w:rsidR="004E0B8D" w:rsidRPr="009D2D8B">
        <w:rPr>
          <w:rFonts w:ascii="Times New Roman" w:hAnsi="Times New Roman" w:cs="Times New Roman"/>
          <w:noProof/>
          <w:color w:val="007BB8"/>
          <w:sz w:val="24"/>
          <w:vertAlign w:val="superscript"/>
          <w:rPrChange w:id="1027" w:author="佳煜 张" w:date="2025-09-21T21:19:00Z" w16du:dateUtc="2025-09-21T13:19:00Z">
            <w:rPr>
              <w:rFonts w:ascii="Times New Roman" w:hAnsi="Times New Roman" w:cs="Times New Roman"/>
              <w:sz w:val="24"/>
              <w:vertAlign w:val="superscript"/>
            </w:rPr>
          </w:rPrChange>
        </w:rPr>
        <w:instrText xml:space="preserve"> ADDIN EN.CITE </w:instrText>
      </w:r>
      <w:r w:rsidR="004E0B8D" w:rsidRPr="009D2D8B">
        <w:rPr>
          <w:rFonts w:ascii="Times New Roman" w:hAnsi="Times New Roman" w:cs="Times New Roman"/>
          <w:noProof/>
          <w:color w:val="007BB8"/>
          <w:sz w:val="24"/>
          <w:vertAlign w:val="superscript"/>
          <w:rPrChange w:id="1028" w:author="佳煜 张" w:date="2025-09-21T21:19:00Z" w16du:dateUtc="2025-09-21T13:19:00Z">
            <w:rPr>
              <w:rFonts w:ascii="Times New Roman" w:hAnsi="Times New Roman" w:cs="Times New Roman"/>
              <w:sz w:val="24"/>
              <w:vertAlign w:val="superscript"/>
            </w:rPr>
          </w:rPrChange>
        </w:rPr>
        <w:fldChar w:fldCharType="begin">
          <w:fldData xml:space="preserve">PEVuZE5vdGU+PENpdGU+PEF1dGhvcj5Sb3Rod2VsbDwvQXV0aG9yPjxZZWFyPjIwMTM8L1llYXI+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</w:fldData>
        </w:fldChar>
      </w:r>
      <w:r w:rsidR="004E0B8D" w:rsidRPr="009D2D8B">
        <w:rPr>
          <w:rFonts w:ascii="Times New Roman" w:hAnsi="Times New Roman" w:cs="Times New Roman"/>
          <w:noProof/>
          <w:color w:val="007BB8"/>
          <w:sz w:val="24"/>
          <w:vertAlign w:val="superscript"/>
          <w:rPrChange w:id="1029" w:author="佳煜 张" w:date="2025-09-21T21:19:00Z" w16du:dateUtc="2025-09-21T13:19:00Z">
            <w:rPr>
              <w:rFonts w:ascii="Times New Roman" w:hAnsi="Times New Roman" w:cs="Times New Roman"/>
              <w:sz w:val="24"/>
              <w:vertAlign w:val="superscript"/>
            </w:rPr>
          </w:rPrChange>
        </w:rPr>
        <w:instrText xml:space="preserve"> ADDIN EN.CITE.DATA </w:instrText>
      </w:r>
      <w:r w:rsidR="004E0B8D" w:rsidRPr="009D2D8B">
        <w:rPr>
          <w:rFonts w:ascii="Times New Roman" w:hAnsi="Times New Roman" w:cs="Times New Roman"/>
          <w:noProof/>
          <w:color w:val="007BB8"/>
          <w:sz w:val="24"/>
          <w:vertAlign w:val="superscript"/>
          <w:rPrChange w:id="1030" w:author="佳煜 张" w:date="2025-09-21T21:19:00Z" w16du:dateUtc="2025-09-21T13:19:00Z">
            <w:rPr>
              <w:rFonts w:ascii="Times New Roman" w:hAnsi="Times New Roman" w:cs="Times New Roman"/>
              <w:sz w:val="24"/>
              <w:vertAlign w:val="superscript"/>
            </w:rPr>
          </w:rPrChange>
        </w:rPr>
      </w:r>
      <w:r w:rsidR="004E0B8D" w:rsidRPr="009D2D8B">
        <w:rPr>
          <w:rFonts w:ascii="Times New Roman" w:hAnsi="Times New Roman" w:cs="Times New Roman"/>
          <w:noProof/>
          <w:color w:val="007BB8"/>
          <w:sz w:val="24"/>
          <w:vertAlign w:val="superscript"/>
          <w:rPrChange w:id="1031" w:author="佳煜 张" w:date="2025-09-21T21:19:00Z" w16du:dateUtc="2025-09-21T13:19:00Z">
            <w:rPr>
              <w:rFonts w:ascii="Times New Roman" w:hAnsi="Times New Roman" w:cs="Times New Roman"/>
              <w:sz w:val="24"/>
              <w:vertAlign w:val="superscript"/>
            </w:rPr>
          </w:rPrChange>
        </w:rPr>
        <w:fldChar w:fldCharType="end"/>
      </w:r>
      <w:r w:rsidR="00D56432" w:rsidRPr="009D2D8B">
        <w:rPr>
          <w:rFonts w:ascii="Times New Roman" w:hAnsi="Times New Roman" w:cs="Times New Roman"/>
          <w:noProof/>
          <w:color w:val="007BB8"/>
          <w:sz w:val="24"/>
          <w:vertAlign w:val="superscript"/>
          <w:rPrChange w:id="1032" w:author="佳煜 张" w:date="2025-09-21T21:19:00Z" w16du:dateUtc="2025-09-21T13:19:00Z">
            <w:rPr>
              <w:rFonts w:ascii="Times New Roman" w:hAnsi="Times New Roman" w:cs="Times New Roman"/>
              <w:sz w:val="24"/>
              <w:vertAlign w:val="superscript"/>
            </w:rPr>
          </w:rPrChange>
        </w:rPr>
        <w:fldChar w:fldCharType="separate"/>
      </w:r>
      <w:r w:rsidR="004E0B8D" w:rsidRPr="009D2D8B">
        <w:rPr>
          <w:rFonts w:ascii="Times New Roman" w:hAnsi="Times New Roman" w:cs="Times New Roman"/>
          <w:noProof/>
          <w:color w:val="007BB8"/>
          <w:sz w:val="24"/>
          <w:vertAlign w:val="superscript"/>
          <w:rPrChange w:id="1033" w:author="佳煜 张" w:date="2025-09-21T21:19:00Z" w16du:dateUtc="2025-09-21T13:19:00Z">
            <w:rPr>
              <w:rFonts w:ascii="Times New Roman" w:hAnsi="Times New Roman" w:cs="Times New Roman"/>
              <w:noProof/>
              <w:sz w:val="24"/>
              <w:vertAlign w:val="superscript"/>
            </w:rPr>
          </w:rPrChange>
        </w:rPr>
        <w:t>[</w:t>
      </w:r>
      <w:r w:rsidR="00CF74EC" w:rsidRPr="009D2D8B">
        <w:rPr>
          <w:rFonts w:ascii="Times New Roman" w:hAnsi="Times New Roman" w:cs="Times New Roman"/>
          <w:noProof/>
          <w:color w:val="007BB8"/>
          <w:sz w:val="24"/>
          <w:vertAlign w:val="superscript"/>
          <w:rPrChange w:id="1034" w:author="佳煜 张" w:date="2025-09-21T21:19:00Z" w16du:dateUtc="2025-09-21T13:19:00Z">
            <w:rPr>
              <w:rFonts w:ascii="Times New Roman" w:hAnsi="Times New Roman" w:cs="Times New Roman"/>
              <w:noProof/>
              <w:sz w:val="24"/>
              <w:vertAlign w:val="superscript"/>
            </w:rPr>
          </w:rPrChange>
        </w:rPr>
        <w:fldChar w:fldCharType="begin"/>
      </w:r>
      <w:r w:rsidR="00CF74EC" w:rsidRPr="009D2D8B">
        <w:rPr>
          <w:rFonts w:ascii="Times New Roman" w:hAnsi="Times New Roman" w:cs="Times New Roman"/>
          <w:noProof/>
          <w:color w:val="007BB8"/>
          <w:sz w:val="24"/>
          <w:vertAlign w:val="superscript"/>
          <w:rPrChange w:id="1035" w:author="佳煜 张" w:date="2025-09-21T21:19:00Z" w16du:dateUtc="2025-09-21T13:19:00Z">
            <w:rPr>
              <w:rFonts w:ascii="Times New Roman" w:hAnsi="Times New Roman" w:cs="Times New Roman"/>
              <w:noProof/>
              <w:sz w:val="24"/>
              <w:vertAlign w:val="superscript"/>
            </w:rPr>
          </w:rPrChange>
        </w:rPr>
        <w:instrText xml:space="preserve"> HYPERLINK \l "_ENREF_38" \o "Rothwell, 2013 #41" </w:instrText>
      </w:r>
      <w:r w:rsidR="00CF74EC" w:rsidRPr="009D2D8B">
        <w:rPr>
          <w:rFonts w:ascii="Times New Roman" w:hAnsi="Times New Roman" w:cs="Times New Roman"/>
          <w:noProof/>
          <w:color w:val="007BB8"/>
          <w:sz w:val="24"/>
          <w:vertAlign w:val="superscript"/>
          <w:rPrChange w:id="1036" w:author="佳煜 张" w:date="2025-09-21T21:19:00Z" w16du:dateUtc="2025-09-21T13:19:00Z">
            <w:rPr>
              <w:rFonts w:ascii="Times New Roman" w:hAnsi="Times New Roman" w:cs="Times New Roman"/>
              <w:noProof/>
              <w:sz w:val="24"/>
              <w:vertAlign w:val="superscript"/>
            </w:rPr>
          </w:rPrChange>
        </w:rPr>
      </w:r>
      <w:r w:rsidR="00CF74EC" w:rsidRPr="009D2D8B">
        <w:rPr>
          <w:rFonts w:ascii="Times New Roman" w:hAnsi="Times New Roman" w:cs="Times New Roman"/>
          <w:noProof/>
          <w:color w:val="007BB8"/>
          <w:sz w:val="24"/>
          <w:vertAlign w:val="superscript"/>
          <w:rPrChange w:id="1037" w:author="佳煜 张" w:date="2025-09-21T21:19:00Z" w16du:dateUtc="2025-09-21T13:19:00Z">
            <w:rPr>
              <w:rFonts w:ascii="Times New Roman" w:hAnsi="Times New Roman" w:cs="Times New Roman"/>
              <w:noProof/>
              <w:sz w:val="24"/>
              <w:vertAlign w:val="superscript"/>
            </w:rPr>
          </w:rPrChange>
        </w:rPr>
        <w:fldChar w:fldCharType="separate"/>
      </w:r>
      <w:r w:rsidR="00CF74EC" w:rsidRPr="009D2D8B">
        <w:rPr>
          <w:rFonts w:ascii="Times New Roman" w:hAnsi="Times New Roman" w:cs="Times New Roman"/>
          <w:noProof/>
          <w:color w:val="007BB8"/>
          <w:sz w:val="24"/>
          <w:vertAlign w:val="superscript"/>
          <w:rPrChange w:id="1038" w:author="佳煜 张" w:date="2025-09-21T21:19:00Z" w16du:dateUtc="2025-09-21T13:19:00Z">
            <w:rPr>
              <w:rFonts w:ascii="Times New Roman" w:hAnsi="Times New Roman" w:cs="Times New Roman"/>
              <w:noProof/>
              <w:sz w:val="24"/>
              <w:vertAlign w:val="superscript"/>
            </w:rPr>
          </w:rPrChange>
        </w:rPr>
        <w:t>38</w:t>
      </w:r>
      <w:r w:rsidR="00CF74EC" w:rsidRPr="009D2D8B">
        <w:rPr>
          <w:rFonts w:ascii="Times New Roman" w:hAnsi="Times New Roman" w:cs="Times New Roman"/>
          <w:noProof/>
          <w:color w:val="007BB8"/>
          <w:sz w:val="24"/>
          <w:vertAlign w:val="superscript"/>
          <w:rPrChange w:id="1039" w:author="佳煜 张" w:date="2025-09-21T21:19:00Z" w16du:dateUtc="2025-09-21T13:19:00Z">
            <w:rPr>
              <w:rFonts w:ascii="Times New Roman" w:hAnsi="Times New Roman" w:cs="Times New Roman"/>
              <w:noProof/>
              <w:sz w:val="24"/>
              <w:vertAlign w:val="superscript"/>
            </w:rPr>
          </w:rPrChange>
        </w:rPr>
        <w:fldChar w:fldCharType="end"/>
      </w:r>
      <w:r w:rsidR="004E0B8D" w:rsidRPr="009D2D8B">
        <w:rPr>
          <w:rFonts w:ascii="Times New Roman" w:hAnsi="Times New Roman" w:cs="Times New Roman"/>
          <w:noProof/>
          <w:color w:val="007BB8"/>
          <w:sz w:val="24"/>
          <w:vertAlign w:val="superscript"/>
          <w:rPrChange w:id="1040" w:author="佳煜 张" w:date="2025-09-21T21:19:00Z" w16du:dateUtc="2025-09-21T13:19:00Z">
            <w:rPr>
              <w:rFonts w:ascii="Times New Roman" w:hAnsi="Times New Roman" w:cs="Times New Roman"/>
              <w:noProof/>
              <w:sz w:val="24"/>
              <w:vertAlign w:val="superscript"/>
            </w:rPr>
          </w:rPrChange>
        </w:rPr>
        <w:t>]</w:t>
      </w:r>
      <w:r w:rsidR="00D56432" w:rsidRPr="009D2D8B">
        <w:rPr>
          <w:rFonts w:ascii="Times New Roman" w:hAnsi="Times New Roman" w:cs="Times New Roman"/>
          <w:noProof/>
          <w:color w:val="007BB8"/>
          <w:sz w:val="24"/>
          <w:vertAlign w:val="superscript"/>
          <w:rPrChange w:id="1041" w:author="佳煜 张" w:date="2025-09-21T21:19:00Z" w16du:dateUtc="2025-09-21T13:19:00Z">
            <w:rPr>
              <w:rFonts w:ascii="Times New Roman" w:hAnsi="Times New Roman" w:cs="Times New Roman"/>
              <w:sz w:val="24"/>
              <w:vertAlign w:val="superscript"/>
            </w:rPr>
          </w:rPrChange>
        </w:rPr>
        <w:fldChar w:fldCharType="end"/>
      </w:r>
    </w:p>
    <w:p w14:paraId="44E04D3A" w14:textId="41EB3E7C" w:rsidR="00DA6E1F" w:rsidRPr="009D2D8B" w:rsidRDefault="00E60AF0">
      <w:pPr>
        <w:spacing w:line="480" w:lineRule="auto"/>
        <w:jc w:val="both"/>
        <w:rPr>
          <w:rFonts w:ascii="Times New Roman" w:hAnsi="Times New Roman" w:cs="Times New Roman"/>
          <w:noProof/>
          <w:color w:val="007BB8"/>
          <w:sz w:val="24"/>
          <w:vertAlign w:val="superscript"/>
          <w:rPrChange w:id="1042" w:author="佳煜 张" w:date="2025-09-21T21:19:00Z" w16du:dateUtc="2025-09-21T13:19:00Z">
            <w:rPr>
              <w:rFonts w:ascii="Times New Roman" w:hAnsi="Times New Roman" w:cs="Times New Roman"/>
              <w:sz w:val="24"/>
            </w:rPr>
          </w:rPrChange>
        </w:rPr>
      </w:pPr>
      <w:del w:id="1043" w:author="佳煜 张" w:date="2025-09-21T14:10:00Z" w16du:dateUtc="2025-09-21T06:10:00Z">
        <w:r w:rsidDel="00D66D97">
          <w:rPr>
            <w:rFonts w:ascii="Times New Roman" w:hAnsi="Times New Roman" w:cs="Times New Roman"/>
            <w:sz w:val="24"/>
          </w:rPr>
          <w:delText>Subgroup analysis revealed heterogeneity in the effects of flavonoids on individuals with different demographic characteristics (age, education level, ethnicity)</w:delText>
        </w:r>
      </w:del>
      <w:del w:id="1044" w:author="佳煜 张" w:date="2025-09-21T12:34:00Z" w16du:dateUtc="2025-09-21T04:34:00Z">
        <w:r w:rsidDel="00344460">
          <w:rPr>
            <w:rFonts w:ascii="Times New Roman" w:hAnsi="Times New Roman" w:cs="Times New Roman"/>
            <w:sz w:val="24"/>
          </w:rPr>
          <w:delText xml:space="preserve"> and </w:delText>
        </w:r>
      </w:del>
      <w:del w:id="1045" w:author="佳煜 张" w:date="2025-09-21T14:10:00Z" w16du:dateUtc="2025-09-21T06:10:00Z">
        <w:r w:rsidDel="00D66D97">
          <w:rPr>
            <w:rFonts w:ascii="Times New Roman" w:hAnsi="Times New Roman" w:cs="Times New Roman"/>
            <w:sz w:val="24"/>
          </w:rPr>
          <w:delText>levels of physical activity.</w:delText>
        </w:r>
      </w:del>
      <w:del w:id="1046" w:author="佳煜 张" w:date="2025-09-21T13:55:00Z" w16du:dateUtc="2025-09-21T05:55:00Z">
        <w:r w:rsidDel="00EF138C">
          <w:rPr>
            <w:rFonts w:ascii="Times New Roman" w:hAnsi="Times New Roman" w:cs="Times New Roman"/>
            <w:sz w:val="24"/>
          </w:rPr>
          <w:delText xml:space="preserve"> This may be attributed to differences in dietary preferences and health awareness among various groups.</w:delText>
        </w:r>
      </w:del>
      <w:del w:id="1047" w:author="佳煜 张" w:date="2025-09-21T18:25:00Z" w16du:dateUtc="2025-09-21T10:25:00Z">
        <w:r w:rsidDel="00D766E4">
          <w:rPr>
            <w:rFonts w:ascii="Times New Roman" w:hAnsi="Times New Roman" w:cs="Times New Roman"/>
            <w:sz w:val="24"/>
          </w:rPr>
          <w:delText xml:space="preserve"> </w:delText>
        </w:r>
      </w:del>
      <w:moveFromRangeStart w:id="1048" w:author="佳煜 张" w:date="2025-09-21T18:24:00Z" w:name="move209371477"/>
      <w:moveFrom w:id="1049" w:author="佳煜 张" w:date="2025-09-21T18:24:00Z" w16du:dateUtc="2025-09-21T10:24:00Z">
        <w:r w:rsidDel="00D766E4">
          <w:rPr>
            <w:rFonts w:ascii="Times New Roman" w:hAnsi="Times New Roman" w:cs="Times New Roman"/>
            <w:sz w:val="24"/>
          </w:rPr>
          <w:t>Evidence suggests that unhealthy eating habits are a significant contributor to the decline in metabolic health.</w:t>
        </w:r>
        <w:r w:rsidDel="00D766E4">
          <w:rPr>
            <w:rFonts w:ascii="Times New Roman" w:hAnsi="Times New Roman" w:cs="Times New Roman"/>
            <w:sz w:val="24"/>
            <w:vertAlign w:val="superscript"/>
          </w:rPr>
          <w:fldChar w:fldCharType="begin"/>
        </w:r>
        <w:r w:rsidDel="00D766E4">
          <w:rPr>
            <w:rFonts w:ascii="Times New Roman" w:hAnsi="Times New Roman" w:cs="Times New Roman"/>
            <w:sz w:val="24"/>
            <w:vertAlign w:val="superscript"/>
          </w:rPr>
          <w:instrText xml:space="preserve"> ADDIN ZOTERO_ITEM CSL_CITATION {"citationID":"eYlfc4WM","properties":{"formattedCitation":"(39)","plainCitation":"(39)","noteIndex":0},"citationItems":[{"id":29,"uris":["http://zotero.org/users/local/2HqMmNMN/items/7WE9TF5A"],"itemData":{"id":29,"type":"article-journal","abstract":"We aimed to investigate associations of dietary intakes with unhealthy metabolic phenotype development, in normal weight and overweight/obese adults separately. A total of 1114 individuals, aged ≥19 years, with healthy phenotype in the third examination cycle of Tehran Lipid and Glucose Study were followed until the fifth examination. Dietary intakes were estimated using the food frequency questionnaires, collected during the study. The participants were grouped as normal weight and overweight/obese according to the baseline body mass index (BMI). Unhealthy metabolic status was determined as having more than one component of metabolic syndrome using the Joint Interim Statement. Regardless of BMI, higher intakes of magnesium, dairy products, poultry, apples/pears, citrus fruits, and tea/coffee decreased the risk of developing unhealthy phenotype, while higher intakes of fast foods, organ meats, and potatoes increased the risk. Food intake can influence the transition to unhealthy phenotype in metabolically healthy adults, irrespective of the BMI status.","container-title":"International Journal of Food Sciences and Nutrition","DOI":"10.1080/09637486.2020.1746955","ISSN":"1465-3478","issue":"7","journalAbbreviation":"Int J Food Sci Nutr","language":"eng","note":"PMID: 32237941","page":"891-901","source":"PubMed","title":"Dietary determinants of unhealthy metabolic phenotype in normal weight and overweight/obese adults: results of a prospective study","title-short":"Dietary determinants of unhealthy metabolic phenotype in normal weight and overweight/obese adults","volume":"71","author":[{"family":"Mirmiran","given":"Parvin"},{"family":"Moslehi","given":"Nazanin"},{"family":"Hosseinpanah","given":"Farhad"},{"family":"Sarbazi","given":"Narges"},{"family":"Azizi","given":"Fereidoun"}],"issued":{"date-parts":[["2020",11]]},"citation-key":"mirmiranDietaryDeterminantsUnhealthy2020"}}],"schema":"https://github.com/citation-style-language/schema/raw/master/csl-citation.json"} </w:instrText>
        </w:r>
        <w:r w:rsidDel="00D766E4">
          <w:rPr>
            <w:rFonts w:ascii="Times New Roman" w:hAnsi="Times New Roman" w:cs="Times New Roman"/>
            <w:sz w:val="24"/>
            <w:vertAlign w:val="superscript"/>
          </w:rPr>
          <w:fldChar w:fldCharType="separate"/>
        </w:r>
        <w:r w:rsidDel="00D766E4">
          <w:rPr>
            <w:rFonts w:ascii="Times New Roman" w:hAnsi="Times New Roman" w:cs="Times New Roman" w:hint="eastAsia"/>
            <w:sz w:val="24"/>
            <w:vertAlign w:val="superscript"/>
          </w:rPr>
          <w:t>(</w:t>
        </w:r>
        <w:r w:rsidDel="00D766E4">
          <w:rPr>
            <w:rFonts w:ascii="Times New Roman" w:hAnsi="Times New Roman" w:cs="Times New Roman"/>
            <w:sz w:val="24"/>
            <w:vertAlign w:val="superscript"/>
          </w:rPr>
          <w:t>39</w:t>
        </w:r>
        <w:r w:rsidDel="00D766E4">
          <w:rPr>
            <w:rFonts w:ascii="Times New Roman" w:hAnsi="Times New Roman" w:cs="Times New Roman" w:hint="eastAsia"/>
            <w:sz w:val="24"/>
            <w:vertAlign w:val="superscript"/>
          </w:rPr>
          <w:t>)</w:t>
        </w:r>
        <w:r w:rsidDel="00D766E4">
          <w:rPr>
            <w:rFonts w:ascii="Times New Roman" w:hAnsi="Times New Roman" w:cs="Times New Roman"/>
            <w:sz w:val="24"/>
            <w:vertAlign w:val="superscript"/>
          </w:rPr>
          <w:fldChar w:fldCharType="end"/>
        </w:r>
        <w:r w:rsidDel="00EF138C">
          <w:rPr>
            <w:rFonts w:ascii="Times New Roman" w:hAnsi="Times New Roman" w:cs="Times New Roman"/>
            <w:sz w:val="24"/>
          </w:rPr>
          <w:t xml:space="preserve"> </w:t>
        </w:r>
      </w:moveFrom>
      <w:moveFromRangeEnd w:id="1048"/>
      <w:del w:id="1050" w:author="佳煜 张" w:date="2025-09-21T13:55:00Z" w16du:dateUtc="2025-09-21T05:55:00Z">
        <w:r w:rsidDel="00EF138C">
          <w:rPr>
            <w:rFonts w:ascii="Times New Roman" w:hAnsi="Times New Roman" w:cs="Times New Roman"/>
            <w:sz w:val="24"/>
          </w:rPr>
          <w:delText>A significant interaction was observed between physical activity and flavonoid intake in the MUO population (p interaction &lt; 0.05). Beyond diet, physical activity is the most critical factor influencing obesity, as it can facilitate weight loss by boosting energy expenditure.</w:delText>
        </w:r>
        <w:r w:rsidDel="00EF138C">
          <w:rPr>
            <w:rFonts w:ascii="Times New Roman" w:hAnsi="Times New Roman" w:cs="Times New Roman"/>
            <w:sz w:val="24"/>
            <w:vertAlign w:val="superscript"/>
          </w:rPr>
          <w:fldChar w:fldCharType="begin"/>
        </w:r>
        <w:r w:rsidDel="00EF138C">
          <w:rPr>
            <w:rFonts w:ascii="Times New Roman" w:hAnsi="Times New Roman" w:cs="Times New Roman"/>
            <w:sz w:val="24"/>
            <w:vertAlign w:val="superscript"/>
          </w:rPr>
          <w:delInstrText xml:space="preserve"> ADDIN ZOTERO_ITEM CSL_CITATION {"citationID":"Y8pMZSJw","properties":{"formattedCitation":"[31], [32]","plainCitation":"[31], [32]","dontUpdate":true,"noteIndex":0},"citationItems":[{"id":76,"uris":["http://zotero.org/users/local/2HqMmNMN/items/HZEBNPN5"],"itemData":{"id":76,"type":"article-journal","abstract":"This paper considers the argument for obesity as a chronic relapsing disease process. Obesity is viewed from an epidemiological model, with an agent affecting the host and producing disease. Food is the primary agent, particularly foods that are high in energy density such as fat, or in sugar-sweetened beverages. An abundance of food, low physical activity and several other environmental factors interact with the genetic susceptibility of the host to produce positive energy balance. The majority of this excess energy is stored as fat in enlarged, and often more numerous fat cells, but some lipid may infiltrate other organs such as the liver (ectopic fat). The enlarged fat cells and ectopic fat produce and secrete a variety of metabolic, hormonal and inflammatory products that produce damage in organs such as the arteries, heart, liver, muscle and pancreas. The magnitude of the obesity and its adverse effects in individuals may relate to the virulence or toxicity of the environment and its interaction with the host. Thus, obesity fits the epidemiological model of a disease process except that the toxic or pathological agent is food rather than a microbe. Reversing obesity will prevent most of its detrimental effects.","container-title":"Obesity Reviews: An Official Journal of the International Association for the Study of Obesity","DOI":"10.1111/obr.12551","ISSN":"1467-789X","issue":"7","journalAbbreviation":"Obes Rev","language":"eng","note":"PMID: 28489290","page":"715-723","source":"PubMed","title":"Obesity: a chronic relapsing progressive disease process. A position statement of the World Obesity Federation","title-short":"Obesity","volume":"18","author":[{"family":"Bray","given":"G. A."},{"family":"Kim","given":"K. K."},{"family":"Wilding","given":"J. P. H."},{"literal":"World Obesity Federation"}],"issued":{"date-parts":[["2017",7]]},"citation-key":"brayObesityChronicRelapsing2017"},"label":"page"},{"id":15,"uris":["http://zotero.org/users/local/2HqMmNMN/items/3QL3U7QQ"],"itemData":{"id":15,"type":"article-journal","abstract":"Overweight and obesity affects more than 66% of the adult population and is associated with a variety of chronic diseases. Weight reduction reduces health risks associated with chronic diseases and is therefore encouraged by major health agencies. Guidelines of the National Heart, Lung, and Blood Institute (NHLBI) encourage a 10% reduction in weight, although considerable literature indicates reduction in health risk with 3% to 5% reduction in weight. Physical activity (PA) is recommended as a component of weight management for prevention of weight gain, for weight loss, and for prevention of weight regain after weight loss. In 2001, the American College of Sports Medicine (ACSM) published a Position Stand that recommended a minimum of 150 min wk(-1) of moderate-intensity PA for overweight and obese adults to improve health; however, 200-300 min wk(-1) was recommended for long-term weight loss. More recent evidence has supported this recommendation and has indicated more PA may be necessary to prevent weight regain after weight loss. To this end, we have reexamined the evidence from 1999 to determine whether there is a level at which PA is effective for prevention of weight gain, for weight loss, and prevention of weight regain. Evidence supports moderate-intensity PA between 150 and 250 min wk(-1) to be effective to prevent weight gain. Moderate-intensity PA between 150 and 250 min wk(-1) will provide only modest weight loss. Greater amounts of PA (&gt;250 min wk(-1)) have been associated with clinically significant weight loss. Moderate-intensity PA between 150 and 250 min wk(-1) will improve weight loss in studies that use moderate diet restriction but not severe diet restriction. Cross-sectional and prospective studies indicate that after weight loss, weight maintenance is improved with PA &gt;250 min wk(-1). However, no evidence from well-designed randomized controlled trials exists to judge the effectiveness of PA for prevention of weight regain after weight loss. Resistance training does not enhance weight loss but may increase fat-free mass and increase loss of fat mass and is associated with reductions in health risk. Existing evidence indicates that endurance PA or resistance training without weight loss improves health risk. There is inadequate evidence to determine whether PA prevents or attenuates detrimental changes in chronic disease risk during weight gain.","container-title":"Medicine and Science in Sports and Exercise","DOI":"10.1249/MSS.0b013e3181949333","ISSN":"1530-0315","issue":"2","journalAbbreviation":"Med Sci Sports Exerc","language":"eng","note":"PMID: 19127177","page":"459-471","source":"PubMed","title":"American College of Sports Medicine Position Stand. Appropriate physical activity intervention strategies for weight loss and prevention of weight regain for adults","volume":"41","author":[{"family":"Donnelly","given":"Joseph E."},{"family":"Blair","given":"Steven N."},{"family":"Jakicic","given":"John M."},{"family":"Manore","given":"Melinda M."},{"family":"Rankin","given":"Janet W."},{"family":"Smith","given":"Bryan K."},{"literal":"American College of Sports Medicine"}],"issued":{"date-parts":[["2009",2]]},"citation-key":"donnellyAmericanCollegeSports2009"},"label":"page"}],"schema":"https://github.com/citation-style-language/schema/raw/master/csl-citation.json"} </w:delInstrText>
        </w:r>
        <w:r w:rsidDel="00EF138C">
          <w:rPr>
            <w:rFonts w:ascii="Times New Roman" w:hAnsi="Times New Roman" w:cs="Times New Roman"/>
            <w:sz w:val="24"/>
            <w:vertAlign w:val="superscript"/>
          </w:rPr>
          <w:fldChar w:fldCharType="separate"/>
        </w:r>
        <w:r w:rsidDel="00EF138C">
          <w:rPr>
            <w:rFonts w:ascii="Times New Roman" w:hAnsi="Times New Roman" w:cs="Times New Roman"/>
            <w:sz w:val="24"/>
            <w:vertAlign w:val="superscript"/>
          </w:rPr>
          <w:delText>(40</w:delText>
        </w:r>
        <w:r w:rsidDel="00EF138C">
          <w:rPr>
            <w:rFonts w:ascii="Times New Roman" w:hAnsi="Times New Roman" w:cs="Times New Roman" w:hint="eastAsia"/>
            <w:sz w:val="24"/>
            <w:vertAlign w:val="superscript"/>
          </w:rPr>
          <w:delText xml:space="preserve">, </w:delText>
        </w:r>
        <w:r w:rsidDel="00EF138C">
          <w:rPr>
            <w:rFonts w:ascii="Times New Roman" w:hAnsi="Times New Roman" w:cs="Times New Roman"/>
            <w:sz w:val="24"/>
            <w:vertAlign w:val="superscript"/>
          </w:rPr>
          <w:delText>41)</w:delText>
        </w:r>
        <w:r w:rsidDel="00EF138C">
          <w:rPr>
            <w:rFonts w:ascii="Times New Roman" w:hAnsi="Times New Roman" w:cs="Times New Roman"/>
            <w:sz w:val="24"/>
            <w:vertAlign w:val="superscript"/>
          </w:rPr>
          <w:fldChar w:fldCharType="end"/>
        </w:r>
        <w:r w:rsidDel="00EF138C">
          <w:rPr>
            <w:rFonts w:ascii="Times New Roman" w:hAnsi="Times New Roman" w:cs="Times New Roman"/>
            <w:sz w:val="24"/>
          </w:rPr>
          <w:delText xml:space="preserve"> Studies have also indicated that increased physical activity can enhance metabolic health in people with obesity. This study further corroborates our findings. Consequently, in the comprehensive intervention strategy for managing obesity, the combination of dietary and exercise interventions may prove to be more beneficial.</w:delText>
        </w:r>
      </w:del>
      <w:ins w:id="1051" w:author="佳煜 张" w:date="2025-09-21T14:10:00Z" w16du:dateUtc="2025-09-21T06:10:00Z">
        <w:r w:rsidR="00D66D97">
          <w:rPr>
            <w:rFonts w:ascii="Times New Roman" w:hAnsi="Times New Roman" w:cs="Times New Roman" w:hint="eastAsia"/>
            <w:sz w:val="24"/>
          </w:rPr>
          <w:t>A</w:t>
        </w:r>
      </w:ins>
      <w:ins w:id="1052" w:author="佳煜 张" w:date="2025-09-21T13:58:00Z">
        <w:r w:rsidR="00E64D47" w:rsidRPr="00E64D47">
          <w:rPr>
            <w:rFonts w:ascii="Times New Roman" w:hAnsi="Times New Roman" w:cs="Times New Roman"/>
            <w:sz w:val="24"/>
          </w:rPr>
          <w:t>lthough the overall tests for interaction did not reach statistical significance, differences in point estimates observed in certain subgroups remain noteworthy. For instance, the protective effect appeared more pronounced among individuals with moderate diet quality (HEI-2015 score 50–70)</w:t>
        </w:r>
      </w:ins>
      <w:ins w:id="1053" w:author="佳煜 张" w:date="2025-09-21T18:20:00Z" w16du:dateUtc="2025-09-21T10:20:00Z">
        <w:r w:rsidR="002618D3">
          <w:rPr>
            <w:rFonts w:ascii="Times New Roman" w:hAnsi="Times New Roman" w:cs="Times New Roman" w:hint="eastAsia"/>
            <w:sz w:val="24"/>
          </w:rPr>
          <w:t xml:space="preserve"> and</w:t>
        </w:r>
      </w:ins>
      <w:ins w:id="1054" w:author="佳煜 张" w:date="2025-09-21T18:21:00Z" w16du:dateUtc="2025-09-21T10:21:00Z">
        <w:r w:rsidR="002618D3">
          <w:rPr>
            <w:rFonts w:ascii="Times New Roman" w:hAnsi="Times New Roman" w:cs="Times New Roman" w:hint="eastAsia"/>
            <w:sz w:val="24"/>
          </w:rPr>
          <w:t xml:space="preserve"> other Hispanic</w:t>
        </w:r>
      </w:ins>
      <w:ins w:id="1055" w:author="佳煜 张" w:date="2025-09-21T13:58:00Z">
        <w:r w:rsidR="00E64D47" w:rsidRPr="00E64D47">
          <w:rPr>
            <w:rFonts w:ascii="Times New Roman" w:hAnsi="Times New Roman" w:cs="Times New Roman"/>
            <w:sz w:val="24"/>
          </w:rPr>
          <w:t xml:space="preserve">. </w:t>
        </w:r>
      </w:ins>
      <w:moveToRangeStart w:id="1056" w:author="佳煜 张" w:date="2025-09-21T18:24:00Z" w:name="move209371477"/>
      <w:moveTo w:id="1057" w:author="佳煜 张" w:date="2025-09-21T18:24:00Z" w16du:dateUtc="2025-09-21T10:24:00Z">
        <w:r w:rsidR="00D766E4">
          <w:rPr>
            <w:rFonts w:ascii="Times New Roman" w:hAnsi="Times New Roman" w:cs="Times New Roman"/>
            <w:sz w:val="24"/>
          </w:rPr>
          <w:t xml:space="preserve">Evidence </w:t>
        </w:r>
      </w:moveTo>
      <w:ins w:id="1058" w:author="佳煜 张" w:date="2025-09-21T18:24:00Z" w16du:dateUtc="2025-09-21T10:24:00Z">
        <w:r w:rsidR="00D766E4">
          <w:rPr>
            <w:rFonts w:ascii="Times New Roman" w:hAnsi="Times New Roman" w:cs="Times New Roman" w:hint="eastAsia"/>
            <w:sz w:val="24"/>
          </w:rPr>
          <w:t xml:space="preserve">have </w:t>
        </w:r>
      </w:ins>
      <w:moveTo w:id="1059" w:author="佳煜 张" w:date="2025-09-21T18:24:00Z" w16du:dateUtc="2025-09-21T10:24:00Z">
        <w:r w:rsidR="00D766E4">
          <w:rPr>
            <w:rFonts w:ascii="Times New Roman" w:hAnsi="Times New Roman" w:cs="Times New Roman"/>
            <w:sz w:val="24"/>
          </w:rPr>
          <w:t>suggest</w:t>
        </w:r>
        <w:del w:id="1060" w:author="佳煜 张" w:date="2025-09-21T18:24:00Z" w16du:dateUtc="2025-09-21T10:24:00Z">
          <w:r w:rsidR="00D766E4" w:rsidDel="00D766E4">
            <w:rPr>
              <w:rFonts w:ascii="Times New Roman" w:hAnsi="Times New Roman" w:cs="Times New Roman"/>
              <w:sz w:val="24"/>
            </w:rPr>
            <w:delText>s</w:delText>
          </w:r>
        </w:del>
      </w:moveTo>
      <w:ins w:id="1061" w:author="佳煜 张" w:date="2025-09-21T18:24:00Z" w16du:dateUtc="2025-09-21T10:24:00Z">
        <w:r w:rsidR="00D766E4">
          <w:rPr>
            <w:rFonts w:ascii="Times New Roman" w:hAnsi="Times New Roman" w:cs="Times New Roman" w:hint="eastAsia"/>
            <w:sz w:val="24"/>
          </w:rPr>
          <w:t>ed</w:t>
        </w:r>
      </w:ins>
      <w:moveTo w:id="1062" w:author="佳煜 张" w:date="2025-09-21T18:24:00Z" w16du:dateUtc="2025-09-21T10:24:00Z">
        <w:r w:rsidR="00D766E4">
          <w:rPr>
            <w:rFonts w:ascii="Times New Roman" w:hAnsi="Times New Roman" w:cs="Times New Roman"/>
            <w:sz w:val="24"/>
          </w:rPr>
          <w:t xml:space="preserve"> that unhealthy eating habits are a significant contributor to the decline in metabolic health</w:t>
        </w:r>
        <w:del w:id="1063" w:author="佳煜 张" w:date="2025-09-21T18:25:00Z" w16du:dateUtc="2025-09-21T10:25:00Z">
          <w:r w:rsidR="00D766E4" w:rsidRPr="009D2D8B" w:rsidDel="00D766E4">
            <w:rPr>
              <w:rFonts w:ascii="Times New Roman" w:hAnsi="Times New Roman" w:cs="Times New Roman"/>
              <w:noProof/>
              <w:color w:val="007BB8"/>
              <w:sz w:val="24"/>
              <w:vertAlign w:val="superscript"/>
              <w:rPrChange w:id="1064" w:author="佳煜 张" w:date="2025-09-21T21:19:00Z" w16du:dateUtc="2025-09-21T13:19:00Z">
                <w:rPr>
                  <w:rFonts w:ascii="Times New Roman" w:hAnsi="Times New Roman" w:cs="Times New Roman"/>
                  <w:sz w:val="24"/>
                </w:rPr>
              </w:rPrChange>
            </w:rPr>
            <w:delText>.</w:delText>
          </w:r>
        </w:del>
        <w:del w:id="1065" w:author="佳煜 张" w:date="2025-09-21T20:45:00Z" w16du:dateUtc="2025-09-21T12:45:00Z">
          <w:r w:rsidR="00D766E4" w:rsidRPr="009D2D8B" w:rsidDel="00D56432">
            <w:rPr>
              <w:rFonts w:ascii="Times New Roman" w:hAnsi="Times New Roman" w:cs="Times New Roman"/>
              <w:noProof/>
              <w:color w:val="007BB8"/>
              <w:sz w:val="24"/>
              <w:vertAlign w:val="superscript"/>
              <w:rPrChange w:id="1066" w:author="佳煜 张" w:date="2025-09-21T21:19:00Z" w16du:dateUtc="2025-09-21T13:19:00Z">
                <w:rPr>
                  <w:rFonts w:ascii="Times New Roman" w:hAnsi="Times New Roman" w:cs="Times New Roman"/>
                  <w:sz w:val="24"/>
                  <w:vertAlign w:val="superscript"/>
                </w:rPr>
              </w:rPrChange>
            </w:rPr>
            <w:fldChar w:fldCharType="begin"/>
          </w:r>
          <w:r w:rsidR="00D766E4" w:rsidRPr="009D2D8B" w:rsidDel="00D56432">
            <w:rPr>
              <w:rFonts w:ascii="Times New Roman" w:hAnsi="Times New Roman" w:cs="Times New Roman"/>
              <w:noProof/>
              <w:color w:val="007BB8"/>
              <w:sz w:val="24"/>
              <w:vertAlign w:val="superscript"/>
              <w:rPrChange w:id="1067" w:author="佳煜 张" w:date="2025-09-21T21:19:00Z" w16du:dateUtc="2025-09-21T13:19:00Z">
                <w:rPr>
                  <w:rFonts w:ascii="Times New Roman" w:hAnsi="Times New Roman" w:cs="Times New Roman"/>
                  <w:sz w:val="24"/>
                  <w:vertAlign w:val="superscript"/>
                </w:rPr>
              </w:rPrChange>
            </w:rPr>
            <w:delInstrText xml:space="preserve"> ADDIN ZOTERO_ITEM CSL_CITATION {"citationID":"eYlfc4WM","properties":{"formattedCitation":"(39)","plainCitation":"(39)","noteIndex":0},"citationItems":[{"id":29,"uris":["http://zotero.org/users/local/2HqMmNMN/items/7WE9TF5A"],"itemData":{"id":29,"type":"article-journal","abstract":"We aimed to investigate associations of dietary intakes with unhealthy metabolic phenotype development, in normal weight and overweight/obese adults separately. A total of 1114 individuals, aged ≥19 years, with healthy phenotype in the third examination cycle of Tehran Lipid and Glucose Study were followed until the fifth examination. Dietary intakes were estimated using the food frequency questionnaires, collected during the study. The participants were grouped as normal weight and overweight/obese according to the baseline body mass index (BMI). Unhealthy metabolic status was determined as having more than one component of metabolic syndrome using the Joint Interim Statement. Regardless of BMI, higher intakes of magnesium, dairy products, poultry, apples/pears, citrus fruits, and tea/coffee decreased the risk of developing unhealthy phenotype, while higher intakes of fast foods, organ meats, and potatoes increased the risk. Food intake can influence the transition to unhealthy phenotype in metabolically healthy adults, irrespective of the BMI status.","container-title":"International Journal of Food Sciences and Nutrition","DOI":"10.1080/09637486.2020.1746955","ISSN":"1465-3478","issue":"7","journalAbbreviation":"Int J Food Sci Nutr","language":"eng","note":"PMID: 32237941","page":"891-901","source":"PubMed","title":"Dietary determinants of unhealthy metabolic phenotype in normal weight and overweight/obese adults: results of a prospective study","title-short":"Dietary determinants of unhealthy metabolic phenotype in normal weight and overweight/obese adults","volume":"71","author":[{"family":"Mirmiran","given":"Parvin"},{"family":"Moslehi","given":"Nazanin"},{"family":"Hosseinpanah","given":"Farhad"},{"family":"Sarbazi","given":"Narges"},{"family":"Azizi","given":"Fereidoun"}],"issued":{"date-parts":[["2020",11]]},"citation-key":"mirmiranDietaryDeterminantsUnhealthy2020"}}],"schema":"https://github.com/citation-style-language/schema/raw/master/csl-citation.json"} </w:delInstrText>
          </w:r>
          <w:r w:rsidR="00D766E4" w:rsidRPr="009D2D8B" w:rsidDel="00D56432">
            <w:rPr>
              <w:rFonts w:ascii="Times New Roman" w:hAnsi="Times New Roman" w:cs="Times New Roman"/>
              <w:noProof/>
              <w:color w:val="007BB8"/>
              <w:sz w:val="24"/>
              <w:vertAlign w:val="superscript"/>
              <w:rPrChange w:id="1068" w:author="佳煜 张" w:date="2025-09-21T21:19:00Z" w16du:dateUtc="2025-09-21T13:19:00Z">
                <w:rPr>
                  <w:rFonts w:ascii="Times New Roman" w:hAnsi="Times New Roman" w:cs="Times New Roman"/>
                  <w:sz w:val="24"/>
                  <w:vertAlign w:val="superscript"/>
                </w:rPr>
              </w:rPrChange>
            </w:rPr>
            <w:fldChar w:fldCharType="separate"/>
          </w:r>
          <w:r w:rsidR="00D766E4" w:rsidRPr="009D2D8B" w:rsidDel="00D56432">
            <w:rPr>
              <w:rFonts w:ascii="Times New Roman" w:hAnsi="Times New Roman" w:cs="Times New Roman" w:hint="eastAsia"/>
              <w:noProof/>
              <w:color w:val="007BB8"/>
              <w:sz w:val="24"/>
              <w:vertAlign w:val="superscript"/>
              <w:rPrChange w:id="1069" w:author="佳煜 张" w:date="2025-09-21T21:19:00Z" w16du:dateUtc="2025-09-21T13:19:00Z">
                <w:rPr>
                  <w:rFonts w:ascii="Times New Roman" w:hAnsi="Times New Roman" w:cs="Times New Roman" w:hint="eastAsia"/>
                  <w:sz w:val="24"/>
                  <w:vertAlign w:val="superscript"/>
                </w:rPr>
              </w:rPrChange>
            </w:rPr>
            <w:delText>(</w:delText>
          </w:r>
          <w:r w:rsidR="00D766E4" w:rsidRPr="009D2D8B" w:rsidDel="00D56432">
            <w:rPr>
              <w:rFonts w:ascii="Times New Roman" w:hAnsi="Times New Roman" w:cs="Times New Roman"/>
              <w:noProof/>
              <w:color w:val="007BB8"/>
              <w:sz w:val="24"/>
              <w:vertAlign w:val="superscript"/>
              <w:rPrChange w:id="1070" w:author="佳煜 张" w:date="2025-09-21T21:19:00Z" w16du:dateUtc="2025-09-21T13:19:00Z">
                <w:rPr>
                  <w:rFonts w:ascii="Times New Roman" w:hAnsi="Times New Roman" w:cs="Times New Roman"/>
                  <w:sz w:val="24"/>
                  <w:vertAlign w:val="superscript"/>
                </w:rPr>
              </w:rPrChange>
            </w:rPr>
            <w:delText>39</w:delText>
          </w:r>
          <w:r w:rsidR="00D766E4" w:rsidRPr="009D2D8B" w:rsidDel="00D56432">
            <w:rPr>
              <w:rFonts w:ascii="Times New Roman" w:hAnsi="Times New Roman" w:cs="Times New Roman" w:hint="eastAsia"/>
              <w:noProof/>
              <w:color w:val="007BB8"/>
              <w:sz w:val="24"/>
              <w:vertAlign w:val="superscript"/>
              <w:rPrChange w:id="1071" w:author="佳煜 张" w:date="2025-09-21T21:19:00Z" w16du:dateUtc="2025-09-21T13:19:00Z">
                <w:rPr>
                  <w:rFonts w:ascii="Times New Roman" w:hAnsi="Times New Roman" w:cs="Times New Roman" w:hint="eastAsia"/>
                  <w:sz w:val="24"/>
                  <w:vertAlign w:val="superscript"/>
                </w:rPr>
              </w:rPrChange>
            </w:rPr>
            <w:delText>)</w:delText>
          </w:r>
          <w:r w:rsidR="00D766E4" w:rsidRPr="009D2D8B" w:rsidDel="00D56432">
            <w:rPr>
              <w:rFonts w:ascii="Times New Roman" w:hAnsi="Times New Roman" w:cs="Times New Roman"/>
              <w:noProof/>
              <w:color w:val="007BB8"/>
              <w:sz w:val="24"/>
              <w:vertAlign w:val="superscript"/>
              <w:rPrChange w:id="1072" w:author="佳煜 张" w:date="2025-09-21T21:19:00Z" w16du:dateUtc="2025-09-21T13:19:00Z">
                <w:rPr>
                  <w:rFonts w:ascii="Times New Roman" w:hAnsi="Times New Roman" w:cs="Times New Roman"/>
                  <w:sz w:val="24"/>
                  <w:vertAlign w:val="superscript"/>
                </w:rPr>
              </w:rPrChange>
            </w:rPr>
            <w:fldChar w:fldCharType="end"/>
          </w:r>
        </w:del>
      </w:moveTo>
      <w:moveToRangeEnd w:id="1056"/>
      <w:r w:rsidR="00D56432" w:rsidRPr="009D2D8B">
        <w:rPr>
          <w:rFonts w:ascii="Times New Roman" w:hAnsi="Times New Roman" w:cs="Times New Roman"/>
          <w:noProof/>
          <w:color w:val="007BB8"/>
          <w:sz w:val="24"/>
          <w:vertAlign w:val="superscript"/>
          <w:rPrChange w:id="1073" w:author="佳煜 张" w:date="2025-09-21T21:19:00Z" w16du:dateUtc="2025-09-21T13:19:00Z">
            <w:rPr>
              <w:rFonts w:ascii="Times New Roman" w:hAnsi="Times New Roman" w:cs="Times New Roman"/>
              <w:sz w:val="24"/>
              <w:vertAlign w:val="superscript"/>
            </w:rPr>
          </w:rPrChange>
        </w:rPr>
        <w:fldChar w:fldCharType="begin">
          <w:fldData xml:space="preserve">PEVuZE5vdGU+PENpdGU+PEF1dGhvcj5NaXJtaXJhbjwvQXV0aG9yPjxZZWFyPjIwMjA8L1llYXI+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==
</w:fldData>
        </w:fldChar>
      </w:r>
      <w:r w:rsidR="004E0B8D" w:rsidRPr="009D2D8B">
        <w:rPr>
          <w:rFonts w:ascii="Times New Roman" w:hAnsi="Times New Roman" w:cs="Times New Roman"/>
          <w:noProof/>
          <w:color w:val="007BB8"/>
          <w:sz w:val="24"/>
          <w:vertAlign w:val="superscript"/>
          <w:rPrChange w:id="1074" w:author="佳煜 张" w:date="2025-09-21T21:19:00Z" w16du:dateUtc="2025-09-21T13:19:00Z">
            <w:rPr>
              <w:rFonts w:ascii="Times New Roman" w:hAnsi="Times New Roman" w:cs="Times New Roman"/>
              <w:sz w:val="24"/>
              <w:vertAlign w:val="superscript"/>
            </w:rPr>
          </w:rPrChange>
        </w:rPr>
        <w:instrText xml:space="preserve"> ADDIN EN.CITE </w:instrText>
      </w:r>
      <w:r w:rsidR="004E0B8D" w:rsidRPr="009D2D8B">
        <w:rPr>
          <w:rFonts w:ascii="Times New Roman" w:hAnsi="Times New Roman" w:cs="Times New Roman"/>
          <w:noProof/>
          <w:color w:val="007BB8"/>
          <w:sz w:val="24"/>
          <w:vertAlign w:val="superscript"/>
          <w:rPrChange w:id="1075" w:author="佳煜 张" w:date="2025-09-21T21:19:00Z" w16du:dateUtc="2025-09-21T13:19:00Z">
            <w:rPr>
              <w:rFonts w:ascii="Times New Roman" w:hAnsi="Times New Roman" w:cs="Times New Roman"/>
              <w:sz w:val="24"/>
              <w:vertAlign w:val="superscript"/>
            </w:rPr>
          </w:rPrChange>
        </w:rPr>
        <w:fldChar w:fldCharType="begin">
          <w:fldData xml:space="preserve">PEVuZE5vdGU+PENpdGU+PEF1dGhvcj5NaXJtaXJhbjwvQXV0aG9yPjxZZWFyPjIwMjA8L1llYXI+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==
</w:fldData>
        </w:fldChar>
      </w:r>
      <w:r w:rsidR="004E0B8D" w:rsidRPr="009D2D8B">
        <w:rPr>
          <w:rFonts w:ascii="Times New Roman" w:hAnsi="Times New Roman" w:cs="Times New Roman"/>
          <w:noProof/>
          <w:color w:val="007BB8"/>
          <w:sz w:val="24"/>
          <w:vertAlign w:val="superscript"/>
          <w:rPrChange w:id="1076" w:author="佳煜 张" w:date="2025-09-21T21:19:00Z" w16du:dateUtc="2025-09-21T13:19:00Z">
            <w:rPr>
              <w:rFonts w:ascii="Times New Roman" w:hAnsi="Times New Roman" w:cs="Times New Roman"/>
              <w:sz w:val="24"/>
              <w:vertAlign w:val="superscript"/>
            </w:rPr>
          </w:rPrChange>
        </w:rPr>
        <w:instrText xml:space="preserve"> ADDIN EN.CITE.DATA </w:instrText>
      </w:r>
      <w:r w:rsidR="004E0B8D" w:rsidRPr="009D2D8B">
        <w:rPr>
          <w:rFonts w:ascii="Times New Roman" w:hAnsi="Times New Roman" w:cs="Times New Roman"/>
          <w:noProof/>
          <w:color w:val="007BB8"/>
          <w:sz w:val="24"/>
          <w:vertAlign w:val="superscript"/>
          <w:rPrChange w:id="1077" w:author="佳煜 张" w:date="2025-09-21T21:19:00Z" w16du:dateUtc="2025-09-21T13:19:00Z">
            <w:rPr>
              <w:rFonts w:ascii="Times New Roman" w:hAnsi="Times New Roman" w:cs="Times New Roman"/>
              <w:sz w:val="24"/>
              <w:vertAlign w:val="superscript"/>
            </w:rPr>
          </w:rPrChange>
        </w:rPr>
      </w:r>
      <w:r w:rsidR="004E0B8D" w:rsidRPr="009D2D8B">
        <w:rPr>
          <w:rFonts w:ascii="Times New Roman" w:hAnsi="Times New Roman" w:cs="Times New Roman"/>
          <w:noProof/>
          <w:color w:val="007BB8"/>
          <w:sz w:val="24"/>
          <w:vertAlign w:val="superscript"/>
          <w:rPrChange w:id="1078" w:author="佳煜 张" w:date="2025-09-21T21:19:00Z" w16du:dateUtc="2025-09-21T13:19:00Z">
            <w:rPr>
              <w:rFonts w:ascii="Times New Roman" w:hAnsi="Times New Roman" w:cs="Times New Roman"/>
              <w:sz w:val="24"/>
              <w:vertAlign w:val="superscript"/>
            </w:rPr>
          </w:rPrChange>
        </w:rPr>
        <w:fldChar w:fldCharType="end"/>
      </w:r>
      <w:r w:rsidR="00D56432" w:rsidRPr="009D2D8B">
        <w:rPr>
          <w:rFonts w:ascii="Times New Roman" w:hAnsi="Times New Roman" w:cs="Times New Roman"/>
          <w:noProof/>
          <w:color w:val="007BB8"/>
          <w:sz w:val="24"/>
          <w:vertAlign w:val="superscript"/>
          <w:rPrChange w:id="1079" w:author="佳煜 张" w:date="2025-09-21T21:19:00Z" w16du:dateUtc="2025-09-21T13:19:00Z">
            <w:rPr>
              <w:rFonts w:ascii="Times New Roman" w:hAnsi="Times New Roman" w:cs="Times New Roman"/>
              <w:sz w:val="24"/>
              <w:vertAlign w:val="superscript"/>
            </w:rPr>
          </w:rPrChange>
        </w:rPr>
        <w:fldChar w:fldCharType="separate"/>
      </w:r>
      <w:r w:rsidR="004E0B8D" w:rsidRPr="009D2D8B">
        <w:rPr>
          <w:rFonts w:ascii="Times New Roman" w:hAnsi="Times New Roman" w:cs="Times New Roman"/>
          <w:noProof/>
          <w:color w:val="007BB8"/>
          <w:sz w:val="24"/>
          <w:vertAlign w:val="superscript"/>
          <w:rPrChange w:id="1080" w:author="佳煜 张" w:date="2025-09-21T21:19:00Z" w16du:dateUtc="2025-09-21T13:19:00Z">
            <w:rPr>
              <w:rFonts w:ascii="Times New Roman" w:hAnsi="Times New Roman" w:cs="Times New Roman"/>
              <w:noProof/>
              <w:sz w:val="24"/>
              <w:vertAlign w:val="superscript"/>
            </w:rPr>
          </w:rPrChange>
        </w:rPr>
        <w:t>[</w:t>
      </w:r>
      <w:r w:rsidR="00CF74EC" w:rsidRPr="009D2D8B">
        <w:rPr>
          <w:rFonts w:ascii="Times New Roman" w:hAnsi="Times New Roman" w:cs="Times New Roman"/>
          <w:noProof/>
          <w:color w:val="007BB8"/>
          <w:sz w:val="24"/>
          <w:vertAlign w:val="superscript"/>
          <w:rPrChange w:id="1081" w:author="佳煜 张" w:date="2025-09-21T21:19:00Z" w16du:dateUtc="2025-09-21T13:19:00Z">
            <w:rPr>
              <w:rFonts w:ascii="Times New Roman" w:hAnsi="Times New Roman" w:cs="Times New Roman"/>
              <w:noProof/>
              <w:sz w:val="24"/>
              <w:vertAlign w:val="superscript"/>
            </w:rPr>
          </w:rPrChange>
        </w:rPr>
        <w:fldChar w:fldCharType="begin"/>
      </w:r>
      <w:r w:rsidR="00CF74EC" w:rsidRPr="009D2D8B">
        <w:rPr>
          <w:rFonts w:ascii="Times New Roman" w:hAnsi="Times New Roman" w:cs="Times New Roman"/>
          <w:noProof/>
          <w:color w:val="007BB8"/>
          <w:sz w:val="24"/>
          <w:vertAlign w:val="superscript"/>
          <w:rPrChange w:id="1082" w:author="佳煜 张" w:date="2025-09-21T21:19:00Z" w16du:dateUtc="2025-09-21T13:19:00Z">
            <w:rPr>
              <w:rFonts w:ascii="Times New Roman" w:hAnsi="Times New Roman" w:cs="Times New Roman"/>
              <w:noProof/>
              <w:sz w:val="24"/>
              <w:vertAlign w:val="superscript"/>
            </w:rPr>
          </w:rPrChange>
        </w:rPr>
        <w:instrText xml:space="preserve"> HYPERLINK \l "_ENREF_39" \o "Mirmiran, 2020 #42" </w:instrText>
      </w:r>
      <w:r w:rsidR="00CF74EC" w:rsidRPr="009D2D8B">
        <w:rPr>
          <w:rFonts w:ascii="Times New Roman" w:hAnsi="Times New Roman" w:cs="Times New Roman"/>
          <w:noProof/>
          <w:color w:val="007BB8"/>
          <w:sz w:val="24"/>
          <w:vertAlign w:val="superscript"/>
          <w:rPrChange w:id="1083" w:author="佳煜 张" w:date="2025-09-21T21:19:00Z" w16du:dateUtc="2025-09-21T13:19:00Z">
            <w:rPr>
              <w:rFonts w:ascii="Times New Roman" w:hAnsi="Times New Roman" w:cs="Times New Roman"/>
              <w:noProof/>
              <w:sz w:val="24"/>
              <w:vertAlign w:val="superscript"/>
            </w:rPr>
          </w:rPrChange>
        </w:rPr>
      </w:r>
      <w:r w:rsidR="00CF74EC" w:rsidRPr="009D2D8B">
        <w:rPr>
          <w:rFonts w:ascii="Times New Roman" w:hAnsi="Times New Roman" w:cs="Times New Roman"/>
          <w:noProof/>
          <w:color w:val="007BB8"/>
          <w:sz w:val="24"/>
          <w:vertAlign w:val="superscript"/>
          <w:rPrChange w:id="1084" w:author="佳煜 张" w:date="2025-09-21T21:19:00Z" w16du:dateUtc="2025-09-21T13:19:00Z">
            <w:rPr>
              <w:rFonts w:ascii="Times New Roman" w:hAnsi="Times New Roman" w:cs="Times New Roman"/>
              <w:noProof/>
              <w:sz w:val="24"/>
              <w:vertAlign w:val="superscript"/>
            </w:rPr>
          </w:rPrChange>
        </w:rPr>
        <w:fldChar w:fldCharType="separate"/>
      </w:r>
      <w:r w:rsidR="00CF74EC" w:rsidRPr="009D2D8B">
        <w:rPr>
          <w:rFonts w:ascii="Times New Roman" w:hAnsi="Times New Roman" w:cs="Times New Roman"/>
          <w:noProof/>
          <w:color w:val="007BB8"/>
          <w:sz w:val="24"/>
          <w:vertAlign w:val="superscript"/>
          <w:rPrChange w:id="1085" w:author="佳煜 张" w:date="2025-09-21T21:19:00Z" w16du:dateUtc="2025-09-21T13:19:00Z">
            <w:rPr>
              <w:rFonts w:ascii="Times New Roman" w:hAnsi="Times New Roman" w:cs="Times New Roman"/>
              <w:noProof/>
              <w:sz w:val="24"/>
              <w:vertAlign w:val="superscript"/>
            </w:rPr>
          </w:rPrChange>
        </w:rPr>
        <w:t>39</w:t>
      </w:r>
      <w:r w:rsidR="00CF74EC" w:rsidRPr="009D2D8B">
        <w:rPr>
          <w:rFonts w:ascii="Times New Roman" w:hAnsi="Times New Roman" w:cs="Times New Roman"/>
          <w:noProof/>
          <w:color w:val="007BB8"/>
          <w:sz w:val="24"/>
          <w:vertAlign w:val="superscript"/>
          <w:rPrChange w:id="1086" w:author="佳煜 张" w:date="2025-09-21T21:19:00Z" w16du:dateUtc="2025-09-21T13:19:00Z">
            <w:rPr>
              <w:rFonts w:ascii="Times New Roman" w:hAnsi="Times New Roman" w:cs="Times New Roman"/>
              <w:noProof/>
              <w:sz w:val="24"/>
              <w:vertAlign w:val="superscript"/>
            </w:rPr>
          </w:rPrChange>
        </w:rPr>
        <w:fldChar w:fldCharType="end"/>
      </w:r>
      <w:r w:rsidR="004E0B8D" w:rsidRPr="009D2D8B">
        <w:rPr>
          <w:rFonts w:ascii="Times New Roman" w:hAnsi="Times New Roman" w:cs="Times New Roman"/>
          <w:noProof/>
          <w:color w:val="007BB8"/>
          <w:sz w:val="24"/>
          <w:vertAlign w:val="superscript"/>
          <w:rPrChange w:id="1087" w:author="佳煜 张" w:date="2025-09-21T21:19:00Z" w16du:dateUtc="2025-09-21T13:19:00Z">
            <w:rPr>
              <w:rFonts w:ascii="Times New Roman" w:hAnsi="Times New Roman" w:cs="Times New Roman"/>
              <w:noProof/>
              <w:sz w:val="24"/>
              <w:vertAlign w:val="superscript"/>
            </w:rPr>
          </w:rPrChange>
        </w:rPr>
        <w:t>]</w:t>
      </w:r>
      <w:r w:rsidR="00D56432" w:rsidRPr="009D2D8B">
        <w:rPr>
          <w:rFonts w:ascii="Times New Roman" w:hAnsi="Times New Roman" w:cs="Times New Roman"/>
          <w:noProof/>
          <w:color w:val="007BB8"/>
          <w:sz w:val="24"/>
          <w:vertAlign w:val="superscript"/>
          <w:rPrChange w:id="1088" w:author="佳煜 张" w:date="2025-09-21T21:19:00Z" w16du:dateUtc="2025-09-21T13:19:00Z">
            <w:rPr>
              <w:rFonts w:ascii="Times New Roman" w:hAnsi="Times New Roman" w:cs="Times New Roman"/>
              <w:sz w:val="24"/>
              <w:vertAlign w:val="superscript"/>
            </w:rPr>
          </w:rPrChange>
        </w:rPr>
        <w:fldChar w:fldCharType="end"/>
      </w:r>
      <w:ins w:id="1089" w:author="佳煜 张" w:date="2025-09-21T18:25:00Z" w16du:dateUtc="2025-09-21T10:25:00Z">
        <w:r w:rsidR="00D766E4">
          <w:rPr>
            <w:rFonts w:ascii="Times New Roman" w:hAnsi="Times New Roman" w:cs="Times New Roman" w:hint="eastAsia"/>
            <w:sz w:val="24"/>
          </w:rPr>
          <w:t>, a</w:t>
        </w:r>
      </w:ins>
      <w:ins w:id="1090" w:author="佳煜 张" w:date="2025-09-21T18:24:00Z" w16du:dateUtc="2025-09-21T10:24:00Z">
        <w:r w:rsidR="00D766E4">
          <w:rPr>
            <w:rFonts w:ascii="Times New Roman" w:hAnsi="Times New Roman" w:cs="Times New Roman" w:hint="eastAsia"/>
            <w:sz w:val="24"/>
          </w:rPr>
          <w:t>nd our study</w:t>
        </w:r>
      </w:ins>
      <w:ins w:id="1091" w:author="佳煜 张" w:date="2025-09-21T13:58:00Z">
        <w:r w:rsidR="00E64D47" w:rsidRPr="00E64D47">
          <w:rPr>
            <w:rFonts w:ascii="Times New Roman" w:hAnsi="Times New Roman" w:cs="Times New Roman"/>
            <w:sz w:val="24"/>
          </w:rPr>
          <w:t xml:space="preserve"> suggests that flavonoids may act synergistically with an overall healthy dietary pattern rather than in </w:t>
        </w:r>
        <w:commentRangeStart w:id="1092"/>
        <w:r w:rsidR="00E64D47" w:rsidRPr="00E64D47">
          <w:rPr>
            <w:rFonts w:ascii="Times New Roman" w:hAnsi="Times New Roman" w:cs="Times New Roman"/>
            <w:sz w:val="24"/>
          </w:rPr>
          <w:lastRenderedPageBreak/>
          <w:t>isolation</w:t>
        </w:r>
      </w:ins>
      <w:commentRangeEnd w:id="1092"/>
      <w:ins w:id="1093" w:author="佳煜 张" w:date="2025-09-21T13:59:00Z" w16du:dateUtc="2025-09-21T05:59:00Z">
        <w:r w:rsidR="00491862">
          <w:rPr>
            <w:rStyle w:val="af6"/>
          </w:rPr>
          <w:commentReference w:id="1092"/>
        </w:r>
        <w:r w:rsidR="00491862">
          <w:rPr>
            <w:rFonts w:ascii="Times New Roman" w:hAnsi="Times New Roman" w:cs="Times New Roman" w:hint="eastAsia"/>
            <w:sz w:val="24"/>
          </w:rPr>
          <w:t>.</w:t>
        </w:r>
      </w:ins>
      <w:r w:rsidR="00F50A85" w:rsidRPr="009D2D8B">
        <w:rPr>
          <w:rFonts w:ascii="Times New Roman" w:hAnsi="Times New Roman" w:cs="Times New Roman"/>
          <w:noProof/>
          <w:color w:val="007BB8"/>
          <w:sz w:val="24"/>
          <w:vertAlign w:val="superscript"/>
          <w:rPrChange w:id="1094" w:author="佳煜 张" w:date="2025-09-21T21:19:00Z" w16du:dateUtc="2025-09-21T13:19:00Z">
            <w:rPr>
              <w:rFonts w:ascii="Times New Roman" w:hAnsi="Times New Roman" w:cs="Times New Roman"/>
              <w:sz w:val="24"/>
              <w:vertAlign w:val="superscript"/>
            </w:rPr>
          </w:rPrChange>
        </w:rPr>
        <w:fldChar w:fldCharType="begin">
          <w:fldData xml:space="preserve">PEVuZE5vdGU+PENpdGU+PEF1dGhvcj5Cb25kb25ubzwvQXV0aG9yPjxZZWFyPjIwMjM8L1llYXI+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</w:fldData>
        </w:fldChar>
      </w:r>
      <w:r w:rsidR="004E0B8D" w:rsidRPr="009D2D8B">
        <w:rPr>
          <w:rFonts w:ascii="Times New Roman" w:hAnsi="Times New Roman" w:cs="Times New Roman"/>
          <w:noProof/>
          <w:color w:val="007BB8"/>
          <w:sz w:val="24"/>
          <w:vertAlign w:val="superscript"/>
          <w:rPrChange w:id="1095" w:author="佳煜 张" w:date="2025-09-21T21:19:00Z" w16du:dateUtc="2025-09-21T13:19:00Z">
            <w:rPr>
              <w:rFonts w:ascii="Times New Roman" w:hAnsi="Times New Roman" w:cs="Times New Roman"/>
              <w:sz w:val="24"/>
              <w:vertAlign w:val="superscript"/>
            </w:rPr>
          </w:rPrChange>
        </w:rPr>
        <w:instrText xml:space="preserve"> ADDIN EN.CITE </w:instrText>
      </w:r>
      <w:r w:rsidR="004E0B8D" w:rsidRPr="009D2D8B">
        <w:rPr>
          <w:rFonts w:ascii="Times New Roman" w:hAnsi="Times New Roman" w:cs="Times New Roman"/>
          <w:noProof/>
          <w:color w:val="007BB8"/>
          <w:sz w:val="24"/>
          <w:vertAlign w:val="superscript"/>
          <w:rPrChange w:id="1096" w:author="佳煜 张" w:date="2025-09-21T21:19:00Z" w16du:dateUtc="2025-09-21T13:19:00Z">
            <w:rPr>
              <w:rFonts w:ascii="Times New Roman" w:hAnsi="Times New Roman" w:cs="Times New Roman"/>
              <w:sz w:val="24"/>
              <w:vertAlign w:val="superscript"/>
            </w:rPr>
          </w:rPrChange>
        </w:rPr>
        <w:fldChar w:fldCharType="begin">
          <w:fldData xml:space="preserve">PEVuZE5vdGU+PENpdGU+PEF1dGhvcj5Cb25kb25ubzwvQXV0aG9yPjxZZWFyPjIwMjM8L1llYXI+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</w:fldData>
        </w:fldChar>
      </w:r>
      <w:r w:rsidR="004E0B8D" w:rsidRPr="009D2D8B">
        <w:rPr>
          <w:rFonts w:ascii="Times New Roman" w:hAnsi="Times New Roman" w:cs="Times New Roman"/>
          <w:noProof/>
          <w:color w:val="007BB8"/>
          <w:sz w:val="24"/>
          <w:vertAlign w:val="superscript"/>
          <w:rPrChange w:id="1097" w:author="佳煜 张" w:date="2025-09-21T21:19:00Z" w16du:dateUtc="2025-09-21T13:19:00Z">
            <w:rPr>
              <w:rFonts w:ascii="Times New Roman" w:hAnsi="Times New Roman" w:cs="Times New Roman"/>
              <w:sz w:val="24"/>
              <w:vertAlign w:val="superscript"/>
            </w:rPr>
          </w:rPrChange>
        </w:rPr>
        <w:instrText xml:space="preserve"> ADDIN EN.CITE.DATA </w:instrText>
      </w:r>
      <w:r w:rsidR="004E0B8D" w:rsidRPr="009D2D8B">
        <w:rPr>
          <w:rFonts w:ascii="Times New Roman" w:hAnsi="Times New Roman" w:cs="Times New Roman"/>
          <w:noProof/>
          <w:color w:val="007BB8"/>
          <w:sz w:val="24"/>
          <w:vertAlign w:val="superscript"/>
          <w:rPrChange w:id="1098" w:author="佳煜 张" w:date="2025-09-21T21:19:00Z" w16du:dateUtc="2025-09-21T13:19:00Z">
            <w:rPr>
              <w:rFonts w:ascii="Times New Roman" w:hAnsi="Times New Roman" w:cs="Times New Roman"/>
              <w:sz w:val="24"/>
              <w:vertAlign w:val="superscript"/>
            </w:rPr>
          </w:rPrChange>
        </w:rPr>
      </w:r>
      <w:r w:rsidR="004E0B8D" w:rsidRPr="009D2D8B">
        <w:rPr>
          <w:rFonts w:ascii="Times New Roman" w:hAnsi="Times New Roman" w:cs="Times New Roman"/>
          <w:noProof/>
          <w:color w:val="007BB8"/>
          <w:sz w:val="24"/>
          <w:vertAlign w:val="superscript"/>
          <w:rPrChange w:id="1099" w:author="佳煜 张" w:date="2025-09-21T21:19:00Z" w16du:dateUtc="2025-09-21T13:19:00Z">
            <w:rPr>
              <w:rFonts w:ascii="Times New Roman" w:hAnsi="Times New Roman" w:cs="Times New Roman"/>
              <w:sz w:val="24"/>
              <w:vertAlign w:val="superscript"/>
            </w:rPr>
          </w:rPrChange>
        </w:rPr>
        <w:fldChar w:fldCharType="end"/>
      </w:r>
      <w:r w:rsidR="00F50A85" w:rsidRPr="009D2D8B">
        <w:rPr>
          <w:rFonts w:ascii="Times New Roman" w:hAnsi="Times New Roman" w:cs="Times New Roman"/>
          <w:noProof/>
          <w:color w:val="007BB8"/>
          <w:sz w:val="24"/>
          <w:vertAlign w:val="superscript"/>
          <w:rPrChange w:id="1100" w:author="佳煜 张" w:date="2025-09-21T21:19:00Z" w16du:dateUtc="2025-09-21T13:19:00Z">
            <w:rPr>
              <w:rFonts w:ascii="Times New Roman" w:hAnsi="Times New Roman" w:cs="Times New Roman"/>
              <w:sz w:val="24"/>
              <w:vertAlign w:val="superscript"/>
            </w:rPr>
          </w:rPrChange>
        </w:rPr>
        <w:fldChar w:fldCharType="separate"/>
      </w:r>
      <w:r w:rsidR="004E0B8D" w:rsidRPr="009D2D8B">
        <w:rPr>
          <w:rFonts w:ascii="Times New Roman" w:hAnsi="Times New Roman" w:cs="Times New Roman"/>
          <w:noProof/>
          <w:color w:val="007BB8"/>
          <w:sz w:val="24"/>
          <w:vertAlign w:val="superscript"/>
          <w:rPrChange w:id="1101" w:author="佳煜 张" w:date="2025-09-21T21:19:00Z" w16du:dateUtc="2025-09-21T13:19:00Z">
            <w:rPr>
              <w:rFonts w:ascii="Times New Roman" w:hAnsi="Times New Roman" w:cs="Times New Roman"/>
              <w:noProof/>
              <w:sz w:val="24"/>
              <w:vertAlign w:val="superscript"/>
            </w:rPr>
          </w:rPrChange>
        </w:rPr>
        <w:t>[</w:t>
      </w:r>
      <w:r w:rsidR="00CF74EC" w:rsidRPr="009D2D8B">
        <w:rPr>
          <w:rFonts w:ascii="Times New Roman" w:hAnsi="Times New Roman" w:cs="Times New Roman"/>
          <w:noProof/>
          <w:color w:val="007BB8"/>
          <w:sz w:val="24"/>
          <w:vertAlign w:val="superscript"/>
          <w:rPrChange w:id="1102" w:author="佳煜 张" w:date="2025-09-21T21:19:00Z" w16du:dateUtc="2025-09-21T13:19:00Z">
            <w:rPr>
              <w:rFonts w:ascii="Times New Roman" w:hAnsi="Times New Roman" w:cs="Times New Roman"/>
              <w:noProof/>
              <w:sz w:val="24"/>
              <w:vertAlign w:val="superscript"/>
            </w:rPr>
          </w:rPrChange>
        </w:rPr>
        <w:fldChar w:fldCharType="begin"/>
      </w:r>
      <w:r w:rsidR="00CF74EC" w:rsidRPr="009D2D8B">
        <w:rPr>
          <w:rFonts w:ascii="Times New Roman" w:hAnsi="Times New Roman" w:cs="Times New Roman"/>
          <w:noProof/>
          <w:color w:val="007BB8"/>
          <w:sz w:val="24"/>
          <w:vertAlign w:val="superscript"/>
          <w:rPrChange w:id="1103" w:author="佳煜 张" w:date="2025-09-21T21:19:00Z" w16du:dateUtc="2025-09-21T13:19:00Z">
            <w:rPr>
              <w:rFonts w:ascii="Times New Roman" w:hAnsi="Times New Roman" w:cs="Times New Roman"/>
              <w:noProof/>
              <w:sz w:val="24"/>
              <w:vertAlign w:val="superscript"/>
            </w:rPr>
          </w:rPrChange>
        </w:rPr>
        <w:instrText xml:space="preserve"> HYPERLINK \l "_ENREF_40" \o "Bondonno, 2023 #87" </w:instrText>
      </w:r>
      <w:r w:rsidR="00CF74EC" w:rsidRPr="009D2D8B">
        <w:rPr>
          <w:rFonts w:ascii="Times New Roman" w:hAnsi="Times New Roman" w:cs="Times New Roman"/>
          <w:noProof/>
          <w:color w:val="007BB8"/>
          <w:sz w:val="24"/>
          <w:vertAlign w:val="superscript"/>
          <w:rPrChange w:id="1104" w:author="佳煜 张" w:date="2025-09-21T21:19:00Z" w16du:dateUtc="2025-09-21T13:19:00Z">
            <w:rPr>
              <w:rFonts w:ascii="Times New Roman" w:hAnsi="Times New Roman" w:cs="Times New Roman"/>
              <w:noProof/>
              <w:sz w:val="24"/>
              <w:vertAlign w:val="superscript"/>
            </w:rPr>
          </w:rPrChange>
        </w:rPr>
      </w:r>
      <w:r w:rsidR="00CF74EC" w:rsidRPr="009D2D8B">
        <w:rPr>
          <w:rFonts w:ascii="Times New Roman" w:hAnsi="Times New Roman" w:cs="Times New Roman"/>
          <w:noProof/>
          <w:color w:val="007BB8"/>
          <w:sz w:val="24"/>
          <w:vertAlign w:val="superscript"/>
          <w:rPrChange w:id="1105" w:author="佳煜 张" w:date="2025-09-21T21:19:00Z" w16du:dateUtc="2025-09-21T13:19:00Z">
            <w:rPr>
              <w:rFonts w:ascii="Times New Roman" w:hAnsi="Times New Roman" w:cs="Times New Roman"/>
              <w:noProof/>
              <w:sz w:val="24"/>
              <w:vertAlign w:val="superscript"/>
            </w:rPr>
          </w:rPrChange>
        </w:rPr>
        <w:fldChar w:fldCharType="separate"/>
      </w:r>
      <w:r w:rsidR="00CF74EC" w:rsidRPr="009D2D8B">
        <w:rPr>
          <w:rFonts w:ascii="Times New Roman" w:hAnsi="Times New Roman" w:cs="Times New Roman"/>
          <w:noProof/>
          <w:color w:val="007BB8"/>
          <w:sz w:val="24"/>
          <w:vertAlign w:val="superscript"/>
          <w:rPrChange w:id="1106" w:author="佳煜 张" w:date="2025-09-21T21:19:00Z" w16du:dateUtc="2025-09-21T13:19:00Z">
            <w:rPr>
              <w:rFonts w:ascii="Times New Roman" w:hAnsi="Times New Roman" w:cs="Times New Roman"/>
              <w:noProof/>
              <w:sz w:val="24"/>
              <w:vertAlign w:val="superscript"/>
            </w:rPr>
          </w:rPrChange>
        </w:rPr>
        <w:t>40</w:t>
      </w:r>
      <w:r w:rsidR="00CF74EC" w:rsidRPr="009D2D8B">
        <w:rPr>
          <w:rFonts w:ascii="Times New Roman" w:hAnsi="Times New Roman" w:cs="Times New Roman"/>
          <w:noProof/>
          <w:color w:val="007BB8"/>
          <w:sz w:val="24"/>
          <w:vertAlign w:val="superscript"/>
          <w:rPrChange w:id="1107" w:author="佳煜 张" w:date="2025-09-21T21:19:00Z" w16du:dateUtc="2025-09-21T13:19:00Z">
            <w:rPr>
              <w:rFonts w:ascii="Times New Roman" w:hAnsi="Times New Roman" w:cs="Times New Roman"/>
              <w:noProof/>
              <w:sz w:val="24"/>
              <w:vertAlign w:val="superscript"/>
            </w:rPr>
          </w:rPrChange>
        </w:rPr>
        <w:fldChar w:fldCharType="end"/>
      </w:r>
      <w:r w:rsidR="004E0B8D" w:rsidRPr="009D2D8B">
        <w:rPr>
          <w:rFonts w:ascii="Times New Roman" w:hAnsi="Times New Roman" w:cs="Times New Roman"/>
          <w:noProof/>
          <w:color w:val="007BB8"/>
          <w:sz w:val="24"/>
          <w:vertAlign w:val="superscript"/>
          <w:rPrChange w:id="1108" w:author="佳煜 张" w:date="2025-09-21T21:19:00Z" w16du:dateUtc="2025-09-21T13:19:00Z">
            <w:rPr>
              <w:rFonts w:ascii="Times New Roman" w:hAnsi="Times New Roman" w:cs="Times New Roman"/>
              <w:noProof/>
              <w:sz w:val="24"/>
              <w:vertAlign w:val="superscript"/>
            </w:rPr>
          </w:rPrChange>
        </w:rPr>
        <w:t>]</w:t>
      </w:r>
      <w:r w:rsidR="00F50A85" w:rsidRPr="009D2D8B">
        <w:rPr>
          <w:rFonts w:ascii="Times New Roman" w:hAnsi="Times New Roman" w:cs="Times New Roman"/>
          <w:noProof/>
          <w:color w:val="007BB8"/>
          <w:sz w:val="24"/>
          <w:vertAlign w:val="superscript"/>
          <w:rPrChange w:id="1109" w:author="佳煜 张" w:date="2025-09-21T21:19:00Z" w16du:dateUtc="2025-09-21T13:19:00Z">
            <w:rPr>
              <w:rFonts w:ascii="Times New Roman" w:hAnsi="Times New Roman" w:cs="Times New Roman"/>
              <w:sz w:val="24"/>
              <w:vertAlign w:val="superscript"/>
            </w:rPr>
          </w:rPrChange>
        </w:rPr>
        <w:fldChar w:fldCharType="end"/>
      </w:r>
    </w:p>
    <w:p w14:paraId="6BFF89D4" w14:textId="77777777" w:rsidR="00DA6E1F" w:rsidRDefault="00E60AF0">
      <w:pPr>
        <w:spacing w:line="480" w:lineRule="auto"/>
        <w:jc w:val="both"/>
        <w:rPr>
          <w:rFonts w:ascii="Times New Roman" w:hAnsi="Times New Roman" w:cs="Times New Roman"/>
          <w:sz w:val="24"/>
        </w:rPr>
      </w:pPr>
      <w:r>
        <w:rPr>
          <w:rFonts w:ascii="Times New Roman" w:hAnsi="Times New Roman" w:cs="Times New Roman"/>
          <w:sz w:val="24"/>
        </w:rPr>
        <w:t>This research employed a multi-stage sampling approach to weight data, ensuring that our outcomes are reflective of the general adult population in the United States. Throughout the study, we applied several statistical analysis models, such as logistic regression, RCS</w:t>
      </w:r>
      <w:r>
        <w:rPr>
          <w:rFonts w:ascii="Times New Roman" w:hAnsi="Times New Roman" w:cs="Times New Roman" w:hint="eastAsia"/>
          <w:sz w:val="24"/>
        </w:rPr>
        <w:t xml:space="preserve">, </w:t>
      </w:r>
      <w:r>
        <w:rPr>
          <w:rFonts w:ascii="Times New Roman" w:hAnsi="Times New Roman" w:cs="Times New Roman"/>
          <w:sz w:val="24"/>
        </w:rPr>
        <w:t xml:space="preserve">WQS, and subgroup analysis, to thoroughly investigate the connection between dietary flavonoid consumption and metabolic obesity phenotypes from various angles which have reinforced the robustness and stability of our results. Furthermore, to the best of our knowledge, this is the first study dedicated to exploring the association between flavonoids and different metabolic obesity phenotypes in a nationally representative population. </w:t>
      </w:r>
      <w:bookmarkStart w:id="1110" w:name="OLE_LINK69"/>
      <w:r>
        <w:rPr>
          <w:rFonts w:ascii="Times New Roman" w:hAnsi="Times New Roman" w:cs="Times New Roman"/>
          <w:sz w:val="24"/>
        </w:rPr>
        <w:t>The current research results provide new insights into the precise intervention of people with different metabolic obesity phenotypes.</w:t>
      </w:r>
      <w:bookmarkEnd w:id="1110"/>
    </w:p>
    <w:p w14:paraId="4557691A" w14:textId="77777777" w:rsidR="00DA6E1F" w:rsidRDefault="00E60AF0">
      <w:pPr>
        <w:spacing w:line="480" w:lineRule="auto"/>
        <w:jc w:val="both"/>
        <w:rPr>
          <w:rFonts w:ascii="Times New Roman" w:hAnsi="Times New Roman" w:cs="Times New Roman"/>
          <w:sz w:val="24"/>
        </w:rPr>
      </w:pPr>
      <w:r>
        <w:rPr>
          <w:rFonts w:ascii="Times New Roman" w:hAnsi="Times New Roman" w:cs="Times New Roman"/>
          <w:sz w:val="24"/>
        </w:rPr>
        <w:t xml:space="preserve">However, there are some limitations to this study. Due to the constraints of the cross-sectional design, the causality between flavonoids and </w:t>
      </w:r>
      <w:r>
        <w:rPr>
          <w:rFonts w:ascii="Times New Roman" w:hAnsi="Times New Roman" w:cs="Times New Roman" w:hint="eastAsia"/>
          <w:sz w:val="24"/>
        </w:rPr>
        <w:t>metabolic</w:t>
      </w:r>
      <w:r>
        <w:rPr>
          <w:rFonts w:ascii="Times New Roman" w:hAnsi="Times New Roman" w:cs="Times New Roman"/>
          <w:sz w:val="24"/>
        </w:rPr>
        <w:t xml:space="preserve"> obesity phenotypes remains</w:t>
      </w:r>
      <w:r>
        <w:rPr>
          <w:rFonts w:ascii="Times New Roman" w:hAnsi="Times New Roman" w:cs="Times New Roman"/>
          <w:color w:val="000000" w:themeColor="text1"/>
          <w:sz w:val="24"/>
        </w:rPr>
        <w:t xml:space="preserve"> </w:t>
      </w:r>
      <w:r>
        <w:rPr>
          <w:rFonts w:ascii="Times New Roman" w:hAnsi="Times New Roman" w:cs="Times New Roman"/>
          <w:sz w:val="24"/>
        </w:rPr>
        <w:t xml:space="preserve">unclear. In addition, even though participants with incomplete data on flavonoid intake were excluded, recall bias may have existed because the data were based on a 24-hour dietary recall interview, and it was </w:t>
      </w:r>
      <w:r>
        <w:rPr>
          <w:rFonts w:ascii="Times New Roman" w:hAnsi="Times New Roman" w:cs="Times New Roman" w:hint="eastAsia"/>
          <w:sz w:val="24"/>
        </w:rPr>
        <w:t xml:space="preserve">also </w:t>
      </w:r>
      <w:r>
        <w:rPr>
          <w:rFonts w:ascii="Times New Roman" w:hAnsi="Times New Roman" w:cs="Times New Roman"/>
          <w:sz w:val="24"/>
        </w:rPr>
        <w:t>difficult to differentiate among sources of flavonoids.</w:t>
      </w:r>
      <w:r>
        <w:rPr>
          <w:rFonts w:ascii="Times New Roman" w:hAnsi="Times New Roman" w:cs="Times New Roman" w:hint="eastAsia"/>
          <w:sz w:val="24"/>
        </w:rPr>
        <w:t xml:space="preserve"> </w:t>
      </w:r>
      <w:r>
        <w:rPr>
          <w:rFonts w:ascii="Times New Roman" w:hAnsi="Times New Roman" w:cs="Times New Roman"/>
          <w:sz w:val="24"/>
        </w:rPr>
        <w:t xml:space="preserve">Despite adjusting for traditional risk factors, there may still be unrecognized confounders that </w:t>
      </w:r>
      <w:r>
        <w:rPr>
          <w:rFonts w:ascii="Times New Roman" w:hAnsi="Times New Roman" w:cs="Times New Roman" w:hint="eastAsia"/>
          <w:sz w:val="24"/>
        </w:rPr>
        <w:t xml:space="preserve">may </w:t>
      </w:r>
      <w:r>
        <w:rPr>
          <w:rFonts w:ascii="Times New Roman" w:hAnsi="Times New Roman" w:cs="Times New Roman"/>
          <w:sz w:val="24"/>
        </w:rPr>
        <w:t xml:space="preserve">affect the accuracy of effect estimates. Finally, this study was conducted on Americans only, caution is needed in generalizing the findings to other populations. Therefore, future studies should employ a prospective cohort design, incorporate biomarker detection (such as flavonoid metabolites in plasma or urine), enhance the accuracy of intake measurements, and utilize </w:t>
      </w:r>
      <w:r>
        <w:rPr>
          <w:rFonts w:ascii="Times New Roman" w:hAnsi="Times New Roman" w:cs="Times New Roman"/>
          <w:sz w:val="24"/>
        </w:rPr>
        <w:lastRenderedPageBreak/>
        <w:t>multi-</w:t>
      </w:r>
      <w:bookmarkStart w:id="1111" w:name="OLE_LINK68"/>
      <w:r>
        <w:rPr>
          <w:rFonts w:ascii="Times New Roman" w:hAnsi="Times New Roman" w:cs="Times New Roman"/>
          <w:sz w:val="24"/>
        </w:rPr>
        <w:t>omics techniques to uncover the molecular mechanisms of</w:t>
      </w:r>
      <w:bookmarkEnd w:id="1111"/>
      <w:r>
        <w:rPr>
          <w:rFonts w:ascii="Times New Roman" w:hAnsi="Times New Roman" w:cs="Times New Roman"/>
          <w:sz w:val="24"/>
        </w:rPr>
        <w:t xml:space="preserve"> flavonoid action </w:t>
      </w:r>
      <w:r>
        <w:rPr>
          <w:rFonts w:ascii="Times New Roman" w:hAnsi="Times New Roman" w:cs="Times New Roman" w:hint="eastAsia"/>
          <w:sz w:val="24"/>
        </w:rPr>
        <w:t xml:space="preserve">to </w:t>
      </w:r>
      <w:r>
        <w:rPr>
          <w:rFonts w:ascii="Times New Roman" w:hAnsi="Times New Roman" w:cs="Times New Roman"/>
          <w:sz w:val="24"/>
        </w:rPr>
        <w:t>verify its applicability across diverse populations.</w:t>
      </w:r>
    </w:p>
    <w:p w14:paraId="4567D141" w14:textId="77777777" w:rsidR="00DA6E1F" w:rsidRDefault="00E60AF0">
      <w:pPr>
        <w:spacing w:line="480" w:lineRule="auto"/>
        <w:outlineLvl w:val="0"/>
        <w:rPr>
          <w:rFonts w:ascii="Times New Roman" w:hAnsi="Times New Roman" w:cs="Times New Roman"/>
          <w:b/>
          <w:bCs/>
          <w:sz w:val="32"/>
          <w:szCs w:val="32"/>
        </w:rPr>
      </w:pPr>
      <w:r>
        <w:rPr>
          <w:rFonts w:ascii="Times New Roman" w:hAnsi="Times New Roman" w:cs="Times New Roman"/>
          <w:b/>
          <w:bCs/>
          <w:sz w:val="32"/>
          <w:szCs w:val="32"/>
        </w:rPr>
        <w:t>Conclusion</w:t>
      </w:r>
    </w:p>
    <w:p w14:paraId="3AD3770A" w14:textId="4027E539" w:rsidR="00DA6E1F" w:rsidRDefault="00E60AF0">
      <w:pPr>
        <w:spacing w:line="480" w:lineRule="auto"/>
        <w:jc w:val="both"/>
        <w:rPr>
          <w:rFonts w:ascii="Times New Roman" w:hAnsi="Times New Roman" w:cs="Times New Roman"/>
          <w:sz w:val="24"/>
        </w:rPr>
      </w:pPr>
      <w:r>
        <w:rPr>
          <w:rFonts w:ascii="Times New Roman" w:hAnsi="Times New Roman" w:cs="Times New Roman" w:hint="eastAsia"/>
          <w:sz w:val="24"/>
        </w:rPr>
        <w:t xml:space="preserve">Our results </w:t>
      </w:r>
      <w:r>
        <w:rPr>
          <w:rFonts w:ascii="Times New Roman" w:hAnsi="Times New Roman" w:cs="Times New Roman"/>
          <w:sz w:val="24"/>
        </w:rPr>
        <w:t>have shown that the intake of three flavonoid subclasses (anthocyanins, flav</w:t>
      </w:r>
      <w:r>
        <w:rPr>
          <w:rFonts w:ascii="Times New Roman" w:hAnsi="Times New Roman" w:cs="Times New Roman" w:hint="eastAsia"/>
          <w:sz w:val="24"/>
        </w:rPr>
        <w:t>an</w:t>
      </w:r>
      <w:r>
        <w:rPr>
          <w:rFonts w:ascii="Times New Roman" w:hAnsi="Times New Roman" w:cs="Times New Roman"/>
          <w:sz w:val="24"/>
        </w:rPr>
        <w:t>ones, and flavan-3-ols) i</w:t>
      </w:r>
      <w:r>
        <w:rPr>
          <w:rFonts w:ascii="Times New Roman" w:hAnsi="Times New Roman" w:cs="Times New Roman" w:hint="eastAsia"/>
          <w:sz w:val="24"/>
        </w:rPr>
        <w:t xml:space="preserve">s </w:t>
      </w:r>
      <w:r>
        <w:rPr>
          <w:rFonts w:ascii="Times New Roman" w:hAnsi="Times New Roman" w:cs="Times New Roman"/>
          <w:sz w:val="24"/>
        </w:rPr>
        <w:t xml:space="preserve">negatively correlated with the </w:t>
      </w:r>
      <w:ins w:id="1112" w:author="佳煜 张" w:date="2025-09-21T18:26:00Z" w16du:dateUtc="2025-09-21T10:26:00Z">
        <w:r w:rsidR="005E0D6B">
          <w:rPr>
            <w:rFonts w:ascii="Times New Roman" w:hAnsi="Times New Roman" w:cs="Times New Roman"/>
            <w:sz w:val="24"/>
          </w:rPr>
          <w:t>metabolic</w:t>
        </w:r>
        <w:r w:rsidR="005E0D6B">
          <w:rPr>
            <w:rFonts w:ascii="Times New Roman" w:hAnsi="Times New Roman" w:cs="Times New Roman" w:hint="eastAsia"/>
            <w:sz w:val="24"/>
          </w:rPr>
          <w:t xml:space="preserve"> </w:t>
        </w:r>
      </w:ins>
      <w:r>
        <w:rPr>
          <w:rFonts w:ascii="Times New Roman" w:hAnsi="Times New Roman" w:cs="Times New Roman"/>
          <w:sz w:val="24"/>
        </w:rPr>
        <w:t>obesity phenotype</w:t>
      </w:r>
      <w:ins w:id="1113" w:author="佳煜 张" w:date="2025-09-21T18:26:00Z" w16du:dateUtc="2025-09-21T10:26:00Z">
        <w:r w:rsidR="005E0D6B">
          <w:rPr>
            <w:rFonts w:ascii="Times New Roman" w:hAnsi="Times New Roman" w:cs="Times New Roman" w:hint="eastAsia"/>
            <w:sz w:val="24"/>
          </w:rPr>
          <w:t>s</w:t>
        </w:r>
      </w:ins>
      <w:r>
        <w:rPr>
          <w:rFonts w:ascii="Times New Roman" w:hAnsi="Times New Roman" w:cs="Times New Roman"/>
          <w:sz w:val="24"/>
        </w:rPr>
        <w:t xml:space="preserve"> (MHO, MUO)</w:t>
      </w:r>
      <w:r>
        <w:rPr>
          <w:rFonts w:ascii="Times New Roman" w:hAnsi="Times New Roman" w:cs="Times New Roman" w:hint="eastAsia"/>
          <w:sz w:val="24"/>
        </w:rPr>
        <w:t xml:space="preserve"> in a significant way</w:t>
      </w:r>
      <w:r>
        <w:rPr>
          <w:rFonts w:ascii="Times New Roman" w:hAnsi="Times New Roman" w:cs="Times New Roman"/>
          <w:sz w:val="24"/>
        </w:rPr>
        <w:t>.</w:t>
      </w:r>
      <w:del w:id="1114" w:author="佳煜 张" w:date="2025-09-21T12:20:00Z" w16du:dateUtc="2025-09-21T04:20:00Z">
        <w:r w:rsidDel="00C609D4">
          <w:rPr>
            <w:rFonts w:ascii="Times New Roman" w:hAnsi="Times New Roman" w:cs="Times New Roman"/>
            <w:sz w:val="24"/>
          </w:rPr>
          <w:delText xml:space="preserve"> Additionally, we </w:delText>
        </w:r>
        <w:r w:rsidDel="00C609D4">
          <w:rPr>
            <w:rFonts w:ascii="Times New Roman" w:hAnsi="Times New Roman" w:cs="Times New Roman" w:hint="eastAsia"/>
            <w:sz w:val="24"/>
          </w:rPr>
          <w:delText xml:space="preserve">also </w:delText>
        </w:r>
        <w:r w:rsidDel="00C609D4">
          <w:rPr>
            <w:rFonts w:ascii="Times New Roman" w:hAnsi="Times New Roman" w:cs="Times New Roman"/>
            <w:sz w:val="24"/>
          </w:rPr>
          <w:delText xml:space="preserve">found that </w:delText>
        </w:r>
        <w:r w:rsidDel="00C609D4">
          <w:rPr>
            <w:rFonts w:ascii="Times New Roman" w:hAnsi="Times New Roman" w:cs="Times New Roman" w:hint="eastAsia"/>
            <w:sz w:val="24"/>
          </w:rPr>
          <w:delText xml:space="preserve">the observed association was modified by </w:delText>
        </w:r>
        <w:r w:rsidDel="00C609D4">
          <w:rPr>
            <w:rFonts w:ascii="Times New Roman" w:hAnsi="Times New Roman" w:cs="Times New Roman"/>
            <w:sz w:val="24"/>
          </w:rPr>
          <w:delText>the level of physical activit</w:delText>
        </w:r>
        <w:r w:rsidDel="00C609D4">
          <w:rPr>
            <w:rFonts w:ascii="Times New Roman" w:hAnsi="Times New Roman" w:cs="Times New Roman" w:hint="eastAsia"/>
            <w:sz w:val="24"/>
          </w:rPr>
          <w:delText>y</w:delText>
        </w:r>
        <w:r w:rsidDel="00C609D4">
          <w:rPr>
            <w:rFonts w:ascii="Times New Roman" w:hAnsi="Times New Roman" w:cs="Times New Roman"/>
            <w:sz w:val="24"/>
          </w:rPr>
          <w:delText>.</w:delText>
        </w:r>
      </w:del>
    </w:p>
    <w:p w14:paraId="5D8A9EF6" w14:textId="77777777" w:rsidR="00DA6E1F" w:rsidRDefault="00E60AF0">
      <w:pPr>
        <w:spacing w:line="480" w:lineRule="auto"/>
        <w:outlineLvl w:val="0"/>
        <w:rPr>
          <w:rFonts w:ascii="Times New Roman" w:hAnsi="Times New Roman" w:cs="Times New Roman"/>
          <w:b/>
          <w:bCs/>
          <w:sz w:val="32"/>
          <w:szCs w:val="32"/>
        </w:rPr>
      </w:pPr>
      <w:r>
        <w:rPr>
          <w:rFonts w:ascii="Times New Roman" w:hAnsi="Times New Roman" w:cs="Times New Roman" w:hint="eastAsia"/>
          <w:b/>
          <w:bCs/>
          <w:sz w:val="32"/>
          <w:szCs w:val="32"/>
        </w:rPr>
        <w:t>Acknowledgements</w:t>
      </w:r>
    </w:p>
    <w:p w14:paraId="2A012586" w14:textId="77777777" w:rsidR="00DA6E1F" w:rsidRDefault="00E60AF0">
      <w:pPr>
        <w:pStyle w:val="a5"/>
        <w:jc w:val="both"/>
        <w:rPr>
          <w:rFonts w:ascii="Times New Roman" w:eastAsia="等线" w:hAnsi="Times New Roman" w:cs="Times New Roman"/>
          <w:sz w:val="24"/>
          <w14:ligatures w14:val="none"/>
        </w:rPr>
      </w:pPr>
      <w:r>
        <w:rPr>
          <w:rFonts w:ascii="Times New Roman" w:hAnsi="Times New Roman"/>
          <w:sz w:val="24"/>
        </w:rPr>
        <w:t xml:space="preserve">Jiayu Zhang and </w:t>
      </w:r>
      <w:proofErr w:type="spellStart"/>
      <w:r>
        <w:rPr>
          <w:rFonts w:ascii="Times New Roman" w:hAnsi="Times New Roman"/>
          <w:sz w:val="24"/>
        </w:rPr>
        <w:t>Xiaochen</w:t>
      </w:r>
      <w:proofErr w:type="spellEnd"/>
      <w:r>
        <w:rPr>
          <w:rFonts w:ascii="Times New Roman" w:hAnsi="Times New Roman"/>
          <w:sz w:val="24"/>
        </w:rPr>
        <w:t xml:space="preserve"> Shu designed the research (project conception, development of the overall research plan, and study oversight); Jiayu Zhang, </w:t>
      </w:r>
      <w:proofErr w:type="spellStart"/>
      <w:r>
        <w:rPr>
          <w:rFonts w:ascii="Times New Roman" w:hAnsi="Times New Roman"/>
          <w:sz w:val="24"/>
        </w:rPr>
        <w:t>Guoli</w:t>
      </w:r>
      <w:proofErr w:type="spellEnd"/>
      <w:r>
        <w:rPr>
          <w:rFonts w:ascii="Times New Roman" w:hAnsi="Times New Roman"/>
          <w:sz w:val="24"/>
        </w:rPr>
        <w:t xml:space="preserve"> Ma conducted the research (data collection); Jiayu Zhang, </w:t>
      </w:r>
      <w:proofErr w:type="spellStart"/>
      <w:r>
        <w:rPr>
          <w:rFonts w:ascii="Times New Roman" w:hAnsi="Times New Roman"/>
          <w:sz w:val="24"/>
        </w:rPr>
        <w:t>Guoli</w:t>
      </w:r>
      <w:proofErr w:type="spellEnd"/>
      <w:r>
        <w:rPr>
          <w:rFonts w:ascii="Times New Roman" w:hAnsi="Times New Roman"/>
          <w:sz w:val="24"/>
        </w:rPr>
        <w:t xml:space="preserve"> Ma, and </w:t>
      </w:r>
      <w:proofErr w:type="spellStart"/>
      <w:r>
        <w:rPr>
          <w:rFonts w:ascii="Times New Roman" w:hAnsi="Times New Roman" w:hint="eastAsia"/>
          <w:sz w:val="24"/>
        </w:rPr>
        <w:t>Yinshuang</w:t>
      </w:r>
      <w:proofErr w:type="spellEnd"/>
      <w:r>
        <w:rPr>
          <w:rFonts w:ascii="Times New Roman" w:hAnsi="Times New Roman" w:hint="eastAsia"/>
          <w:sz w:val="24"/>
        </w:rPr>
        <w:t xml:space="preserve"> Yao</w:t>
      </w:r>
      <w:r>
        <w:rPr>
          <w:rFonts w:ascii="Times New Roman" w:hAnsi="Times New Roman"/>
          <w:sz w:val="24"/>
        </w:rPr>
        <w:t xml:space="preserve"> analyzed data and performed statistical analysis; Jiayu Zhang, </w:t>
      </w:r>
      <w:proofErr w:type="spellStart"/>
      <w:r>
        <w:rPr>
          <w:rFonts w:ascii="Times New Roman" w:hAnsi="Times New Roman"/>
          <w:sz w:val="24"/>
        </w:rPr>
        <w:t>Guoli</w:t>
      </w:r>
      <w:proofErr w:type="spellEnd"/>
      <w:r>
        <w:rPr>
          <w:rFonts w:ascii="Times New Roman" w:hAnsi="Times New Roman"/>
          <w:sz w:val="24"/>
        </w:rPr>
        <w:t xml:space="preserve"> Ma, and </w:t>
      </w:r>
      <w:proofErr w:type="spellStart"/>
      <w:r>
        <w:rPr>
          <w:rFonts w:ascii="Times New Roman" w:hAnsi="Times New Roman" w:hint="eastAsia"/>
          <w:sz w:val="24"/>
        </w:rPr>
        <w:t>Yinshuang</w:t>
      </w:r>
      <w:proofErr w:type="spellEnd"/>
      <w:r>
        <w:rPr>
          <w:rFonts w:ascii="Times New Roman" w:hAnsi="Times New Roman" w:hint="eastAsia"/>
          <w:sz w:val="24"/>
        </w:rPr>
        <w:t xml:space="preserve"> Yao,</w:t>
      </w:r>
      <w:r>
        <w:rPr>
          <w:rFonts w:ascii="Times New Roman" w:hAnsi="Times New Roman"/>
          <w:sz w:val="24"/>
        </w:rPr>
        <w:t xml:space="preserve"> Chao Ren, </w:t>
      </w:r>
      <w:proofErr w:type="spellStart"/>
      <w:r>
        <w:rPr>
          <w:rFonts w:ascii="Times New Roman" w:hAnsi="Times New Roman"/>
          <w:sz w:val="24"/>
        </w:rPr>
        <w:t>Junlan</w:t>
      </w:r>
      <w:proofErr w:type="spellEnd"/>
      <w:r>
        <w:rPr>
          <w:rFonts w:ascii="Times New Roman" w:hAnsi="Times New Roman"/>
          <w:sz w:val="24"/>
        </w:rPr>
        <w:t xml:space="preserve"> Qiu, </w:t>
      </w:r>
      <w:proofErr w:type="spellStart"/>
      <w:r>
        <w:rPr>
          <w:rFonts w:ascii="Times New Roman" w:hAnsi="Times New Roman"/>
          <w:sz w:val="24"/>
        </w:rPr>
        <w:t>Xiaochen</w:t>
      </w:r>
      <w:proofErr w:type="spellEnd"/>
      <w:r>
        <w:rPr>
          <w:rFonts w:ascii="Times New Roman" w:hAnsi="Times New Roman"/>
          <w:sz w:val="24"/>
        </w:rPr>
        <w:t xml:space="preserve"> Shu and wrote the paper. </w:t>
      </w:r>
      <w:proofErr w:type="spellStart"/>
      <w:r>
        <w:rPr>
          <w:rFonts w:ascii="Times New Roman" w:hAnsi="Times New Roman"/>
          <w:sz w:val="24"/>
        </w:rPr>
        <w:t>Xiaochen</w:t>
      </w:r>
      <w:proofErr w:type="spellEnd"/>
      <w:r>
        <w:rPr>
          <w:rFonts w:ascii="Times New Roman" w:hAnsi="Times New Roman"/>
          <w:sz w:val="24"/>
        </w:rPr>
        <w:t xml:space="preserve"> Shu had primary responsibility for the final content. All authors have read and approved the final manuscript.</w:t>
      </w:r>
    </w:p>
    <w:p w14:paraId="09095D93" w14:textId="77777777" w:rsidR="00DA6E1F" w:rsidRDefault="00DA6E1F">
      <w:pPr>
        <w:pStyle w:val="a5"/>
        <w:suppressLineNumbers/>
        <w:jc w:val="both"/>
        <w:rPr>
          <w:rFonts w:ascii="Times New Roman" w:hAnsi="Times New Roman"/>
          <w:sz w:val="24"/>
        </w:rPr>
      </w:pPr>
    </w:p>
    <w:p w14:paraId="4757865A" w14:textId="77777777" w:rsidR="00DA6E1F" w:rsidRDefault="00E60AF0">
      <w:pPr>
        <w:pStyle w:val="a5"/>
        <w:jc w:val="both"/>
        <w:rPr>
          <w:rFonts w:ascii="Times New Roman" w:eastAsia="宋体" w:hAnsi="Times New Roman"/>
          <w:kern w:val="0"/>
          <w:sz w:val="24"/>
        </w:rPr>
      </w:pPr>
      <w:r>
        <w:rPr>
          <w:rFonts w:ascii="Times New Roman" w:hAnsi="Times New Roman"/>
          <w:b/>
          <w:bCs/>
          <w:sz w:val="24"/>
        </w:rPr>
        <w:t>Data Availability:</w:t>
      </w:r>
      <w:r>
        <w:rPr>
          <w:rFonts w:ascii="Times New Roman" w:hAnsi="Times New Roman"/>
          <w:sz w:val="24"/>
        </w:rPr>
        <w:t xml:space="preserve"> Data described in the manuscript, code book, and analytic code will be made available upon request pending application and approval from the National Health and Nutrition Examination Survey (</w:t>
      </w:r>
      <w:hyperlink r:id="rId19" w:history="1">
        <w:r w:rsidR="00DA6E1F">
          <w:rPr>
            <w:rStyle w:val="150"/>
            <w:rFonts w:ascii="Times New Roman" w:eastAsia="宋体" w:hAnsi="Times New Roman" w:hint="default"/>
            <w:color w:val="000000"/>
            <w:sz w:val="24"/>
          </w:rPr>
          <w:t>https://www.cdc.gov/nchs/nhanes</w:t>
        </w:r>
      </w:hyperlink>
      <w:r>
        <w:rPr>
          <w:rFonts w:ascii="Times New Roman" w:hAnsi="Times New Roman"/>
          <w:sz w:val="24"/>
        </w:rPr>
        <w:t>).</w:t>
      </w:r>
    </w:p>
    <w:p w14:paraId="03C9FC25" w14:textId="77777777" w:rsidR="00DA6E1F" w:rsidRDefault="00DA6E1F">
      <w:pPr>
        <w:pStyle w:val="a5"/>
        <w:suppressLineNumbers/>
        <w:jc w:val="both"/>
        <w:rPr>
          <w:rFonts w:ascii="Times New Roman" w:eastAsia="等线" w:hAnsi="Times New Roman"/>
          <w:sz w:val="24"/>
        </w:rPr>
      </w:pPr>
    </w:p>
    <w:p w14:paraId="76DADBEC" w14:textId="77777777" w:rsidR="00DA6E1F" w:rsidRDefault="00E60AF0">
      <w:pPr>
        <w:jc w:val="both"/>
        <w:rPr>
          <w:rFonts w:ascii="Times New Roman" w:hAnsi="Times New Roman"/>
          <w:color w:val="000000"/>
          <w:sz w:val="24"/>
        </w:rPr>
      </w:pPr>
      <w:r>
        <w:rPr>
          <w:rFonts w:ascii="Times New Roman" w:hAnsi="Times New Roman"/>
          <w:b/>
          <w:bCs/>
          <w:color w:val="000000"/>
          <w:sz w:val="24"/>
        </w:rPr>
        <w:t>Funding:</w:t>
      </w:r>
      <w:r>
        <w:rPr>
          <w:rFonts w:ascii="Times New Roman" w:hAnsi="Times New Roman"/>
          <w:sz w:val="21"/>
          <w:szCs w:val="21"/>
        </w:rPr>
        <w:t xml:space="preserve"> </w:t>
      </w:r>
      <w:r>
        <w:rPr>
          <w:rFonts w:ascii="Times New Roman" w:hAnsi="Times New Roman"/>
          <w:color w:val="000000"/>
          <w:sz w:val="24"/>
        </w:rPr>
        <w:t xml:space="preserve">This work was jointly supported by the Scientific Research Foundation for Talented Scholars in Soochow University, China (Q413900215); the Social Development – Clinical Frontier Technology Project of the Science and Technology Department of Jiangsu Province (Project number: BE2018669); the Suzhou Medical and Industrial Integration Collaborative Innovation Research Project (Project number: SL J202012); the Suzhou Clinical Trial Institution Capacity Enhancement Project (Project number: SLT202003); the Nuclear Energy Development Project, China (Project number: 2016-1295); a Project of the Priority Academic Program Development of Jiangsu Higher Education Institutions, China; the Taishan Scholar Project (No.tsqn202312392) the Outstanding Young Talents Project in Health of Qilu and the youth talent training program from Qingdao medical college of Qingdao University (No. </w:t>
      </w:r>
      <w:r>
        <w:rPr>
          <w:rFonts w:ascii="Times New Roman" w:hAnsi="Times New Roman"/>
          <w:color w:val="000000"/>
          <w:sz w:val="24"/>
        </w:rPr>
        <w:lastRenderedPageBreak/>
        <w:t xml:space="preserve">RZ2300002690); Suzhou Applied Basic Research Program (Medical and Health Care) - Science and Technology Innovation Project (Second Batch, Guided Project), Project Number: SYWD2024098; Wu </w:t>
      </w:r>
      <w:proofErr w:type="spellStart"/>
      <w:r>
        <w:rPr>
          <w:rFonts w:ascii="Times New Roman" w:hAnsi="Times New Roman"/>
          <w:color w:val="000000"/>
          <w:sz w:val="24"/>
        </w:rPr>
        <w:t>Jieping</w:t>
      </w:r>
      <w:proofErr w:type="spellEnd"/>
      <w:r>
        <w:rPr>
          <w:rFonts w:ascii="Times New Roman" w:hAnsi="Times New Roman"/>
          <w:color w:val="000000"/>
          <w:sz w:val="24"/>
        </w:rPr>
        <w:t xml:space="preserve"> Medical Foundation - Clinical Research Special Grant, Project Number: 320.6750.2022-10-9; Open Research Project of Jiangsu Engineering Research Center for Small Molecule Targeted Therapy and Companion Diagnostics in Oncology, Project Number: SGK1202411. The funding sources had no role in study design, data collection/analysis, manuscript writing, or decision to submit for publication.</w:t>
      </w:r>
    </w:p>
    <w:p w14:paraId="4533EDB0" w14:textId="77777777" w:rsidR="00DA6E1F" w:rsidRDefault="00DA6E1F">
      <w:pPr>
        <w:pStyle w:val="a5"/>
        <w:suppressLineNumbers/>
        <w:jc w:val="both"/>
        <w:rPr>
          <w:rFonts w:ascii="Times New Roman" w:hAnsi="Times New Roman"/>
          <w:b/>
          <w:bCs/>
          <w:sz w:val="24"/>
        </w:rPr>
      </w:pPr>
    </w:p>
    <w:p w14:paraId="743243A3" w14:textId="77777777" w:rsidR="00DA6E1F" w:rsidRDefault="00E60AF0">
      <w:pPr>
        <w:pStyle w:val="a5"/>
        <w:jc w:val="both"/>
        <w:rPr>
          <w:rFonts w:ascii="Times New Roman" w:hAnsi="Times New Roman"/>
          <w:sz w:val="24"/>
        </w:rPr>
      </w:pPr>
      <w:r>
        <w:rPr>
          <w:rFonts w:ascii="Times New Roman" w:hAnsi="Times New Roman"/>
          <w:b/>
          <w:bCs/>
          <w:sz w:val="24"/>
        </w:rPr>
        <w:t>Declaration of interests</w:t>
      </w:r>
      <w:r>
        <w:rPr>
          <w:rFonts w:ascii="Times New Roman" w:hAnsi="Times New Roman" w:hint="eastAsia"/>
          <w:b/>
          <w:bCs/>
          <w:sz w:val="24"/>
        </w:rPr>
        <w:t xml:space="preserve">: </w:t>
      </w:r>
      <w:r>
        <w:rPr>
          <w:rFonts w:ascii="Times New Roman" w:hAnsi="Times New Roman"/>
          <w:sz w:val="24"/>
        </w:rPr>
        <w:t>The authors declare that they have no known competing financial interests or personal relationships that could have appeared to influence the work reported in this paper.</w:t>
      </w:r>
    </w:p>
    <w:p w14:paraId="4759C817" w14:textId="77777777" w:rsidR="00DA6E1F" w:rsidRDefault="00DA6E1F">
      <w:pPr>
        <w:pStyle w:val="a5"/>
        <w:suppressLineNumbers/>
        <w:jc w:val="both"/>
        <w:rPr>
          <w:rFonts w:ascii="Times New Roman" w:eastAsia="等线" w:hAnsi="Times New Roman" w:cs="Times New Roman"/>
          <w:sz w:val="24"/>
          <w14:ligatures w14:val="none"/>
        </w:rPr>
      </w:pPr>
    </w:p>
    <w:p w14:paraId="5A5DE834" w14:textId="77777777" w:rsidR="00DA6E1F" w:rsidRDefault="00E60AF0">
      <w:pPr>
        <w:rPr>
          <w:rFonts w:ascii="Times New Roman" w:hAnsi="Times New Roman" w:cs="Times New Roman"/>
          <w:sz w:val="24"/>
        </w:rPr>
      </w:pPr>
      <w:r>
        <w:rPr>
          <w:rFonts w:ascii="Times New Roman" w:hAnsi="Times New Roman" w:cs="Times New Roman" w:hint="eastAsia"/>
          <w:b/>
          <w:bCs/>
          <w:sz w:val="24"/>
        </w:rPr>
        <w:t>Declaration of Generative AI and AI-assisted technologies in the writing process</w:t>
      </w:r>
      <w:r>
        <w:rPr>
          <w:rFonts w:ascii="Times New Roman" w:hAnsi="Times New Roman" w:cs="Times New Roman" w:hint="eastAsia"/>
          <w:sz w:val="24"/>
        </w:rPr>
        <w:t>: During the preparation of this work, the author(s) used ChatGPT to check for grammatical errors. After using this tool, the author(s) reviewed and edited the content as needed and take(s) full responsibility for the content of the publication.</w:t>
      </w:r>
    </w:p>
    <w:p w14:paraId="5FA20887" w14:textId="77777777" w:rsidR="00DA6E1F" w:rsidRDefault="00DA6E1F">
      <w:pPr>
        <w:suppressLineNumbers/>
        <w:rPr>
          <w:rFonts w:ascii="Times New Roman" w:hAnsi="Times New Roman" w:cs="Times New Roman"/>
          <w:sz w:val="24"/>
        </w:rPr>
      </w:pPr>
    </w:p>
    <w:p w14:paraId="662E03A0" w14:textId="77777777" w:rsidR="00DA6E1F" w:rsidRDefault="00E60AF0">
      <w:pPr>
        <w:suppressLineNumbers/>
        <w:spacing w:line="480" w:lineRule="auto"/>
        <w:jc w:val="both"/>
        <w:rPr>
          <w:rFonts w:ascii="Times New Roman" w:hAnsi="Times New Roman" w:cs="Times New Roman"/>
          <w:sz w:val="24"/>
        </w:rPr>
      </w:pPr>
      <w:r>
        <w:rPr>
          <w:rFonts w:ascii="Times New Roman" w:hAnsi="Times New Roman" w:cs="Times New Roman"/>
          <w:sz w:val="24"/>
        </w:rPr>
        <w:br w:type="page"/>
      </w:r>
    </w:p>
    <w:p w14:paraId="0E4DF023" w14:textId="77777777" w:rsidR="00DA6E1F" w:rsidRDefault="00E60AF0" w:rsidP="00F75B4C">
      <w:pPr>
        <w:suppressLineNumbers/>
        <w:spacing w:line="480" w:lineRule="auto"/>
        <w:outlineLvl w:val="0"/>
        <w:rPr>
          <w:ins w:id="1115" w:author="佳煜 张" w:date="2025-09-21T21:03:00Z" w16du:dateUtc="2025-09-21T13:03:00Z"/>
          <w:rFonts w:ascii="Times New Roman" w:hAnsi="Times New Roman" w:cs="Times New Roman"/>
          <w:b/>
          <w:bCs/>
          <w:sz w:val="32"/>
          <w:szCs w:val="32"/>
        </w:rPr>
      </w:pPr>
      <w:bookmarkStart w:id="1116" w:name="_Hlk195005933"/>
      <w:r>
        <w:rPr>
          <w:rFonts w:ascii="Times New Roman" w:hAnsi="Times New Roman" w:cs="Times New Roman"/>
          <w:b/>
          <w:bCs/>
          <w:sz w:val="32"/>
          <w:szCs w:val="32"/>
        </w:rPr>
        <w:lastRenderedPageBreak/>
        <w:t>References</w:t>
      </w:r>
    </w:p>
    <w:moveToRangeStart w:id="1117" w:author="佳煜 张" w:date="2025-09-21T21:03:00Z" w:name="move209381032"/>
    <w:p w14:paraId="4ADD01C0" w14:textId="77777777" w:rsidR="00CF74EC" w:rsidRPr="00CF74EC" w:rsidRDefault="004E0B8D" w:rsidP="00F75B4C">
      <w:pPr>
        <w:pStyle w:val="EndNoteBibliography"/>
        <w:suppressLineNumbers/>
        <w:spacing w:after="0"/>
        <w:ind w:left="720" w:hanging="720"/>
        <w:rPr>
          <w:rFonts w:ascii="Times New Roman" w:hAnsi="Times New Roman" w:cs="Times New Roman"/>
          <w:noProof/>
          <w:rPrChange w:id="1118" w:author="佳煜 张" w:date="2025-09-21T21:06:00Z" w16du:dateUtc="2025-09-21T13:06:00Z">
            <w:rPr>
              <w:noProof/>
            </w:rPr>
          </w:rPrChange>
        </w:rPr>
        <w:pPrChange w:id="1119" w:author="佳煜 张" w:date="2025-09-21T21:10:00Z" w16du:dateUtc="2025-09-21T13:10:00Z">
          <w:pPr>
            <w:pStyle w:val="EndNoteBibliography"/>
            <w:spacing w:after="0"/>
            <w:ind w:left="720" w:hanging="720"/>
          </w:pPr>
        </w:pPrChange>
      </w:pPr>
      <w:moveTo w:id="1120" w:author="佳煜 张" w:date="2025-09-21T21:03:00Z" w16du:dateUtc="2025-09-21T13:03:00Z">
        <w:r w:rsidRPr="004E0B8D">
          <w:rPr>
            <w:rFonts w:ascii="Times New Roman" w:hAnsi="Times New Roman" w:cs="Times New Roman"/>
            <w:sz w:val="24"/>
          </w:rPr>
          <w:fldChar w:fldCharType="begin"/>
        </w:r>
        <w:r w:rsidRPr="004E0B8D">
          <w:rPr>
            <w:rFonts w:ascii="Times New Roman" w:hAnsi="Times New Roman" w:cs="Times New Roman"/>
            <w:sz w:val="24"/>
          </w:rPr>
          <w:instrText xml:space="preserve"> ADDIN EN.REFLIST </w:instrText>
        </w:r>
        <w:r w:rsidRPr="004E0B8D">
          <w:rPr>
            <w:rFonts w:ascii="Times New Roman" w:hAnsi="Times New Roman" w:cs="Times New Roman"/>
            <w:sz w:val="24"/>
          </w:rPr>
          <w:fldChar w:fldCharType="separate"/>
        </w:r>
      </w:moveTo>
      <w:bookmarkStart w:id="1121" w:name="_ENREF_1"/>
      <w:r w:rsidR="00CF74EC" w:rsidRPr="00CF74EC">
        <w:rPr>
          <w:rFonts w:ascii="Times New Roman" w:hAnsi="Times New Roman" w:cs="Times New Roman"/>
          <w:noProof/>
          <w:rPrChange w:id="1122" w:author="佳煜 张" w:date="2025-09-21T21:06:00Z" w16du:dateUtc="2025-09-21T13:06:00Z">
            <w:rPr>
              <w:noProof/>
            </w:rPr>
          </w:rPrChange>
        </w:rPr>
        <w:t>1.</w:t>
      </w:r>
      <w:r w:rsidR="00CF74EC" w:rsidRPr="00CF74EC">
        <w:rPr>
          <w:rFonts w:ascii="Times New Roman" w:hAnsi="Times New Roman" w:cs="Times New Roman"/>
          <w:noProof/>
          <w:rPrChange w:id="1123" w:author="佳煜 张" w:date="2025-09-21T21:06:00Z" w16du:dateUtc="2025-09-21T13:06:00Z">
            <w:rPr>
              <w:noProof/>
            </w:rPr>
          </w:rPrChange>
        </w:rPr>
        <w:tab/>
        <w:t>Piche ME, Tchernof A, Despres JP. Obesity Phenotypes, Diabetes, and Cardiovascular Diseases. Circ Res. 2020;126(11):1477-500; doi: 10.1161/CIRCRESAHA.120.316101.</w:t>
      </w:r>
      <w:bookmarkEnd w:id="1121"/>
    </w:p>
    <w:p w14:paraId="671C4459" w14:textId="77777777" w:rsidR="00CF74EC" w:rsidRPr="00CF74EC" w:rsidRDefault="00CF74EC" w:rsidP="00F75B4C">
      <w:pPr>
        <w:pStyle w:val="EndNoteBibliography"/>
        <w:suppressLineNumbers/>
        <w:spacing w:after="0"/>
        <w:ind w:left="720" w:hanging="720"/>
        <w:rPr>
          <w:rFonts w:ascii="Times New Roman" w:hAnsi="Times New Roman" w:cs="Times New Roman"/>
          <w:noProof/>
          <w:rPrChange w:id="1124" w:author="佳煜 张" w:date="2025-09-21T21:06:00Z" w16du:dateUtc="2025-09-21T13:06:00Z">
            <w:rPr>
              <w:noProof/>
            </w:rPr>
          </w:rPrChange>
        </w:rPr>
        <w:pPrChange w:id="1125" w:author="佳煜 张" w:date="2025-09-21T21:10:00Z" w16du:dateUtc="2025-09-21T13:10:00Z">
          <w:pPr>
            <w:pStyle w:val="EndNoteBibliography"/>
            <w:spacing w:after="0"/>
            <w:ind w:left="720" w:hanging="720"/>
          </w:pPr>
        </w:pPrChange>
      </w:pPr>
      <w:bookmarkStart w:id="1126" w:name="_ENREF_2"/>
      <w:r w:rsidRPr="00CF74EC">
        <w:rPr>
          <w:rFonts w:ascii="Times New Roman" w:hAnsi="Times New Roman" w:cs="Times New Roman"/>
          <w:noProof/>
          <w:rPrChange w:id="1127" w:author="佳煜 张" w:date="2025-09-21T21:06:00Z" w16du:dateUtc="2025-09-21T13:06:00Z">
            <w:rPr>
              <w:noProof/>
            </w:rPr>
          </w:rPrChange>
        </w:rPr>
        <w:t>2.</w:t>
      </w:r>
      <w:r w:rsidRPr="00CF74EC">
        <w:rPr>
          <w:rFonts w:ascii="Times New Roman" w:hAnsi="Times New Roman" w:cs="Times New Roman"/>
          <w:noProof/>
          <w:rPrChange w:id="1128" w:author="佳煜 张" w:date="2025-09-21T21:06:00Z" w16du:dateUtc="2025-09-21T13:06:00Z">
            <w:rPr>
              <w:noProof/>
            </w:rPr>
          </w:rPrChange>
        </w:rPr>
        <w:tab/>
        <w:t>van Vliet-Ostaptchouk JV, Nuotio ML, Slagter SN, Doiron D, Fischer K, Foco L, et al. The prevalence of metabolic syndrome and metabolically healthy obesity in Europe: a collaborative analysis of ten large cohort studies. BMC Endocr Disord. 2014;14:9; doi: 10.1186/1472-6823-14-9.</w:t>
      </w:r>
      <w:bookmarkEnd w:id="1126"/>
    </w:p>
    <w:p w14:paraId="519B9228" w14:textId="77777777" w:rsidR="00CF74EC" w:rsidRPr="00CF74EC" w:rsidRDefault="00CF74EC" w:rsidP="00F75B4C">
      <w:pPr>
        <w:pStyle w:val="EndNoteBibliography"/>
        <w:suppressLineNumbers/>
        <w:spacing w:after="0"/>
        <w:ind w:left="720" w:hanging="720"/>
        <w:rPr>
          <w:rFonts w:ascii="Times New Roman" w:hAnsi="Times New Roman" w:cs="Times New Roman"/>
          <w:noProof/>
          <w:rPrChange w:id="1129" w:author="佳煜 张" w:date="2025-09-21T21:06:00Z" w16du:dateUtc="2025-09-21T13:06:00Z">
            <w:rPr>
              <w:noProof/>
            </w:rPr>
          </w:rPrChange>
        </w:rPr>
        <w:pPrChange w:id="1130" w:author="佳煜 张" w:date="2025-09-21T21:10:00Z" w16du:dateUtc="2025-09-21T13:10:00Z">
          <w:pPr>
            <w:pStyle w:val="EndNoteBibliography"/>
            <w:spacing w:after="0"/>
            <w:ind w:left="720" w:hanging="720"/>
          </w:pPr>
        </w:pPrChange>
      </w:pPr>
      <w:bookmarkStart w:id="1131" w:name="_ENREF_3"/>
      <w:r w:rsidRPr="00CF74EC">
        <w:rPr>
          <w:rFonts w:ascii="Times New Roman" w:hAnsi="Times New Roman" w:cs="Times New Roman"/>
          <w:noProof/>
          <w:rPrChange w:id="1132" w:author="佳煜 张" w:date="2025-09-21T21:06:00Z" w16du:dateUtc="2025-09-21T13:06:00Z">
            <w:rPr>
              <w:noProof/>
            </w:rPr>
          </w:rPrChange>
        </w:rPr>
        <w:t>3.</w:t>
      </w:r>
      <w:r w:rsidRPr="00CF74EC">
        <w:rPr>
          <w:rFonts w:ascii="Times New Roman" w:hAnsi="Times New Roman" w:cs="Times New Roman"/>
          <w:noProof/>
          <w:rPrChange w:id="1133" w:author="佳煜 张" w:date="2025-09-21T21:06:00Z" w16du:dateUtc="2025-09-21T13:06:00Z">
            <w:rPr>
              <w:noProof/>
            </w:rPr>
          </w:rPrChange>
        </w:rPr>
        <w:tab/>
        <w:t>Expert Panel on Detection E, Treatment of High Blood Cholesterol in A. Executive Summary of The Third Report of The National Cholesterol Education Program (NCEP) Expert Panel on Detection, Evaluation, And Treatment of High Blood Cholesterol In Adults (Adult Treatment Panel III). JAMA. 2001;285(19):2486-97; doi: 10.1001/jama.285.19.2486.</w:t>
      </w:r>
      <w:bookmarkEnd w:id="1131"/>
    </w:p>
    <w:p w14:paraId="18522F6E" w14:textId="77777777" w:rsidR="00CF74EC" w:rsidRPr="00CF74EC" w:rsidRDefault="00CF74EC" w:rsidP="00F75B4C">
      <w:pPr>
        <w:pStyle w:val="EndNoteBibliography"/>
        <w:suppressLineNumbers/>
        <w:spacing w:after="0"/>
        <w:ind w:left="720" w:hanging="720"/>
        <w:rPr>
          <w:rFonts w:ascii="Times New Roman" w:hAnsi="Times New Roman" w:cs="Times New Roman"/>
          <w:noProof/>
          <w:rPrChange w:id="1134" w:author="佳煜 张" w:date="2025-09-21T21:06:00Z" w16du:dateUtc="2025-09-21T13:06:00Z">
            <w:rPr>
              <w:noProof/>
            </w:rPr>
          </w:rPrChange>
        </w:rPr>
        <w:pPrChange w:id="1135" w:author="佳煜 张" w:date="2025-09-21T21:10:00Z" w16du:dateUtc="2025-09-21T13:10:00Z">
          <w:pPr>
            <w:pStyle w:val="EndNoteBibliography"/>
            <w:spacing w:after="0"/>
            <w:ind w:left="720" w:hanging="720"/>
          </w:pPr>
        </w:pPrChange>
      </w:pPr>
      <w:bookmarkStart w:id="1136" w:name="_ENREF_4"/>
      <w:r w:rsidRPr="00CF74EC">
        <w:rPr>
          <w:rFonts w:ascii="Times New Roman" w:hAnsi="Times New Roman" w:cs="Times New Roman"/>
          <w:noProof/>
          <w:rPrChange w:id="1137" w:author="佳煜 张" w:date="2025-09-21T21:06:00Z" w16du:dateUtc="2025-09-21T13:06:00Z">
            <w:rPr>
              <w:noProof/>
            </w:rPr>
          </w:rPrChange>
        </w:rPr>
        <w:t>4.</w:t>
      </w:r>
      <w:r w:rsidRPr="00CF74EC">
        <w:rPr>
          <w:rFonts w:ascii="Times New Roman" w:hAnsi="Times New Roman" w:cs="Times New Roman"/>
          <w:noProof/>
          <w:rPrChange w:id="1138" w:author="佳煜 张" w:date="2025-09-21T21:06:00Z" w16du:dateUtc="2025-09-21T13:06:00Z">
            <w:rPr>
              <w:noProof/>
            </w:rPr>
          </w:rPrChange>
        </w:rPr>
        <w:tab/>
        <w:t>Kawser Hossain M, Abdal Dayem A, Han J, Yin Y, Kim K, Kumar Saha S, et al. Molecular Mechanisms of the Anti-Obesity and Anti-Diabetic Properties of Flavonoids. Int J Mol Sci. 2016;17(4):569; doi: 10.3390/ijms17040569.</w:t>
      </w:r>
      <w:bookmarkEnd w:id="1136"/>
    </w:p>
    <w:p w14:paraId="08343A99" w14:textId="77777777" w:rsidR="00CF74EC" w:rsidRPr="00CF74EC" w:rsidRDefault="00CF74EC" w:rsidP="00F75B4C">
      <w:pPr>
        <w:pStyle w:val="EndNoteBibliography"/>
        <w:suppressLineNumbers/>
        <w:spacing w:after="0"/>
        <w:ind w:left="720" w:hanging="720"/>
        <w:rPr>
          <w:rFonts w:ascii="Times New Roman" w:hAnsi="Times New Roman" w:cs="Times New Roman"/>
          <w:noProof/>
          <w:rPrChange w:id="1139" w:author="佳煜 张" w:date="2025-09-21T21:06:00Z" w16du:dateUtc="2025-09-21T13:06:00Z">
            <w:rPr>
              <w:noProof/>
            </w:rPr>
          </w:rPrChange>
        </w:rPr>
        <w:pPrChange w:id="1140" w:author="佳煜 张" w:date="2025-09-21T21:10:00Z" w16du:dateUtc="2025-09-21T13:10:00Z">
          <w:pPr>
            <w:pStyle w:val="EndNoteBibliography"/>
            <w:spacing w:after="0"/>
            <w:ind w:left="720" w:hanging="720"/>
          </w:pPr>
        </w:pPrChange>
      </w:pPr>
      <w:bookmarkStart w:id="1141" w:name="_ENREF_5"/>
      <w:r w:rsidRPr="00CF74EC">
        <w:rPr>
          <w:rFonts w:ascii="Times New Roman" w:hAnsi="Times New Roman" w:cs="Times New Roman"/>
          <w:noProof/>
          <w:rPrChange w:id="1142" w:author="佳煜 张" w:date="2025-09-21T21:06:00Z" w16du:dateUtc="2025-09-21T13:06:00Z">
            <w:rPr>
              <w:noProof/>
            </w:rPr>
          </w:rPrChange>
        </w:rPr>
        <w:t>5.</w:t>
      </w:r>
      <w:r w:rsidRPr="00CF74EC">
        <w:rPr>
          <w:rFonts w:ascii="Times New Roman" w:hAnsi="Times New Roman" w:cs="Times New Roman"/>
          <w:noProof/>
          <w:rPrChange w:id="1143" w:author="佳煜 张" w:date="2025-09-21T21:06:00Z" w16du:dateUtc="2025-09-21T13:06:00Z">
            <w:rPr>
              <w:noProof/>
            </w:rPr>
          </w:rPrChange>
        </w:rPr>
        <w:tab/>
        <w:t>Serafini M, Peluso I, Raguzzini A. Flavonoids as anti-inflammatory agents. Proc Nutr Soc. 2010;69(3):273-8; doi: 10.1017/S002966511000162X.</w:t>
      </w:r>
      <w:bookmarkEnd w:id="1141"/>
    </w:p>
    <w:p w14:paraId="05194AE1" w14:textId="77777777" w:rsidR="00CF74EC" w:rsidRPr="00CF74EC" w:rsidRDefault="00CF74EC" w:rsidP="00F75B4C">
      <w:pPr>
        <w:pStyle w:val="EndNoteBibliography"/>
        <w:suppressLineNumbers/>
        <w:spacing w:after="0"/>
        <w:ind w:left="720" w:hanging="720"/>
        <w:rPr>
          <w:rFonts w:ascii="Times New Roman" w:hAnsi="Times New Roman" w:cs="Times New Roman"/>
          <w:noProof/>
          <w:rPrChange w:id="1144" w:author="佳煜 张" w:date="2025-09-21T21:06:00Z" w16du:dateUtc="2025-09-21T13:06:00Z">
            <w:rPr>
              <w:noProof/>
            </w:rPr>
          </w:rPrChange>
        </w:rPr>
        <w:pPrChange w:id="1145" w:author="佳煜 张" w:date="2025-09-21T21:10:00Z" w16du:dateUtc="2025-09-21T13:10:00Z">
          <w:pPr>
            <w:pStyle w:val="EndNoteBibliography"/>
            <w:spacing w:after="0"/>
            <w:ind w:left="720" w:hanging="720"/>
          </w:pPr>
        </w:pPrChange>
      </w:pPr>
      <w:bookmarkStart w:id="1146" w:name="_ENREF_6"/>
      <w:r w:rsidRPr="00CF74EC">
        <w:rPr>
          <w:rFonts w:ascii="Times New Roman" w:hAnsi="Times New Roman" w:cs="Times New Roman"/>
          <w:noProof/>
          <w:rPrChange w:id="1147" w:author="佳煜 张" w:date="2025-09-21T21:06:00Z" w16du:dateUtc="2025-09-21T13:06:00Z">
            <w:rPr>
              <w:noProof/>
            </w:rPr>
          </w:rPrChange>
        </w:rPr>
        <w:t>6.</w:t>
      </w:r>
      <w:r w:rsidRPr="00CF74EC">
        <w:rPr>
          <w:rFonts w:ascii="Times New Roman" w:hAnsi="Times New Roman" w:cs="Times New Roman"/>
          <w:noProof/>
          <w:rPrChange w:id="1148" w:author="佳煜 张" w:date="2025-09-21T21:06:00Z" w16du:dateUtc="2025-09-21T13:06:00Z">
            <w:rPr>
              <w:noProof/>
            </w:rPr>
          </w:rPrChange>
        </w:rPr>
        <w:tab/>
        <w:t>Panche AN, Diwan AD, Chandra SR. Flavonoids: an overview. J Nutr Sci. 2016;5:e47; doi: 10.1017/jns.2016.41.</w:t>
      </w:r>
      <w:bookmarkEnd w:id="1146"/>
    </w:p>
    <w:p w14:paraId="4D6F8A70" w14:textId="77777777" w:rsidR="00CF74EC" w:rsidRPr="00CF74EC" w:rsidRDefault="00CF74EC" w:rsidP="00F75B4C">
      <w:pPr>
        <w:pStyle w:val="EndNoteBibliography"/>
        <w:suppressLineNumbers/>
        <w:spacing w:after="0"/>
        <w:ind w:left="720" w:hanging="720"/>
        <w:rPr>
          <w:rFonts w:ascii="Times New Roman" w:hAnsi="Times New Roman" w:cs="Times New Roman"/>
          <w:noProof/>
          <w:rPrChange w:id="1149" w:author="佳煜 张" w:date="2025-09-21T21:06:00Z" w16du:dateUtc="2025-09-21T13:06:00Z">
            <w:rPr>
              <w:noProof/>
            </w:rPr>
          </w:rPrChange>
        </w:rPr>
        <w:pPrChange w:id="1150" w:author="佳煜 张" w:date="2025-09-21T21:10:00Z" w16du:dateUtc="2025-09-21T13:10:00Z">
          <w:pPr>
            <w:pStyle w:val="EndNoteBibliography"/>
            <w:spacing w:after="0"/>
            <w:ind w:left="720" w:hanging="720"/>
          </w:pPr>
        </w:pPrChange>
      </w:pPr>
      <w:bookmarkStart w:id="1151" w:name="_ENREF_7"/>
      <w:r w:rsidRPr="00CF74EC">
        <w:rPr>
          <w:rFonts w:ascii="Times New Roman" w:hAnsi="Times New Roman" w:cs="Times New Roman"/>
          <w:noProof/>
          <w:rPrChange w:id="1152" w:author="佳煜 张" w:date="2025-09-21T21:06:00Z" w16du:dateUtc="2025-09-21T13:06:00Z">
            <w:rPr>
              <w:noProof/>
            </w:rPr>
          </w:rPrChange>
        </w:rPr>
        <w:t>7.</w:t>
      </w:r>
      <w:r w:rsidRPr="00CF74EC">
        <w:rPr>
          <w:rFonts w:ascii="Times New Roman" w:hAnsi="Times New Roman" w:cs="Times New Roman"/>
          <w:noProof/>
          <w:rPrChange w:id="1153" w:author="佳煜 张" w:date="2025-09-21T21:06:00Z" w16du:dateUtc="2025-09-21T13:06:00Z">
            <w:rPr>
              <w:noProof/>
            </w:rPr>
          </w:rPrChange>
        </w:rPr>
        <w:tab/>
        <w:t>Liu YJ, Zhan J, Liu XL, Wang Y, Ji J, He QQ. Dietary flavonoids intake and risk of type 2 diabetes: a meta-analysis of prospective cohort studies. Clin Nutr. 2014;33(1):59-63; doi: 10.1016/j.clnu.2013.03.011.</w:t>
      </w:r>
      <w:bookmarkEnd w:id="1151"/>
    </w:p>
    <w:p w14:paraId="60F78CC9" w14:textId="77777777" w:rsidR="00CF74EC" w:rsidRPr="00CF74EC" w:rsidRDefault="00CF74EC" w:rsidP="00F75B4C">
      <w:pPr>
        <w:pStyle w:val="EndNoteBibliography"/>
        <w:suppressLineNumbers/>
        <w:spacing w:after="0"/>
        <w:ind w:left="720" w:hanging="720"/>
        <w:rPr>
          <w:rFonts w:ascii="Times New Roman" w:hAnsi="Times New Roman" w:cs="Times New Roman"/>
          <w:noProof/>
          <w:rPrChange w:id="1154" w:author="佳煜 张" w:date="2025-09-21T21:06:00Z" w16du:dateUtc="2025-09-21T13:06:00Z">
            <w:rPr>
              <w:noProof/>
            </w:rPr>
          </w:rPrChange>
        </w:rPr>
        <w:pPrChange w:id="1155" w:author="佳煜 张" w:date="2025-09-21T21:10:00Z" w16du:dateUtc="2025-09-21T13:10:00Z">
          <w:pPr>
            <w:pStyle w:val="EndNoteBibliography"/>
            <w:spacing w:after="0"/>
            <w:ind w:left="720" w:hanging="720"/>
          </w:pPr>
        </w:pPrChange>
      </w:pPr>
      <w:bookmarkStart w:id="1156" w:name="_ENREF_8"/>
      <w:r w:rsidRPr="00CF74EC">
        <w:rPr>
          <w:rFonts w:ascii="Times New Roman" w:hAnsi="Times New Roman" w:cs="Times New Roman"/>
          <w:noProof/>
          <w:rPrChange w:id="1157" w:author="佳煜 张" w:date="2025-09-21T21:06:00Z" w16du:dateUtc="2025-09-21T13:06:00Z">
            <w:rPr>
              <w:noProof/>
            </w:rPr>
          </w:rPrChange>
        </w:rPr>
        <w:t>8.</w:t>
      </w:r>
      <w:r w:rsidRPr="00CF74EC">
        <w:rPr>
          <w:rFonts w:ascii="Times New Roman" w:hAnsi="Times New Roman" w:cs="Times New Roman"/>
          <w:noProof/>
          <w:rPrChange w:id="1158" w:author="佳煜 张" w:date="2025-09-21T21:06:00Z" w16du:dateUtc="2025-09-21T13:06:00Z">
            <w:rPr>
              <w:noProof/>
            </w:rPr>
          </w:rPrChange>
        </w:rPr>
        <w:tab/>
        <w:t>Micek A, Godos J, Del Rio D, Galvano F, Grosso G. Dietary Flavonoids and Cardiovascular Disease: A Comprehensive Dose-Response Meta-Analysis. Mol Nutr Food Res. 2021;65(6):e2001019; doi: 10.1002/mnfr.202001019.</w:t>
      </w:r>
      <w:bookmarkEnd w:id="1156"/>
    </w:p>
    <w:p w14:paraId="0474F8FE" w14:textId="77777777" w:rsidR="00CF74EC" w:rsidRPr="00CF74EC" w:rsidRDefault="00CF74EC" w:rsidP="00F75B4C">
      <w:pPr>
        <w:pStyle w:val="EndNoteBibliography"/>
        <w:suppressLineNumbers/>
        <w:spacing w:after="0"/>
        <w:ind w:left="720" w:hanging="720"/>
        <w:rPr>
          <w:rFonts w:ascii="Times New Roman" w:hAnsi="Times New Roman" w:cs="Times New Roman"/>
          <w:noProof/>
          <w:rPrChange w:id="1159" w:author="佳煜 张" w:date="2025-09-21T21:06:00Z" w16du:dateUtc="2025-09-21T13:06:00Z">
            <w:rPr>
              <w:noProof/>
            </w:rPr>
          </w:rPrChange>
        </w:rPr>
        <w:pPrChange w:id="1160" w:author="佳煜 张" w:date="2025-09-21T21:10:00Z" w16du:dateUtc="2025-09-21T13:10:00Z">
          <w:pPr>
            <w:pStyle w:val="EndNoteBibliography"/>
            <w:spacing w:after="0"/>
            <w:ind w:left="720" w:hanging="720"/>
          </w:pPr>
        </w:pPrChange>
      </w:pPr>
      <w:bookmarkStart w:id="1161" w:name="_ENREF_9"/>
      <w:r w:rsidRPr="00CF74EC">
        <w:rPr>
          <w:rFonts w:ascii="Times New Roman" w:hAnsi="Times New Roman" w:cs="Times New Roman"/>
          <w:noProof/>
          <w:rPrChange w:id="1162" w:author="佳煜 张" w:date="2025-09-21T21:06:00Z" w16du:dateUtc="2025-09-21T13:06:00Z">
            <w:rPr>
              <w:noProof/>
            </w:rPr>
          </w:rPrChange>
        </w:rPr>
        <w:t>9.</w:t>
      </w:r>
      <w:r w:rsidRPr="00CF74EC">
        <w:rPr>
          <w:rFonts w:ascii="Times New Roman" w:hAnsi="Times New Roman" w:cs="Times New Roman"/>
          <w:noProof/>
          <w:rPrChange w:id="1163" w:author="佳煜 张" w:date="2025-09-21T21:06:00Z" w16du:dateUtc="2025-09-21T13:06:00Z">
            <w:rPr>
              <w:noProof/>
            </w:rPr>
          </w:rPrChange>
        </w:rPr>
        <w:tab/>
        <w:t>Gentile D, Fornai M, Pellegrini C, Colucci R, Blandizzi C, Antonioli L. Dietary flavonoids as a potential intervention to improve redox balance in obesity and related co-morbidities: a review. Nutr Res Rev. 2018;31(2):239-47; doi: 10.1017/S0954422418000082.</w:t>
      </w:r>
      <w:bookmarkEnd w:id="1161"/>
    </w:p>
    <w:p w14:paraId="67124E74" w14:textId="77777777" w:rsidR="00CF74EC" w:rsidRPr="00CF74EC" w:rsidRDefault="00CF74EC" w:rsidP="00F75B4C">
      <w:pPr>
        <w:pStyle w:val="EndNoteBibliography"/>
        <w:suppressLineNumbers/>
        <w:spacing w:after="0"/>
        <w:ind w:left="720" w:hanging="720"/>
        <w:rPr>
          <w:rFonts w:ascii="Times New Roman" w:hAnsi="Times New Roman" w:cs="Times New Roman"/>
          <w:noProof/>
          <w:rPrChange w:id="1164" w:author="佳煜 张" w:date="2025-09-21T21:06:00Z" w16du:dateUtc="2025-09-21T13:06:00Z">
            <w:rPr>
              <w:noProof/>
            </w:rPr>
          </w:rPrChange>
        </w:rPr>
        <w:pPrChange w:id="1165" w:author="佳煜 张" w:date="2025-09-21T21:10:00Z" w16du:dateUtc="2025-09-21T13:10:00Z">
          <w:pPr>
            <w:pStyle w:val="EndNoteBibliography"/>
            <w:spacing w:after="0"/>
            <w:ind w:left="720" w:hanging="720"/>
          </w:pPr>
        </w:pPrChange>
      </w:pPr>
      <w:bookmarkStart w:id="1166" w:name="_ENREF_10"/>
      <w:r w:rsidRPr="00CF74EC">
        <w:rPr>
          <w:rFonts w:ascii="Times New Roman" w:hAnsi="Times New Roman" w:cs="Times New Roman"/>
          <w:noProof/>
          <w:rPrChange w:id="1167" w:author="佳煜 张" w:date="2025-09-21T21:06:00Z" w16du:dateUtc="2025-09-21T13:06:00Z">
            <w:rPr>
              <w:noProof/>
            </w:rPr>
          </w:rPrChange>
        </w:rPr>
        <w:t>10.</w:t>
      </w:r>
      <w:r w:rsidRPr="00CF74EC">
        <w:rPr>
          <w:rFonts w:ascii="Times New Roman" w:hAnsi="Times New Roman" w:cs="Times New Roman"/>
          <w:noProof/>
          <w:rPrChange w:id="1168" w:author="佳煜 张" w:date="2025-09-21T21:06:00Z" w16du:dateUtc="2025-09-21T13:06:00Z">
            <w:rPr>
              <w:noProof/>
            </w:rPr>
          </w:rPrChange>
        </w:rPr>
        <w:tab/>
        <w:t>Ran J, Zhang Y, Han L, Sun S, Zhao S, Shen C, et al. The joint association of physical activity and fine particulate matter exposure with incident dementia in elderly Hong Kong residents. Environ Int. 2021;156:106645; doi: 10.1016/j.envint.2021.106645.</w:t>
      </w:r>
      <w:bookmarkEnd w:id="1166"/>
    </w:p>
    <w:p w14:paraId="3DAEB40E" w14:textId="77777777" w:rsidR="00CF74EC" w:rsidRPr="00CF74EC" w:rsidRDefault="00CF74EC" w:rsidP="00F75B4C">
      <w:pPr>
        <w:pStyle w:val="EndNoteBibliography"/>
        <w:suppressLineNumbers/>
        <w:spacing w:after="0"/>
        <w:ind w:left="720" w:hanging="720"/>
        <w:rPr>
          <w:rFonts w:ascii="Times New Roman" w:hAnsi="Times New Roman" w:cs="Times New Roman"/>
          <w:noProof/>
          <w:rPrChange w:id="1169" w:author="佳煜 张" w:date="2025-09-21T21:06:00Z" w16du:dateUtc="2025-09-21T13:06:00Z">
            <w:rPr>
              <w:noProof/>
            </w:rPr>
          </w:rPrChange>
        </w:rPr>
        <w:pPrChange w:id="1170" w:author="佳煜 张" w:date="2025-09-21T21:10:00Z" w16du:dateUtc="2025-09-21T13:10:00Z">
          <w:pPr>
            <w:pStyle w:val="EndNoteBibliography"/>
            <w:spacing w:after="0"/>
            <w:ind w:left="720" w:hanging="720"/>
          </w:pPr>
        </w:pPrChange>
      </w:pPr>
      <w:bookmarkStart w:id="1171" w:name="_ENREF_11"/>
      <w:r w:rsidRPr="00CF74EC">
        <w:rPr>
          <w:rFonts w:ascii="Times New Roman" w:hAnsi="Times New Roman" w:cs="Times New Roman"/>
          <w:noProof/>
          <w:rPrChange w:id="1172" w:author="佳煜 张" w:date="2025-09-21T21:06:00Z" w16du:dateUtc="2025-09-21T13:06:00Z">
            <w:rPr>
              <w:noProof/>
            </w:rPr>
          </w:rPrChange>
        </w:rPr>
        <w:t>11.</w:t>
      </w:r>
      <w:r w:rsidRPr="00CF74EC">
        <w:rPr>
          <w:rFonts w:ascii="Times New Roman" w:hAnsi="Times New Roman" w:cs="Times New Roman"/>
          <w:noProof/>
          <w:rPrChange w:id="1173" w:author="佳煜 张" w:date="2025-09-21T21:06:00Z" w16du:dateUtc="2025-09-21T13:06:00Z">
            <w:rPr>
              <w:noProof/>
            </w:rPr>
          </w:rPrChange>
        </w:rPr>
        <w:tab/>
        <w:t>Chen L, Cai M, Li H, Wang X, Tian F, Wu Y, et al. Risk/benefit tradeoff of habitual physical activity and air pollution on chronic pulmonary obstructive disease: findings from a large prospective cohort study. BMC Med. 2022;20(1):70; doi: 10.1186/s12916-022-02274-8.</w:t>
      </w:r>
      <w:bookmarkEnd w:id="1171"/>
    </w:p>
    <w:p w14:paraId="4DFE7372" w14:textId="77777777" w:rsidR="00CF74EC" w:rsidRPr="00CF74EC" w:rsidRDefault="00CF74EC" w:rsidP="00F75B4C">
      <w:pPr>
        <w:pStyle w:val="EndNoteBibliography"/>
        <w:suppressLineNumbers/>
        <w:spacing w:after="0"/>
        <w:ind w:left="720" w:hanging="720"/>
        <w:rPr>
          <w:rFonts w:ascii="Times New Roman" w:hAnsi="Times New Roman" w:cs="Times New Roman"/>
          <w:noProof/>
          <w:rPrChange w:id="1174" w:author="佳煜 张" w:date="2025-09-21T21:06:00Z" w16du:dateUtc="2025-09-21T13:06:00Z">
            <w:rPr>
              <w:noProof/>
            </w:rPr>
          </w:rPrChange>
        </w:rPr>
        <w:pPrChange w:id="1175" w:author="佳煜 张" w:date="2025-09-21T21:10:00Z" w16du:dateUtc="2025-09-21T13:10:00Z">
          <w:pPr>
            <w:pStyle w:val="EndNoteBibliography"/>
            <w:spacing w:after="0"/>
            <w:ind w:left="720" w:hanging="720"/>
          </w:pPr>
        </w:pPrChange>
      </w:pPr>
      <w:bookmarkStart w:id="1176" w:name="_ENREF_12"/>
      <w:r w:rsidRPr="00CF74EC">
        <w:rPr>
          <w:rFonts w:ascii="Times New Roman" w:hAnsi="Times New Roman" w:cs="Times New Roman"/>
          <w:noProof/>
          <w:rPrChange w:id="1177" w:author="佳煜 张" w:date="2025-09-21T21:06:00Z" w16du:dateUtc="2025-09-21T13:06:00Z">
            <w:rPr>
              <w:noProof/>
            </w:rPr>
          </w:rPrChange>
        </w:rPr>
        <w:t>12.</w:t>
      </w:r>
      <w:r w:rsidRPr="00CF74EC">
        <w:rPr>
          <w:rFonts w:ascii="Times New Roman" w:hAnsi="Times New Roman" w:cs="Times New Roman"/>
          <w:noProof/>
          <w:rPrChange w:id="1178" w:author="佳煜 张" w:date="2025-09-21T21:06:00Z" w16du:dateUtc="2025-09-21T13:06:00Z">
            <w:rPr>
              <w:noProof/>
            </w:rPr>
          </w:rPrChange>
        </w:rPr>
        <w:tab/>
        <w:t>Sebastian RS, Wilkinson Enns C, Goldman JD, Martin CL, Steinfeldt LC, Murayi T, Moshfegh AJ. A New Database Facilitates Characterization of Flavonoid Intake, Sources, and Positive Associations with Diet Quality among US Adults. J Nutr. 2015;145(6):1239-48; doi: 10.3945/jn.115.213025.</w:t>
      </w:r>
      <w:bookmarkEnd w:id="1176"/>
    </w:p>
    <w:p w14:paraId="3BDE16FB" w14:textId="77777777" w:rsidR="00CF74EC" w:rsidRPr="00CF74EC" w:rsidRDefault="00CF74EC" w:rsidP="00F75B4C">
      <w:pPr>
        <w:pStyle w:val="EndNoteBibliography"/>
        <w:suppressLineNumbers/>
        <w:spacing w:after="0"/>
        <w:ind w:left="720" w:hanging="720"/>
        <w:rPr>
          <w:rFonts w:ascii="Times New Roman" w:hAnsi="Times New Roman" w:cs="Times New Roman"/>
          <w:noProof/>
          <w:rPrChange w:id="1179" w:author="佳煜 张" w:date="2025-09-21T21:06:00Z" w16du:dateUtc="2025-09-21T13:06:00Z">
            <w:rPr>
              <w:noProof/>
            </w:rPr>
          </w:rPrChange>
        </w:rPr>
        <w:pPrChange w:id="1180" w:author="佳煜 张" w:date="2025-09-21T21:10:00Z" w16du:dateUtc="2025-09-21T13:10:00Z">
          <w:pPr>
            <w:pStyle w:val="EndNoteBibliography"/>
            <w:spacing w:after="0"/>
            <w:ind w:left="720" w:hanging="720"/>
          </w:pPr>
        </w:pPrChange>
      </w:pPr>
      <w:bookmarkStart w:id="1181" w:name="_ENREF_13"/>
      <w:r w:rsidRPr="00CF74EC">
        <w:rPr>
          <w:rFonts w:ascii="Times New Roman" w:hAnsi="Times New Roman" w:cs="Times New Roman"/>
          <w:noProof/>
          <w:rPrChange w:id="1182" w:author="佳煜 张" w:date="2025-09-21T21:06:00Z" w16du:dateUtc="2025-09-21T13:06:00Z">
            <w:rPr>
              <w:noProof/>
            </w:rPr>
          </w:rPrChange>
        </w:rPr>
        <w:t>13.</w:t>
      </w:r>
      <w:r w:rsidRPr="00CF74EC">
        <w:rPr>
          <w:rFonts w:ascii="Times New Roman" w:hAnsi="Times New Roman" w:cs="Times New Roman"/>
          <w:noProof/>
          <w:rPrChange w:id="1183" w:author="佳煜 张" w:date="2025-09-21T21:06:00Z" w16du:dateUtc="2025-09-21T13:06:00Z">
            <w:rPr>
              <w:noProof/>
            </w:rPr>
          </w:rPrChange>
        </w:rPr>
        <w:tab/>
        <w:t>Sebastian RS, Fanelli Kuczmarski MT, Goldman JD, Moshfegh AJ, Zonderman AB, Evans MK. Usual Intake of Flavonoids Is Inversely Associated with Metabolic Syndrome in African American and White Males but Not Females in Baltimore City, Maryland, USA. Nutrients. 2022;14(9); doi: 10.3390/nu14091924.</w:t>
      </w:r>
      <w:bookmarkEnd w:id="1181"/>
    </w:p>
    <w:p w14:paraId="381A8C4A" w14:textId="77777777" w:rsidR="00CF74EC" w:rsidRPr="00CF74EC" w:rsidRDefault="00CF74EC" w:rsidP="00F75B4C">
      <w:pPr>
        <w:pStyle w:val="EndNoteBibliography"/>
        <w:suppressLineNumbers/>
        <w:spacing w:after="0"/>
        <w:ind w:left="720" w:hanging="720"/>
        <w:rPr>
          <w:rFonts w:ascii="Times New Roman" w:hAnsi="Times New Roman" w:cs="Times New Roman"/>
          <w:noProof/>
          <w:rPrChange w:id="1184" w:author="佳煜 张" w:date="2025-09-21T21:06:00Z" w16du:dateUtc="2025-09-21T13:06:00Z">
            <w:rPr>
              <w:noProof/>
            </w:rPr>
          </w:rPrChange>
        </w:rPr>
        <w:pPrChange w:id="1185" w:author="佳煜 张" w:date="2025-09-21T21:10:00Z" w16du:dateUtc="2025-09-21T13:10:00Z">
          <w:pPr>
            <w:pStyle w:val="EndNoteBibliography"/>
            <w:spacing w:after="0"/>
            <w:ind w:left="720" w:hanging="720"/>
          </w:pPr>
        </w:pPrChange>
      </w:pPr>
      <w:bookmarkStart w:id="1186" w:name="_ENREF_14"/>
      <w:r w:rsidRPr="00CF74EC">
        <w:rPr>
          <w:rFonts w:ascii="Times New Roman" w:hAnsi="Times New Roman" w:cs="Times New Roman"/>
          <w:noProof/>
          <w:rPrChange w:id="1187" w:author="佳煜 张" w:date="2025-09-21T21:06:00Z" w16du:dateUtc="2025-09-21T13:06:00Z">
            <w:rPr>
              <w:noProof/>
            </w:rPr>
          </w:rPrChange>
        </w:rPr>
        <w:lastRenderedPageBreak/>
        <w:t>14.</w:t>
      </w:r>
      <w:r w:rsidRPr="00CF74EC">
        <w:rPr>
          <w:rFonts w:ascii="Times New Roman" w:hAnsi="Times New Roman" w:cs="Times New Roman"/>
          <w:noProof/>
          <w:rPrChange w:id="1188" w:author="佳煜 张" w:date="2025-09-21T21:06:00Z" w16du:dateUtc="2025-09-21T13:06:00Z">
            <w:rPr>
              <w:noProof/>
            </w:rPr>
          </w:rPrChange>
        </w:rPr>
        <w:tab/>
        <w:t>Jensen MD, Ryan DH, Apovian CM, Ard JD, Comuzzie AG, Donato KA, et al. 2013 AHA/ACC/TOS guideline for the management of overweight and obesity in adults: a report of the American College of Cardiology/American Heart Association Task Force on Practice Guidelines and The Obesity Society. J Am Coll Cardiol. 2014;63(25 Pt B):2985-3023; doi: 10.1016/j.jacc.2013.11.004.</w:t>
      </w:r>
      <w:bookmarkEnd w:id="1186"/>
    </w:p>
    <w:p w14:paraId="2F843099" w14:textId="77777777" w:rsidR="00CF74EC" w:rsidRPr="00CF74EC" w:rsidRDefault="00CF74EC" w:rsidP="00F75B4C">
      <w:pPr>
        <w:pStyle w:val="EndNoteBibliography"/>
        <w:suppressLineNumbers/>
        <w:spacing w:after="0"/>
        <w:ind w:left="720" w:hanging="720"/>
        <w:rPr>
          <w:rFonts w:ascii="Times New Roman" w:hAnsi="Times New Roman" w:cs="Times New Roman"/>
          <w:noProof/>
          <w:rPrChange w:id="1189" w:author="佳煜 张" w:date="2025-09-21T21:06:00Z" w16du:dateUtc="2025-09-21T13:06:00Z">
            <w:rPr>
              <w:noProof/>
            </w:rPr>
          </w:rPrChange>
        </w:rPr>
        <w:pPrChange w:id="1190" w:author="佳煜 张" w:date="2025-09-21T21:10:00Z" w16du:dateUtc="2025-09-21T13:10:00Z">
          <w:pPr>
            <w:pStyle w:val="EndNoteBibliography"/>
            <w:spacing w:after="0"/>
            <w:ind w:left="720" w:hanging="720"/>
          </w:pPr>
        </w:pPrChange>
      </w:pPr>
      <w:bookmarkStart w:id="1191" w:name="_ENREF_15"/>
      <w:r w:rsidRPr="00CF74EC">
        <w:rPr>
          <w:rFonts w:ascii="Times New Roman" w:hAnsi="Times New Roman" w:cs="Times New Roman"/>
          <w:noProof/>
          <w:rPrChange w:id="1192" w:author="佳煜 张" w:date="2025-09-21T21:06:00Z" w16du:dateUtc="2025-09-21T13:06:00Z">
            <w:rPr>
              <w:noProof/>
            </w:rPr>
          </w:rPrChange>
        </w:rPr>
        <w:t>15.</w:t>
      </w:r>
      <w:r w:rsidRPr="00CF74EC">
        <w:rPr>
          <w:rFonts w:ascii="Times New Roman" w:hAnsi="Times New Roman" w:cs="Times New Roman"/>
          <w:noProof/>
          <w:rPrChange w:id="1193" w:author="佳煜 张" w:date="2025-09-21T21:06:00Z" w16du:dateUtc="2025-09-21T13:06:00Z">
            <w:rPr>
              <w:noProof/>
            </w:rPr>
          </w:rPrChange>
        </w:rPr>
        <w:tab/>
        <w:t>Garvey WT, Mechanick JI, Brett EM, Garber AJ, Hurley DL, Jastreboff AM, et al. American Association of Clinical Endocrinologists and American College of Endocrinology Comprehensive Clinical Practice Guidelines for Medical Care of Patients with Obesity. Endocr Pract. 2016;22 Suppl 3:1-203; doi: 10.4158/EP161365.GL.</w:t>
      </w:r>
      <w:bookmarkEnd w:id="1191"/>
    </w:p>
    <w:p w14:paraId="426A4707" w14:textId="77777777" w:rsidR="00CF74EC" w:rsidRPr="00CF74EC" w:rsidRDefault="00CF74EC" w:rsidP="00F75B4C">
      <w:pPr>
        <w:pStyle w:val="EndNoteBibliography"/>
        <w:suppressLineNumbers/>
        <w:spacing w:after="0"/>
        <w:ind w:left="720" w:hanging="720"/>
        <w:rPr>
          <w:rFonts w:ascii="Times New Roman" w:hAnsi="Times New Roman" w:cs="Times New Roman"/>
          <w:noProof/>
          <w:rPrChange w:id="1194" w:author="佳煜 张" w:date="2025-09-21T21:06:00Z" w16du:dateUtc="2025-09-21T13:06:00Z">
            <w:rPr>
              <w:noProof/>
            </w:rPr>
          </w:rPrChange>
        </w:rPr>
        <w:pPrChange w:id="1195" w:author="佳煜 张" w:date="2025-09-21T21:10:00Z" w16du:dateUtc="2025-09-21T13:10:00Z">
          <w:pPr>
            <w:pStyle w:val="EndNoteBibliography"/>
            <w:spacing w:after="0"/>
            <w:ind w:left="720" w:hanging="720"/>
          </w:pPr>
        </w:pPrChange>
      </w:pPr>
      <w:bookmarkStart w:id="1196" w:name="_ENREF_16"/>
      <w:r w:rsidRPr="00CF74EC">
        <w:rPr>
          <w:rFonts w:ascii="Times New Roman" w:hAnsi="Times New Roman" w:cs="Times New Roman"/>
          <w:noProof/>
          <w:rPrChange w:id="1197" w:author="佳煜 张" w:date="2025-09-21T21:06:00Z" w16du:dateUtc="2025-09-21T13:06:00Z">
            <w:rPr>
              <w:noProof/>
            </w:rPr>
          </w:rPrChange>
        </w:rPr>
        <w:t>16.</w:t>
      </w:r>
      <w:r w:rsidRPr="00CF74EC">
        <w:rPr>
          <w:rFonts w:ascii="Times New Roman" w:hAnsi="Times New Roman" w:cs="Times New Roman"/>
          <w:noProof/>
          <w:rPrChange w:id="1198" w:author="佳煜 张" w:date="2025-09-21T21:06:00Z" w16du:dateUtc="2025-09-21T13:06:00Z">
            <w:rPr>
              <w:noProof/>
            </w:rPr>
          </w:rPrChange>
        </w:rPr>
        <w:tab/>
        <w:t>Yumuk V, Tsigos C, Fried M, Schindler K, Busetto L, Micic D, et al. European Guidelines for Obesity Management in Adults. Obes Facts. 2015;8(6):402-24; doi: 10.1159/000442721.</w:t>
      </w:r>
      <w:bookmarkEnd w:id="1196"/>
    </w:p>
    <w:p w14:paraId="1E0A74FB" w14:textId="77777777" w:rsidR="00CF74EC" w:rsidRPr="00CF74EC" w:rsidRDefault="00CF74EC" w:rsidP="00F75B4C">
      <w:pPr>
        <w:pStyle w:val="EndNoteBibliography"/>
        <w:suppressLineNumbers/>
        <w:spacing w:after="0"/>
        <w:ind w:left="720" w:hanging="720"/>
        <w:rPr>
          <w:rFonts w:ascii="Times New Roman" w:hAnsi="Times New Roman" w:cs="Times New Roman"/>
          <w:noProof/>
          <w:rPrChange w:id="1199" w:author="佳煜 张" w:date="2025-09-21T21:06:00Z" w16du:dateUtc="2025-09-21T13:06:00Z">
            <w:rPr>
              <w:noProof/>
            </w:rPr>
          </w:rPrChange>
        </w:rPr>
        <w:pPrChange w:id="1200" w:author="佳煜 张" w:date="2025-09-21T21:10:00Z" w16du:dateUtc="2025-09-21T13:10:00Z">
          <w:pPr>
            <w:pStyle w:val="EndNoteBibliography"/>
            <w:spacing w:after="0"/>
            <w:ind w:left="720" w:hanging="720"/>
          </w:pPr>
        </w:pPrChange>
      </w:pPr>
      <w:bookmarkStart w:id="1201" w:name="_ENREF_17"/>
      <w:r w:rsidRPr="00CF74EC">
        <w:rPr>
          <w:rFonts w:ascii="Times New Roman" w:hAnsi="Times New Roman" w:cs="Times New Roman"/>
          <w:noProof/>
          <w:rPrChange w:id="1202" w:author="佳煜 张" w:date="2025-09-21T21:06:00Z" w16du:dateUtc="2025-09-21T13:06:00Z">
            <w:rPr>
              <w:noProof/>
            </w:rPr>
          </w:rPrChange>
        </w:rPr>
        <w:t>17.</w:t>
      </w:r>
      <w:r w:rsidRPr="00CF74EC">
        <w:rPr>
          <w:rFonts w:ascii="Times New Roman" w:hAnsi="Times New Roman" w:cs="Times New Roman"/>
          <w:noProof/>
          <w:rPrChange w:id="1203" w:author="佳煜 张" w:date="2025-09-21T21:06:00Z" w16du:dateUtc="2025-09-21T13:06:00Z">
            <w:rPr>
              <w:noProof/>
            </w:rPr>
          </w:rPrChange>
        </w:rPr>
        <w:tab/>
        <w:t>Brauer P, Gorber SC, Shaw E, Singh H, Bell N, Shane ARE, et al. Recommendations for prevention of weight gain and use of behavioural and pharmacologic interventions to manage overweight and obesity in adults in primary care. CMAJ. 2015;187(3):184-95; doi: 10.1503/cmaj.140887.</w:t>
      </w:r>
      <w:bookmarkEnd w:id="1201"/>
    </w:p>
    <w:p w14:paraId="4F5A32B8" w14:textId="77777777" w:rsidR="00CF74EC" w:rsidRPr="00CF74EC" w:rsidRDefault="00CF74EC" w:rsidP="00F75B4C">
      <w:pPr>
        <w:pStyle w:val="EndNoteBibliography"/>
        <w:suppressLineNumbers/>
        <w:spacing w:after="0"/>
        <w:ind w:left="720" w:hanging="720"/>
        <w:rPr>
          <w:rFonts w:ascii="Times New Roman" w:hAnsi="Times New Roman" w:cs="Times New Roman"/>
          <w:noProof/>
          <w:rPrChange w:id="1204" w:author="佳煜 张" w:date="2025-09-21T21:06:00Z" w16du:dateUtc="2025-09-21T13:06:00Z">
            <w:rPr>
              <w:noProof/>
            </w:rPr>
          </w:rPrChange>
        </w:rPr>
        <w:pPrChange w:id="1205" w:author="佳煜 张" w:date="2025-09-21T21:10:00Z" w16du:dateUtc="2025-09-21T13:10:00Z">
          <w:pPr>
            <w:pStyle w:val="EndNoteBibliography"/>
            <w:spacing w:after="0"/>
            <w:ind w:left="720" w:hanging="720"/>
          </w:pPr>
        </w:pPrChange>
      </w:pPr>
      <w:bookmarkStart w:id="1206" w:name="_ENREF_18"/>
      <w:r w:rsidRPr="00CF74EC">
        <w:rPr>
          <w:rFonts w:ascii="Times New Roman" w:hAnsi="Times New Roman" w:cs="Times New Roman"/>
          <w:noProof/>
          <w:rPrChange w:id="1207" w:author="佳煜 张" w:date="2025-09-21T21:06:00Z" w16du:dateUtc="2025-09-21T13:06:00Z">
            <w:rPr>
              <w:noProof/>
            </w:rPr>
          </w:rPrChange>
        </w:rPr>
        <w:t>18.</w:t>
      </w:r>
      <w:r w:rsidRPr="00CF74EC">
        <w:rPr>
          <w:rFonts w:ascii="Times New Roman" w:hAnsi="Times New Roman" w:cs="Times New Roman"/>
          <w:noProof/>
          <w:rPrChange w:id="1208" w:author="佳煜 张" w:date="2025-09-21T21:06:00Z" w16du:dateUtc="2025-09-21T13:06:00Z">
            <w:rPr>
              <w:noProof/>
            </w:rPr>
          </w:rPrChange>
        </w:rPr>
        <w:tab/>
        <w:t>Hinnouho GM, Czernichow S, Dugravot A, Nabi H, Brunner EJ, Kivimaki M, Singh-Manoux A. Metabolically healthy obesity and the risk of cardiovascular disease and type 2 diabetes: the Whitehall II cohort study. Eur Heart J. 2015;36(9):551-9; doi: 10.1093/eurheartj/ehu123.</w:t>
      </w:r>
      <w:bookmarkEnd w:id="1206"/>
    </w:p>
    <w:p w14:paraId="2C222305" w14:textId="77777777" w:rsidR="00CF74EC" w:rsidRPr="00CF74EC" w:rsidRDefault="00CF74EC" w:rsidP="00F75B4C">
      <w:pPr>
        <w:pStyle w:val="EndNoteBibliography"/>
        <w:suppressLineNumbers/>
        <w:spacing w:after="0"/>
        <w:ind w:left="720" w:hanging="720"/>
        <w:rPr>
          <w:rFonts w:ascii="Times New Roman" w:hAnsi="Times New Roman" w:cs="Times New Roman"/>
          <w:noProof/>
          <w:rPrChange w:id="1209" w:author="佳煜 张" w:date="2025-09-21T21:06:00Z" w16du:dateUtc="2025-09-21T13:06:00Z">
            <w:rPr>
              <w:noProof/>
            </w:rPr>
          </w:rPrChange>
        </w:rPr>
        <w:pPrChange w:id="1210" w:author="佳煜 张" w:date="2025-09-21T21:10:00Z" w16du:dateUtc="2025-09-21T13:10:00Z">
          <w:pPr>
            <w:pStyle w:val="EndNoteBibliography"/>
            <w:spacing w:after="0"/>
            <w:ind w:left="720" w:hanging="720"/>
          </w:pPr>
        </w:pPrChange>
      </w:pPr>
      <w:bookmarkStart w:id="1211" w:name="_ENREF_19"/>
      <w:r w:rsidRPr="00CF74EC">
        <w:rPr>
          <w:rFonts w:ascii="Times New Roman" w:hAnsi="Times New Roman" w:cs="Times New Roman"/>
          <w:noProof/>
          <w:rPrChange w:id="1212" w:author="佳煜 张" w:date="2025-09-21T21:06:00Z" w16du:dateUtc="2025-09-21T13:06:00Z">
            <w:rPr>
              <w:noProof/>
            </w:rPr>
          </w:rPrChange>
        </w:rPr>
        <w:t>19.</w:t>
      </w:r>
      <w:r w:rsidRPr="00CF74EC">
        <w:rPr>
          <w:rFonts w:ascii="Times New Roman" w:hAnsi="Times New Roman" w:cs="Times New Roman"/>
          <w:noProof/>
          <w:rPrChange w:id="1213" w:author="佳煜 张" w:date="2025-09-21T21:06:00Z" w16du:dateUtc="2025-09-21T13:06:00Z">
            <w:rPr>
              <w:noProof/>
            </w:rPr>
          </w:rPrChange>
        </w:rPr>
        <w:tab/>
        <w:t>Renzetti S, Gennings C, Calza S. A weighted quantile sum regression with penalized weights and two indices. Front Public Health. 2023;11:1151821; doi: 10.3389/fpubh.2023.1151821.</w:t>
      </w:r>
      <w:bookmarkEnd w:id="1211"/>
    </w:p>
    <w:p w14:paraId="3CAF9E64" w14:textId="77777777" w:rsidR="00CF74EC" w:rsidRPr="00CF74EC" w:rsidRDefault="00CF74EC" w:rsidP="00F75B4C">
      <w:pPr>
        <w:pStyle w:val="EndNoteBibliography"/>
        <w:suppressLineNumbers/>
        <w:spacing w:after="0"/>
        <w:ind w:left="720" w:hanging="720"/>
        <w:rPr>
          <w:rFonts w:ascii="Times New Roman" w:hAnsi="Times New Roman" w:cs="Times New Roman"/>
          <w:noProof/>
          <w:rPrChange w:id="1214" w:author="佳煜 张" w:date="2025-09-21T21:06:00Z" w16du:dateUtc="2025-09-21T13:06:00Z">
            <w:rPr>
              <w:noProof/>
            </w:rPr>
          </w:rPrChange>
        </w:rPr>
        <w:pPrChange w:id="1215" w:author="佳煜 张" w:date="2025-09-21T21:10:00Z" w16du:dateUtc="2025-09-21T13:10:00Z">
          <w:pPr>
            <w:pStyle w:val="EndNoteBibliography"/>
            <w:spacing w:after="0"/>
            <w:ind w:left="720" w:hanging="720"/>
          </w:pPr>
        </w:pPrChange>
      </w:pPr>
      <w:bookmarkStart w:id="1216" w:name="_ENREF_20"/>
      <w:r w:rsidRPr="00CF74EC">
        <w:rPr>
          <w:rFonts w:ascii="Times New Roman" w:hAnsi="Times New Roman" w:cs="Times New Roman"/>
          <w:noProof/>
          <w:rPrChange w:id="1217" w:author="佳煜 张" w:date="2025-09-21T21:06:00Z" w16du:dateUtc="2025-09-21T13:06:00Z">
            <w:rPr>
              <w:noProof/>
            </w:rPr>
          </w:rPrChange>
        </w:rPr>
        <w:t>20.</w:t>
      </w:r>
      <w:r w:rsidRPr="00CF74EC">
        <w:rPr>
          <w:rFonts w:ascii="Times New Roman" w:hAnsi="Times New Roman" w:cs="Times New Roman"/>
          <w:noProof/>
          <w:rPrChange w:id="1218" w:author="佳煜 张" w:date="2025-09-21T21:06:00Z" w16du:dateUtc="2025-09-21T13:06:00Z">
            <w:rPr>
              <w:noProof/>
            </w:rPr>
          </w:rPrChange>
        </w:rPr>
        <w:tab/>
        <w:t>Yu L, Liu W, Wang X, Ye Z, Tan Q, Qiu W, et al. A review of practical statistical methods used in epidemiological studies to estimate the health effects of multi-pollutant mixture. Environ Pollut. 2022;306:119356; doi: 10.1016/j.envpol.2022.119356.</w:t>
      </w:r>
      <w:bookmarkEnd w:id="1216"/>
    </w:p>
    <w:p w14:paraId="6F5618B8" w14:textId="77777777" w:rsidR="00CF74EC" w:rsidRPr="00CF74EC" w:rsidRDefault="00CF74EC" w:rsidP="00F75B4C">
      <w:pPr>
        <w:pStyle w:val="EndNoteBibliography"/>
        <w:suppressLineNumbers/>
        <w:spacing w:after="0"/>
        <w:ind w:left="720" w:hanging="720"/>
        <w:rPr>
          <w:rFonts w:ascii="Times New Roman" w:hAnsi="Times New Roman" w:cs="Times New Roman"/>
          <w:noProof/>
          <w:rPrChange w:id="1219" w:author="佳煜 张" w:date="2025-09-21T21:06:00Z" w16du:dateUtc="2025-09-21T13:06:00Z">
            <w:rPr>
              <w:noProof/>
            </w:rPr>
          </w:rPrChange>
        </w:rPr>
        <w:pPrChange w:id="1220" w:author="佳煜 张" w:date="2025-09-21T21:10:00Z" w16du:dateUtc="2025-09-21T13:10:00Z">
          <w:pPr>
            <w:pStyle w:val="EndNoteBibliography"/>
            <w:spacing w:after="0"/>
            <w:ind w:left="720" w:hanging="720"/>
          </w:pPr>
        </w:pPrChange>
      </w:pPr>
      <w:bookmarkStart w:id="1221" w:name="_ENREF_21"/>
      <w:r w:rsidRPr="00CF74EC">
        <w:rPr>
          <w:rFonts w:ascii="Times New Roman" w:hAnsi="Times New Roman" w:cs="Times New Roman"/>
          <w:noProof/>
          <w:rPrChange w:id="1222" w:author="佳煜 张" w:date="2025-09-21T21:06:00Z" w16du:dateUtc="2025-09-21T13:06:00Z">
            <w:rPr>
              <w:noProof/>
            </w:rPr>
          </w:rPrChange>
        </w:rPr>
        <w:t>21.</w:t>
      </w:r>
      <w:r w:rsidRPr="00CF74EC">
        <w:rPr>
          <w:rFonts w:ascii="Times New Roman" w:hAnsi="Times New Roman" w:cs="Times New Roman"/>
          <w:noProof/>
          <w:rPrChange w:id="1223" w:author="佳煜 张" w:date="2025-09-21T21:06:00Z" w16du:dateUtc="2025-09-21T13:06:00Z">
            <w:rPr>
              <w:noProof/>
            </w:rPr>
          </w:rPrChange>
        </w:rPr>
        <w:tab/>
        <w:t>Wei MH, Cui Y, Zhou HL, Song WJ, Di DS, Zhang RY, et al. Associations of multiple metals with bone mineral density: A population-based study in US adults. Chemosphere. 2021;282:131150; doi: 10.1016/j.chemosphere.2021.131150.</w:t>
      </w:r>
      <w:bookmarkEnd w:id="1221"/>
    </w:p>
    <w:p w14:paraId="04475381" w14:textId="77777777" w:rsidR="00CF74EC" w:rsidRPr="00CF74EC" w:rsidRDefault="00CF74EC" w:rsidP="00F75B4C">
      <w:pPr>
        <w:pStyle w:val="EndNoteBibliography"/>
        <w:suppressLineNumbers/>
        <w:spacing w:after="0"/>
        <w:ind w:left="720" w:hanging="720"/>
        <w:rPr>
          <w:rFonts w:ascii="Times New Roman" w:hAnsi="Times New Roman" w:cs="Times New Roman"/>
          <w:noProof/>
          <w:rPrChange w:id="1224" w:author="佳煜 张" w:date="2025-09-21T21:06:00Z" w16du:dateUtc="2025-09-21T13:06:00Z">
            <w:rPr>
              <w:noProof/>
            </w:rPr>
          </w:rPrChange>
        </w:rPr>
        <w:pPrChange w:id="1225" w:author="佳煜 张" w:date="2025-09-21T21:10:00Z" w16du:dateUtc="2025-09-21T13:10:00Z">
          <w:pPr>
            <w:pStyle w:val="EndNoteBibliography"/>
            <w:spacing w:after="0"/>
            <w:ind w:left="720" w:hanging="720"/>
          </w:pPr>
        </w:pPrChange>
      </w:pPr>
      <w:bookmarkStart w:id="1226" w:name="_ENREF_22"/>
      <w:r w:rsidRPr="00CF74EC">
        <w:rPr>
          <w:rFonts w:ascii="Times New Roman" w:hAnsi="Times New Roman" w:cs="Times New Roman"/>
          <w:noProof/>
          <w:rPrChange w:id="1227" w:author="佳煜 张" w:date="2025-09-21T21:06:00Z" w16du:dateUtc="2025-09-21T13:06:00Z">
            <w:rPr>
              <w:noProof/>
            </w:rPr>
          </w:rPrChange>
        </w:rPr>
        <w:t>22.</w:t>
      </w:r>
      <w:r w:rsidRPr="00CF74EC">
        <w:rPr>
          <w:rFonts w:ascii="Times New Roman" w:hAnsi="Times New Roman" w:cs="Times New Roman"/>
          <w:noProof/>
          <w:rPrChange w:id="1228" w:author="佳煜 张" w:date="2025-09-21T21:06:00Z" w16du:dateUtc="2025-09-21T13:06:00Z">
            <w:rPr>
              <w:noProof/>
            </w:rPr>
          </w:rPrChange>
        </w:rPr>
        <w:tab/>
        <w:t>Landberg R, Sun Q, Rimm EB, Cassidy A, Scalbert A, Mantzoros CS, et al. Selected dietary flavonoids are associated with markers of inflammation and endothelial dysfunction in U.S. women. J Nutr. 2011;141(4):618-25; doi: 10.3945/jn.110.133843.</w:t>
      </w:r>
      <w:bookmarkEnd w:id="1226"/>
    </w:p>
    <w:p w14:paraId="502C05DC" w14:textId="77777777" w:rsidR="00CF74EC" w:rsidRPr="00CF74EC" w:rsidRDefault="00CF74EC" w:rsidP="00F75B4C">
      <w:pPr>
        <w:pStyle w:val="EndNoteBibliography"/>
        <w:suppressLineNumbers/>
        <w:spacing w:after="0"/>
        <w:ind w:left="720" w:hanging="720"/>
        <w:rPr>
          <w:rFonts w:ascii="Times New Roman" w:hAnsi="Times New Roman" w:cs="Times New Roman"/>
          <w:noProof/>
          <w:rPrChange w:id="1229" w:author="佳煜 张" w:date="2025-09-21T21:06:00Z" w16du:dateUtc="2025-09-21T13:06:00Z">
            <w:rPr>
              <w:noProof/>
            </w:rPr>
          </w:rPrChange>
        </w:rPr>
        <w:pPrChange w:id="1230" w:author="佳煜 张" w:date="2025-09-21T21:10:00Z" w16du:dateUtc="2025-09-21T13:10:00Z">
          <w:pPr>
            <w:pStyle w:val="EndNoteBibliography"/>
            <w:spacing w:after="0"/>
            <w:ind w:left="720" w:hanging="720"/>
          </w:pPr>
        </w:pPrChange>
      </w:pPr>
      <w:bookmarkStart w:id="1231" w:name="_ENREF_23"/>
      <w:r w:rsidRPr="00CF74EC">
        <w:rPr>
          <w:rFonts w:ascii="Times New Roman" w:hAnsi="Times New Roman" w:cs="Times New Roman"/>
          <w:noProof/>
          <w:rPrChange w:id="1232" w:author="佳煜 张" w:date="2025-09-21T21:06:00Z" w16du:dateUtc="2025-09-21T13:06:00Z">
            <w:rPr>
              <w:noProof/>
            </w:rPr>
          </w:rPrChange>
        </w:rPr>
        <w:t>23.</w:t>
      </w:r>
      <w:r w:rsidRPr="00CF74EC">
        <w:rPr>
          <w:rFonts w:ascii="Times New Roman" w:hAnsi="Times New Roman" w:cs="Times New Roman"/>
          <w:noProof/>
          <w:rPrChange w:id="1233" w:author="佳煜 张" w:date="2025-09-21T21:06:00Z" w16du:dateUtc="2025-09-21T13:06:00Z">
            <w:rPr>
              <w:noProof/>
            </w:rPr>
          </w:rPrChange>
        </w:rPr>
        <w:tab/>
        <w:t>Cassidy A, Rogers G, Peterson JJ, Dwyer JT, Lin H, Jacques PF. Higher dietary anthocyanin and flavonol intakes are associated with anti-inflammatory effects in a population of US adults. Am J Clin Nutr. 2015;102(1):172-81; doi: 10.3945/ajcn.115.108555.</w:t>
      </w:r>
      <w:bookmarkEnd w:id="1231"/>
    </w:p>
    <w:p w14:paraId="76E4AFB0" w14:textId="77777777" w:rsidR="00CF74EC" w:rsidRPr="00CF74EC" w:rsidRDefault="00CF74EC" w:rsidP="00F75B4C">
      <w:pPr>
        <w:pStyle w:val="EndNoteBibliography"/>
        <w:suppressLineNumbers/>
        <w:spacing w:after="0"/>
        <w:ind w:left="720" w:hanging="720"/>
        <w:rPr>
          <w:rFonts w:ascii="Times New Roman" w:hAnsi="Times New Roman" w:cs="Times New Roman"/>
          <w:noProof/>
          <w:rPrChange w:id="1234" w:author="佳煜 张" w:date="2025-09-21T21:06:00Z" w16du:dateUtc="2025-09-21T13:06:00Z">
            <w:rPr>
              <w:noProof/>
            </w:rPr>
          </w:rPrChange>
        </w:rPr>
        <w:pPrChange w:id="1235" w:author="佳煜 张" w:date="2025-09-21T21:11:00Z" w16du:dateUtc="2025-09-21T13:11:00Z">
          <w:pPr>
            <w:pStyle w:val="EndNoteBibliography"/>
            <w:spacing w:after="0"/>
            <w:ind w:left="720" w:hanging="720"/>
          </w:pPr>
        </w:pPrChange>
      </w:pPr>
      <w:bookmarkStart w:id="1236" w:name="_ENREF_24"/>
      <w:r w:rsidRPr="00CF74EC">
        <w:rPr>
          <w:rFonts w:ascii="Times New Roman" w:hAnsi="Times New Roman" w:cs="Times New Roman"/>
          <w:noProof/>
          <w:rPrChange w:id="1237" w:author="佳煜 张" w:date="2025-09-21T21:06:00Z" w16du:dateUtc="2025-09-21T13:06:00Z">
            <w:rPr>
              <w:noProof/>
            </w:rPr>
          </w:rPrChange>
        </w:rPr>
        <w:t>24.</w:t>
      </w:r>
      <w:r w:rsidRPr="00CF74EC">
        <w:rPr>
          <w:rFonts w:ascii="Times New Roman" w:hAnsi="Times New Roman" w:cs="Times New Roman"/>
          <w:noProof/>
          <w:rPrChange w:id="1238" w:author="佳煜 张" w:date="2025-09-21T21:06:00Z" w16du:dateUtc="2025-09-21T13:06:00Z">
            <w:rPr>
              <w:noProof/>
            </w:rPr>
          </w:rPrChange>
        </w:rPr>
        <w:tab/>
        <w:t>Kumar S, Pandey AK. Chemistry and biological activities of flavonoids: an overview. ScientificWorldJournal. 2013;2013:162750; doi: 10.1155/2013/162750.</w:t>
      </w:r>
      <w:bookmarkEnd w:id="1236"/>
    </w:p>
    <w:p w14:paraId="3F9BD70C" w14:textId="77777777" w:rsidR="00CF74EC" w:rsidRPr="00CF74EC" w:rsidRDefault="00CF74EC" w:rsidP="00F75B4C">
      <w:pPr>
        <w:pStyle w:val="EndNoteBibliography"/>
        <w:suppressLineNumbers/>
        <w:spacing w:after="0"/>
        <w:ind w:left="720" w:hanging="720"/>
        <w:rPr>
          <w:rFonts w:ascii="Times New Roman" w:hAnsi="Times New Roman" w:cs="Times New Roman"/>
          <w:noProof/>
          <w:rPrChange w:id="1239" w:author="佳煜 张" w:date="2025-09-21T21:06:00Z" w16du:dateUtc="2025-09-21T13:06:00Z">
            <w:rPr>
              <w:noProof/>
            </w:rPr>
          </w:rPrChange>
        </w:rPr>
        <w:pPrChange w:id="1240" w:author="佳煜 张" w:date="2025-09-21T21:11:00Z" w16du:dateUtc="2025-09-21T13:11:00Z">
          <w:pPr>
            <w:pStyle w:val="EndNoteBibliography"/>
            <w:spacing w:after="0"/>
            <w:ind w:left="720" w:hanging="720"/>
          </w:pPr>
        </w:pPrChange>
      </w:pPr>
      <w:bookmarkStart w:id="1241" w:name="_ENREF_25"/>
      <w:r w:rsidRPr="00CF74EC">
        <w:rPr>
          <w:rFonts w:ascii="Times New Roman" w:hAnsi="Times New Roman" w:cs="Times New Roman"/>
          <w:noProof/>
          <w:rPrChange w:id="1242" w:author="佳煜 张" w:date="2025-09-21T21:06:00Z" w16du:dateUtc="2025-09-21T13:06:00Z">
            <w:rPr>
              <w:noProof/>
            </w:rPr>
          </w:rPrChange>
        </w:rPr>
        <w:t>25.</w:t>
      </w:r>
      <w:r w:rsidRPr="00CF74EC">
        <w:rPr>
          <w:rFonts w:ascii="Times New Roman" w:hAnsi="Times New Roman" w:cs="Times New Roman"/>
          <w:noProof/>
          <w:rPrChange w:id="1243" w:author="佳煜 张" w:date="2025-09-21T21:06:00Z" w16du:dateUtc="2025-09-21T13:06:00Z">
            <w:rPr>
              <w:noProof/>
            </w:rPr>
          </w:rPrChange>
        </w:rPr>
        <w:tab/>
        <w:t>Snijman PW, Swanevelder S, Joubert E, Green IR, Gelderblom WC. The antimutagenic activity of the major flavonoids of rooibos (Aspalathus linearis): some dose-response effects on mutagen activation-flavonoid interactions. Mutat Res. 2007;631(2):111-23; doi: 10.1016/j.mrgentox.2007.03.009.</w:t>
      </w:r>
      <w:bookmarkEnd w:id="1241"/>
    </w:p>
    <w:p w14:paraId="63F223C2" w14:textId="77777777" w:rsidR="00CF74EC" w:rsidRPr="00CF74EC" w:rsidRDefault="00CF74EC" w:rsidP="00F75B4C">
      <w:pPr>
        <w:pStyle w:val="EndNoteBibliography"/>
        <w:suppressLineNumbers/>
        <w:spacing w:after="0"/>
        <w:ind w:left="720" w:hanging="720"/>
        <w:rPr>
          <w:rFonts w:ascii="Times New Roman" w:hAnsi="Times New Roman" w:cs="Times New Roman"/>
          <w:noProof/>
          <w:rPrChange w:id="1244" w:author="佳煜 张" w:date="2025-09-21T21:06:00Z" w16du:dateUtc="2025-09-21T13:06:00Z">
            <w:rPr>
              <w:noProof/>
            </w:rPr>
          </w:rPrChange>
        </w:rPr>
        <w:pPrChange w:id="1245" w:author="佳煜 张" w:date="2025-09-21T21:11:00Z" w16du:dateUtc="2025-09-21T13:11:00Z">
          <w:pPr>
            <w:pStyle w:val="EndNoteBibliography"/>
            <w:spacing w:after="0"/>
            <w:ind w:left="720" w:hanging="720"/>
          </w:pPr>
        </w:pPrChange>
      </w:pPr>
      <w:bookmarkStart w:id="1246" w:name="_ENREF_26"/>
      <w:r w:rsidRPr="00CF74EC">
        <w:rPr>
          <w:rFonts w:ascii="Times New Roman" w:hAnsi="Times New Roman" w:cs="Times New Roman"/>
          <w:noProof/>
          <w:rPrChange w:id="1247" w:author="佳煜 张" w:date="2025-09-21T21:06:00Z" w16du:dateUtc="2025-09-21T13:06:00Z">
            <w:rPr>
              <w:noProof/>
            </w:rPr>
          </w:rPrChange>
        </w:rPr>
        <w:t>26.</w:t>
      </w:r>
      <w:r w:rsidRPr="00CF74EC">
        <w:rPr>
          <w:rFonts w:ascii="Times New Roman" w:hAnsi="Times New Roman" w:cs="Times New Roman"/>
          <w:noProof/>
          <w:rPrChange w:id="1248" w:author="佳煜 张" w:date="2025-09-21T21:06:00Z" w16du:dateUtc="2025-09-21T13:06:00Z">
            <w:rPr>
              <w:noProof/>
            </w:rPr>
          </w:rPrChange>
        </w:rPr>
        <w:tab/>
        <w:t>Koch W. Dietary Polyphenols-Important Non-Nutrients in the Prevention of Chronic Noncommunicable Diseases. A Systematic Review. Nutrients. 2019;11(5); doi: 10.3390/nu11051039.</w:t>
      </w:r>
      <w:bookmarkEnd w:id="1246"/>
    </w:p>
    <w:p w14:paraId="432879A7" w14:textId="77777777" w:rsidR="00CF74EC" w:rsidRPr="00CF74EC" w:rsidRDefault="00CF74EC" w:rsidP="00F75B4C">
      <w:pPr>
        <w:pStyle w:val="EndNoteBibliography"/>
        <w:suppressLineNumbers/>
        <w:spacing w:after="0"/>
        <w:ind w:left="720" w:hanging="720"/>
        <w:rPr>
          <w:rFonts w:ascii="Times New Roman" w:hAnsi="Times New Roman" w:cs="Times New Roman"/>
          <w:noProof/>
          <w:rPrChange w:id="1249" w:author="佳煜 张" w:date="2025-09-21T21:06:00Z" w16du:dateUtc="2025-09-21T13:06:00Z">
            <w:rPr>
              <w:noProof/>
            </w:rPr>
          </w:rPrChange>
        </w:rPr>
        <w:pPrChange w:id="1250" w:author="佳煜 张" w:date="2025-09-21T21:11:00Z" w16du:dateUtc="2025-09-21T13:11:00Z">
          <w:pPr>
            <w:pStyle w:val="EndNoteBibliography"/>
            <w:spacing w:after="0"/>
            <w:ind w:left="720" w:hanging="720"/>
          </w:pPr>
        </w:pPrChange>
      </w:pPr>
      <w:bookmarkStart w:id="1251" w:name="_ENREF_27"/>
      <w:r w:rsidRPr="00CF74EC">
        <w:rPr>
          <w:rFonts w:ascii="Times New Roman" w:hAnsi="Times New Roman" w:cs="Times New Roman"/>
          <w:noProof/>
          <w:rPrChange w:id="1252" w:author="佳煜 张" w:date="2025-09-21T21:06:00Z" w16du:dateUtc="2025-09-21T13:06:00Z">
            <w:rPr>
              <w:noProof/>
            </w:rPr>
          </w:rPrChange>
        </w:rPr>
        <w:t>27.</w:t>
      </w:r>
      <w:r w:rsidRPr="00CF74EC">
        <w:rPr>
          <w:rFonts w:ascii="Times New Roman" w:hAnsi="Times New Roman" w:cs="Times New Roman"/>
          <w:noProof/>
          <w:rPrChange w:id="1253" w:author="佳煜 张" w:date="2025-09-21T21:06:00Z" w16du:dateUtc="2025-09-21T13:06:00Z">
            <w:rPr>
              <w:noProof/>
            </w:rPr>
          </w:rPrChange>
        </w:rPr>
        <w:tab/>
        <w:t xml:space="preserve">Slagter SN, Corpeleijn E, van der Klauw MM, Sijtsma A, Swart-Busscher LG, Perenboom </w:t>
      </w:r>
      <w:r w:rsidRPr="00CF74EC">
        <w:rPr>
          <w:rFonts w:ascii="Times New Roman" w:hAnsi="Times New Roman" w:cs="Times New Roman"/>
          <w:noProof/>
          <w:rPrChange w:id="1254" w:author="佳煜 张" w:date="2025-09-21T21:06:00Z" w16du:dateUtc="2025-09-21T13:06:00Z">
            <w:rPr>
              <w:noProof/>
            </w:rPr>
          </w:rPrChange>
        </w:rPr>
        <w:lastRenderedPageBreak/>
        <w:t>CWM, et al. Dietary patterns and physical activity in the metabolically (un)healthy obese: the Dutch Lifelines cohort study. Nutr J. 2018;17(1):18; doi: 10.1186/s12937-018-0319-0.</w:t>
      </w:r>
      <w:bookmarkEnd w:id="1251"/>
    </w:p>
    <w:p w14:paraId="44124538" w14:textId="77777777" w:rsidR="00CF74EC" w:rsidRPr="00CF74EC" w:rsidRDefault="00CF74EC" w:rsidP="00F75B4C">
      <w:pPr>
        <w:pStyle w:val="EndNoteBibliography"/>
        <w:suppressLineNumbers/>
        <w:spacing w:after="0"/>
        <w:ind w:left="720" w:hanging="720"/>
        <w:rPr>
          <w:rFonts w:ascii="Times New Roman" w:hAnsi="Times New Roman" w:cs="Times New Roman"/>
          <w:noProof/>
          <w:rPrChange w:id="1255" w:author="佳煜 张" w:date="2025-09-21T21:06:00Z" w16du:dateUtc="2025-09-21T13:06:00Z">
            <w:rPr>
              <w:noProof/>
            </w:rPr>
          </w:rPrChange>
        </w:rPr>
        <w:pPrChange w:id="1256" w:author="佳煜 张" w:date="2025-09-21T21:11:00Z" w16du:dateUtc="2025-09-21T13:11:00Z">
          <w:pPr>
            <w:pStyle w:val="EndNoteBibliography"/>
            <w:spacing w:after="0"/>
            <w:ind w:left="720" w:hanging="720"/>
          </w:pPr>
        </w:pPrChange>
      </w:pPr>
      <w:bookmarkStart w:id="1257" w:name="_ENREF_28"/>
      <w:r w:rsidRPr="00CF74EC">
        <w:rPr>
          <w:rFonts w:ascii="Times New Roman" w:hAnsi="Times New Roman" w:cs="Times New Roman"/>
          <w:noProof/>
          <w:rPrChange w:id="1258" w:author="佳煜 张" w:date="2025-09-21T21:06:00Z" w16du:dateUtc="2025-09-21T13:06:00Z">
            <w:rPr>
              <w:noProof/>
            </w:rPr>
          </w:rPrChange>
        </w:rPr>
        <w:t>28.</w:t>
      </w:r>
      <w:r w:rsidRPr="00CF74EC">
        <w:rPr>
          <w:rFonts w:ascii="Times New Roman" w:hAnsi="Times New Roman" w:cs="Times New Roman"/>
          <w:noProof/>
          <w:rPrChange w:id="1259" w:author="佳煜 张" w:date="2025-09-21T21:06:00Z" w16du:dateUtc="2025-09-21T13:06:00Z">
            <w:rPr>
              <w:noProof/>
            </w:rPr>
          </w:rPrChange>
        </w:rPr>
        <w:tab/>
        <w:t>Rizza S, Muniyappa R, Iantorno M, Kim JA, Chen H, Pullikotil P, et al. Citrus polyphenol hesperidin stimulates production of nitric oxide in endothelial cells while improving endothelial function and reducing inflammatory markers in patients with metabolic syndrome. J Clin Endocrinol Metab. 2011;96(5):E782-92; doi: 10.1210/jc.2010-2879.</w:t>
      </w:r>
      <w:bookmarkEnd w:id="1257"/>
    </w:p>
    <w:p w14:paraId="05C992E9" w14:textId="77777777" w:rsidR="00CF74EC" w:rsidRPr="00CF74EC" w:rsidRDefault="00CF74EC" w:rsidP="00F75B4C">
      <w:pPr>
        <w:pStyle w:val="EndNoteBibliography"/>
        <w:suppressLineNumbers/>
        <w:spacing w:after="0"/>
        <w:ind w:left="720" w:hanging="720"/>
        <w:rPr>
          <w:rFonts w:ascii="Times New Roman" w:hAnsi="Times New Roman" w:cs="Times New Roman"/>
          <w:noProof/>
          <w:rPrChange w:id="1260" w:author="佳煜 张" w:date="2025-09-21T21:06:00Z" w16du:dateUtc="2025-09-21T13:06:00Z">
            <w:rPr>
              <w:noProof/>
            </w:rPr>
          </w:rPrChange>
        </w:rPr>
        <w:pPrChange w:id="1261" w:author="佳煜 张" w:date="2025-09-21T21:11:00Z" w16du:dateUtc="2025-09-21T13:11:00Z">
          <w:pPr>
            <w:pStyle w:val="EndNoteBibliography"/>
            <w:spacing w:after="0"/>
            <w:ind w:left="720" w:hanging="720"/>
          </w:pPr>
        </w:pPrChange>
      </w:pPr>
      <w:bookmarkStart w:id="1262" w:name="_ENREF_29"/>
      <w:r w:rsidRPr="00CF74EC">
        <w:rPr>
          <w:rFonts w:ascii="Times New Roman" w:hAnsi="Times New Roman" w:cs="Times New Roman"/>
          <w:noProof/>
          <w:rPrChange w:id="1263" w:author="佳煜 张" w:date="2025-09-21T21:06:00Z" w16du:dateUtc="2025-09-21T13:06:00Z">
            <w:rPr>
              <w:noProof/>
            </w:rPr>
          </w:rPrChange>
        </w:rPr>
        <w:t>29.</w:t>
      </w:r>
      <w:r w:rsidRPr="00CF74EC">
        <w:rPr>
          <w:rFonts w:ascii="Times New Roman" w:hAnsi="Times New Roman" w:cs="Times New Roman"/>
          <w:noProof/>
          <w:rPrChange w:id="1264" w:author="佳煜 张" w:date="2025-09-21T21:06:00Z" w16du:dateUtc="2025-09-21T13:06:00Z">
            <w:rPr>
              <w:noProof/>
            </w:rPr>
          </w:rPrChange>
        </w:rPr>
        <w:tab/>
        <w:t>Marranzano M, Ray S, Godos J, Galvano F. Association between dietary flavonoids intake and obesity in a cohort of adults living in the Mediterranean area. Int J Food Sci Nutr. 2018;69(8):1020-9; doi: 10.1080/09637486.2018.1452900.</w:t>
      </w:r>
      <w:bookmarkEnd w:id="1262"/>
    </w:p>
    <w:p w14:paraId="24900FA8" w14:textId="77777777" w:rsidR="00CF74EC" w:rsidRPr="00CF74EC" w:rsidRDefault="00CF74EC" w:rsidP="00F75B4C">
      <w:pPr>
        <w:pStyle w:val="EndNoteBibliography"/>
        <w:suppressLineNumbers/>
        <w:spacing w:after="0"/>
        <w:ind w:left="720" w:hanging="720"/>
        <w:rPr>
          <w:rFonts w:ascii="Times New Roman" w:hAnsi="Times New Roman" w:cs="Times New Roman"/>
          <w:noProof/>
          <w:rPrChange w:id="1265" w:author="佳煜 张" w:date="2025-09-21T21:06:00Z" w16du:dateUtc="2025-09-21T13:06:00Z">
            <w:rPr>
              <w:noProof/>
            </w:rPr>
          </w:rPrChange>
        </w:rPr>
        <w:pPrChange w:id="1266" w:author="佳煜 张" w:date="2025-09-21T21:11:00Z" w16du:dateUtc="2025-09-21T13:11:00Z">
          <w:pPr>
            <w:pStyle w:val="EndNoteBibliography"/>
            <w:spacing w:after="0"/>
            <w:ind w:left="720" w:hanging="720"/>
          </w:pPr>
        </w:pPrChange>
      </w:pPr>
      <w:bookmarkStart w:id="1267" w:name="_ENREF_30"/>
      <w:r w:rsidRPr="00CF74EC">
        <w:rPr>
          <w:rFonts w:ascii="Times New Roman" w:hAnsi="Times New Roman" w:cs="Times New Roman"/>
          <w:noProof/>
          <w:rPrChange w:id="1268" w:author="佳煜 张" w:date="2025-09-21T21:06:00Z" w16du:dateUtc="2025-09-21T13:06:00Z">
            <w:rPr>
              <w:noProof/>
            </w:rPr>
          </w:rPrChange>
        </w:rPr>
        <w:t>30.</w:t>
      </w:r>
      <w:r w:rsidRPr="00CF74EC">
        <w:rPr>
          <w:rFonts w:ascii="Times New Roman" w:hAnsi="Times New Roman" w:cs="Times New Roman"/>
          <w:noProof/>
          <w:rPrChange w:id="1269" w:author="佳煜 张" w:date="2025-09-21T21:06:00Z" w16du:dateUtc="2025-09-21T13:06:00Z">
            <w:rPr>
              <w:noProof/>
            </w:rPr>
          </w:rPrChange>
        </w:rPr>
        <w:tab/>
        <w:t>Penczynski KJ, Remer T, Herder C, Kalhoff H, Rienks J, Markgraf DF, et al. Habitual Flavonoid Intake from Fruit and Vegetables during Adolescence and Serum Lipid Levels in Early Adulthood: A Prospective Analysis. Nutrients. 2018;10(4); doi: 10.3390/nu10040488.</w:t>
      </w:r>
      <w:bookmarkEnd w:id="1267"/>
    </w:p>
    <w:p w14:paraId="58BBCF1D" w14:textId="77777777" w:rsidR="00CF74EC" w:rsidRPr="00CF74EC" w:rsidRDefault="00CF74EC" w:rsidP="00F75B4C">
      <w:pPr>
        <w:pStyle w:val="EndNoteBibliography"/>
        <w:suppressLineNumbers/>
        <w:spacing w:after="0"/>
        <w:ind w:left="720" w:hanging="720"/>
        <w:rPr>
          <w:rFonts w:ascii="Times New Roman" w:hAnsi="Times New Roman" w:cs="Times New Roman"/>
          <w:noProof/>
          <w:rPrChange w:id="1270" w:author="佳煜 张" w:date="2025-09-21T21:06:00Z" w16du:dateUtc="2025-09-21T13:06:00Z">
            <w:rPr>
              <w:noProof/>
            </w:rPr>
          </w:rPrChange>
        </w:rPr>
        <w:pPrChange w:id="1271" w:author="佳煜 张" w:date="2025-09-21T21:11:00Z" w16du:dateUtc="2025-09-21T13:11:00Z">
          <w:pPr>
            <w:pStyle w:val="EndNoteBibliography"/>
            <w:spacing w:after="0"/>
            <w:ind w:left="720" w:hanging="720"/>
          </w:pPr>
        </w:pPrChange>
      </w:pPr>
      <w:bookmarkStart w:id="1272" w:name="_ENREF_31"/>
      <w:r w:rsidRPr="00CF74EC">
        <w:rPr>
          <w:rFonts w:ascii="Times New Roman" w:hAnsi="Times New Roman" w:cs="Times New Roman"/>
          <w:noProof/>
          <w:rPrChange w:id="1273" w:author="佳煜 张" w:date="2025-09-21T21:06:00Z" w16du:dateUtc="2025-09-21T13:06:00Z">
            <w:rPr>
              <w:noProof/>
            </w:rPr>
          </w:rPrChange>
        </w:rPr>
        <w:t>31.</w:t>
      </w:r>
      <w:r w:rsidRPr="00CF74EC">
        <w:rPr>
          <w:rFonts w:ascii="Times New Roman" w:hAnsi="Times New Roman" w:cs="Times New Roman"/>
          <w:noProof/>
          <w:rPrChange w:id="1274" w:author="佳煜 张" w:date="2025-09-21T21:06:00Z" w16du:dateUtc="2025-09-21T13:06:00Z">
            <w:rPr>
              <w:noProof/>
            </w:rPr>
          </w:rPrChange>
        </w:rPr>
        <w:tab/>
        <w:t>Behloul N, Wu G. Genistein: a promising therapeutic agent for obesity and diabetes treatment. Eur J Pharmacol. 2013;698(1-3):31-8; doi: 10.1016/j.ejphar.2012.11.013.</w:t>
      </w:r>
      <w:bookmarkEnd w:id="1272"/>
    </w:p>
    <w:p w14:paraId="5475EA7C" w14:textId="77777777" w:rsidR="00CF74EC" w:rsidRPr="00CF74EC" w:rsidRDefault="00CF74EC" w:rsidP="00F75B4C">
      <w:pPr>
        <w:pStyle w:val="EndNoteBibliography"/>
        <w:suppressLineNumbers/>
        <w:spacing w:after="0"/>
        <w:ind w:left="720" w:hanging="720"/>
        <w:rPr>
          <w:rFonts w:ascii="Times New Roman" w:hAnsi="Times New Roman" w:cs="Times New Roman"/>
          <w:noProof/>
          <w:rPrChange w:id="1275" w:author="佳煜 张" w:date="2025-09-21T21:06:00Z" w16du:dateUtc="2025-09-21T13:06:00Z">
            <w:rPr>
              <w:noProof/>
            </w:rPr>
          </w:rPrChange>
        </w:rPr>
        <w:pPrChange w:id="1276" w:author="佳煜 张" w:date="2025-09-21T21:11:00Z" w16du:dateUtc="2025-09-21T13:11:00Z">
          <w:pPr>
            <w:pStyle w:val="EndNoteBibliography"/>
            <w:spacing w:after="0"/>
            <w:ind w:left="720" w:hanging="720"/>
          </w:pPr>
        </w:pPrChange>
      </w:pPr>
      <w:bookmarkStart w:id="1277" w:name="_ENREF_32"/>
      <w:r w:rsidRPr="00CF74EC">
        <w:rPr>
          <w:rFonts w:ascii="Times New Roman" w:hAnsi="Times New Roman" w:cs="Times New Roman"/>
          <w:noProof/>
          <w:rPrChange w:id="1278" w:author="佳煜 张" w:date="2025-09-21T21:06:00Z" w16du:dateUtc="2025-09-21T13:06:00Z">
            <w:rPr>
              <w:noProof/>
            </w:rPr>
          </w:rPrChange>
        </w:rPr>
        <w:t>32.</w:t>
      </w:r>
      <w:r w:rsidRPr="00CF74EC">
        <w:rPr>
          <w:rFonts w:ascii="Times New Roman" w:hAnsi="Times New Roman" w:cs="Times New Roman"/>
          <w:noProof/>
          <w:rPrChange w:id="1279" w:author="佳煜 张" w:date="2025-09-21T21:06:00Z" w16du:dateUtc="2025-09-21T13:06:00Z">
            <w:rPr>
              <w:noProof/>
            </w:rPr>
          </w:rPrChange>
        </w:rPr>
        <w:tab/>
        <w:t>Dong J, Zhang X, Zhang L, Bian HX, Xu N, Bao B, Liu J. Quercetin reduces obesity-associated ATM infiltration and inflammation in mice: a mechanism including AMPKalpha1/SIRT1. J Lipid Res. 2014;55(3):363-74; doi: 10.1194/jlr.M038786.</w:t>
      </w:r>
      <w:bookmarkEnd w:id="1277"/>
    </w:p>
    <w:p w14:paraId="72D92339" w14:textId="77777777" w:rsidR="00CF74EC" w:rsidRPr="00CF74EC" w:rsidRDefault="00CF74EC" w:rsidP="00F75B4C">
      <w:pPr>
        <w:pStyle w:val="EndNoteBibliography"/>
        <w:suppressLineNumbers/>
        <w:spacing w:after="0"/>
        <w:ind w:left="720" w:hanging="720"/>
        <w:rPr>
          <w:rFonts w:ascii="Times New Roman" w:hAnsi="Times New Roman" w:cs="Times New Roman"/>
          <w:noProof/>
          <w:rPrChange w:id="1280" w:author="佳煜 张" w:date="2025-09-21T21:06:00Z" w16du:dateUtc="2025-09-21T13:06:00Z">
            <w:rPr>
              <w:noProof/>
            </w:rPr>
          </w:rPrChange>
        </w:rPr>
        <w:pPrChange w:id="1281" w:author="佳煜 张" w:date="2025-09-21T21:11:00Z" w16du:dateUtc="2025-09-21T13:11:00Z">
          <w:pPr>
            <w:pStyle w:val="EndNoteBibliography"/>
            <w:spacing w:after="0"/>
            <w:ind w:left="720" w:hanging="720"/>
          </w:pPr>
        </w:pPrChange>
      </w:pPr>
      <w:bookmarkStart w:id="1282" w:name="_ENREF_33"/>
      <w:r w:rsidRPr="00CF74EC">
        <w:rPr>
          <w:rFonts w:ascii="Times New Roman" w:hAnsi="Times New Roman" w:cs="Times New Roman"/>
          <w:noProof/>
          <w:rPrChange w:id="1283" w:author="佳煜 张" w:date="2025-09-21T21:06:00Z" w16du:dateUtc="2025-09-21T13:06:00Z">
            <w:rPr>
              <w:noProof/>
            </w:rPr>
          </w:rPrChange>
        </w:rPr>
        <w:t>33.</w:t>
      </w:r>
      <w:r w:rsidRPr="00CF74EC">
        <w:rPr>
          <w:rFonts w:ascii="Times New Roman" w:hAnsi="Times New Roman" w:cs="Times New Roman"/>
          <w:noProof/>
          <w:rPrChange w:id="1284" w:author="佳煜 张" w:date="2025-09-21T21:06:00Z" w16du:dateUtc="2025-09-21T13:06:00Z">
            <w:rPr>
              <w:noProof/>
            </w:rPr>
          </w:rPrChange>
        </w:rPr>
        <w:tab/>
        <w:t>Stefan N, Schick F, Haring HU. Causes, Characteristics, and Consequences of Metabolically Unhealthy Normal Weight in Humans. Cell Metab. 2017;26(2):292-300; doi: 10.1016/j.cmet.2017.07.008.</w:t>
      </w:r>
      <w:bookmarkEnd w:id="1282"/>
    </w:p>
    <w:p w14:paraId="3FE2CE62" w14:textId="77777777" w:rsidR="00CF74EC" w:rsidRPr="00CF74EC" w:rsidRDefault="00CF74EC" w:rsidP="00F75B4C">
      <w:pPr>
        <w:pStyle w:val="EndNoteBibliography"/>
        <w:suppressLineNumbers/>
        <w:spacing w:after="0"/>
        <w:ind w:left="720" w:hanging="720"/>
        <w:rPr>
          <w:rFonts w:ascii="Times New Roman" w:hAnsi="Times New Roman" w:cs="Times New Roman"/>
          <w:noProof/>
          <w:rPrChange w:id="1285" w:author="佳煜 张" w:date="2025-09-21T21:06:00Z" w16du:dateUtc="2025-09-21T13:06:00Z">
            <w:rPr>
              <w:noProof/>
            </w:rPr>
          </w:rPrChange>
        </w:rPr>
        <w:pPrChange w:id="1286" w:author="佳煜 张" w:date="2025-09-21T21:11:00Z" w16du:dateUtc="2025-09-21T13:11:00Z">
          <w:pPr>
            <w:pStyle w:val="EndNoteBibliography"/>
            <w:spacing w:after="0"/>
            <w:ind w:left="720" w:hanging="720"/>
          </w:pPr>
        </w:pPrChange>
      </w:pPr>
      <w:bookmarkStart w:id="1287" w:name="_ENREF_34"/>
      <w:r w:rsidRPr="00CF74EC">
        <w:rPr>
          <w:rFonts w:ascii="Times New Roman" w:hAnsi="Times New Roman" w:cs="Times New Roman"/>
          <w:noProof/>
          <w:rPrChange w:id="1288" w:author="佳煜 张" w:date="2025-09-21T21:06:00Z" w16du:dateUtc="2025-09-21T13:06:00Z">
            <w:rPr>
              <w:noProof/>
            </w:rPr>
          </w:rPrChange>
        </w:rPr>
        <w:t>34.</w:t>
      </w:r>
      <w:r w:rsidRPr="00CF74EC">
        <w:rPr>
          <w:rFonts w:ascii="Times New Roman" w:hAnsi="Times New Roman" w:cs="Times New Roman"/>
          <w:noProof/>
          <w:rPrChange w:id="1289" w:author="佳煜 张" w:date="2025-09-21T21:06:00Z" w16du:dateUtc="2025-09-21T13:06:00Z">
            <w:rPr>
              <w:noProof/>
            </w:rPr>
          </w:rPrChange>
        </w:rPr>
        <w:tab/>
        <w:t>Hansen D, Dendale P, Beelen M, Jonkers RAM, Mullens A, Corluy L, et al. Plasma adipokine and inflammatory marker concentrations are altered in obese, as opposed to non-obese, type 2 diabetes patients. European Journal of Applied Physiology. 2010;109(3):397-404; doi: 10.1007/s00421-010-1362-5.</w:t>
      </w:r>
      <w:bookmarkEnd w:id="1287"/>
    </w:p>
    <w:p w14:paraId="6F419372" w14:textId="77777777" w:rsidR="00CF74EC" w:rsidRPr="00CF74EC" w:rsidRDefault="00CF74EC" w:rsidP="00F75B4C">
      <w:pPr>
        <w:pStyle w:val="EndNoteBibliography"/>
        <w:suppressLineNumbers/>
        <w:spacing w:after="0"/>
        <w:ind w:left="720" w:hanging="720"/>
        <w:rPr>
          <w:rFonts w:ascii="Times New Roman" w:hAnsi="Times New Roman" w:cs="Times New Roman"/>
          <w:noProof/>
          <w:rPrChange w:id="1290" w:author="佳煜 张" w:date="2025-09-21T21:06:00Z" w16du:dateUtc="2025-09-21T13:06:00Z">
            <w:rPr>
              <w:noProof/>
            </w:rPr>
          </w:rPrChange>
        </w:rPr>
        <w:pPrChange w:id="1291" w:author="佳煜 张" w:date="2025-09-21T21:11:00Z" w16du:dateUtc="2025-09-21T13:11:00Z">
          <w:pPr>
            <w:pStyle w:val="EndNoteBibliography"/>
            <w:spacing w:after="0"/>
            <w:ind w:left="720" w:hanging="720"/>
          </w:pPr>
        </w:pPrChange>
      </w:pPr>
      <w:bookmarkStart w:id="1292" w:name="_ENREF_35"/>
      <w:r w:rsidRPr="00CF74EC">
        <w:rPr>
          <w:rFonts w:ascii="Times New Roman" w:hAnsi="Times New Roman" w:cs="Times New Roman"/>
          <w:noProof/>
          <w:rPrChange w:id="1293" w:author="佳煜 张" w:date="2025-09-21T21:06:00Z" w16du:dateUtc="2025-09-21T13:06:00Z">
            <w:rPr>
              <w:noProof/>
            </w:rPr>
          </w:rPrChange>
        </w:rPr>
        <w:t>35.</w:t>
      </w:r>
      <w:r w:rsidRPr="00CF74EC">
        <w:rPr>
          <w:rFonts w:ascii="Times New Roman" w:hAnsi="Times New Roman" w:cs="Times New Roman"/>
          <w:noProof/>
          <w:rPrChange w:id="1294" w:author="佳煜 张" w:date="2025-09-21T21:06:00Z" w16du:dateUtc="2025-09-21T13:06:00Z">
            <w:rPr>
              <w:noProof/>
            </w:rPr>
          </w:rPrChange>
        </w:rPr>
        <w:tab/>
        <w:t>Boutari C, Hill MA, Procaccini C, Matarese G, Mantzoros CS. The key role of inflammation in the pathogenesis and management of obesity and CVD. Metabolism. 2023;145:155627; doi: 10.1016/j.metabol.2023.155627.</w:t>
      </w:r>
      <w:bookmarkEnd w:id="1292"/>
    </w:p>
    <w:p w14:paraId="47726ED4" w14:textId="77777777" w:rsidR="00CF74EC" w:rsidRPr="00CF74EC" w:rsidRDefault="00CF74EC" w:rsidP="00F75B4C">
      <w:pPr>
        <w:pStyle w:val="EndNoteBibliography"/>
        <w:suppressLineNumbers/>
        <w:spacing w:after="0"/>
        <w:ind w:left="720" w:hanging="720"/>
        <w:rPr>
          <w:rFonts w:ascii="Times New Roman" w:hAnsi="Times New Roman" w:cs="Times New Roman"/>
          <w:noProof/>
          <w:rPrChange w:id="1295" w:author="佳煜 张" w:date="2025-09-21T21:06:00Z" w16du:dateUtc="2025-09-21T13:06:00Z">
            <w:rPr>
              <w:noProof/>
            </w:rPr>
          </w:rPrChange>
        </w:rPr>
        <w:pPrChange w:id="1296" w:author="佳煜 张" w:date="2025-09-21T21:11:00Z" w16du:dateUtc="2025-09-21T13:11:00Z">
          <w:pPr>
            <w:pStyle w:val="EndNoteBibliography"/>
            <w:spacing w:after="0"/>
            <w:ind w:left="720" w:hanging="720"/>
          </w:pPr>
        </w:pPrChange>
      </w:pPr>
      <w:bookmarkStart w:id="1297" w:name="_ENREF_36"/>
      <w:r w:rsidRPr="00CF74EC">
        <w:rPr>
          <w:rFonts w:ascii="Times New Roman" w:hAnsi="Times New Roman" w:cs="Times New Roman"/>
          <w:noProof/>
          <w:rPrChange w:id="1298" w:author="佳煜 张" w:date="2025-09-21T21:06:00Z" w16du:dateUtc="2025-09-21T13:06:00Z">
            <w:rPr>
              <w:noProof/>
            </w:rPr>
          </w:rPrChange>
        </w:rPr>
        <w:t>36.</w:t>
      </w:r>
      <w:r w:rsidRPr="00CF74EC">
        <w:rPr>
          <w:rFonts w:ascii="Times New Roman" w:hAnsi="Times New Roman" w:cs="Times New Roman"/>
          <w:noProof/>
          <w:rPrChange w:id="1299" w:author="佳煜 张" w:date="2025-09-21T21:06:00Z" w16du:dateUtc="2025-09-21T13:06:00Z">
            <w:rPr>
              <w:noProof/>
            </w:rPr>
          </w:rPrChange>
        </w:rPr>
        <w:tab/>
        <w:t>Bastard JP, Maachi M, Lagathu C, Kim MJ, Caron M, Vidal H, et al. Recent advances in the relationship between obesity, inflammation, and insulin resistance. Eur Cytokine Netw. 2006;17(1):4-12.</w:t>
      </w:r>
      <w:bookmarkEnd w:id="1297"/>
    </w:p>
    <w:p w14:paraId="3D29D3AB" w14:textId="77777777" w:rsidR="00CF74EC" w:rsidRPr="00CF74EC" w:rsidRDefault="00CF74EC" w:rsidP="00F75B4C">
      <w:pPr>
        <w:pStyle w:val="EndNoteBibliography"/>
        <w:suppressLineNumbers/>
        <w:spacing w:after="0"/>
        <w:ind w:left="720" w:hanging="720"/>
        <w:rPr>
          <w:rFonts w:ascii="Times New Roman" w:hAnsi="Times New Roman" w:cs="Times New Roman"/>
          <w:noProof/>
          <w:rPrChange w:id="1300" w:author="佳煜 张" w:date="2025-09-21T21:06:00Z" w16du:dateUtc="2025-09-21T13:06:00Z">
            <w:rPr>
              <w:noProof/>
            </w:rPr>
          </w:rPrChange>
        </w:rPr>
        <w:pPrChange w:id="1301" w:author="佳煜 张" w:date="2025-09-21T21:11:00Z" w16du:dateUtc="2025-09-21T13:11:00Z">
          <w:pPr>
            <w:pStyle w:val="EndNoteBibliography"/>
            <w:spacing w:after="0"/>
            <w:ind w:left="720" w:hanging="720"/>
          </w:pPr>
        </w:pPrChange>
      </w:pPr>
      <w:bookmarkStart w:id="1302" w:name="_ENREF_37"/>
      <w:r w:rsidRPr="00CF74EC">
        <w:rPr>
          <w:rFonts w:ascii="Times New Roman" w:hAnsi="Times New Roman" w:cs="Times New Roman"/>
          <w:noProof/>
          <w:rPrChange w:id="1303" w:author="佳煜 张" w:date="2025-09-21T21:06:00Z" w16du:dateUtc="2025-09-21T13:06:00Z">
            <w:rPr>
              <w:noProof/>
            </w:rPr>
          </w:rPrChange>
        </w:rPr>
        <w:t>37.</w:t>
      </w:r>
      <w:r w:rsidRPr="00CF74EC">
        <w:rPr>
          <w:rFonts w:ascii="Times New Roman" w:hAnsi="Times New Roman" w:cs="Times New Roman"/>
          <w:noProof/>
          <w:rPrChange w:id="1304" w:author="佳煜 张" w:date="2025-09-21T21:06:00Z" w16du:dateUtc="2025-09-21T13:06:00Z">
            <w:rPr>
              <w:noProof/>
            </w:rPr>
          </w:rPrChange>
        </w:rPr>
        <w:tab/>
        <w:t>Pu P, Gao DM, Mohamed S, Chen J, Zhang J, Zhou XY, et al. Naringin ameliorates metabolic syndrome by activating AMP-activated protein kinase in mice fed a high-fat diet. Arch Biochem Biophys. 2012;518(1):61-70; doi: 10.1016/j.abb.2011.11.026.</w:t>
      </w:r>
      <w:bookmarkEnd w:id="1302"/>
    </w:p>
    <w:p w14:paraId="36E88632" w14:textId="77777777" w:rsidR="00CF74EC" w:rsidRPr="00CF74EC" w:rsidRDefault="00CF74EC" w:rsidP="00F75B4C">
      <w:pPr>
        <w:pStyle w:val="EndNoteBibliography"/>
        <w:suppressLineNumbers/>
        <w:spacing w:after="0"/>
        <w:ind w:left="720" w:hanging="720"/>
        <w:rPr>
          <w:rFonts w:ascii="Times New Roman" w:hAnsi="Times New Roman" w:cs="Times New Roman"/>
          <w:noProof/>
          <w:rPrChange w:id="1305" w:author="佳煜 张" w:date="2025-09-21T21:06:00Z" w16du:dateUtc="2025-09-21T13:06:00Z">
            <w:rPr>
              <w:noProof/>
            </w:rPr>
          </w:rPrChange>
        </w:rPr>
        <w:pPrChange w:id="1306" w:author="佳煜 张" w:date="2025-09-21T21:11:00Z" w16du:dateUtc="2025-09-21T13:11:00Z">
          <w:pPr>
            <w:pStyle w:val="EndNoteBibliography"/>
            <w:spacing w:after="0"/>
            <w:ind w:left="720" w:hanging="720"/>
          </w:pPr>
        </w:pPrChange>
      </w:pPr>
      <w:bookmarkStart w:id="1307" w:name="_ENREF_38"/>
      <w:r w:rsidRPr="00CF74EC">
        <w:rPr>
          <w:rFonts w:ascii="Times New Roman" w:hAnsi="Times New Roman" w:cs="Times New Roman"/>
          <w:noProof/>
          <w:rPrChange w:id="1308" w:author="佳煜 张" w:date="2025-09-21T21:06:00Z" w16du:dateUtc="2025-09-21T13:06:00Z">
            <w:rPr>
              <w:noProof/>
            </w:rPr>
          </w:rPrChange>
        </w:rPr>
        <w:t>38.</w:t>
      </w:r>
      <w:r w:rsidRPr="00CF74EC">
        <w:rPr>
          <w:rFonts w:ascii="Times New Roman" w:hAnsi="Times New Roman" w:cs="Times New Roman"/>
          <w:noProof/>
          <w:rPrChange w:id="1309" w:author="佳煜 张" w:date="2025-09-21T21:06:00Z" w16du:dateUtc="2025-09-21T13:06:00Z">
            <w:rPr>
              <w:noProof/>
            </w:rPr>
          </w:rPrChange>
        </w:rPr>
        <w:tab/>
        <w:t>Rothwell JA, Perez-Jimenez J, Neveu V, Medina-Remon A, M'Hiri N, Garcia-Lobato P, et al. Phenol-Explorer 3.0: a major update of the Phenol-Explorer database to incorporate data on the effects of food processing on polyphenol content. Database (Oxford). 2013;2013:bat070; doi: 10.1093/database/bat070.</w:t>
      </w:r>
      <w:bookmarkEnd w:id="1307"/>
    </w:p>
    <w:p w14:paraId="19B2BEC6" w14:textId="77777777" w:rsidR="00CF74EC" w:rsidRPr="00CF74EC" w:rsidRDefault="00CF74EC" w:rsidP="00F75B4C">
      <w:pPr>
        <w:pStyle w:val="EndNoteBibliography"/>
        <w:suppressLineNumbers/>
        <w:spacing w:after="0"/>
        <w:ind w:left="720" w:hanging="720"/>
        <w:rPr>
          <w:rFonts w:ascii="Times New Roman" w:hAnsi="Times New Roman" w:cs="Times New Roman"/>
          <w:noProof/>
          <w:rPrChange w:id="1310" w:author="佳煜 张" w:date="2025-09-21T21:06:00Z" w16du:dateUtc="2025-09-21T13:06:00Z">
            <w:rPr>
              <w:noProof/>
            </w:rPr>
          </w:rPrChange>
        </w:rPr>
        <w:pPrChange w:id="1311" w:author="佳煜 张" w:date="2025-09-21T21:11:00Z" w16du:dateUtc="2025-09-21T13:11:00Z">
          <w:pPr>
            <w:pStyle w:val="EndNoteBibliography"/>
            <w:spacing w:after="0"/>
            <w:ind w:left="720" w:hanging="720"/>
          </w:pPr>
        </w:pPrChange>
      </w:pPr>
      <w:bookmarkStart w:id="1312" w:name="_ENREF_39"/>
      <w:r w:rsidRPr="00CF74EC">
        <w:rPr>
          <w:rFonts w:ascii="Times New Roman" w:hAnsi="Times New Roman" w:cs="Times New Roman"/>
          <w:noProof/>
          <w:rPrChange w:id="1313" w:author="佳煜 张" w:date="2025-09-21T21:06:00Z" w16du:dateUtc="2025-09-21T13:06:00Z">
            <w:rPr>
              <w:noProof/>
            </w:rPr>
          </w:rPrChange>
        </w:rPr>
        <w:t>39.</w:t>
      </w:r>
      <w:r w:rsidRPr="00CF74EC">
        <w:rPr>
          <w:rFonts w:ascii="Times New Roman" w:hAnsi="Times New Roman" w:cs="Times New Roman"/>
          <w:noProof/>
          <w:rPrChange w:id="1314" w:author="佳煜 张" w:date="2025-09-21T21:06:00Z" w16du:dateUtc="2025-09-21T13:06:00Z">
            <w:rPr>
              <w:noProof/>
            </w:rPr>
          </w:rPrChange>
        </w:rPr>
        <w:tab/>
        <w:t>Mirmiran P, Moslehi N, Hosseinpanah F, Sarbazi N, Azizi F. Dietary determinants of unhealthy metabolic phenotype in normal weight and overweight/obese adults: results of a prospective study. Int J Food Sci Nutr. 2020;71(7):891-901; doi: 10.1080/09637486.2020.1746955.</w:t>
      </w:r>
      <w:bookmarkEnd w:id="1312"/>
    </w:p>
    <w:p w14:paraId="73F4C07D" w14:textId="77777777" w:rsidR="00CF74EC" w:rsidRPr="00CF74EC" w:rsidRDefault="00CF74EC" w:rsidP="00F75B4C">
      <w:pPr>
        <w:pStyle w:val="EndNoteBibliography"/>
        <w:suppressLineNumbers/>
        <w:ind w:left="720" w:hanging="720"/>
        <w:rPr>
          <w:rFonts w:ascii="Times New Roman" w:hAnsi="Times New Roman" w:cs="Times New Roman"/>
          <w:noProof/>
          <w:rPrChange w:id="1315" w:author="佳煜 张" w:date="2025-09-21T21:06:00Z" w16du:dateUtc="2025-09-21T13:06:00Z">
            <w:rPr>
              <w:noProof/>
            </w:rPr>
          </w:rPrChange>
        </w:rPr>
        <w:pPrChange w:id="1316" w:author="佳煜 张" w:date="2025-09-21T21:11:00Z" w16du:dateUtc="2025-09-21T13:11:00Z">
          <w:pPr>
            <w:pStyle w:val="EndNoteBibliography"/>
            <w:ind w:left="720" w:hanging="720"/>
          </w:pPr>
        </w:pPrChange>
      </w:pPr>
      <w:bookmarkStart w:id="1317" w:name="_ENREF_40"/>
      <w:r w:rsidRPr="00CF74EC">
        <w:rPr>
          <w:rFonts w:ascii="Times New Roman" w:hAnsi="Times New Roman" w:cs="Times New Roman"/>
          <w:noProof/>
          <w:rPrChange w:id="1318" w:author="佳煜 张" w:date="2025-09-21T21:06:00Z" w16du:dateUtc="2025-09-21T13:06:00Z">
            <w:rPr>
              <w:noProof/>
            </w:rPr>
          </w:rPrChange>
        </w:rPr>
        <w:t>40.</w:t>
      </w:r>
      <w:r w:rsidRPr="00CF74EC">
        <w:rPr>
          <w:rFonts w:ascii="Times New Roman" w:hAnsi="Times New Roman" w:cs="Times New Roman"/>
          <w:noProof/>
          <w:rPrChange w:id="1319" w:author="佳煜 张" w:date="2025-09-21T21:06:00Z" w16du:dateUtc="2025-09-21T13:06:00Z">
            <w:rPr>
              <w:noProof/>
            </w:rPr>
          </w:rPrChange>
        </w:rPr>
        <w:tab/>
        <w:t xml:space="preserve">Bondonno NP, Liu YL, Zheng Y, Ivey K, Willett WC, Stampfer MJ, et al. Change in habitual </w:t>
      </w:r>
      <w:r w:rsidRPr="00CF74EC">
        <w:rPr>
          <w:rFonts w:ascii="Times New Roman" w:hAnsi="Times New Roman" w:cs="Times New Roman"/>
          <w:noProof/>
          <w:rPrChange w:id="1320" w:author="佳煜 张" w:date="2025-09-21T21:06:00Z" w16du:dateUtc="2025-09-21T13:06:00Z">
            <w:rPr>
              <w:noProof/>
            </w:rPr>
          </w:rPrChange>
        </w:rPr>
        <w:lastRenderedPageBreak/>
        <w:t>intakes of flavonoid-rich foods and mortality in US males and females. BMC Med. 2023;21(1):181; doi: 10.1186/s12916-023-02873-z.</w:t>
      </w:r>
      <w:bookmarkEnd w:id="1317"/>
    </w:p>
    <w:p w14:paraId="597B6DFC" w14:textId="23776072" w:rsidR="004E0B8D" w:rsidRDefault="004E0B8D" w:rsidP="00F75B4C">
      <w:pPr>
        <w:suppressLineNumbers/>
        <w:spacing w:line="480" w:lineRule="auto"/>
        <w:outlineLvl w:val="0"/>
        <w:rPr>
          <w:rFonts w:ascii="Times New Roman" w:hAnsi="Times New Roman" w:cs="Times New Roman"/>
          <w:b/>
          <w:bCs/>
          <w:sz w:val="32"/>
          <w:szCs w:val="32"/>
        </w:rPr>
      </w:pPr>
      <w:moveTo w:id="1321" w:author="佳煜 张" w:date="2025-09-21T21:03:00Z" w16du:dateUtc="2025-09-21T13:03:00Z">
        <w:r w:rsidRPr="004E0B8D">
          <w:rPr>
            <w:rFonts w:ascii="Times New Roman" w:hAnsi="Times New Roman" w:cs="Times New Roman"/>
            <w:sz w:val="24"/>
          </w:rPr>
          <w:fldChar w:fldCharType="end"/>
        </w:r>
      </w:moveTo>
      <w:moveToRangeEnd w:id="1117"/>
    </w:p>
    <w:p w14:paraId="5F022E7A" w14:textId="5C30A140" w:rsidR="00DA6E1F" w:rsidDel="00F50A85" w:rsidRDefault="00E60AF0">
      <w:pPr>
        <w:pStyle w:val="22"/>
        <w:suppressLineNumbers/>
        <w:rPr>
          <w:del w:id="1322" w:author="佳煜 张" w:date="2025-09-21T20:47:00Z" w16du:dateUtc="2025-09-21T12:47:00Z"/>
          <w:rFonts w:ascii="Times New Roman" w:hAnsi="Times New Roman" w:cs="Times New Roman"/>
          <w:sz w:val="24"/>
        </w:rPr>
      </w:pPr>
      <w:del w:id="1323" w:author="佳煜 张" w:date="2025-09-21T20:47:00Z" w16du:dateUtc="2025-09-21T12:47:00Z">
        <w:r w:rsidDel="00F50A85">
          <w:rPr>
            <w:rFonts w:hint="eastAsia"/>
          </w:rPr>
          <w:fldChar w:fldCharType="begin"/>
        </w:r>
        <w:r w:rsidDel="00F50A85">
          <w:rPr>
            <w:rFonts w:hint="eastAsia"/>
          </w:rPr>
          <w:delInstrText xml:space="preserve"> ADDIN ZOTERO_BIBL {"uncited":[],"omitted":[],"custom":[]} CSL_BIBLIOGRAPHY </w:delInstrText>
        </w:r>
        <w:r w:rsidDel="00F50A85">
          <w:rPr>
            <w:rFonts w:hint="eastAsia"/>
          </w:rPr>
          <w:fldChar w:fldCharType="separate"/>
        </w:r>
        <w:r w:rsidDel="00F50A85">
          <w:rPr>
            <w:rFonts w:ascii="Times New Roman" w:hAnsi="Times New Roman" w:cs="Times New Roman"/>
            <w:sz w:val="24"/>
          </w:rPr>
          <w:delText xml:space="preserve">1. </w:delText>
        </w:r>
        <w:r w:rsidDel="00F50A85">
          <w:rPr>
            <w:rFonts w:ascii="Times New Roman" w:hAnsi="Times New Roman" w:cs="Times New Roman"/>
            <w:sz w:val="24"/>
          </w:rPr>
          <w:tab/>
          <w:delText>World Health Organization. (2025). Obesity and overweight. URL https://www.who.int/news-room/fact-sheets/detail/obesity-and-overweight</w:delText>
        </w:r>
        <w:r w:rsidDel="00F50A85">
          <w:rPr>
            <w:rFonts w:ascii="Times New Roman" w:hAnsi="Times New Roman" w:cs="Times New Roman" w:hint="eastAsia"/>
            <w:sz w:val="24"/>
          </w:rPr>
          <w:delText>.</w:delText>
        </w:r>
      </w:del>
    </w:p>
    <w:p w14:paraId="71BDEE43" w14:textId="109C6081" w:rsidR="00DA6E1F" w:rsidDel="00F50A85" w:rsidRDefault="00E60AF0">
      <w:pPr>
        <w:pStyle w:val="22"/>
        <w:suppressLineNumbers/>
        <w:rPr>
          <w:del w:id="1324" w:author="佳煜 张" w:date="2025-09-21T20:47:00Z" w16du:dateUtc="2025-09-21T12:47:00Z"/>
          <w:rFonts w:ascii="Times New Roman" w:hAnsi="Times New Roman" w:cs="Times New Roman"/>
          <w:sz w:val="24"/>
        </w:rPr>
      </w:pPr>
      <w:del w:id="1325" w:author="佳煜 张" w:date="2025-09-21T20:47:00Z" w16du:dateUtc="2025-09-21T12:47:00Z">
        <w:r w:rsidDel="00F50A85">
          <w:rPr>
            <w:rFonts w:ascii="Times New Roman" w:hAnsi="Times New Roman" w:cs="Times New Roman"/>
            <w:sz w:val="24"/>
          </w:rPr>
          <w:delText xml:space="preserve">2. </w:delText>
        </w:r>
        <w:r w:rsidDel="00F50A85">
          <w:rPr>
            <w:rFonts w:ascii="Times New Roman" w:hAnsi="Times New Roman" w:cs="Times New Roman"/>
            <w:sz w:val="24"/>
          </w:rPr>
          <w:tab/>
          <w:delText xml:space="preserve">Vliet-Ostaptchouk JV van, Nuotio M-L, Slagter SN, </w:delText>
        </w:r>
        <w:r w:rsidDel="00F50A85">
          <w:rPr>
            <w:rFonts w:ascii="Times New Roman" w:hAnsi="Times New Roman" w:cs="Times New Roman"/>
            <w:i/>
            <w:iCs/>
            <w:sz w:val="24"/>
          </w:rPr>
          <w:delText>et al.</w:delText>
        </w:r>
        <w:r w:rsidDel="00F50A85">
          <w:rPr>
            <w:rFonts w:ascii="Times New Roman" w:hAnsi="Times New Roman" w:cs="Times New Roman"/>
            <w:sz w:val="24"/>
          </w:rPr>
          <w:delText xml:space="preserve"> The prevalence of metabolic syndrome and metabolically healthy obesity in europe: A collaborative analysis of ten large cohort studies. </w:delText>
        </w:r>
        <w:r w:rsidDel="00F50A85">
          <w:rPr>
            <w:rFonts w:ascii="Times New Roman" w:hAnsi="Times New Roman" w:cs="Times New Roman"/>
            <w:i/>
            <w:iCs/>
            <w:sz w:val="24"/>
          </w:rPr>
          <w:delText>BMC Endocr Disord</w:delText>
        </w:r>
        <w:r w:rsidDel="00F50A85">
          <w:rPr>
            <w:rFonts w:ascii="Times New Roman" w:hAnsi="Times New Roman" w:cs="Times New Roman"/>
            <w:sz w:val="24"/>
          </w:rPr>
          <w:delText xml:space="preserve"> 2014;14:9.</w:delText>
        </w:r>
      </w:del>
    </w:p>
    <w:p w14:paraId="1E6A686B" w14:textId="1F41291E" w:rsidR="00DA6E1F" w:rsidDel="00F50A85" w:rsidRDefault="00E60AF0">
      <w:pPr>
        <w:pStyle w:val="22"/>
        <w:suppressLineNumbers/>
        <w:rPr>
          <w:del w:id="1326" w:author="佳煜 张" w:date="2025-09-21T20:47:00Z" w16du:dateUtc="2025-09-21T12:47:00Z"/>
          <w:rFonts w:ascii="Times New Roman" w:hAnsi="Times New Roman" w:cs="Times New Roman"/>
          <w:sz w:val="24"/>
        </w:rPr>
      </w:pPr>
      <w:del w:id="1327" w:author="佳煜 张" w:date="2025-09-21T20:47:00Z" w16du:dateUtc="2025-09-21T12:47:00Z">
        <w:r w:rsidDel="00F50A85">
          <w:rPr>
            <w:rFonts w:ascii="Times New Roman" w:hAnsi="Times New Roman" w:cs="Times New Roman"/>
            <w:sz w:val="24"/>
          </w:rPr>
          <w:delText xml:space="preserve">3. </w:delText>
        </w:r>
        <w:r w:rsidDel="00F50A85">
          <w:rPr>
            <w:rFonts w:ascii="Times New Roman" w:hAnsi="Times New Roman" w:cs="Times New Roman"/>
            <w:sz w:val="24"/>
          </w:rPr>
          <w:tab/>
          <w:delText xml:space="preserve">Expert Panel on Detection, Evaluation, and Treatment of High Blood Cholesterol in Adults. Executive Summary of The Third Report of The National Cholesterol Education Program (NCEP) Expert Panel on Detection, Evaluation, And Treatment of High Blood Cholesterol In Adults (Adult Treatment Panel III). </w:delText>
        </w:r>
        <w:r w:rsidDel="00F50A85">
          <w:rPr>
            <w:rFonts w:ascii="Times New Roman" w:hAnsi="Times New Roman" w:cs="Times New Roman"/>
            <w:i/>
            <w:iCs/>
            <w:sz w:val="24"/>
          </w:rPr>
          <w:delText>JAMA</w:delText>
        </w:r>
        <w:r w:rsidDel="00F50A85">
          <w:rPr>
            <w:rFonts w:ascii="Times New Roman" w:hAnsi="Times New Roman" w:cs="Times New Roman"/>
            <w:sz w:val="24"/>
          </w:rPr>
          <w:delText xml:space="preserve"> 2001;285:2486–2497.</w:delText>
        </w:r>
      </w:del>
    </w:p>
    <w:p w14:paraId="73348FE2" w14:textId="7F41EF45" w:rsidR="00DA6E1F" w:rsidDel="00F50A85" w:rsidRDefault="00E60AF0">
      <w:pPr>
        <w:pStyle w:val="22"/>
        <w:suppressLineNumbers/>
        <w:rPr>
          <w:del w:id="1328" w:author="佳煜 张" w:date="2025-09-21T20:47:00Z" w16du:dateUtc="2025-09-21T12:47:00Z"/>
          <w:rFonts w:ascii="Times New Roman" w:hAnsi="Times New Roman" w:cs="Times New Roman"/>
          <w:sz w:val="24"/>
        </w:rPr>
      </w:pPr>
      <w:del w:id="1329" w:author="佳煜 张" w:date="2025-09-21T20:47:00Z" w16du:dateUtc="2025-09-21T12:47:00Z">
        <w:r w:rsidDel="00F50A85">
          <w:rPr>
            <w:rFonts w:ascii="Times New Roman" w:hAnsi="Times New Roman" w:cs="Times New Roman"/>
            <w:sz w:val="24"/>
          </w:rPr>
          <w:delText xml:space="preserve">4. </w:delText>
        </w:r>
        <w:r w:rsidDel="00F50A85">
          <w:rPr>
            <w:rFonts w:ascii="Times New Roman" w:hAnsi="Times New Roman" w:cs="Times New Roman"/>
            <w:sz w:val="24"/>
          </w:rPr>
          <w:tab/>
          <w:delText xml:space="preserve">Kawser Hossain M, Abdal Dayem A, Han J, </w:delText>
        </w:r>
        <w:r w:rsidDel="00F50A85">
          <w:rPr>
            <w:rFonts w:ascii="Times New Roman" w:hAnsi="Times New Roman" w:cs="Times New Roman"/>
            <w:i/>
            <w:iCs/>
            <w:sz w:val="24"/>
          </w:rPr>
          <w:delText>et al.</w:delText>
        </w:r>
        <w:r w:rsidDel="00F50A85">
          <w:rPr>
            <w:rFonts w:ascii="Times New Roman" w:hAnsi="Times New Roman" w:cs="Times New Roman"/>
            <w:sz w:val="24"/>
          </w:rPr>
          <w:delText xml:space="preserve"> Molecular Mechanisms of the Anti-Obesity and Anti-Diabetic Properties of Flavonoids. </w:delText>
        </w:r>
        <w:r w:rsidDel="00F50A85">
          <w:rPr>
            <w:rFonts w:ascii="Times New Roman" w:hAnsi="Times New Roman" w:cs="Times New Roman"/>
            <w:i/>
            <w:iCs/>
            <w:sz w:val="24"/>
          </w:rPr>
          <w:delText>Int J Mol Sci</w:delText>
        </w:r>
        <w:r w:rsidDel="00F50A85">
          <w:rPr>
            <w:rFonts w:ascii="Times New Roman" w:hAnsi="Times New Roman" w:cs="Times New Roman"/>
            <w:sz w:val="24"/>
          </w:rPr>
          <w:delText xml:space="preserve"> 2016;17:569.</w:delText>
        </w:r>
      </w:del>
    </w:p>
    <w:p w14:paraId="4280C816" w14:textId="4BD975E4" w:rsidR="00DA6E1F" w:rsidDel="00F50A85" w:rsidRDefault="00E60AF0">
      <w:pPr>
        <w:pStyle w:val="22"/>
        <w:suppressLineNumbers/>
        <w:rPr>
          <w:del w:id="1330" w:author="佳煜 张" w:date="2025-09-21T20:47:00Z" w16du:dateUtc="2025-09-21T12:47:00Z"/>
          <w:rFonts w:ascii="Times New Roman" w:hAnsi="Times New Roman" w:cs="Times New Roman"/>
          <w:sz w:val="24"/>
        </w:rPr>
      </w:pPr>
      <w:del w:id="1331" w:author="佳煜 张" w:date="2025-09-21T20:47:00Z" w16du:dateUtc="2025-09-21T12:47:00Z">
        <w:r w:rsidDel="00F50A85">
          <w:rPr>
            <w:rFonts w:ascii="Times New Roman" w:hAnsi="Times New Roman" w:cs="Times New Roman"/>
            <w:sz w:val="24"/>
          </w:rPr>
          <w:delText xml:space="preserve">5. </w:delText>
        </w:r>
        <w:r w:rsidDel="00F50A85">
          <w:rPr>
            <w:rFonts w:ascii="Times New Roman" w:hAnsi="Times New Roman" w:cs="Times New Roman"/>
            <w:sz w:val="24"/>
          </w:rPr>
          <w:tab/>
          <w:delText xml:space="preserve">Serafini M, Peluso I, Raguzzini A. Flavonoids as anti-inflammatory agents. </w:delText>
        </w:r>
        <w:r w:rsidDel="00F50A85">
          <w:rPr>
            <w:rFonts w:ascii="Times New Roman" w:hAnsi="Times New Roman" w:cs="Times New Roman"/>
            <w:i/>
            <w:iCs/>
            <w:sz w:val="24"/>
          </w:rPr>
          <w:delText>Proc Nutr Soc</w:delText>
        </w:r>
        <w:r w:rsidDel="00F50A85">
          <w:rPr>
            <w:rFonts w:ascii="Times New Roman" w:hAnsi="Times New Roman" w:cs="Times New Roman"/>
            <w:sz w:val="24"/>
          </w:rPr>
          <w:delText xml:space="preserve"> 2010;69:273–278.</w:delText>
        </w:r>
      </w:del>
    </w:p>
    <w:p w14:paraId="6188DEEA" w14:textId="5D31163E" w:rsidR="00DA6E1F" w:rsidDel="00F50A85" w:rsidRDefault="00E60AF0">
      <w:pPr>
        <w:pStyle w:val="22"/>
        <w:suppressLineNumbers/>
        <w:rPr>
          <w:del w:id="1332" w:author="佳煜 张" w:date="2025-09-21T20:47:00Z" w16du:dateUtc="2025-09-21T12:47:00Z"/>
          <w:rFonts w:ascii="Times New Roman" w:hAnsi="Times New Roman" w:cs="Times New Roman"/>
          <w:sz w:val="24"/>
        </w:rPr>
      </w:pPr>
      <w:del w:id="1333" w:author="佳煜 张" w:date="2025-09-21T20:47:00Z" w16du:dateUtc="2025-09-21T12:47:00Z">
        <w:r w:rsidDel="00F50A85">
          <w:rPr>
            <w:rFonts w:ascii="Times New Roman" w:hAnsi="Times New Roman" w:cs="Times New Roman"/>
            <w:sz w:val="24"/>
          </w:rPr>
          <w:delText xml:space="preserve">6. </w:delText>
        </w:r>
        <w:r w:rsidDel="00F50A85">
          <w:rPr>
            <w:rFonts w:ascii="Times New Roman" w:hAnsi="Times New Roman" w:cs="Times New Roman"/>
            <w:sz w:val="24"/>
          </w:rPr>
          <w:tab/>
          <w:delText xml:space="preserve">Panche AN, Diwan AD, Chandra SR. Flavonoids: an overview. </w:delText>
        </w:r>
        <w:r w:rsidDel="00F50A85">
          <w:rPr>
            <w:rFonts w:ascii="Times New Roman" w:hAnsi="Times New Roman" w:cs="Times New Roman"/>
            <w:i/>
            <w:iCs/>
            <w:sz w:val="24"/>
          </w:rPr>
          <w:delText>J Nutr Sci</w:delText>
        </w:r>
        <w:r w:rsidDel="00F50A85">
          <w:rPr>
            <w:rFonts w:ascii="Times New Roman" w:hAnsi="Times New Roman" w:cs="Times New Roman"/>
            <w:sz w:val="24"/>
          </w:rPr>
          <w:delText xml:space="preserve"> 2016;5:e47.</w:delText>
        </w:r>
      </w:del>
    </w:p>
    <w:p w14:paraId="5ADC9890" w14:textId="580FB31A" w:rsidR="00DA6E1F" w:rsidDel="00F50A85" w:rsidRDefault="00E60AF0">
      <w:pPr>
        <w:pStyle w:val="22"/>
        <w:suppressLineNumbers/>
        <w:rPr>
          <w:del w:id="1334" w:author="佳煜 张" w:date="2025-09-21T20:47:00Z" w16du:dateUtc="2025-09-21T12:47:00Z"/>
          <w:rFonts w:ascii="Times New Roman" w:hAnsi="Times New Roman" w:cs="Times New Roman"/>
          <w:sz w:val="24"/>
        </w:rPr>
      </w:pPr>
      <w:del w:id="1335" w:author="佳煜 张" w:date="2025-09-21T20:47:00Z" w16du:dateUtc="2025-09-21T12:47:00Z">
        <w:r w:rsidDel="00F50A85">
          <w:rPr>
            <w:rFonts w:ascii="Times New Roman" w:hAnsi="Times New Roman" w:cs="Times New Roman"/>
            <w:sz w:val="24"/>
          </w:rPr>
          <w:delText xml:space="preserve">7. </w:delText>
        </w:r>
        <w:r w:rsidDel="00F50A85">
          <w:rPr>
            <w:rFonts w:ascii="Times New Roman" w:hAnsi="Times New Roman" w:cs="Times New Roman"/>
            <w:sz w:val="24"/>
          </w:rPr>
          <w:tab/>
          <w:delText xml:space="preserve">Yj L, J Z, Xl L, Y W, J J, Qq H. Dietary flavonoids intake and risk of type 2 diabetes: a meta-analysis of prospective cohort studies. </w:delText>
        </w:r>
        <w:r w:rsidDel="00F50A85">
          <w:rPr>
            <w:rFonts w:ascii="Times New Roman" w:hAnsi="Times New Roman" w:cs="Times New Roman"/>
            <w:i/>
            <w:iCs/>
            <w:sz w:val="24"/>
          </w:rPr>
          <w:delText>Clin Nutr Edinb Scotl</w:delText>
        </w:r>
        <w:r w:rsidDel="00F50A85">
          <w:rPr>
            <w:rFonts w:ascii="Times New Roman" w:hAnsi="Times New Roman" w:cs="Times New Roman"/>
            <w:sz w:val="24"/>
          </w:rPr>
          <w:delText xml:space="preserve"> 2014;33.</w:delText>
        </w:r>
      </w:del>
    </w:p>
    <w:p w14:paraId="5BD5B92F" w14:textId="012370CF" w:rsidR="00DA6E1F" w:rsidDel="00F50A85" w:rsidRDefault="00E60AF0">
      <w:pPr>
        <w:pStyle w:val="22"/>
        <w:suppressLineNumbers/>
        <w:rPr>
          <w:del w:id="1336" w:author="佳煜 张" w:date="2025-09-21T20:47:00Z" w16du:dateUtc="2025-09-21T12:47:00Z"/>
          <w:rFonts w:ascii="Times New Roman" w:hAnsi="Times New Roman" w:cs="Times New Roman"/>
          <w:sz w:val="24"/>
        </w:rPr>
      </w:pPr>
      <w:del w:id="1337" w:author="佳煜 张" w:date="2025-09-21T20:47:00Z" w16du:dateUtc="2025-09-21T12:47:00Z">
        <w:r w:rsidDel="00F50A85">
          <w:rPr>
            <w:rFonts w:ascii="Times New Roman" w:hAnsi="Times New Roman" w:cs="Times New Roman"/>
            <w:sz w:val="24"/>
          </w:rPr>
          <w:delText xml:space="preserve">8. </w:delText>
        </w:r>
        <w:r w:rsidDel="00F50A85">
          <w:rPr>
            <w:rFonts w:ascii="Times New Roman" w:hAnsi="Times New Roman" w:cs="Times New Roman"/>
            <w:sz w:val="24"/>
          </w:rPr>
          <w:tab/>
          <w:delText xml:space="preserve">Micek A, Godos J, Del Rio D, Galvano F, Grosso G. Dietary Flavonoids and Cardiovascular Disease: A Comprehensive Dose-Response Meta-Analysis. </w:delText>
        </w:r>
        <w:r w:rsidDel="00F50A85">
          <w:rPr>
            <w:rFonts w:ascii="Times New Roman" w:hAnsi="Times New Roman" w:cs="Times New Roman"/>
            <w:i/>
            <w:iCs/>
            <w:sz w:val="24"/>
          </w:rPr>
          <w:delText>Mol Nutr Food Res</w:delText>
        </w:r>
        <w:r w:rsidDel="00F50A85">
          <w:rPr>
            <w:rFonts w:ascii="Times New Roman" w:hAnsi="Times New Roman" w:cs="Times New Roman"/>
            <w:sz w:val="24"/>
          </w:rPr>
          <w:delText xml:space="preserve"> 2021;65:e2001019.</w:delText>
        </w:r>
      </w:del>
    </w:p>
    <w:p w14:paraId="312E16FE" w14:textId="5DB0482B" w:rsidR="00DA6E1F" w:rsidDel="00F50A85" w:rsidRDefault="00E60AF0">
      <w:pPr>
        <w:pStyle w:val="22"/>
        <w:suppressLineNumbers/>
        <w:rPr>
          <w:del w:id="1338" w:author="佳煜 张" w:date="2025-09-21T20:47:00Z" w16du:dateUtc="2025-09-21T12:47:00Z"/>
          <w:rFonts w:ascii="Times New Roman" w:hAnsi="Times New Roman" w:cs="Times New Roman"/>
          <w:sz w:val="24"/>
        </w:rPr>
      </w:pPr>
      <w:del w:id="1339" w:author="佳煜 张" w:date="2025-09-21T20:47:00Z" w16du:dateUtc="2025-09-21T12:47:00Z">
        <w:r w:rsidDel="00F50A85">
          <w:rPr>
            <w:rFonts w:ascii="Times New Roman" w:hAnsi="Times New Roman" w:cs="Times New Roman"/>
            <w:sz w:val="24"/>
          </w:rPr>
          <w:delText xml:space="preserve">9. </w:delText>
        </w:r>
        <w:r w:rsidDel="00F50A85">
          <w:rPr>
            <w:rFonts w:ascii="Times New Roman" w:hAnsi="Times New Roman" w:cs="Times New Roman"/>
            <w:sz w:val="24"/>
          </w:rPr>
          <w:tab/>
          <w:delText xml:space="preserve">Gentile D, Fornai M, Pellegrini C, Colucci R, Blandizzi C, Antonioli L. Dietary flavonoids as a potential intervention to improve redox balance in obesity and related co-morbidities: a review. </w:delText>
        </w:r>
        <w:r w:rsidDel="00F50A85">
          <w:rPr>
            <w:rFonts w:ascii="Times New Roman" w:hAnsi="Times New Roman" w:cs="Times New Roman"/>
            <w:i/>
            <w:iCs/>
            <w:sz w:val="24"/>
          </w:rPr>
          <w:delText>Nutr Res Rev</w:delText>
        </w:r>
        <w:r w:rsidDel="00F50A85">
          <w:rPr>
            <w:rFonts w:ascii="Times New Roman" w:hAnsi="Times New Roman" w:cs="Times New Roman"/>
            <w:sz w:val="24"/>
          </w:rPr>
          <w:delText xml:space="preserve"> 2018;31:239–247.</w:delText>
        </w:r>
      </w:del>
    </w:p>
    <w:p w14:paraId="5034DCB9" w14:textId="4C77A0CF" w:rsidR="00DA6E1F" w:rsidDel="00F50A85" w:rsidRDefault="00E60AF0">
      <w:pPr>
        <w:pStyle w:val="22"/>
        <w:suppressLineNumbers/>
        <w:rPr>
          <w:del w:id="1340" w:author="佳煜 张" w:date="2025-09-21T20:47:00Z" w16du:dateUtc="2025-09-21T12:47:00Z"/>
          <w:rFonts w:ascii="Times New Roman" w:hAnsi="Times New Roman" w:cs="Times New Roman"/>
          <w:sz w:val="24"/>
        </w:rPr>
      </w:pPr>
      <w:del w:id="1341" w:author="佳煜 张" w:date="2025-09-21T20:47:00Z" w16du:dateUtc="2025-09-21T12:47:00Z">
        <w:r w:rsidDel="00F50A85">
          <w:rPr>
            <w:rFonts w:ascii="Times New Roman" w:hAnsi="Times New Roman" w:cs="Times New Roman"/>
            <w:sz w:val="24"/>
          </w:rPr>
          <w:delText xml:space="preserve">10. </w:delText>
        </w:r>
        <w:r w:rsidDel="00F50A85">
          <w:rPr>
            <w:rFonts w:ascii="Times New Roman" w:hAnsi="Times New Roman" w:cs="Times New Roman"/>
            <w:sz w:val="24"/>
          </w:rPr>
          <w:tab/>
          <w:delText xml:space="preserve">L C, M C, H L, </w:delText>
        </w:r>
        <w:r w:rsidDel="00F50A85">
          <w:rPr>
            <w:rFonts w:ascii="Times New Roman" w:hAnsi="Times New Roman" w:cs="Times New Roman"/>
            <w:i/>
            <w:iCs/>
            <w:sz w:val="24"/>
          </w:rPr>
          <w:delText>et al.</w:delText>
        </w:r>
        <w:r w:rsidDel="00F50A85">
          <w:rPr>
            <w:rFonts w:ascii="Times New Roman" w:hAnsi="Times New Roman" w:cs="Times New Roman"/>
            <w:sz w:val="24"/>
          </w:rPr>
          <w:delText xml:space="preserve"> Risk/benefit tradeoff of habitual physical activity and air pollution on chronic pulmonary obstructive disease: findings from a large prospective cohort study. </w:delText>
        </w:r>
        <w:r w:rsidDel="00F50A85">
          <w:rPr>
            <w:rFonts w:ascii="Times New Roman" w:hAnsi="Times New Roman" w:cs="Times New Roman"/>
            <w:i/>
            <w:iCs/>
            <w:sz w:val="24"/>
          </w:rPr>
          <w:delText>BMC Med</w:delText>
        </w:r>
        <w:r w:rsidDel="00F50A85">
          <w:rPr>
            <w:rFonts w:ascii="Times New Roman" w:hAnsi="Times New Roman" w:cs="Times New Roman"/>
            <w:sz w:val="24"/>
          </w:rPr>
          <w:delText xml:space="preserve"> 2022;20.</w:delText>
        </w:r>
      </w:del>
    </w:p>
    <w:p w14:paraId="170485DE" w14:textId="72646E9F" w:rsidR="00DA6E1F" w:rsidDel="00F50A85" w:rsidRDefault="00E60AF0">
      <w:pPr>
        <w:pStyle w:val="22"/>
        <w:suppressLineNumbers/>
        <w:rPr>
          <w:del w:id="1342" w:author="佳煜 张" w:date="2025-09-21T20:47:00Z" w16du:dateUtc="2025-09-21T12:47:00Z"/>
          <w:rFonts w:ascii="Times New Roman" w:hAnsi="Times New Roman" w:cs="Times New Roman"/>
          <w:sz w:val="24"/>
        </w:rPr>
      </w:pPr>
      <w:del w:id="1343" w:author="佳煜 张" w:date="2025-09-21T20:47:00Z" w16du:dateUtc="2025-09-21T12:47:00Z">
        <w:r w:rsidDel="00F50A85">
          <w:rPr>
            <w:rFonts w:ascii="Times New Roman" w:hAnsi="Times New Roman" w:cs="Times New Roman"/>
            <w:sz w:val="24"/>
          </w:rPr>
          <w:delText xml:space="preserve">11. </w:delText>
        </w:r>
        <w:r w:rsidDel="00F50A85">
          <w:rPr>
            <w:rFonts w:ascii="Times New Roman" w:hAnsi="Times New Roman" w:cs="Times New Roman"/>
            <w:sz w:val="24"/>
          </w:rPr>
          <w:tab/>
          <w:delText xml:space="preserve">Ran J, Zhang Y, Han L, </w:delText>
        </w:r>
        <w:r w:rsidDel="00F50A85">
          <w:rPr>
            <w:rFonts w:ascii="Times New Roman" w:hAnsi="Times New Roman" w:cs="Times New Roman"/>
            <w:i/>
            <w:iCs/>
            <w:sz w:val="24"/>
          </w:rPr>
          <w:delText>et al.</w:delText>
        </w:r>
        <w:r w:rsidDel="00F50A85">
          <w:rPr>
            <w:rFonts w:ascii="Times New Roman" w:hAnsi="Times New Roman" w:cs="Times New Roman"/>
            <w:sz w:val="24"/>
          </w:rPr>
          <w:delText xml:space="preserve"> The joint association of physical activity and fine particulate matter exposure with incident dementia in elderly Hong Kong residents. </w:delText>
        </w:r>
        <w:r w:rsidDel="00F50A85">
          <w:rPr>
            <w:rFonts w:ascii="Times New Roman" w:hAnsi="Times New Roman" w:cs="Times New Roman"/>
            <w:i/>
            <w:iCs/>
            <w:sz w:val="24"/>
          </w:rPr>
          <w:delText>Environ Int</w:delText>
        </w:r>
        <w:r w:rsidDel="00F50A85">
          <w:rPr>
            <w:rFonts w:ascii="Times New Roman" w:hAnsi="Times New Roman" w:cs="Times New Roman"/>
            <w:sz w:val="24"/>
          </w:rPr>
          <w:delText xml:space="preserve"> 2021;156:106645.</w:delText>
        </w:r>
      </w:del>
    </w:p>
    <w:p w14:paraId="23905544" w14:textId="25962444" w:rsidR="00DA6E1F" w:rsidDel="00F50A85" w:rsidRDefault="00E60AF0">
      <w:pPr>
        <w:pStyle w:val="22"/>
        <w:suppressLineNumbers/>
        <w:rPr>
          <w:del w:id="1344" w:author="佳煜 张" w:date="2025-09-21T20:47:00Z" w16du:dateUtc="2025-09-21T12:47:00Z"/>
          <w:rFonts w:ascii="Times New Roman" w:hAnsi="Times New Roman" w:cs="Times New Roman"/>
          <w:sz w:val="24"/>
        </w:rPr>
      </w:pPr>
      <w:del w:id="1345" w:author="佳煜 张" w:date="2025-09-21T20:47:00Z" w16du:dateUtc="2025-09-21T12:47:00Z">
        <w:r w:rsidDel="00F50A85">
          <w:rPr>
            <w:rFonts w:ascii="Times New Roman" w:hAnsi="Times New Roman" w:cs="Times New Roman"/>
            <w:sz w:val="24"/>
          </w:rPr>
          <w:delText xml:space="preserve">12. </w:delText>
        </w:r>
        <w:r w:rsidDel="00F50A85">
          <w:rPr>
            <w:rFonts w:ascii="Times New Roman" w:hAnsi="Times New Roman" w:cs="Times New Roman"/>
            <w:sz w:val="24"/>
          </w:rPr>
          <w:tab/>
          <w:delText xml:space="preserve">Sebastian RS, Wilkinson Enns C, Goldman JD, </w:delText>
        </w:r>
        <w:r w:rsidDel="00F50A85">
          <w:rPr>
            <w:rFonts w:ascii="Times New Roman" w:hAnsi="Times New Roman" w:cs="Times New Roman"/>
            <w:i/>
            <w:iCs/>
            <w:sz w:val="24"/>
          </w:rPr>
          <w:delText>et al.</w:delText>
        </w:r>
        <w:r w:rsidDel="00F50A85">
          <w:rPr>
            <w:rFonts w:ascii="Times New Roman" w:hAnsi="Times New Roman" w:cs="Times New Roman"/>
            <w:sz w:val="24"/>
          </w:rPr>
          <w:delText xml:space="preserve"> A New Database Facilitates Characterization of Flavonoid Intake, Sources, and Positive Associations with Diet Quality among US Adults. </w:delText>
        </w:r>
        <w:r w:rsidDel="00F50A85">
          <w:rPr>
            <w:rFonts w:ascii="Times New Roman" w:hAnsi="Times New Roman" w:cs="Times New Roman"/>
            <w:i/>
            <w:iCs/>
            <w:sz w:val="24"/>
          </w:rPr>
          <w:delText>J Nutr</w:delText>
        </w:r>
        <w:r w:rsidDel="00F50A85">
          <w:rPr>
            <w:rFonts w:ascii="Times New Roman" w:hAnsi="Times New Roman" w:cs="Times New Roman"/>
            <w:sz w:val="24"/>
          </w:rPr>
          <w:delText xml:space="preserve"> 2015;145:1239–1248.</w:delText>
        </w:r>
      </w:del>
    </w:p>
    <w:p w14:paraId="7323CD58" w14:textId="781ABAC8" w:rsidR="00DA6E1F" w:rsidDel="00F50A85" w:rsidRDefault="00E60AF0">
      <w:pPr>
        <w:pStyle w:val="22"/>
        <w:suppressLineNumbers/>
        <w:rPr>
          <w:del w:id="1346" w:author="佳煜 张" w:date="2025-09-21T20:47:00Z" w16du:dateUtc="2025-09-21T12:47:00Z"/>
          <w:rFonts w:ascii="Times New Roman" w:hAnsi="Times New Roman" w:cs="Times New Roman"/>
          <w:sz w:val="24"/>
        </w:rPr>
      </w:pPr>
      <w:del w:id="1347" w:author="佳煜 张" w:date="2025-09-21T20:47:00Z" w16du:dateUtc="2025-09-21T12:47:00Z">
        <w:r w:rsidDel="00F50A85">
          <w:rPr>
            <w:rFonts w:ascii="Times New Roman" w:hAnsi="Times New Roman" w:cs="Times New Roman"/>
            <w:sz w:val="24"/>
          </w:rPr>
          <w:delText xml:space="preserve">13. </w:delText>
        </w:r>
        <w:r w:rsidDel="00F50A85">
          <w:rPr>
            <w:rFonts w:ascii="Times New Roman" w:hAnsi="Times New Roman" w:cs="Times New Roman"/>
            <w:sz w:val="24"/>
          </w:rPr>
          <w:tab/>
          <w:delText xml:space="preserve">Sebastian RS, Fanelli Kuczmarski MT, Goldman JD, Moshfegh AJ, Zonderman AB, Evans MK. Usual intake of flavonoids is inversely associated with metabolic syndrome in african American and white males but not females in baltimore city, maryland, USA. </w:delText>
        </w:r>
        <w:r w:rsidDel="00F50A85">
          <w:rPr>
            <w:rFonts w:ascii="Times New Roman" w:hAnsi="Times New Roman" w:cs="Times New Roman"/>
            <w:i/>
            <w:iCs/>
            <w:sz w:val="24"/>
          </w:rPr>
          <w:delText>Nutrients</w:delText>
        </w:r>
        <w:r w:rsidDel="00F50A85">
          <w:rPr>
            <w:rFonts w:ascii="Times New Roman" w:hAnsi="Times New Roman" w:cs="Times New Roman"/>
            <w:sz w:val="24"/>
          </w:rPr>
          <w:delText xml:space="preserve"> 2022;14:1924.</w:delText>
        </w:r>
      </w:del>
    </w:p>
    <w:p w14:paraId="3F899949" w14:textId="61E4247B" w:rsidR="00DA6E1F" w:rsidDel="00F50A85" w:rsidRDefault="00E60AF0">
      <w:pPr>
        <w:pStyle w:val="22"/>
        <w:suppressLineNumbers/>
        <w:rPr>
          <w:del w:id="1348" w:author="佳煜 张" w:date="2025-09-21T20:47:00Z" w16du:dateUtc="2025-09-21T12:47:00Z"/>
          <w:rFonts w:ascii="Times New Roman" w:hAnsi="Times New Roman" w:cs="Times New Roman"/>
          <w:sz w:val="24"/>
        </w:rPr>
      </w:pPr>
      <w:del w:id="1349" w:author="佳煜 张" w:date="2025-09-21T20:47:00Z" w16du:dateUtc="2025-09-21T12:47:00Z">
        <w:r w:rsidDel="00F50A85">
          <w:rPr>
            <w:rFonts w:ascii="Times New Roman" w:hAnsi="Times New Roman" w:cs="Times New Roman"/>
            <w:sz w:val="24"/>
          </w:rPr>
          <w:delText xml:space="preserve">14. </w:delText>
        </w:r>
        <w:r w:rsidDel="00F50A85">
          <w:rPr>
            <w:rFonts w:ascii="Times New Roman" w:hAnsi="Times New Roman" w:cs="Times New Roman"/>
            <w:sz w:val="24"/>
          </w:rPr>
          <w:tab/>
          <w:delText xml:space="preserve">Jensen MD, Ryan DH, Apovian CM, </w:delText>
        </w:r>
        <w:r w:rsidDel="00F50A85">
          <w:rPr>
            <w:rFonts w:ascii="Times New Roman" w:hAnsi="Times New Roman" w:cs="Times New Roman"/>
            <w:i/>
            <w:iCs/>
            <w:sz w:val="24"/>
          </w:rPr>
          <w:delText>et al.</w:delText>
        </w:r>
        <w:r w:rsidDel="00F50A85">
          <w:rPr>
            <w:rFonts w:ascii="Times New Roman" w:hAnsi="Times New Roman" w:cs="Times New Roman"/>
            <w:sz w:val="24"/>
          </w:rPr>
          <w:delText xml:space="preserve"> 2013 AHA/ACC/TOS guideline for the management of overweight and obesity in adults: A report of the American college of cardiology/american heart association task force on practice guidelines and the obesity society. </w:delText>
        </w:r>
        <w:r w:rsidDel="00F50A85">
          <w:rPr>
            <w:rFonts w:ascii="Times New Roman" w:hAnsi="Times New Roman" w:cs="Times New Roman"/>
            <w:i/>
            <w:iCs/>
            <w:sz w:val="24"/>
          </w:rPr>
          <w:delText>J Am Coll Cardiol</w:delText>
        </w:r>
        <w:r w:rsidDel="00F50A85">
          <w:rPr>
            <w:rFonts w:ascii="Times New Roman" w:hAnsi="Times New Roman" w:cs="Times New Roman"/>
            <w:sz w:val="24"/>
          </w:rPr>
          <w:delText xml:space="preserve"> 2014;63:2985–3023.</w:delText>
        </w:r>
      </w:del>
    </w:p>
    <w:p w14:paraId="1CCA6A27" w14:textId="4F32F880" w:rsidR="00DA6E1F" w:rsidDel="00F50A85" w:rsidRDefault="00E60AF0">
      <w:pPr>
        <w:pStyle w:val="22"/>
        <w:suppressLineNumbers/>
        <w:rPr>
          <w:del w:id="1350" w:author="佳煜 张" w:date="2025-09-21T20:47:00Z" w16du:dateUtc="2025-09-21T12:47:00Z"/>
          <w:rFonts w:ascii="Times New Roman" w:hAnsi="Times New Roman" w:cs="Times New Roman"/>
          <w:sz w:val="24"/>
        </w:rPr>
      </w:pPr>
      <w:del w:id="1351" w:author="佳煜 张" w:date="2025-09-21T20:47:00Z" w16du:dateUtc="2025-09-21T12:47:00Z">
        <w:r w:rsidDel="00F50A85">
          <w:rPr>
            <w:rFonts w:ascii="Times New Roman" w:hAnsi="Times New Roman" w:cs="Times New Roman"/>
            <w:sz w:val="24"/>
          </w:rPr>
          <w:delText xml:space="preserve">15. </w:delText>
        </w:r>
        <w:r w:rsidDel="00F50A85">
          <w:rPr>
            <w:rFonts w:ascii="Times New Roman" w:hAnsi="Times New Roman" w:cs="Times New Roman"/>
            <w:sz w:val="24"/>
          </w:rPr>
          <w:tab/>
          <w:delText xml:space="preserve">Wt G, Ji M, Em B, </w:delText>
        </w:r>
        <w:r w:rsidDel="00F50A85">
          <w:rPr>
            <w:rFonts w:ascii="Times New Roman" w:hAnsi="Times New Roman" w:cs="Times New Roman"/>
            <w:i/>
            <w:iCs/>
            <w:sz w:val="24"/>
          </w:rPr>
          <w:delText>et al.</w:delText>
        </w:r>
        <w:r w:rsidDel="00F50A85">
          <w:rPr>
            <w:rFonts w:ascii="Times New Roman" w:hAnsi="Times New Roman" w:cs="Times New Roman"/>
            <w:sz w:val="24"/>
          </w:rPr>
          <w:delText xml:space="preserve"> American association of clinical endocrinologists and American college of endocrinology comprehensive clinical practice guidelines for medical care of patients with obesity. </w:delText>
        </w:r>
        <w:r w:rsidDel="00F50A85">
          <w:rPr>
            <w:rFonts w:ascii="Times New Roman" w:hAnsi="Times New Roman" w:cs="Times New Roman"/>
            <w:i/>
            <w:iCs/>
            <w:sz w:val="24"/>
          </w:rPr>
          <w:delText>Endocr Pract Off J Am Coll Endocrinol Am Assoc Clin Endocrinol</w:delText>
        </w:r>
        <w:r w:rsidDel="00F50A85">
          <w:rPr>
            <w:rFonts w:ascii="Times New Roman" w:hAnsi="Times New Roman" w:cs="Times New Roman"/>
            <w:sz w:val="24"/>
          </w:rPr>
          <w:delText xml:space="preserve"> 2016;22 Suppl 3.</w:delText>
        </w:r>
      </w:del>
    </w:p>
    <w:p w14:paraId="1C570B79" w14:textId="33B34F21" w:rsidR="00DA6E1F" w:rsidDel="00F50A85" w:rsidRDefault="00E60AF0">
      <w:pPr>
        <w:pStyle w:val="22"/>
        <w:suppressLineNumbers/>
        <w:rPr>
          <w:del w:id="1352" w:author="佳煜 张" w:date="2025-09-21T20:47:00Z" w16du:dateUtc="2025-09-21T12:47:00Z"/>
          <w:rFonts w:ascii="Times New Roman" w:hAnsi="Times New Roman" w:cs="Times New Roman"/>
          <w:sz w:val="24"/>
        </w:rPr>
      </w:pPr>
      <w:del w:id="1353" w:author="佳煜 张" w:date="2025-09-21T20:47:00Z" w16du:dateUtc="2025-09-21T12:47:00Z">
        <w:r w:rsidDel="00F50A85">
          <w:rPr>
            <w:rFonts w:ascii="Times New Roman" w:hAnsi="Times New Roman" w:cs="Times New Roman"/>
            <w:sz w:val="24"/>
          </w:rPr>
          <w:delText xml:space="preserve">16. </w:delText>
        </w:r>
        <w:r w:rsidDel="00F50A85">
          <w:rPr>
            <w:rFonts w:ascii="Times New Roman" w:hAnsi="Times New Roman" w:cs="Times New Roman"/>
            <w:sz w:val="24"/>
          </w:rPr>
          <w:tab/>
          <w:delText xml:space="preserve">Yumuk V, Tsigos C, Fried M, </w:delText>
        </w:r>
        <w:r w:rsidDel="00F50A85">
          <w:rPr>
            <w:rFonts w:ascii="Times New Roman" w:hAnsi="Times New Roman" w:cs="Times New Roman"/>
            <w:i/>
            <w:iCs/>
            <w:sz w:val="24"/>
          </w:rPr>
          <w:delText>et al.</w:delText>
        </w:r>
        <w:r w:rsidDel="00F50A85">
          <w:rPr>
            <w:rFonts w:ascii="Times New Roman" w:hAnsi="Times New Roman" w:cs="Times New Roman"/>
            <w:sz w:val="24"/>
          </w:rPr>
          <w:delText xml:space="preserve"> European guidelines for obesity management in adults. </w:delText>
        </w:r>
        <w:r w:rsidDel="00F50A85">
          <w:rPr>
            <w:rFonts w:ascii="Times New Roman" w:hAnsi="Times New Roman" w:cs="Times New Roman"/>
            <w:i/>
            <w:iCs/>
            <w:sz w:val="24"/>
          </w:rPr>
          <w:delText>Obes Facts</w:delText>
        </w:r>
        <w:r w:rsidDel="00F50A85">
          <w:rPr>
            <w:rFonts w:ascii="Times New Roman" w:hAnsi="Times New Roman" w:cs="Times New Roman"/>
            <w:sz w:val="24"/>
          </w:rPr>
          <w:delText xml:space="preserve"> 2015;8:402–424.</w:delText>
        </w:r>
      </w:del>
    </w:p>
    <w:p w14:paraId="525FE85D" w14:textId="52A9B888" w:rsidR="00DA6E1F" w:rsidDel="00F50A85" w:rsidRDefault="00E60AF0">
      <w:pPr>
        <w:pStyle w:val="22"/>
        <w:suppressLineNumbers/>
        <w:rPr>
          <w:del w:id="1354" w:author="佳煜 张" w:date="2025-09-21T20:47:00Z" w16du:dateUtc="2025-09-21T12:47:00Z"/>
          <w:rFonts w:ascii="Times New Roman" w:hAnsi="Times New Roman" w:cs="Times New Roman"/>
          <w:sz w:val="24"/>
        </w:rPr>
      </w:pPr>
      <w:del w:id="1355" w:author="佳煜 张" w:date="2025-09-21T20:47:00Z" w16du:dateUtc="2025-09-21T12:47:00Z">
        <w:r w:rsidDel="00F50A85">
          <w:rPr>
            <w:rFonts w:ascii="Times New Roman" w:hAnsi="Times New Roman" w:cs="Times New Roman"/>
            <w:sz w:val="24"/>
          </w:rPr>
          <w:delText xml:space="preserve">17. </w:delText>
        </w:r>
        <w:r w:rsidDel="00F50A85">
          <w:rPr>
            <w:rFonts w:ascii="Times New Roman" w:hAnsi="Times New Roman" w:cs="Times New Roman"/>
            <w:sz w:val="24"/>
          </w:rPr>
          <w:tab/>
          <w:delText xml:space="preserve">Brauer P, Gorber SC, Shaw E, </w:delText>
        </w:r>
        <w:r w:rsidDel="00F50A85">
          <w:rPr>
            <w:rFonts w:ascii="Times New Roman" w:hAnsi="Times New Roman" w:cs="Times New Roman"/>
            <w:i/>
            <w:iCs/>
            <w:sz w:val="24"/>
          </w:rPr>
          <w:delText>et al.</w:delText>
        </w:r>
        <w:r w:rsidDel="00F50A85">
          <w:rPr>
            <w:rFonts w:ascii="Times New Roman" w:hAnsi="Times New Roman" w:cs="Times New Roman"/>
            <w:sz w:val="24"/>
          </w:rPr>
          <w:delText xml:space="preserve"> Recommendations for prevention of weight gain and use of behavioural and pharmacologic interventions to manage overweight and obesity in adults in primary care. </w:delText>
        </w:r>
        <w:r w:rsidDel="00F50A85">
          <w:rPr>
            <w:rFonts w:ascii="Times New Roman" w:hAnsi="Times New Roman" w:cs="Times New Roman"/>
            <w:i/>
            <w:iCs/>
            <w:sz w:val="24"/>
          </w:rPr>
          <w:delText>CMAJ Can Med Assoc J J Assoc Medicale Can</w:delText>
        </w:r>
        <w:r w:rsidDel="00F50A85">
          <w:rPr>
            <w:rFonts w:ascii="Times New Roman" w:hAnsi="Times New Roman" w:cs="Times New Roman"/>
            <w:sz w:val="24"/>
          </w:rPr>
          <w:delText xml:space="preserve"> 2015;187:184–195.</w:delText>
        </w:r>
      </w:del>
    </w:p>
    <w:p w14:paraId="44621598" w14:textId="7D492A1F" w:rsidR="00DA6E1F" w:rsidDel="00F50A85" w:rsidRDefault="00E60AF0">
      <w:pPr>
        <w:pStyle w:val="22"/>
        <w:suppressLineNumbers/>
        <w:rPr>
          <w:del w:id="1356" w:author="佳煜 张" w:date="2025-09-21T20:47:00Z" w16du:dateUtc="2025-09-21T12:47:00Z"/>
          <w:rFonts w:ascii="Times New Roman" w:hAnsi="Times New Roman" w:cs="Times New Roman"/>
          <w:sz w:val="24"/>
        </w:rPr>
      </w:pPr>
      <w:del w:id="1357" w:author="佳煜 张" w:date="2025-09-21T20:47:00Z" w16du:dateUtc="2025-09-21T12:47:00Z">
        <w:r w:rsidDel="00F50A85">
          <w:rPr>
            <w:rFonts w:ascii="Times New Roman" w:hAnsi="Times New Roman" w:cs="Times New Roman"/>
            <w:sz w:val="24"/>
          </w:rPr>
          <w:delText xml:space="preserve">18. </w:delText>
        </w:r>
        <w:r w:rsidDel="00F50A85">
          <w:rPr>
            <w:rFonts w:ascii="Times New Roman" w:hAnsi="Times New Roman" w:cs="Times New Roman"/>
            <w:sz w:val="24"/>
          </w:rPr>
          <w:tab/>
          <w:delText xml:space="preserve">Gm H, S C, A D, </w:delText>
        </w:r>
        <w:r w:rsidDel="00F50A85">
          <w:rPr>
            <w:rFonts w:ascii="Times New Roman" w:hAnsi="Times New Roman" w:cs="Times New Roman"/>
            <w:i/>
            <w:iCs/>
            <w:sz w:val="24"/>
          </w:rPr>
          <w:delText>et al.</w:delText>
        </w:r>
        <w:r w:rsidDel="00F50A85">
          <w:rPr>
            <w:rFonts w:ascii="Times New Roman" w:hAnsi="Times New Roman" w:cs="Times New Roman"/>
            <w:sz w:val="24"/>
          </w:rPr>
          <w:delText xml:space="preserve"> Metabolically healthy obesity and the risk of cardiovascular disease and type 2 diabetes: the Whitehall II cohort study. </w:delText>
        </w:r>
        <w:r w:rsidDel="00F50A85">
          <w:rPr>
            <w:rFonts w:ascii="Times New Roman" w:hAnsi="Times New Roman" w:cs="Times New Roman"/>
            <w:i/>
            <w:iCs/>
            <w:sz w:val="24"/>
          </w:rPr>
          <w:delText>Eur Heart J</w:delText>
        </w:r>
        <w:r w:rsidDel="00F50A85">
          <w:rPr>
            <w:rFonts w:ascii="Times New Roman" w:hAnsi="Times New Roman" w:cs="Times New Roman"/>
            <w:sz w:val="24"/>
          </w:rPr>
          <w:delText xml:space="preserve"> 2015;36.</w:delText>
        </w:r>
      </w:del>
    </w:p>
    <w:p w14:paraId="01E351F2" w14:textId="6D550CD3" w:rsidR="00DA6E1F" w:rsidDel="00F50A85" w:rsidRDefault="00E60AF0">
      <w:pPr>
        <w:pStyle w:val="22"/>
        <w:suppressLineNumbers/>
        <w:rPr>
          <w:del w:id="1358" w:author="佳煜 张" w:date="2025-09-21T20:47:00Z" w16du:dateUtc="2025-09-21T12:47:00Z"/>
          <w:rFonts w:ascii="Times New Roman" w:hAnsi="Times New Roman" w:cs="Times New Roman"/>
          <w:sz w:val="24"/>
        </w:rPr>
      </w:pPr>
      <w:del w:id="1359" w:author="佳煜 张" w:date="2025-09-21T20:47:00Z" w16du:dateUtc="2025-09-21T12:47:00Z">
        <w:r w:rsidDel="00F50A85">
          <w:rPr>
            <w:rFonts w:ascii="Times New Roman" w:hAnsi="Times New Roman" w:cs="Times New Roman"/>
            <w:sz w:val="24"/>
          </w:rPr>
          <w:delText xml:space="preserve">19. </w:delText>
        </w:r>
        <w:r w:rsidDel="00F50A85">
          <w:rPr>
            <w:rFonts w:ascii="Times New Roman" w:hAnsi="Times New Roman" w:cs="Times New Roman"/>
            <w:sz w:val="24"/>
          </w:rPr>
          <w:tab/>
        </w:r>
        <w:r w:rsidDel="00F50A85">
          <w:rPr>
            <w:rFonts w:ascii="Times New Roman" w:hAnsi="Times New Roman" w:cs="Times New Roman"/>
          </w:rPr>
          <w:delText>Renzetti S, Gennings C, Calza S. A weighted quantile sum regression with penalized weights and two indices.</w:delText>
        </w:r>
        <w:r w:rsidDel="00F50A85">
          <w:rPr>
            <w:rFonts w:ascii="Times New Roman" w:hAnsi="Times New Roman" w:cs="Times New Roman"/>
            <w:i/>
            <w:iCs/>
          </w:rPr>
          <w:delText>Front Public Health</w:delText>
        </w:r>
        <w:r w:rsidDel="00F50A85">
          <w:rPr>
            <w:rFonts w:ascii="Times New Roman" w:hAnsi="Times New Roman" w:cs="Times New Roman"/>
          </w:rPr>
          <w:delText xml:space="preserve"> 2023;11:1151821.</w:delText>
        </w:r>
        <w:r w:rsidDel="00F50A85">
          <w:rPr>
            <w:rFonts w:ascii="Times New Roman" w:hAnsi="Times New Roman" w:cs="Times New Roman"/>
            <w:sz w:val="24"/>
          </w:rPr>
          <w:delText xml:space="preserve"> </w:delText>
        </w:r>
      </w:del>
    </w:p>
    <w:p w14:paraId="08CB6FB5" w14:textId="39ABE7E9" w:rsidR="00DA6E1F" w:rsidDel="00F50A85" w:rsidRDefault="00E60AF0">
      <w:pPr>
        <w:pStyle w:val="22"/>
        <w:suppressLineNumbers/>
        <w:rPr>
          <w:del w:id="1360" w:author="佳煜 张" w:date="2025-09-21T20:47:00Z" w16du:dateUtc="2025-09-21T12:47:00Z"/>
          <w:rFonts w:ascii="Times New Roman" w:hAnsi="Times New Roman" w:cs="Times New Roman"/>
          <w:sz w:val="24"/>
        </w:rPr>
      </w:pPr>
      <w:del w:id="1361" w:author="佳煜 张" w:date="2025-09-21T20:47:00Z" w16du:dateUtc="2025-09-21T12:47:00Z">
        <w:r w:rsidDel="00F50A85">
          <w:rPr>
            <w:rFonts w:ascii="Times New Roman" w:hAnsi="Times New Roman" w:cs="Times New Roman"/>
            <w:sz w:val="24"/>
          </w:rPr>
          <w:delText xml:space="preserve">20. </w:delText>
        </w:r>
        <w:r w:rsidDel="00F50A85">
          <w:rPr>
            <w:rFonts w:ascii="Times New Roman" w:hAnsi="Times New Roman" w:cs="Times New Roman"/>
            <w:sz w:val="24"/>
          </w:rPr>
          <w:tab/>
          <w:delText xml:space="preserve">Yu L, Liu W, Wang X, </w:delText>
        </w:r>
        <w:r w:rsidDel="00F50A85">
          <w:rPr>
            <w:rFonts w:ascii="Times New Roman" w:hAnsi="Times New Roman" w:cs="Times New Roman"/>
            <w:i/>
            <w:iCs/>
            <w:sz w:val="24"/>
          </w:rPr>
          <w:delText>et al.</w:delText>
        </w:r>
        <w:r w:rsidDel="00F50A85">
          <w:rPr>
            <w:rFonts w:ascii="Times New Roman" w:hAnsi="Times New Roman" w:cs="Times New Roman"/>
            <w:sz w:val="24"/>
          </w:rPr>
          <w:delText xml:space="preserve"> A review of practical statistical methods used in epidemiological studies to estimate the health effects of multi-pollutant mixture. </w:delText>
        </w:r>
        <w:r w:rsidDel="00F50A85">
          <w:rPr>
            <w:rFonts w:ascii="Times New Roman" w:hAnsi="Times New Roman" w:cs="Times New Roman"/>
            <w:i/>
            <w:iCs/>
            <w:sz w:val="24"/>
          </w:rPr>
          <w:delText>Environ Pollut</w:delText>
        </w:r>
        <w:r w:rsidDel="00F50A85">
          <w:rPr>
            <w:rFonts w:ascii="Times New Roman" w:hAnsi="Times New Roman" w:cs="Times New Roman"/>
            <w:sz w:val="24"/>
          </w:rPr>
          <w:delText xml:space="preserve"> 2022;306:119356.</w:delText>
        </w:r>
      </w:del>
    </w:p>
    <w:p w14:paraId="7F892E78" w14:textId="6FF3A227" w:rsidR="00DA6E1F" w:rsidDel="00F50A85" w:rsidRDefault="00E60AF0">
      <w:pPr>
        <w:pStyle w:val="22"/>
        <w:suppressLineNumbers/>
        <w:rPr>
          <w:del w:id="1362" w:author="佳煜 张" w:date="2025-09-21T20:47:00Z" w16du:dateUtc="2025-09-21T12:47:00Z"/>
          <w:rFonts w:ascii="Times New Roman" w:hAnsi="Times New Roman" w:cs="Times New Roman"/>
          <w:sz w:val="24"/>
        </w:rPr>
      </w:pPr>
      <w:del w:id="1363" w:author="佳煜 张" w:date="2025-09-21T20:47:00Z" w16du:dateUtc="2025-09-21T12:47:00Z">
        <w:r w:rsidDel="00F50A85">
          <w:rPr>
            <w:rFonts w:ascii="Times New Roman" w:hAnsi="Times New Roman" w:cs="Times New Roman"/>
            <w:sz w:val="24"/>
          </w:rPr>
          <w:delText xml:space="preserve">21. </w:delText>
        </w:r>
        <w:r w:rsidDel="00F50A85">
          <w:rPr>
            <w:rFonts w:ascii="Times New Roman" w:hAnsi="Times New Roman" w:cs="Times New Roman"/>
            <w:sz w:val="24"/>
          </w:rPr>
          <w:tab/>
          <w:delText xml:space="preserve">Wei M-H, Cui Y, Zhou H-L, </w:delText>
        </w:r>
        <w:r w:rsidDel="00F50A85">
          <w:rPr>
            <w:rFonts w:ascii="Times New Roman" w:hAnsi="Times New Roman" w:cs="Times New Roman"/>
            <w:i/>
            <w:iCs/>
            <w:sz w:val="24"/>
          </w:rPr>
          <w:delText>et al.</w:delText>
        </w:r>
        <w:r w:rsidDel="00F50A85">
          <w:rPr>
            <w:rFonts w:ascii="Times New Roman" w:hAnsi="Times New Roman" w:cs="Times New Roman"/>
            <w:sz w:val="24"/>
          </w:rPr>
          <w:delText xml:space="preserve"> Associations of multiple metals with bone mineral density: A population-based study in US adults. </w:delText>
        </w:r>
        <w:r w:rsidDel="00F50A85">
          <w:rPr>
            <w:rFonts w:ascii="Times New Roman" w:hAnsi="Times New Roman" w:cs="Times New Roman"/>
            <w:i/>
            <w:iCs/>
            <w:sz w:val="24"/>
          </w:rPr>
          <w:delText>Chemosphere</w:delText>
        </w:r>
        <w:r w:rsidDel="00F50A85">
          <w:rPr>
            <w:rFonts w:ascii="Times New Roman" w:hAnsi="Times New Roman" w:cs="Times New Roman"/>
            <w:sz w:val="24"/>
          </w:rPr>
          <w:delText xml:space="preserve"> 2021;282:131150.</w:delText>
        </w:r>
      </w:del>
    </w:p>
    <w:p w14:paraId="4CC8BFDF" w14:textId="3171E4F1" w:rsidR="00DA6E1F" w:rsidDel="00F50A85" w:rsidRDefault="00E60AF0">
      <w:pPr>
        <w:pStyle w:val="22"/>
        <w:suppressLineNumbers/>
        <w:rPr>
          <w:del w:id="1364" w:author="佳煜 张" w:date="2025-09-21T20:47:00Z" w16du:dateUtc="2025-09-21T12:47:00Z"/>
          <w:rFonts w:ascii="Times New Roman" w:hAnsi="Times New Roman" w:cs="Times New Roman"/>
          <w:sz w:val="24"/>
        </w:rPr>
      </w:pPr>
      <w:del w:id="1365" w:author="佳煜 张" w:date="2025-09-21T20:47:00Z" w16du:dateUtc="2025-09-21T12:47:00Z">
        <w:r w:rsidDel="00F50A85">
          <w:rPr>
            <w:rFonts w:ascii="Times New Roman" w:hAnsi="Times New Roman" w:cs="Times New Roman"/>
            <w:sz w:val="24"/>
          </w:rPr>
          <w:delText xml:space="preserve">22. </w:delText>
        </w:r>
        <w:r w:rsidDel="00F50A85">
          <w:rPr>
            <w:rFonts w:ascii="Times New Roman" w:hAnsi="Times New Roman" w:cs="Times New Roman"/>
            <w:sz w:val="24"/>
          </w:rPr>
          <w:tab/>
          <w:delText xml:space="preserve">Kumar S, Pandey AK. Chemistry and biological activities of flavonoids: an overview. </w:delText>
        </w:r>
        <w:r w:rsidDel="00F50A85">
          <w:rPr>
            <w:rFonts w:ascii="Times New Roman" w:hAnsi="Times New Roman" w:cs="Times New Roman"/>
            <w:i/>
            <w:iCs/>
            <w:sz w:val="24"/>
          </w:rPr>
          <w:delText>ScientificWorldJournal</w:delText>
        </w:r>
        <w:r w:rsidDel="00F50A85">
          <w:rPr>
            <w:rFonts w:ascii="Times New Roman" w:hAnsi="Times New Roman" w:cs="Times New Roman"/>
            <w:sz w:val="24"/>
          </w:rPr>
          <w:delText xml:space="preserve"> 2013;2013:162750.</w:delText>
        </w:r>
      </w:del>
    </w:p>
    <w:p w14:paraId="4C75BC88" w14:textId="060596F4" w:rsidR="00DA6E1F" w:rsidDel="00F50A85" w:rsidRDefault="00E60AF0">
      <w:pPr>
        <w:pStyle w:val="22"/>
        <w:suppressLineNumbers/>
        <w:rPr>
          <w:del w:id="1366" w:author="佳煜 张" w:date="2025-09-21T20:47:00Z" w16du:dateUtc="2025-09-21T12:47:00Z"/>
          <w:rFonts w:ascii="Times New Roman" w:hAnsi="Times New Roman" w:cs="Times New Roman"/>
          <w:sz w:val="24"/>
        </w:rPr>
      </w:pPr>
      <w:del w:id="1367" w:author="佳煜 张" w:date="2025-09-21T20:47:00Z" w16du:dateUtc="2025-09-21T12:47:00Z">
        <w:r w:rsidDel="00F50A85">
          <w:rPr>
            <w:rFonts w:ascii="Times New Roman" w:hAnsi="Times New Roman" w:cs="Times New Roman"/>
            <w:sz w:val="24"/>
          </w:rPr>
          <w:delText xml:space="preserve">23. </w:delText>
        </w:r>
        <w:r w:rsidDel="00F50A85">
          <w:rPr>
            <w:rFonts w:ascii="Times New Roman" w:hAnsi="Times New Roman" w:cs="Times New Roman"/>
            <w:sz w:val="24"/>
          </w:rPr>
          <w:tab/>
          <w:delText xml:space="preserve">Serafini M, Peluso I, Raguzzini A. Flavonoids as anti-inflammatory agents. </w:delText>
        </w:r>
        <w:r w:rsidDel="00F50A85">
          <w:rPr>
            <w:rFonts w:ascii="Times New Roman" w:hAnsi="Times New Roman" w:cs="Times New Roman"/>
            <w:i/>
            <w:iCs/>
            <w:sz w:val="24"/>
          </w:rPr>
          <w:delText>Proc Nutr Soc</w:delText>
        </w:r>
        <w:r w:rsidDel="00F50A85">
          <w:rPr>
            <w:rFonts w:ascii="Times New Roman" w:hAnsi="Times New Roman" w:cs="Times New Roman"/>
            <w:sz w:val="24"/>
          </w:rPr>
          <w:delText xml:space="preserve"> 2010;69:273–278.</w:delText>
        </w:r>
      </w:del>
    </w:p>
    <w:p w14:paraId="5BCE842C" w14:textId="0D5C19D7" w:rsidR="00DA6E1F" w:rsidDel="00F50A85" w:rsidRDefault="00E60AF0">
      <w:pPr>
        <w:pStyle w:val="22"/>
        <w:suppressLineNumbers/>
        <w:rPr>
          <w:del w:id="1368" w:author="佳煜 张" w:date="2025-09-21T20:47:00Z" w16du:dateUtc="2025-09-21T12:47:00Z"/>
          <w:rFonts w:ascii="Times New Roman" w:hAnsi="Times New Roman" w:cs="Times New Roman"/>
          <w:sz w:val="24"/>
        </w:rPr>
      </w:pPr>
      <w:del w:id="1369" w:author="佳煜 张" w:date="2025-09-21T20:47:00Z" w16du:dateUtc="2025-09-21T12:47:00Z">
        <w:r w:rsidDel="00F50A85">
          <w:rPr>
            <w:rFonts w:ascii="Times New Roman" w:hAnsi="Times New Roman" w:cs="Times New Roman"/>
            <w:sz w:val="24"/>
          </w:rPr>
          <w:delText xml:space="preserve">24. </w:delText>
        </w:r>
        <w:r w:rsidDel="00F50A85">
          <w:rPr>
            <w:rFonts w:ascii="Times New Roman" w:hAnsi="Times New Roman" w:cs="Times New Roman"/>
            <w:sz w:val="24"/>
          </w:rPr>
          <w:tab/>
          <w:delText xml:space="preserve">Snijman PW, Swanevelder S, Joubert E, Green IR, Gelderblom WCA. The antimutagenic activity of the major flavonoids of rooibos (Aspalathus linearis): some dose-response effects on mutagen activation-flavonoid interactions. </w:delText>
        </w:r>
        <w:r w:rsidDel="00F50A85">
          <w:rPr>
            <w:rFonts w:ascii="Times New Roman" w:hAnsi="Times New Roman" w:cs="Times New Roman"/>
            <w:i/>
            <w:iCs/>
            <w:sz w:val="24"/>
          </w:rPr>
          <w:delText>Mutat Res</w:delText>
        </w:r>
        <w:r w:rsidDel="00F50A85">
          <w:rPr>
            <w:rFonts w:ascii="Times New Roman" w:hAnsi="Times New Roman" w:cs="Times New Roman"/>
            <w:sz w:val="24"/>
          </w:rPr>
          <w:delText xml:space="preserve"> 2007;631:111–123.</w:delText>
        </w:r>
      </w:del>
    </w:p>
    <w:p w14:paraId="1CB172DD" w14:textId="132D847C" w:rsidR="00DA6E1F" w:rsidDel="00F50A85" w:rsidRDefault="00E60AF0">
      <w:pPr>
        <w:pStyle w:val="22"/>
        <w:suppressLineNumbers/>
        <w:rPr>
          <w:del w:id="1370" w:author="佳煜 张" w:date="2025-09-21T20:47:00Z" w16du:dateUtc="2025-09-21T12:47:00Z"/>
          <w:rFonts w:ascii="Times New Roman" w:hAnsi="Times New Roman" w:cs="Times New Roman"/>
          <w:sz w:val="24"/>
        </w:rPr>
      </w:pPr>
      <w:del w:id="1371" w:author="佳煜 张" w:date="2025-09-21T20:47:00Z" w16du:dateUtc="2025-09-21T12:47:00Z">
        <w:r w:rsidDel="00F50A85">
          <w:rPr>
            <w:rFonts w:ascii="Times New Roman" w:hAnsi="Times New Roman" w:cs="Times New Roman"/>
            <w:sz w:val="24"/>
          </w:rPr>
          <w:delText xml:space="preserve">25. </w:delText>
        </w:r>
        <w:r w:rsidDel="00F50A85">
          <w:rPr>
            <w:rFonts w:ascii="Times New Roman" w:hAnsi="Times New Roman" w:cs="Times New Roman"/>
            <w:sz w:val="24"/>
          </w:rPr>
          <w:tab/>
          <w:delText xml:space="preserve">Koch W. Dietary Polyphenols-Important Non-Nutrients in the Prevention of Chronic Noncommunicable Diseases. A Systematic Review. </w:delText>
        </w:r>
        <w:r w:rsidDel="00F50A85">
          <w:rPr>
            <w:rFonts w:ascii="Times New Roman" w:hAnsi="Times New Roman" w:cs="Times New Roman"/>
            <w:i/>
            <w:iCs/>
            <w:sz w:val="24"/>
          </w:rPr>
          <w:delText>Nutrients</w:delText>
        </w:r>
        <w:r w:rsidDel="00F50A85">
          <w:rPr>
            <w:rFonts w:ascii="Times New Roman" w:hAnsi="Times New Roman" w:cs="Times New Roman"/>
            <w:sz w:val="24"/>
          </w:rPr>
          <w:delText xml:space="preserve"> 2019;11:1039.</w:delText>
        </w:r>
      </w:del>
    </w:p>
    <w:p w14:paraId="5E904AD2" w14:textId="730018BF" w:rsidR="00DA6E1F" w:rsidDel="00F50A85" w:rsidRDefault="00E60AF0">
      <w:pPr>
        <w:pStyle w:val="22"/>
        <w:suppressLineNumbers/>
        <w:rPr>
          <w:del w:id="1372" w:author="佳煜 张" w:date="2025-09-21T20:47:00Z" w16du:dateUtc="2025-09-21T12:47:00Z"/>
          <w:rFonts w:ascii="Times New Roman" w:hAnsi="Times New Roman" w:cs="Times New Roman"/>
          <w:sz w:val="24"/>
        </w:rPr>
      </w:pPr>
      <w:del w:id="1373" w:author="佳煜 张" w:date="2025-09-21T20:47:00Z" w16du:dateUtc="2025-09-21T12:47:00Z">
        <w:r w:rsidDel="00F50A85">
          <w:rPr>
            <w:rFonts w:ascii="Times New Roman" w:hAnsi="Times New Roman" w:cs="Times New Roman"/>
            <w:sz w:val="24"/>
          </w:rPr>
          <w:delText xml:space="preserve">26. </w:delText>
        </w:r>
        <w:r w:rsidDel="00F50A85">
          <w:rPr>
            <w:rFonts w:ascii="Times New Roman" w:hAnsi="Times New Roman" w:cs="Times New Roman"/>
            <w:sz w:val="24"/>
          </w:rPr>
          <w:tab/>
          <w:delText xml:space="preserve">Slagter SN, Corpeleijn E, van der Klauw MM, </w:delText>
        </w:r>
        <w:r w:rsidDel="00F50A85">
          <w:rPr>
            <w:rFonts w:ascii="Times New Roman" w:hAnsi="Times New Roman" w:cs="Times New Roman"/>
            <w:i/>
            <w:iCs/>
            <w:sz w:val="24"/>
          </w:rPr>
          <w:delText>et al.</w:delText>
        </w:r>
        <w:r w:rsidDel="00F50A85">
          <w:rPr>
            <w:rFonts w:ascii="Times New Roman" w:hAnsi="Times New Roman" w:cs="Times New Roman"/>
            <w:sz w:val="24"/>
          </w:rPr>
          <w:delText xml:space="preserve"> Dietary patterns and physical activity in the metabolically (un)healthy obese: the Dutch Lifelines cohort study. </w:delText>
        </w:r>
        <w:r w:rsidDel="00F50A85">
          <w:rPr>
            <w:rFonts w:ascii="Times New Roman" w:hAnsi="Times New Roman" w:cs="Times New Roman"/>
            <w:i/>
            <w:iCs/>
            <w:sz w:val="24"/>
          </w:rPr>
          <w:delText>Nutr J</w:delText>
        </w:r>
        <w:r w:rsidDel="00F50A85">
          <w:rPr>
            <w:rFonts w:ascii="Times New Roman" w:hAnsi="Times New Roman" w:cs="Times New Roman"/>
            <w:sz w:val="24"/>
          </w:rPr>
          <w:delText xml:space="preserve"> 2018;17:18.</w:delText>
        </w:r>
      </w:del>
    </w:p>
    <w:p w14:paraId="60933F84" w14:textId="7CD3129D" w:rsidR="00DA6E1F" w:rsidDel="00F50A85" w:rsidRDefault="00E60AF0">
      <w:pPr>
        <w:pStyle w:val="22"/>
        <w:suppressLineNumbers/>
        <w:rPr>
          <w:del w:id="1374" w:author="佳煜 张" w:date="2025-09-21T20:47:00Z" w16du:dateUtc="2025-09-21T12:47:00Z"/>
          <w:rFonts w:ascii="Times New Roman" w:hAnsi="Times New Roman" w:cs="Times New Roman"/>
          <w:sz w:val="24"/>
        </w:rPr>
      </w:pPr>
      <w:del w:id="1375" w:author="佳煜 张" w:date="2025-09-21T20:47:00Z" w16du:dateUtc="2025-09-21T12:47:00Z">
        <w:r w:rsidDel="00F50A85">
          <w:rPr>
            <w:rFonts w:ascii="Times New Roman" w:hAnsi="Times New Roman" w:cs="Times New Roman"/>
            <w:sz w:val="24"/>
          </w:rPr>
          <w:delText xml:space="preserve">27. </w:delText>
        </w:r>
        <w:r w:rsidDel="00F50A85">
          <w:rPr>
            <w:rFonts w:ascii="Times New Roman" w:hAnsi="Times New Roman" w:cs="Times New Roman"/>
            <w:sz w:val="24"/>
          </w:rPr>
          <w:tab/>
          <w:delText xml:space="preserve">Rizza S, Muniyappa R, Iantorno M, </w:delText>
        </w:r>
        <w:r w:rsidDel="00F50A85">
          <w:rPr>
            <w:rFonts w:ascii="Times New Roman" w:hAnsi="Times New Roman" w:cs="Times New Roman"/>
            <w:i/>
            <w:iCs/>
            <w:sz w:val="24"/>
          </w:rPr>
          <w:delText>et al.</w:delText>
        </w:r>
        <w:r w:rsidDel="00F50A85">
          <w:rPr>
            <w:rFonts w:ascii="Times New Roman" w:hAnsi="Times New Roman" w:cs="Times New Roman"/>
            <w:sz w:val="24"/>
          </w:rPr>
          <w:delText xml:space="preserve"> Citrus polyphenol hesperidin stimulates production of nitric oxide in endothelial cells while improving endothelial function and reducing inflammatory markers in patients with metabolic syndrome. </w:delText>
        </w:r>
        <w:r w:rsidDel="00F50A85">
          <w:rPr>
            <w:rFonts w:ascii="Times New Roman" w:hAnsi="Times New Roman" w:cs="Times New Roman"/>
            <w:i/>
            <w:iCs/>
            <w:sz w:val="24"/>
          </w:rPr>
          <w:delText>J Clin Endocrinol Metab</w:delText>
        </w:r>
        <w:r w:rsidDel="00F50A85">
          <w:rPr>
            <w:rFonts w:ascii="Times New Roman" w:hAnsi="Times New Roman" w:cs="Times New Roman"/>
            <w:sz w:val="24"/>
          </w:rPr>
          <w:delText xml:space="preserve"> 2011;96:E782-792.</w:delText>
        </w:r>
      </w:del>
    </w:p>
    <w:p w14:paraId="0BF89402" w14:textId="3C38907C" w:rsidR="00DA6E1F" w:rsidDel="00F50A85" w:rsidRDefault="00E60AF0">
      <w:pPr>
        <w:pStyle w:val="22"/>
        <w:suppressLineNumbers/>
        <w:rPr>
          <w:del w:id="1376" w:author="佳煜 张" w:date="2025-09-21T20:47:00Z" w16du:dateUtc="2025-09-21T12:47:00Z"/>
          <w:rFonts w:ascii="Times New Roman" w:hAnsi="Times New Roman" w:cs="Times New Roman"/>
          <w:sz w:val="24"/>
        </w:rPr>
      </w:pPr>
      <w:del w:id="1377" w:author="佳煜 张" w:date="2025-09-21T20:47:00Z" w16du:dateUtc="2025-09-21T12:47:00Z">
        <w:r w:rsidDel="00F50A85">
          <w:rPr>
            <w:rFonts w:ascii="Times New Roman" w:hAnsi="Times New Roman" w:cs="Times New Roman"/>
            <w:sz w:val="24"/>
          </w:rPr>
          <w:delText xml:space="preserve">28. </w:delText>
        </w:r>
        <w:r w:rsidDel="00F50A85">
          <w:rPr>
            <w:rFonts w:ascii="Times New Roman" w:hAnsi="Times New Roman" w:cs="Times New Roman"/>
            <w:sz w:val="24"/>
          </w:rPr>
          <w:tab/>
          <w:delText xml:space="preserve">Marranzano M, Ray S, Godos J, Galvano F. Association between dietary flavonoids intake and obesity in a cohort of adults living in the Mediterranean area. </w:delText>
        </w:r>
        <w:r w:rsidDel="00F50A85">
          <w:rPr>
            <w:rFonts w:ascii="Times New Roman" w:hAnsi="Times New Roman" w:cs="Times New Roman"/>
            <w:i/>
            <w:iCs/>
            <w:sz w:val="24"/>
          </w:rPr>
          <w:delText>Int J Food Sci Nutr</w:delText>
        </w:r>
        <w:r w:rsidDel="00F50A85">
          <w:rPr>
            <w:rFonts w:ascii="Times New Roman" w:hAnsi="Times New Roman" w:cs="Times New Roman"/>
            <w:sz w:val="24"/>
          </w:rPr>
          <w:delText xml:space="preserve"> 2018;69:1020–1029.</w:delText>
        </w:r>
      </w:del>
    </w:p>
    <w:p w14:paraId="5A52B72A" w14:textId="4D9D5326" w:rsidR="00DA6E1F" w:rsidDel="00F50A85" w:rsidRDefault="00E60AF0">
      <w:pPr>
        <w:pStyle w:val="22"/>
        <w:suppressLineNumbers/>
        <w:rPr>
          <w:del w:id="1378" w:author="佳煜 张" w:date="2025-09-21T20:47:00Z" w16du:dateUtc="2025-09-21T12:47:00Z"/>
          <w:rFonts w:ascii="Times New Roman" w:hAnsi="Times New Roman" w:cs="Times New Roman"/>
          <w:sz w:val="24"/>
        </w:rPr>
      </w:pPr>
      <w:del w:id="1379" w:author="佳煜 张" w:date="2025-09-21T20:47:00Z" w16du:dateUtc="2025-09-21T12:47:00Z">
        <w:r w:rsidDel="00F50A85">
          <w:rPr>
            <w:rFonts w:ascii="Times New Roman" w:hAnsi="Times New Roman" w:cs="Times New Roman"/>
            <w:sz w:val="24"/>
          </w:rPr>
          <w:delText xml:space="preserve">29. </w:delText>
        </w:r>
        <w:r w:rsidDel="00F50A85">
          <w:rPr>
            <w:rFonts w:ascii="Times New Roman" w:hAnsi="Times New Roman" w:cs="Times New Roman"/>
            <w:sz w:val="24"/>
          </w:rPr>
          <w:tab/>
          <w:delText xml:space="preserve">Penczynski KJ, Remer T, Herder C, </w:delText>
        </w:r>
        <w:r w:rsidDel="00F50A85">
          <w:rPr>
            <w:rFonts w:ascii="Times New Roman" w:hAnsi="Times New Roman" w:cs="Times New Roman"/>
            <w:i/>
            <w:iCs/>
            <w:sz w:val="24"/>
          </w:rPr>
          <w:delText>et al.</w:delText>
        </w:r>
        <w:r w:rsidDel="00F50A85">
          <w:rPr>
            <w:rFonts w:ascii="Times New Roman" w:hAnsi="Times New Roman" w:cs="Times New Roman"/>
            <w:sz w:val="24"/>
          </w:rPr>
          <w:delText xml:space="preserve"> Habitual Flavonoid Intake from Fruit and Vegetables during Adolescence and Serum Lipid Levels in Early Adulthood: A Prospective Analysis. </w:delText>
        </w:r>
        <w:r w:rsidDel="00F50A85">
          <w:rPr>
            <w:rFonts w:ascii="Times New Roman" w:hAnsi="Times New Roman" w:cs="Times New Roman"/>
            <w:i/>
            <w:iCs/>
            <w:sz w:val="24"/>
          </w:rPr>
          <w:delText>Nutrients</w:delText>
        </w:r>
        <w:r w:rsidDel="00F50A85">
          <w:rPr>
            <w:rFonts w:ascii="Times New Roman" w:hAnsi="Times New Roman" w:cs="Times New Roman"/>
            <w:sz w:val="24"/>
          </w:rPr>
          <w:delText xml:space="preserve"> 2018;10:488.</w:delText>
        </w:r>
      </w:del>
    </w:p>
    <w:p w14:paraId="3249A711" w14:textId="36E0C3A3" w:rsidR="00DA6E1F" w:rsidDel="00F50A85" w:rsidRDefault="00E60AF0">
      <w:pPr>
        <w:pStyle w:val="22"/>
        <w:suppressLineNumbers/>
        <w:rPr>
          <w:del w:id="1380" w:author="佳煜 张" w:date="2025-09-21T20:47:00Z" w16du:dateUtc="2025-09-21T12:47:00Z"/>
          <w:rFonts w:ascii="Times New Roman" w:hAnsi="Times New Roman" w:cs="Times New Roman"/>
          <w:sz w:val="24"/>
        </w:rPr>
      </w:pPr>
      <w:del w:id="1381" w:author="佳煜 张" w:date="2025-09-21T20:47:00Z" w16du:dateUtc="2025-09-21T12:47:00Z">
        <w:r w:rsidDel="00F50A85">
          <w:rPr>
            <w:rFonts w:ascii="Times New Roman" w:hAnsi="Times New Roman" w:cs="Times New Roman"/>
            <w:sz w:val="24"/>
          </w:rPr>
          <w:delText xml:space="preserve">30. </w:delText>
        </w:r>
        <w:r w:rsidDel="00F50A85">
          <w:rPr>
            <w:rFonts w:ascii="Times New Roman" w:hAnsi="Times New Roman" w:cs="Times New Roman"/>
            <w:sz w:val="24"/>
          </w:rPr>
          <w:tab/>
          <w:delText>Anon. (2025). Dietary flavonoids as a potential intervention to improve redox balance in obesity and related co-morbidities: A review | nutrition research reviews | cambridge core. [WWW document]. URL https://www.cambridge.org/core/journals/nutrition-research-reviews/article/dietary-flavonoids-as-a-potential-intervention-to-improve-redox-balance-in-obesity-and-related-comorbidities-a-review/32ECD014B406BA2C27D0B15FD82B7898</w:delText>
        </w:r>
      </w:del>
    </w:p>
    <w:p w14:paraId="4E9B04BA" w14:textId="299ADFD4" w:rsidR="00DA6E1F" w:rsidDel="00F50A85" w:rsidRDefault="00E60AF0">
      <w:pPr>
        <w:pStyle w:val="22"/>
        <w:suppressLineNumbers/>
        <w:rPr>
          <w:del w:id="1382" w:author="佳煜 张" w:date="2025-09-21T20:47:00Z" w16du:dateUtc="2025-09-21T12:47:00Z"/>
          <w:rFonts w:ascii="Times New Roman" w:hAnsi="Times New Roman" w:cs="Times New Roman"/>
          <w:sz w:val="24"/>
        </w:rPr>
      </w:pPr>
      <w:del w:id="1383" w:author="佳煜 张" w:date="2025-09-21T20:47:00Z" w16du:dateUtc="2025-09-21T12:47:00Z">
        <w:r w:rsidDel="00F50A85">
          <w:rPr>
            <w:rFonts w:ascii="Times New Roman" w:hAnsi="Times New Roman" w:cs="Times New Roman"/>
            <w:sz w:val="24"/>
          </w:rPr>
          <w:delText xml:space="preserve">31. </w:delText>
        </w:r>
        <w:r w:rsidDel="00F50A85">
          <w:rPr>
            <w:rFonts w:ascii="Times New Roman" w:hAnsi="Times New Roman" w:cs="Times New Roman"/>
            <w:sz w:val="24"/>
          </w:rPr>
          <w:tab/>
          <w:delText xml:space="preserve">Behloul N, Wu G. Genistein: a promising therapeutic agent for obesity and diabetes treatment. </w:delText>
        </w:r>
        <w:r w:rsidDel="00F50A85">
          <w:rPr>
            <w:rFonts w:ascii="Times New Roman" w:hAnsi="Times New Roman" w:cs="Times New Roman"/>
            <w:i/>
            <w:iCs/>
            <w:sz w:val="24"/>
          </w:rPr>
          <w:delText>Eur J Pharmacol</w:delText>
        </w:r>
        <w:r w:rsidDel="00F50A85">
          <w:rPr>
            <w:rFonts w:ascii="Times New Roman" w:hAnsi="Times New Roman" w:cs="Times New Roman"/>
            <w:sz w:val="24"/>
          </w:rPr>
          <w:delText xml:space="preserve"> 2013;698:31–38.</w:delText>
        </w:r>
      </w:del>
    </w:p>
    <w:p w14:paraId="2C112D56" w14:textId="198C67A6" w:rsidR="00DA6E1F" w:rsidDel="00F50A85" w:rsidRDefault="00E60AF0">
      <w:pPr>
        <w:pStyle w:val="22"/>
        <w:suppressLineNumbers/>
        <w:rPr>
          <w:del w:id="1384" w:author="佳煜 张" w:date="2025-09-21T20:47:00Z" w16du:dateUtc="2025-09-21T12:47:00Z"/>
          <w:rFonts w:ascii="Times New Roman" w:hAnsi="Times New Roman" w:cs="Times New Roman"/>
          <w:sz w:val="24"/>
        </w:rPr>
      </w:pPr>
      <w:del w:id="1385" w:author="佳煜 张" w:date="2025-09-21T20:47:00Z" w16du:dateUtc="2025-09-21T12:47:00Z">
        <w:r w:rsidDel="00F50A85">
          <w:rPr>
            <w:rFonts w:ascii="Times New Roman" w:hAnsi="Times New Roman" w:cs="Times New Roman"/>
            <w:sz w:val="24"/>
          </w:rPr>
          <w:delText xml:space="preserve">32. </w:delText>
        </w:r>
        <w:r w:rsidDel="00F50A85">
          <w:rPr>
            <w:rFonts w:ascii="Times New Roman" w:hAnsi="Times New Roman" w:cs="Times New Roman"/>
            <w:sz w:val="24"/>
          </w:rPr>
          <w:tab/>
          <w:delText xml:space="preserve">Dong J, Zhang X, Zhang L, </w:delText>
        </w:r>
        <w:r w:rsidDel="00F50A85">
          <w:rPr>
            <w:rFonts w:ascii="Times New Roman" w:hAnsi="Times New Roman" w:cs="Times New Roman"/>
            <w:i/>
            <w:iCs/>
            <w:sz w:val="24"/>
          </w:rPr>
          <w:delText>et al.</w:delText>
        </w:r>
        <w:r w:rsidDel="00F50A85">
          <w:rPr>
            <w:rFonts w:ascii="Times New Roman" w:hAnsi="Times New Roman" w:cs="Times New Roman"/>
            <w:sz w:val="24"/>
          </w:rPr>
          <w:delText xml:space="preserve"> Quercetin reduces obesity-associated ATM infiltration and inflammation in mice: a mechanism including AMPKα1/SIRT1. </w:delText>
        </w:r>
        <w:r w:rsidDel="00F50A85">
          <w:rPr>
            <w:rFonts w:ascii="Times New Roman" w:hAnsi="Times New Roman" w:cs="Times New Roman"/>
            <w:i/>
            <w:iCs/>
            <w:sz w:val="24"/>
          </w:rPr>
          <w:delText>J Lipid Res</w:delText>
        </w:r>
        <w:r w:rsidDel="00F50A85">
          <w:rPr>
            <w:rFonts w:ascii="Times New Roman" w:hAnsi="Times New Roman" w:cs="Times New Roman"/>
            <w:sz w:val="24"/>
          </w:rPr>
          <w:delText xml:space="preserve"> 2014;55:363–374.</w:delText>
        </w:r>
      </w:del>
    </w:p>
    <w:p w14:paraId="2A0506F3" w14:textId="1CA3B3FB" w:rsidR="00DA6E1F" w:rsidDel="00F50A85" w:rsidRDefault="00E60AF0">
      <w:pPr>
        <w:pStyle w:val="22"/>
        <w:suppressLineNumbers/>
        <w:rPr>
          <w:del w:id="1386" w:author="佳煜 张" w:date="2025-09-21T20:47:00Z" w16du:dateUtc="2025-09-21T12:47:00Z"/>
          <w:rFonts w:ascii="Times New Roman" w:hAnsi="Times New Roman" w:cs="Times New Roman"/>
          <w:sz w:val="24"/>
        </w:rPr>
      </w:pPr>
      <w:del w:id="1387" w:author="佳煜 张" w:date="2025-09-21T20:47:00Z" w16du:dateUtc="2025-09-21T12:47:00Z">
        <w:r w:rsidDel="00F50A85">
          <w:rPr>
            <w:rFonts w:ascii="Times New Roman" w:hAnsi="Times New Roman" w:cs="Times New Roman"/>
            <w:sz w:val="24"/>
          </w:rPr>
          <w:delText xml:space="preserve">33. </w:delText>
        </w:r>
        <w:r w:rsidDel="00F50A85">
          <w:rPr>
            <w:rFonts w:ascii="Times New Roman" w:hAnsi="Times New Roman" w:cs="Times New Roman"/>
            <w:sz w:val="24"/>
          </w:rPr>
          <w:tab/>
          <w:delText xml:space="preserve">N S, F S, Hu H. Causes, characteristics, and consequences of metabolically unhealthy normal weight in humans. </w:delText>
        </w:r>
        <w:r w:rsidDel="00F50A85">
          <w:rPr>
            <w:rFonts w:ascii="Times New Roman" w:hAnsi="Times New Roman" w:cs="Times New Roman"/>
            <w:i/>
            <w:iCs/>
            <w:sz w:val="24"/>
          </w:rPr>
          <w:delText>Cell Metab</w:delText>
        </w:r>
        <w:r w:rsidDel="00F50A85">
          <w:rPr>
            <w:rFonts w:ascii="Times New Roman" w:hAnsi="Times New Roman" w:cs="Times New Roman"/>
            <w:sz w:val="24"/>
          </w:rPr>
          <w:delText xml:space="preserve"> 2017;26.</w:delText>
        </w:r>
      </w:del>
    </w:p>
    <w:p w14:paraId="1DE84F6D" w14:textId="14727831" w:rsidR="00DA6E1F" w:rsidDel="00F50A85" w:rsidRDefault="00E60AF0">
      <w:pPr>
        <w:pStyle w:val="22"/>
        <w:suppressLineNumbers/>
        <w:rPr>
          <w:del w:id="1388" w:author="佳煜 张" w:date="2025-09-21T20:47:00Z" w16du:dateUtc="2025-09-21T12:47:00Z"/>
          <w:rFonts w:ascii="Times New Roman" w:hAnsi="Times New Roman" w:cs="Times New Roman"/>
          <w:sz w:val="24"/>
        </w:rPr>
      </w:pPr>
      <w:del w:id="1389" w:author="佳煜 张" w:date="2025-09-21T20:47:00Z" w16du:dateUtc="2025-09-21T12:47:00Z">
        <w:r w:rsidDel="00F50A85">
          <w:rPr>
            <w:rFonts w:ascii="Times New Roman" w:hAnsi="Times New Roman" w:cs="Times New Roman"/>
            <w:sz w:val="24"/>
          </w:rPr>
          <w:delText xml:space="preserve">34. </w:delText>
        </w:r>
        <w:r w:rsidDel="00F50A85">
          <w:rPr>
            <w:rFonts w:ascii="Times New Roman" w:hAnsi="Times New Roman" w:cs="Times New Roman"/>
            <w:sz w:val="24"/>
          </w:rPr>
          <w:tab/>
          <w:delText xml:space="preserve">Hansen D, Dendale P, Beelen M, </w:delText>
        </w:r>
        <w:r w:rsidDel="00F50A85">
          <w:rPr>
            <w:rFonts w:ascii="Times New Roman" w:hAnsi="Times New Roman" w:cs="Times New Roman"/>
            <w:i/>
            <w:iCs/>
            <w:sz w:val="24"/>
          </w:rPr>
          <w:delText>et al.</w:delText>
        </w:r>
        <w:r w:rsidDel="00F50A85">
          <w:rPr>
            <w:rFonts w:ascii="Times New Roman" w:hAnsi="Times New Roman" w:cs="Times New Roman"/>
            <w:sz w:val="24"/>
          </w:rPr>
          <w:delText xml:space="preserve"> Plasma adipokine and inflammatory marker concentrations are altered in obese, as opposed to non-obese, type 2 diabetes patients. </w:delText>
        </w:r>
        <w:r w:rsidDel="00F50A85">
          <w:rPr>
            <w:rFonts w:ascii="Times New Roman" w:hAnsi="Times New Roman" w:cs="Times New Roman"/>
            <w:i/>
            <w:iCs/>
            <w:sz w:val="24"/>
          </w:rPr>
          <w:delText>Eur J Appl Physiol</w:delText>
        </w:r>
        <w:r w:rsidDel="00F50A85">
          <w:rPr>
            <w:rFonts w:ascii="Times New Roman" w:hAnsi="Times New Roman" w:cs="Times New Roman"/>
            <w:sz w:val="24"/>
          </w:rPr>
          <w:delText xml:space="preserve"> 2010;109:397–404.</w:delText>
        </w:r>
      </w:del>
    </w:p>
    <w:p w14:paraId="743BD672" w14:textId="5343AB40" w:rsidR="00DA6E1F" w:rsidDel="00F50A85" w:rsidRDefault="00E60AF0">
      <w:pPr>
        <w:pStyle w:val="22"/>
        <w:suppressLineNumbers/>
        <w:rPr>
          <w:del w:id="1390" w:author="佳煜 张" w:date="2025-09-21T20:47:00Z" w16du:dateUtc="2025-09-21T12:47:00Z"/>
          <w:rFonts w:ascii="Times New Roman" w:hAnsi="Times New Roman" w:cs="Times New Roman"/>
          <w:sz w:val="24"/>
        </w:rPr>
      </w:pPr>
      <w:del w:id="1391" w:author="佳煜 张" w:date="2025-09-21T20:47:00Z" w16du:dateUtc="2025-09-21T12:47:00Z">
        <w:r w:rsidDel="00F50A85">
          <w:rPr>
            <w:rFonts w:ascii="Times New Roman" w:hAnsi="Times New Roman" w:cs="Times New Roman"/>
            <w:sz w:val="24"/>
          </w:rPr>
          <w:delText xml:space="preserve">35. </w:delText>
        </w:r>
        <w:r w:rsidDel="00F50A85">
          <w:rPr>
            <w:rFonts w:ascii="Times New Roman" w:hAnsi="Times New Roman" w:cs="Times New Roman"/>
            <w:sz w:val="24"/>
          </w:rPr>
          <w:tab/>
          <w:delText xml:space="preserve">Boutari C, Hill MA, Procaccini C, Matarese G, Mantzoros CS. The key role of inflammation in the pathogenesis and management of obesity and CVD. </w:delText>
        </w:r>
        <w:r w:rsidDel="00F50A85">
          <w:rPr>
            <w:rFonts w:ascii="Times New Roman" w:hAnsi="Times New Roman" w:cs="Times New Roman"/>
            <w:i/>
            <w:iCs/>
            <w:sz w:val="24"/>
          </w:rPr>
          <w:delText>Metabolism</w:delText>
        </w:r>
        <w:r w:rsidDel="00F50A85">
          <w:rPr>
            <w:rFonts w:ascii="Times New Roman" w:hAnsi="Times New Roman" w:cs="Times New Roman"/>
            <w:sz w:val="24"/>
          </w:rPr>
          <w:delText xml:space="preserve"> 2023;145:155627.</w:delText>
        </w:r>
      </w:del>
    </w:p>
    <w:p w14:paraId="369EC90D" w14:textId="14A500A0" w:rsidR="00DA6E1F" w:rsidDel="00F50A85" w:rsidRDefault="00E60AF0">
      <w:pPr>
        <w:pStyle w:val="22"/>
        <w:suppressLineNumbers/>
        <w:rPr>
          <w:del w:id="1392" w:author="佳煜 张" w:date="2025-09-21T20:47:00Z" w16du:dateUtc="2025-09-21T12:47:00Z"/>
          <w:rFonts w:ascii="Times New Roman" w:hAnsi="Times New Roman" w:cs="Times New Roman"/>
          <w:sz w:val="24"/>
        </w:rPr>
      </w:pPr>
      <w:del w:id="1393" w:author="佳煜 张" w:date="2025-09-21T20:47:00Z" w16du:dateUtc="2025-09-21T12:47:00Z">
        <w:r w:rsidDel="00F50A85">
          <w:rPr>
            <w:rFonts w:ascii="Times New Roman" w:hAnsi="Times New Roman" w:cs="Times New Roman"/>
            <w:sz w:val="24"/>
          </w:rPr>
          <w:delText xml:space="preserve">36. </w:delText>
        </w:r>
        <w:r w:rsidDel="00F50A85">
          <w:rPr>
            <w:rFonts w:ascii="Times New Roman" w:hAnsi="Times New Roman" w:cs="Times New Roman"/>
            <w:sz w:val="24"/>
          </w:rPr>
          <w:tab/>
          <w:delText xml:space="preserve">Bastard J-P, Maachi M, Lagathu C, </w:delText>
        </w:r>
        <w:r w:rsidDel="00F50A85">
          <w:rPr>
            <w:rFonts w:ascii="Times New Roman" w:hAnsi="Times New Roman" w:cs="Times New Roman"/>
            <w:i/>
            <w:iCs/>
            <w:sz w:val="24"/>
          </w:rPr>
          <w:delText>et al.</w:delText>
        </w:r>
        <w:r w:rsidDel="00F50A85">
          <w:rPr>
            <w:rFonts w:ascii="Times New Roman" w:hAnsi="Times New Roman" w:cs="Times New Roman"/>
            <w:sz w:val="24"/>
          </w:rPr>
          <w:delText xml:space="preserve"> Recent advances in the relationship between obesity, inflammation, and insulin resistance. </w:delText>
        </w:r>
        <w:r w:rsidDel="00F50A85">
          <w:rPr>
            <w:rFonts w:ascii="Times New Roman" w:hAnsi="Times New Roman" w:cs="Times New Roman"/>
            <w:i/>
            <w:iCs/>
            <w:sz w:val="24"/>
          </w:rPr>
          <w:delText>Eur Cytokine Netw</w:delText>
        </w:r>
        <w:r w:rsidDel="00F50A85">
          <w:rPr>
            <w:rFonts w:ascii="Times New Roman" w:hAnsi="Times New Roman" w:cs="Times New Roman"/>
            <w:sz w:val="24"/>
          </w:rPr>
          <w:delText xml:space="preserve"> 2006;17:4–12.</w:delText>
        </w:r>
      </w:del>
    </w:p>
    <w:p w14:paraId="0493D876" w14:textId="6D683EA9" w:rsidR="00DA6E1F" w:rsidDel="00F50A85" w:rsidRDefault="00E60AF0">
      <w:pPr>
        <w:pStyle w:val="22"/>
        <w:suppressLineNumbers/>
        <w:rPr>
          <w:del w:id="1394" w:author="佳煜 张" w:date="2025-09-21T20:47:00Z" w16du:dateUtc="2025-09-21T12:47:00Z"/>
          <w:rFonts w:ascii="Times New Roman" w:hAnsi="Times New Roman" w:cs="Times New Roman"/>
          <w:sz w:val="24"/>
        </w:rPr>
      </w:pPr>
      <w:del w:id="1395" w:author="佳煜 张" w:date="2025-09-21T20:47:00Z" w16du:dateUtc="2025-09-21T12:47:00Z">
        <w:r w:rsidDel="00F50A85">
          <w:rPr>
            <w:rFonts w:ascii="Times New Roman" w:hAnsi="Times New Roman" w:cs="Times New Roman"/>
            <w:sz w:val="24"/>
          </w:rPr>
          <w:delText xml:space="preserve">37. </w:delText>
        </w:r>
        <w:r w:rsidDel="00F50A85">
          <w:rPr>
            <w:rFonts w:ascii="Times New Roman" w:hAnsi="Times New Roman" w:cs="Times New Roman"/>
            <w:sz w:val="24"/>
          </w:rPr>
          <w:tab/>
          <w:delText xml:space="preserve">Pu P, Gao D-M, Mohamed S, </w:delText>
        </w:r>
        <w:r w:rsidDel="00F50A85">
          <w:rPr>
            <w:rFonts w:ascii="Times New Roman" w:hAnsi="Times New Roman" w:cs="Times New Roman"/>
            <w:i/>
            <w:iCs/>
            <w:sz w:val="24"/>
          </w:rPr>
          <w:delText>et al.</w:delText>
        </w:r>
        <w:r w:rsidDel="00F50A85">
          <w:rPr>
            <w:rFonts w:ascii="Times New Roman" w:hAnsi="Times New Roman" w:cs="Times New Roman"/>
            <w:sz w:val="24"/>
          </w:rPr>
          <w:delText xml:space="preserve"> Naringin ameliorates metabolic syndrome by activating AMP-activated protein kinase in mice fed a high-fat diet. </w:delText>
        </w:r>
        <w:r w:rsidDel="00F50A85">
          <w:rPr>
            <w:rFonts w:ascii="Times New Roman" w:hAnsi="Times New Roman" w:cs="Times New Roman"/>
            <w:i/>
            <w:iCs/>
            <w:sz w:val="24"/>
          </w:rPr>
          <w:delText>Arch Biochem Biophys</w:delText>
        </w:r>
        <w:r w:rsidDel="00F50A85">
          <w:rPr>
            <w:rFonts w:ascii="Times New Roman" w:hAnsi="Times New Roman" w:cs="Times New Roman"/>
            <w:sz w:val="24"/>
          </w:rPr>
          <w:delText xml:space="preserve"> 2012;518:61–70.</w:delText>
        </w:r>
      </w:del>
    </w:p>
    <w:p w14:paraId="36E3C716" w14:textId="1CF66197" w:rsidR="00DA6E1F" w:rsidDel="00F50A85" w:rsidRDefault="00E60AF0">
      <w:pPr>
        <w:pStyle w:val="22"/>
        <w:suppressLineNumbers/>
        <w:rPr>
          <w:del w:id="1396" w:author="佳煜 张" w:date="2025-09-21T20:47:00Z" w16du:dateUtc="2025-09-21T12:47:00Z"/>
          <w:rFonts w:ascii="Times New Roman" w:hAnsi="Times New Roman" w:cs="Times New Roman"/>
          <w:sz w:val="24"/>
        </w:rPr>
      </w:pPr>
      <w:del w:id="1397" w:author="佳煜 张" w:date="2025-09-21T20:47:00Z" w16du:dateUtc="2025-09-21T12:47:00Z">
        <w:r w:rsidDel="00F50A85">
          <w:rPr>
            <w:rFonts w:ascii="Times New Roman" w:hAnsi="Times New Roman" w:cs="Times New Roman"/>
            <w:sz w:val="24"/>
          </w:rPr>
          <w:delText xml:space="preserve">38. </w:delText>
        </w:r>
        <w:r w:rsidDel="00F50A85">
          <w:rPr>
            <w:rFonts w:ascii="Times New Roman" w:hAnsi="Times New Roman" w:cs="Times New Roman"/>
            <w:sz w:val="24"/>
          </w:rPr>
          <w:tab/>
          <w:delText xml:space="preserve">Rothwell JA, Perez-Jimenez J, Neveu V, </w:delText>
        </w:r>
        <w:r w:rsidDel="00F50A85">
          <w:rPr>
            <w:rFonts w:ascii="Times New Roman" w:hAnsi="Times New Roman" w:cs="Times New Roman"/>
            <w:i/>
            <w:iCs/>
            <w:sz w:val="24"/>
          </w:rPr>
          <w:delText>et al.</w:delText>
        </w:r>
        <w:r w:rsidDel="00F50A85">
          <w:rPr>
            <w:rFonts w:ascii="Times New Roman" w:hAnsi="Times New Roman" w:cs="Times New Roman"/>
            <w:sz w:val="24"/>
          </w:rPr>
          <w:delText xml:space="preserve"> Phenol-Explorer 3.0: a major update of the Phenol-Explorer database to incorporate data on the effects of food processing on polyphenol content. </w:delText>
        </w:r>
        <w:r w:rsidDel="00F50A85">
          <w:rPr>
            <w:rFonts w:ascii="Times New Roman" w:hAnsi="Times New Roman" w:cs="Times New Roman"/>
            <w:i/>
            <w:iCs/>
            <w:sz w:val="24"/>
          </w:rPr>
          <w:delText>Database J Biol Databases Curation</w:delText>
        </w:r>
        <w:r w:rsidDel="00F50A85">
          <w:rPr>
            <w:rFonts w:ascii="Times New Roman" w:hAnsi="Times New Roman" w:cs="Times New Roman"/>
            <w:sz w:val="24"/>
          </w:rPr>
          <w:delText xml:space="preserve"> 2013;2013:bat070.</w:delText>
        </w:r>
      </w:del>
    </w:p>
    <w:p w14:paraId="5B5974E0" w14:textId="0338CB5F" w:rsidR="00DA6E1F" w:rsidDel="00F50A85" w:rsidRDefault="00E60AF0">
      <w:pPr>
        <w:pStyle w:val="22"/>
        <w:suppressLineNumbers/>
        <w:rPr>
          <w:del w:id="1398" w:author="佳煜 张" w:date="2025-09-21T20:47:00Z" w16du:dateUtc="2025-09-21T12:47:00Z"/>
          <w:rFonts w:ascii="Times New Roman" w:hAnsi="Times New Roman" w:cs="Times New Roman"/>
          <w:sz w:val="24"/>
        </w:rPr>
      </w:pPr>
      <w:del w:id="1399" w:author="佳煜 张" w:date="2025-09-21T20:47:00Z" w16du:dateUtc="2025-09-21T12:47:00Z">
        <w:r w:rsidDel="00F50A85">
          <w:rPr>
            <w:rFonts w:ascii="Times New Roman" w:hAnsi="Times New Roman" w:cs="Times New Roman"/>
            <w:sz w:val="24"/>
          </w:rPr>
          <w:delText xml:space="preserve">39. </w:delText>
        </w:r>
        <w:r w:rsidDel="00F50A85">
          <w:rPr>
            <w:rFonts w:ascii="Times New Roman" w:hAnsi="Times New Roman" w:cs="Times New Roman"/>
            <w:sz w:val="24"/>
          </w:rPr>
          <w:tab/>
          <w:delText xml:space="preserve">Mirmiran P, Moslehi N, Hosseinpanah F, Sarbazi N, Azizi F. Dietary determinants of unhealthy metabolic phenotype in normal weight and overweight/obese adults: results of a prospective study. </w:delText>
        </w:r>
        <w:r w:rsidDel="00F50A85">
          <w:rPr>
            <w:rFonts w:ascii="Times New Roman" w:hAnsi="Times New Roman" w:cs="Times New Roman"/>
            <w:i/>
            <w:iCs/>
            <w:sz w:val="24"/>
          </w:rPr>
          <w:delText>Int J Food Sci Nutr</w:delText>
        </w:r>
        <w:r w:rsidDel="00F50A85">
          <w:rPr>
            <w:rFonts w:ascii="Times New Roman" w:hAnsi="Times New Roman" w:cs="Times New Roman"/>
            <w:sz w:val="24"/>
          </w:rPr>
          <w:delText xml:space="preserve"> 2020;71:891–901.</w:delText>
        </w:r>
      </w:del>
    </w:p>
    <w:p w14:paraId="11E5A612" w14:textId="6017FDEA" w:rsidR="00DA6E1F" w:rsidDel="00F50A85" w:rsidRDefault="00E60AF0">
      <w:pPr>
        <w:pStyle w:val="22"/>
        <w:suppressLineNumbers/>
        <w:rPr>
          <w:del w:id="1400" w:author="佳煜 张" w:date="2025-09-21T20:47:00Z" w16du:dateUtc="2025-09-21T12:47:00Z"/>
          <w:rFonts w:ascii="Times New Roman" w:hAnsi="Times New Roman" w:cs="Times New Roman"/>
          <w:sz w:val="24"/>
        </w:rPr>
      </w:pPr>
      <w:del w:id="1401" w:author="佳煜 张" w:date="2025-09-21T20:47:00Z" w16du:dateUtc="2025-09-21T12:47:00Z">
        <w:r w:rsidDel="00F50A85">
          <w:rPr>
            <w:rFonts w:ascii="Times New Roman" w:hAnsi="Times New Roman" w:cs="Times New Roman"/>
            <w:sz w:val="24"/>
          </w:rPr>
          <w:delText xml:space="preserve">40. </w:delText>
        </w:r>
        <w:r w:rsidDel="00F50A85">
          <w:rPr>
            <w:rFonts w:ascii="Times New Roman" w:hAnsi="Times New Roman" w:cs="Times New Roman"/>
            <w:sz w:val="24"/>
          </w:rPr>
          <w:tab/>
          <w:delText xml:space="preserve">Bray GA, Kim KK, Wilding JPH, World Obesity Federation. Obesity: a chronic relapsing progressive disease process. A position statement of the World Obesity Federation. </w:delText>
        </w:r>
        <w:r w:rsidDel="00F50A85">
          <w:rPr>
            <w:rFonts w:ascii="Times New Roman" w:hAnsi="Times New Roman" w:cs="Times New Roman"/>
            <w:i/>
            <w:iCs/>
            <w:sz w:val="24"/>
          </w:rPr>
          <w:delText>Obes Rev Off J Int Assoc Study Obes</w:delText>
        </w:r>
        <w:r w:rsidDel="00F50A85">
          <w:rPr>
            <w:rFonts w:ascii="Times New Roman" w:hAnsi="Times New Roman" w:cs="Times New Roman"/>
            <w:sz w:val="24"/>
          </w:rPr>
          <w:delText xml:space="preserve"> 2017;18:715–723.</w:delText>
        </w:r>
      </w:del>
    </w:p>
    <w:p w14:paraId="3220BB36" w14:textId="286438B0" w:rsidR="00DA6E1F" w:rsidDel="00F50A85" w:rsidRDefault="00E60AF0">
      <w:pPr>
        <w:pStyle w:val="22"/>
        <w:suppressLineNumbers/>
        <w:rPr>
          <w:del w:id="1402" w:author="佳煜 张" w:date="2025-09-21T20:47:00Z" w16du:dateUtc="2025-09-21T12:47:00Z"/>
          <w:rFonts w:ascii="Times New Roman" w:hAnsi="Times New Roman" w:cs="Times New Roman"/>
          <w:sz w:val="24"/>
        </w:rPr>
      </w:pPr>
      <w:del w:id="1403" w:author="佳煜 张" w:date="2025-09-21T20:47:00Z" w16du:dateUtc="2025-09-21T12:47:00Z">
        <w:r w:rsidDel="00F50A85">
          <w:rPr>
            <w:rFonts w:ascii="Times New Roman" w:hAnsi="Times New Roman" w:cs="Times New Roman"/>
            <w:sz w:val="24"/>
          </w:rPr>
          <w:delText xml:space="preserve">41. </w:delText>
        </w:r>
        <w:r w:rsidDel="00F50A85">
          <w:rPr>
            <w:rFonts w:ascii="Times New Roman" w:hAnsi="Times New Roman" w:cs="Times New Roman"/>
            <w:sz w:val="24"/>
          </w:rPr>
          <w:tab/>
          <w:delText xml:space="preserve">Donnelly JE, Blair SN, Jakicic JM, </w:delText>
        </w:r>
        <w:r w:rsidDel="00F50A85">
          <w:rPr>
            <w:rFonts w:ascii="Times New Roman" w:hAnsi="Times New Roman" w:cs="Times New Roman"/>
            <w:i/>
            <w:iCs/>
            <w:sz w:val="24"/>
          </w:rPr>
          <w:delText>et al.</w:delText>
        </w:r>
        <w:r w:rsidDel="00F50A85">
          <w:rPr>
            <w:rFonts w:ascii="Times New Roman" w:hAnsi="Times New Roman" w:cs="Times New Roman"/>
            <w:sz w:val="24"/>
          </w:rPr>
          <w:delText xml:space="preserve"> American College of Sports Medicine Position Stand. Appropriate physical activity intervention strategies for weight loss and prevention of weight regain for adults. </w:delText>
        </w:r>
        <w:r w:rsidDel="00F50A85">
          <w:rPr>
            <w:rFonts w:ascii="Times New Roman" w:hAnsi="Times New Roman" w:cs="Times New Roman"/>
            <w:i/>
            <w:iCs/>
            <w:sz w:val="24"/>
          </w:rPr>
          <w:delText>Med Sci Sports Exerc</w:delText>
        </w:r>
        <w:r w:rsidDel="00F50A85">
          <w:rPr>
            <w:rFonts w:ascii="Times New Roman" w:hAnsi="Times New Roman" w:cs="Times New Roman"/>
            <w:sz w:val="24"/>
          </w:rPr>
          <w:delText xml:space="preserve"> 2009;41:459–471.</w:delText>
        </w:r>
      </w:del>
    </w:p>
    <w:p w14:paraId="2CBAC2B6" w14:textId="27DF7F59" w:rsidR="00DA6E1F" w:rsidRDefault="00E60AF0">
      <w:pPr>
        <w:suppressLineNumbers/>
        <w:spacing w:line="300" w:lineRule="auto"/>
        <w:jc w:val="both"/>
        <w:rPr>
          <w:rFonts w:ascii="Times New Roman" w:hAnsi="Times New Roman" w:cs="Times New Roman"/>
          <w:sz w:val="24"/>
        </w:rPr>
        <w:sectPr w:rsidR="00DA6E1F" w:rsidSect="00F75B4C">
          <w:headerReference w:type="default" r:id="rId20"/>
          <w:footerReference w:type="default" r:id="rId21"/>
          <w:pgSz w:w="11906" w:h="16838"/>
          <w:pgMar w:top="1440" w:right="1440" w:bottom="1440" w:left="1440" w:header="851" w:footer="992" w:gutter="0"/>
          <w:lnNumType w:countBy="1" w:restart="continuous"/>
          <w:cols w:space="425"/>
          <w:docGrid w:type="lines" w:linePitch="312"/>
        </w:sectPr>
      </w:pPr>
      <w:del w:id="1404" w:author="佳煜 张" w:date="2025-09-21T20:47:00Z" w16du:dateUtc="2025-09-21T12:47:00Z">
        <w:r w:rsidDel="00F50A85">
          <w:rPr>
            <w:rFonts w:ascii="Times New Roman" w:hAnsi="Times New Roman" w:cs="Times New Roman" w:hint="eastAsia"/>
            <w:sz w:val="24"/>
          </w:rPr>
          <w:fldChar w:fldCharType="end"/>
        </w:r>
      </w:del>
      <w:bookmarkEnd w:id="4"/>
      <w:bookmarkEnd w:id="1116"/>
    </w:p>
    <w:tbl>
      <w:tblPr>
        <w:tblW w:w="5027" w:type="pct"/>
        <w:tblLook w:val="04A0" w:firstRow="1" w:lastRow="0" w:firstColumn="1" w:lastColumn="0" w:noHBand="0" w:noVBand="1"/>
        <w:tblPrChange w:id="1405" w:author="佳煜 张" w:date="2025-09-22T11:36:00Z" w16du:dateUtc="2025-09-22T03:36:00Z">
          <w:tblPr>
            <w:tblW w:w="5027" w:type="pct"/>
            <w:tblLook w:val="04A0" w:firstRow="1" w:lastRow="0" w:firstColumn="1" w:lastColumn="0" w:noHBand="0" w:noVBand="1"/>
          </w:tblPr>
        </w:tblPrChange>
      </w:tblPr>
      <w:tblGrid>
        <w:gridCol w:w="2230"/>
        <w:gridCol w:w="1241"/>
        <w:gridCol w:w="1241"/>
        <w:gridCol w:w="1005"/>
        <w:gridCol w:w="732"/>
        <w:gridCol w:w="631"/>
        <w:gridCol w:w="1037"/>
        <w:gridCol w:w="1036"/>
        <w:gridCol w:w="530"/>
        <w:gridCol w:w="1037"/>
        <w:gridCol w:w="1036"/>
        <w:gridCol w:w="1241"/>
        <w:gridCol w:w="1036"/>
        <w:tblGridChange w:id="1406">
          <w:tblGrid>
            <w:gridCol w:w="2230"/>
            <w:gridCol w:w="773"/>
            <w:gridCol w:w="468"/>
            <w:gridCol w:w="1241"/>
            <w:gridCol w:w="284"/>
            <w:gridCol w:w="721"/>
            <w:gridCol w:w="732"/>
            <w:gridCol w:w="540"/>
            <w:gridCol w:w="91"/>
            <w:gridCol w:w="1037"/>
            <w:gridCol w:w="26"/>
            <w:gridCol w:w="1010"/>
            <w:gridCol w:w="530"/>
            <w:gridCol w:w="169"/>
            <w:gridCol w:w="868"/>
            <w:gridCol w:w="302"/>
            <w:gridCol w:w="734"/>
            <w:gridCol w:w="1191"/>
            <w:gridCol w:w="50"/>
            <w:gridCol w:w="1036"/>
          </w:tblGrid>
        </w:tblGridChange>
      </w:tblGrid>
      <w:tr w:rsidR="00DA6E1F" w14:paraId="295DF325" w14:textId="77777777" w:rsidTr="00E56F97">
        <w:trPr>
          <w:trHeight w:hRule="exact" w:val="397"/>
          <w:trPrChange w:id="1407" w:author="佳煜 张" w:date="2025-09-22T11:36:00Z" w16du:dateUtc="2025-09-22T03:36:00Z">
            <w:trPr>
              <w:trHeight w:hRule="exact" w:val="568"/>
            </w:trPr>
          </w:trPrChange>
        </w:trPr>
        <w:tc>
          <w:tcPr>
            <w:tcW w:w="5000" w:type="pct"/>
            <w:gridSpan w:val="13"/>
            <w:tcBorders>
              <w:top w:val="nil"/>
              <w:left w:val="nil"/>
              <w:bottom w:val="nil"/>
              <w:right w:val="nil"/>
            </w:tcBorders>
            <w:shd w:val="clear" w:color="auto" w:fill="FFFFFF"/>
            <w:noWrap/>
            <w:vAlign w:val="center"/>
            <w:tcPrChange w:id="1408" w:author="佳煜 张" w:date="2025-09-22T11:36:00Z" w16du:dateUtc="2025-09-22T03:36:00Z">
              <w:tcPr>
                <w:tcW w:w="5000" w:type="pct"/>
                <w:gridSpan w:val="20"/>
                <w:tcBorders>
                  <w:top w:val="nil"/>
                  <w:left w:val="nil"/>
                  <w:bottom w:val="nil"/>
                  <w:right w:val="nil"/>
                </w:tcBorders>
                <w:shd w:val="clear" w:color="auto" w:fill="FFFFFF"/>
                <w:noWrap/>
                <w:vAlign w:val="center"/>
              </w:tcPr>
            </w:tcPrChange>
          </w:tcPr>
          <w:p w14:paraId="13CC8D85" w14:textId="77777777" w:rsidR="00DA6E1F" w:rsidRDefault="00E60AF0">
            <w:pPr>
              <w:widowControl/>
              <w:spacing w:before="100" w:after="100"/>
              <w:ind w:right="100"/>
              <w:textAlignment w:val="center"/>
              <w:rPr>
                <w:rFonts w:ascii="Times New Roman" w:hAnsi="Times New Roman" w:cs="Times New Roman"/>
                <w:kern w:val="0"/>
                <w:sz w:val="24"/>
              </w:rPr>
            </w:pPr>
            <w:r>
              <w:rPr>
                <w:rFonts w:ascii="Times New Roman" w:hAnsi="Times New Roman" w:cs="Times New Roman"/>
                <w:b/>
                <w:bCs/>
                <w:kern w:val="0"/>
                <w:szCs w:val="22"/>
                <w:lang w:eastAsia="en-US"/>
              </w:rPr>
              <w:lastRenderedPageBreak/>
              <w:t>Table1.</w:t>
            </w:r>
            <w:r>
              <w:rPr>
                <w:rFonts w:ascii="Times New Roman" w:hAnsi="Times New Roman" w:cs="Times New Roman"/>
                <w:kern w:val="0"/>
                <w:szCs w:val="22"/>
                <w:lang w:eastAsia="en-US"/>
              </w:rPr>
              <w:t xml:space="preserve"> Participant characteristics stratified by metabolic</w:t>
            </w:r>
            <w:r>
              <w:rPr>
                <w:rFonts w:ascii="Times New Roman" w:hAnsi="Times New Roman" w:cs="Times New Roman" w:hint="eastAsia"/>
                <w:kern w:val="0"/>
                <w:szCs w:val="22"/>
              </w:rPr>
              <w:t xml:space="preserve"> </w:t>
            </w:r>
            <w:r>
              <w:rPr>
                <w:rFonts w:ascii="Times New Roman" w:hAnsi="Times New Roman" w:cs="Times New Roman"/>
                <w:kern w:val="0"/>
                <w:szCs w:val="22"/>
                <w:lang w:eastAsia="en-US"/>
              </w:rPr>
              <w:t>obesity phenotypes</w:t>
            </w:r>
            <w:r>
              <w:rPr>
                <w:rFonts w:ascii="Times New Roman" w:hAnsi="Times New Roman" w:cs="Times New Roman"/>
                <w:kern w:val="0"/>
                <w:szCs w:val="22"/>
              </w:rPr>
              <w:t>.</w:t>
            </w:r>
          </w:p>
        </w:tc>
      </w:tr>
      <w:tr w:rsidR="00DA6E1F" w14:paraId="4B7A3754" w14:textId="77777777" w:rsidTr="00E56F97">
        <w:trPr>
          <w:trHeight w:hRule="exact" w:val="833"/>
          <w:trPrChange w:id="1409" w:author="佳煜 张" w:date="2025-09-22T11:36:00Z" w16du:dateUtc="2025-09-22T03:36:00Z">
            <w:trPr>
              <w:trHeight w:hRule="exact" w:val="875"/>
            </w:trPr>
          </w:trPrChange>
        </w:trPr>
        <w:tc>
          <w:tcPr>
            <w:tcW w:w="1070" w:type="pct"/>
            <w:gridSpan w:val="3"/>
            <w:tcBorders>
              <w:top w:val="single" w:sz="12" w:space="0" w:color="auto"/>
              <w:left w:val="nil"/>
              <w:bottom w:val="single" w:sz="8" w:space="0" w:color="auto"/>
              <w:right w:val="nil"/>
              <w:tl2br w:val="nil"/>
            </w:tcBorders>
            <w:shd w:val="clear" w:color="auto" w:fill="FFFFFF" w:themeFill="background1"/>
            <w:vAlign w:val="center"/>
            <w:tcPrChange w:id="1410" w:author="佳煜 张" w:date="2025-09-22T11:36:00Z" w16du:dateUtc="2025-09-22T03:36:00Z">
              <w:tcPr>
                <w:tcW w:w="1070" w:type="pct"/>
                <w:gridSpan w:val="4"/>
                <w:tcBorders>
                  <w:top w:val="single" w:sz="12" w:space="0" w:color="auto"/>
                  <w:left w:val="nil"/>
                  <w:bottom w:val="single" w:sz="8" w:space="0" w:color="auto"/>
                  <w:right w:val="nil"/>
                  <w:tl2br w:val="nil"/>
                </w:tcBorders>
                <w:shd w:val="clear" w:color="auto" w:fill="FFFFFF" w:themeFill="background1"/>
                <w:vAlign w:val="center"/>
              </w:tcPr>
            </w:tcPrChange>
          </w:tcPr>
          <w:p w14:paraId="1445A564" w14:textId="77777777" w:rsidR="00DA6E1F" w:rsidRDefault="00E60AF0">
            <w:pPr>
              <w:widowControl/>
              <w:spacing w:before="100" w:after="100"/>
              <w:ind w:left="100" w:right="100"/>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Variables</w:t>
            </w:r>
          </w:p>
        </w:tc>
        <w:tc>
          <w:tcPr>
            <w:tcW w:w="710" w:type="pct"/>
            <w:gridSpan w:val="2"/>
            <w:tcBorders>
              <w:top w:val="single" w:sz="12" w:space="0" w:color="auto"/>
              <w:left w:val="nil"/>
              <w:bottom w:val="single" w:sz="8" w:space="0" w:color="auto"/>
              <w:right w:val="nil"/>
            </w:tcBorders>
            <w:shd w:val="clear" w:color="auto" w:fill="FFFFFF"/>
            <w:tcPrChange w:id="1411" w:author="佳煜 张" w:date="2025-09-22T11:36:00Z" w16du:dateUtc="2025-09-22T03:36:00Z">
              <w:tcPr>
                <w:tcW w:w="710" w:type="pct"/>
                <w:gridSpan w:val="3"/>
                <w:tcBorders>
                  <w:top w:val="single" w:sz="12" w:space="0" w:color="auto"/>
                  <w:left w:val="nil"/>
                  <w:bottom w:val="single" w:sz="8" w:space="0" w:color="auto"/>
                  <w:right w:val="nil"/>
                </w:tcBorders>
                <w:shd w:val="clear" w:color="auto" w:fill="FFFFFF"/>
              </w:tcPr>
            </w:tcPrChange>
          </w:tcPr>
          <w:p w14:paraId="4EE6A3BA" w14:textId="77777777" w:rsidR="00DA6E1F" w:rsidRDefault="00E60AF0">
            <w:pPr>
              <w:spacing w:before="100" w:after="100"/>
              <w:ind w:left="100" w:right="100"/>
              <w:jc w:val="center"/>
              <w:rPr>
                <w:rFonts w:ascii="Times New Roman" w:hAnsi="Times New Roman" w:cs="Times New Roman"/>
                <w:kern w:val="0"/>
                <w:szCs w:val="21"/>
              </w:rPr>
            </w:pPr>
            <w:r>
              <w:rPr>
                <w:rFonts w:ascii="Times New Roman" w:hAnsi="Times New Roman" w:cs="Times New Roman"/>
                <w:kern w:val="0"/>
                <w:szCs w:val="21"/>
                <w:lang w:eastAsia="en-US"/>
              </w:rPr>
              <w:t>MHNO</w:t>
            </w:r>
            <w:r>
              <w:rPr>
                <w:rFonts w:ascii="Times New Roman" w:hAnsi="Times New Roman" w:cs="Times New Roman"/>
                <w:kern w:val="0"/>
                <w:szCs w:val="21"/>
                <w:lang w:eastAsia="en-US"/>
              </w:rPr>
              <w:br/>
            </w:r>
            <w:r>
              <w:rPr>
                <w:rFonts w:ascii="Times New Roman" w:hAnsi="Times New Roman" w:cs="Times New Roman" w:hint="eastAsia"/>
                <w:kern w:val="0"/>
                <w:szCs w:val="21"/>
              </w:rPr>
              <w:t>(</w:t>
            </w:r>
            <w:r>
              <w:rPr>
                <w:rFonts w:ascii="Times New Roman" w:hAnsi="Times New Roman" w:cs="Times New Roman"/>
                <w:kern w:val="0"/>
                <w:szCs w:val="21"/>
                <w:lang w:eastAsia="en-US"/>
              </w:rPr>
              <w:t>N = 2122</w:t>
            </w:r>
            <w:r>
              <w:rPr>
                <w:rFonts w:ascii="Times New Roman" w:hAnsi="Times New Roman" w:cs="Times New Roman" w:hint="eastAsia"/>
                <w:kern w:val="0"/>
                <w:szCs w:val="21"/>
              </w:rPr>
              <w:t>)</w:t>
            </w:r>
          </w:p>
        </w:tc>
        <w:tc>
          <w:tcPr>
            <w:tcW w:w="710" w:type="pct"/>
            <w:gridSpan w:val="2"/>
            <w:tcBorders>
              <w:top w:val="single" w:sz="12" w:space="0" w:color="auto"/>
              <w:left w:val="nil"/>
              <w:bottom w:val="single" w:sz="8" w:space="0" w:color="auto"/>
              <w:right w:val="nil"/>
            </w:tcBorders>
            <w:shd w:val="clear" w:color="auto" w:fill="FFFFFF"/>
            <w:tcPrChange w:id="1412" w:author="佳煜 张" w:date="2025-09-22T11:36:00Z" w16du:dateUtc="2025-09-22T03:36:00Z">
              <w:tcPr>
                <w:tcW w:w="710" w:type="pct"/>
                <w:gridSpan w:val="3"/>
                <w:tcBorders>
                  <w:top w:val="single" w:sz="12" w:space="0" w:color="auto"/>
                  <w:left w:val="nil"/>
                  <w:bottom w:val="single" w:sz="8" w:space="0" w:color="auto"/>
                  <w:right w:val="nil"/>
                </w:tcBorders>
                <w:shd w:val="clear" w:color="auto" w:fill="FFFFFF"/>
              </w:tcPr>
            </w:tcPrChange>
          </w:tcPr>
          <w:p w14:paraId="0123EB78" w14:textId="77777777" w:rsidR="00DA6E1F" w:rsidRDefault="00E60AF0">
            <w:pPr>
              <w:widowControl/>
              <w:spacing w:before="100" w:after="100"/>
              <w:ind w:left="100" w:right="100"/>
              <w:jc w:val="center"/>
              <w:textAlignment w:val="center"/>
              <w:rPr>
                <w:rFonts w:ascii="Times New Roman" w:hAnsi="Times New Roman" w:cs="Times New Roman"/>
                <w:kern w:val="0"/>
                <w:szCs w:val="21"/>
              </w:rPr>
            </w:pPr>
            <w:r>
              <w:rPr>
                <w:rFonts w:ascii="Times New Roman" w:hAnsi="Times New Roman" w:cs="Times New Roman"/>
                <w:kern w:val="0"/>
                <w:szCs w:val="21"/>
                <w:lang w:eastAsia="en-US"/>
              </w:rPr>
              <w:t>MHO</w:t>
            </w:r>
            <w:r>
              <w:rPr>
                <w:rFonts w:ascii="Times New Roman" w:hAnsi="Times New Roman" w:cs="Times New Roman"/>
                <w:kern w:val="0"/>
                <w:szCs w:val="21"/>
                <w:lang w:eastAsia="en-US"/>
              </w:rPr>
              <w:br/>
            </w:r>
            <w:r>
              <w:rPr>
                <w:rFonts w:ascii="Times New Roman" w:hAnsi="Times New Roman" w:cs="Times New Roman" w:hint="eastAsia"/>
                <w:kern w:val="0"/>
                <w:szCs w:val="21"/>
              </w:rPr>
              <w:t>(</w:t>
            </w:r>
            <w:r>
              <w:rPr>
                <w:rFonts w:ascii="Times New Roman" w:hAnsi="Times New Roman" w:cs="Times New Roman"/>
                <w:kern w:val="0"/>
                <w:szCs w:val="21"/>
                <w:lang w:eastAsia="en-US"/>
              </w:rPr>
              <w:t>N = 820</w:t>
            </w:r>
            <w:r>
              <w:rPr>
                <w:rFonts w:ascii="Times New Roman" w:hAnsi="Times New Roman" w:cs="Times New Roman" w:hint="eastAsia"/>
                <w:kern w:val="0"/>
                <w:szCs w:val="21"/>
              </w:rPr>
              <w:t>)</w:t>
            </w:r>
          </w:p>
        </w:tc>
        <w:tc>
          <w:tcPr>
            <w:tcW w:w="411" w:type="pct"/>
            <w:tcBorders>
              <w:top w:val="single" w:sz="12" w:space="0" w:color="auto"/>
              <w:left w:val="nil"/>
              <w:bottom w:val="single" w:sz="8" w:space="0" w:color="auto"/>
              <w:right w:val="nil"/>
            </w:tcBorders>
            <w:shd w:val="clear" w:color="auto" w:fill="FFFFFF"/>
            <w:tcPrChange w:id="1413" w:author="佳煜 张" w:date="2025-09-22T11:36:00Z" w16du:dateUtc="2025-09-22T03:36:00Z">
              <w:tcPr>
                <w:tcW w:w="411" w:type="pct"/>
                <w:gridSpan w:val="2"/>
                <w:tcBorders>
                  <w:top w:val="single" w:sz="12" w:space="0" w:color="auto"/>
                  <w:left w:val="nil"/>
                  <w:bottom w:val="single" w:sz="8" w:space="0" w:color="auto"/>
                  <w:right w:val="nil"/>
                </w:tcBorders>
                <w:shd w:val="clear" w:color="auto" w:fill="FFFFFF"/>
              </w:tcPr>
            </w:tcPrChange>
          </w:tcPr>
          <w:p w14:paraId="5A0D065A" w14:textId="77777777" w:rsidR="00DA6E1F" w:rsidRDefault="00E60AF0">
            <w:pPr>
              <w:widowControl/>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hint="eastAsia"/>
                <w:i/>
                <w:iCs/>
                <w:kern w:val="0"/>
                <w:szCs w:val="21"/>
                <w:lang w:eastAsia="en-US"/>
              </w:rPr>
              <w:t>P</w:t>
            </w:r>
            <w:r>
              <w:rPr>
                <w:rFonts w:ascii="Times New Roman" w:hAnsi="Times New Roman" w:cs="Times New Roman" w:hint="eastAsia"/>
                <w:kern w:val="0"/>
                <w:szCs w:val="21"/>
                <w:lang w:eastAsia="en-US"/>
              </w:rPr>
              <w:t xml:space="preserve"> V</w:t>
            </w:r>
            <w:r>
              <w:rPr>
                <w:rFonts w:ascii="Times New Roman" w:hAnsi="Times New Roman" w:cs="Times New Roman"/>
                <w:kern w:val="0"/>
                <w:szCs w:val="21"/>
                <w:lang w:eastAsia="en-US"/>
              </w:rPr>
              <w:t>alue</w:t>
            </w:r>
          </w:p>
        </w:tc>
        <w:tc>
          <w:tcPr>
            <w:tcW w:w="609" w:type="pct"/>
            <w:gridSpan w:val="2"/>
            <w:tcBorders>
              <w:top w:val="single" w:sz="12" w:space="0" w:color="auto"/>
              <w:left w:val="nil"/>
              <w:bottom w:val="single" w:sz="8" w:space="0" w:color="auto"/>
              <w:right w:val="nil"/>
            </w:tcBorders>
            <w:shd w:val="clear" w:color="auto" w:fill="FFFFFF"/>
            <w:tcPrChange w:id="1414" w:author="佳煜 张" w:date="2025-09-22T11:36:00Z" w16du:dateUtc="2025-09-22T03:36:00Z">
              <w:tcPr>
                <w:tcW w:w="609" w:type="pct"/>
                <w:gridSpan w:val="3"/>
                <w:tcBorders>
                  <w:top w:val="single" w:sz="12" w:space="0" w:color="auto"/>
                  <w:left w:val="nil"/>
                  <w:bottom w:val="single" w:sz="8" w:space="0" w:color="auto"/>
                  <w:right w:val="nil"/>
                </w:tcBorders>
                <w:shd w:val="clear" w:color="auto" w:fill="FFFFFF"/>
              </w:tcPr>
            </w:tcPrChange>
          </w:tcPr>
          <w:p w14:paraId="40B98788" w14:textId="77777777" w:rsidR="00DA6E1F" w:rsidRDefault="00E60AF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kern w:val="0"/>
                <w:szCs w:val="21"/>
              </w:rPr>
            </w:pPr>
            <w:r>
              <w:rPr>
                <w:rFonts w:ascii="Times New Roman" w:hAnsi="Times New Roman" w:cs="Times New Roman"/>
                <w:kern w:val="0"/>
                <w:szCs w:val="21"/>
                <w:lang w:eastAsia="en-US"/>
              </w:rPr>
              <w:t>M</w:t>
            </w:r>
            <w:r>
              <w:rPr>
                <w:rFonts w:ascii="Times New Roman" w:hAnsi="Times New Roman" w:cs="Times New Roman" w:hint="eastAsia"/>
                <w:kern w:val="0"/>
                <w:szCs w:val="21"/>
              </w:rPr>
              <w:t>U</w:t>
            </w:r>
            <w:r>
              <w:rPr>
                <w:rFonts w:ascii="Times New Roman" w:hAnsi="Times New Roman" w:cs="Times New Roman"/>
                <w:kern w:val="0"/>
                <w:szCs w:val="21"/>
                <w:lang w:eastAsia="en-US"/>
              </w:rPr>
              <w:t>O</w:t>
            </w:r>
            <w:r>
              <w:rPr>
                <w:rFonts w:ascii="Times New Roman" w:hAnsi="Times New Roman" w:cs="Times New Roman"/>
                <w:kern w:val="0"/>
                <w:szCs w:val="21"/>
                <w:lang w:eastAsia="en-US"/>
              </w:rPr>
              <w:br/>
            </w:r>
            <w:r>
              <w:rPr>
                <w:rFonts w:ascii="Times New Roman" w:hAnsi="Times New Roman" w:cs="Times New Roman" w:hint="eastAsia"/>
                <w:kern w:val="0"/>
                <w:szCs w:val="21"/>
              </w:rPr>
              <w:t>(</w:t>
            </w:r>
            <w:r>
              <w:rPr>
                <w:rFonts w:ascii="Times New Roman" w:hAnsi="Times New Roman" w:cs="Times New Roman"/>
                <w:kern w:val="0"/>
                <w:szCs w:val="21"/>
                <w:lang w:eastAsia="en-US"/>
              </w:rPr>
              <w:t xml:space="preserve">N = </w:t>
            </w:r>
            <w:r>
              <w:rPr>
                <w:rFonts w:ascii="Times New Roman" w:hAnsi="Times New Roman" w:cs="Times New Roman" w:hint="eastAsia"/>
                <w:kern w:val="0"/>
                <w:szCs w:val="21"/>
              </w:rPr>
              <w:t>1439)</w:t>
            </w:r>
          </w:p>
        </w:tc>
        <w:tc>
          <w:tcPr>
            <w:tcW w:w="417" w:type="pct"/>
            <w:tcBorders>
              <w:top w:val="single" w:sz="12" w:space="0" w:color="auto"/>
              <w:left w:val="nil"/>
              <w:bottom w:val="single" w:sz="8" w:space="0" w:color="auto"/>
              <w:right w:val="nil"/>
            </w:tcBorders>
            <w:shd w:val="clear" w:color="auto" w:fill="FFFFFF"/>
            <w:tcPrChange w:id="1415" w:author="佳煜 张" w:date="2025-09-22T11:36:00Z" w16du:dateUtc="2025-09-22T03:36:00Z">
              <w:tcPr>
                <w:tcW w:w="417" w:type="pct"/>
                <w:gridSpan w:val="2"/>
                <w:tcBorders>
                  <w:top w:val="single" w:sz="12" w:space="0" w:color="auto"/>
                  <w:left w:val="nil"/>
                  <w:bottom w:val="single" w:sz="8" w:space="0" w:color="auto"/>
                  <w:right w:val="nil"/>
                </w:tcBorders>
                <w:shd w:val="clear" w:color="auto" w:fill="FFFFFF"/>
              </w:tcPr>
            </w:tcPrChange>
          </w:tcPr>
          <w:p w14:paraId="289153BC" w14:textId="77777777" w:rsidR="00DA6E1F" w:rsidRDefault="00E60AF0">
            <w:pPr>
              <w:widowControl/>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hint="eastAsia"/>
                <w:i/>
                <w:iCs/>
                <w:kern w:val="0"/>
                <w:szCs w:val="21"/>
                <w:lang w:eastAsia="en-US"/>
              </w:rPr>
              <w:t>P</w:t>
            </w:r>
            <w:r>
              <w:rPr>
                <w:rFonts w:ascii="Times New Roman" w:hAnsi="Times New Roman" w:cs="Times New Roman" w:hint="eastAsia"/>
                <w:kern w:val="0"/>
                <w:szCs w:val="21"/>
                <w:lang w:eastAsia="en-US"/>
              </w:rPr>
              <w:t xml:space="preserve"> V</w:t>
            </w:r>
            <w:r>
              <w:rPr>
                <w:rFonts w:ascii="Times New Roman" w:hAnsi="Times New Roman" w:cs="Times New Roman"/>
                <w:kern w:val="0"/>
                <w:szCs w:val="21"/>
                <w:lang w:eastAsia="en-US"/>
              </w:rPr>
              <w:t>alue</w:t>
            </w:r>
          </w:p>
        </w:tc>
        <w:tc>
          <w:tcPr>
            <w:tcW w:w="686" w:type="pct"/>
            <w:tcBorders>
              <w:top w:val="single" w:sz="12" w:space="0" w:color="auto"/>
              <w:left w:val="nil"/>
              <w:bottom w:val="single" w:sz="8" w:space="0" w:color="auto"/>
              <w:right w:val="nil"/>
            </w:tcBorders>
            <w:shd w:val="clear" w:color="auto" w:fill="FFFFFF"/>
            <w:tcPrChange w:id="1416" w:author="佳煜 张" w:date="2025-09-22T11:36:00Z" w16du:dateUtc="2025-09-22T03:36:00Z">
              <w:tcPr>
                <w:tcW w:w="686" w:type="pct"/>
                <w:gridSpan w:val="2"/>
                <w:tcBorders>
                  <w:top w:val="single" w:sz="12" w:space="0" w:color="auto"/>
                  <w:left w:val="nil"/>
                  <w:bottom w:val="single" w:sz="8" w:space="0" w:color="auto"/>
                  <w:right w:val="nil"/>
                </w:tcBorders>
                <w:shd w:val="clear" w:color="auto" w:fill="FFFFFF"/>
              </w:tcPr>
            </w:tcPrChange>
          </w:tcPr>
          <w:p w14:paraId="6A461947" w14:textId="77777777" w:rsidR="00DA6E1F" w:rsidRDefault="00E60AF0">
            <w:pPr>
              <w:widowControl/>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M</w:t>
            </w:r>
            <w:r>
              <w:rPr>
                <w:rFonts w:ascii="Times New Roman" w:hAnsi="Times New Roman" w:cs="Times New Roman" w:hint="eastAsia"/>
                <w:kern w:val="0"/>
                <w:szCs w:val="21"/>
              </w:rPr>
              <w:t>UN</w:t>
            </w:r>
            <w:r>
              <w:rPr>
                <w:rFonts w:ascii="Times New Roman" w:hAnsi="Times New Roman" w:cs="Times New Roman"/>
                <w:kern w:val="0"/>
                <w:szCs w:val="21"/>
                <w:lang w:eastAsia="en-US"/>
              </w:rPr>
              <w:t>O</w:t>
            </w:r>
            <w:r>
              <w:rPr>
                <w:rFonts w:ascii="Times New Roman" w:hAnsi="Times New Roman" w:cs="Times New Roman"/>
                <w:kern w:val="0"/>
                <w:szCs w:val="21"/>
                <w:lang w:eastAsia="en-US"/>
              </w:rPr>
              <w:br/>
            </w:r>
            <w:r>
              <w:rPr>
                <w:rFonts w:ascii="Times New Roman" w:hAnsi="Times New Roman" w:cs="Times New Roman" w:hint="eastAsia"/>
                <w:kern w:val="0"/>
                <w:szCs w:val="21"/>
              </w:rPr>
              <w:t>(</w:t>
            </w:r>
            <w:r>
              <w:rPr>
                <w:rFonts w:ascii="Times New Roman" w:hAnsi="Times New Roman" w:cs="Times New Roman"/>
                <w:kern w:val="0"/>
                <w:szCs w:val="21"/>
                <w:lang w:eastAsia="en-US"/>
              </w:rPr>
              <w:t xml:space="preserve">N = </w:t>
            </w:r>
            <w:r>
              <w:rPr>
                <w:rFonts w:ascii="Times New Roman" w:hAnsi="Times New Roman" w:cs="Times New Roman" w:hint="eastAsia"/>
                <w:kern w:val="0"/>
                <w:szCs w:val="21"/>
              </w:rPr>
              <w:t>1363)</w:t>
            </w:r>
          </w:p>
        </w:tc>
        <w:tc>
          <w:tcPr>
            <w:tcW w:w="387" w:type="pct"/>
            <w:tcBorders>
              <w:top w:val="single" w:sz="12" w:space="0" w:color="auto"/>
              <w:left w:val="nil"/>
              <w:bottom w:val="single" w:sz="8" w:space="0" w:color="auto"/>
              <w:right w:val="nil"/>
            </w:tcBorders>
            <w:shd w:val="clear" w:color="auto" w:fill="FFFFFF"/>
            <w:tcPrChange w:id="1417" w:author="佳煜 张" w:date="2025-09-22T11:36:00Z" w16du:dateUtc="2025-09-22T03:36:00Z">
              <w:tcPr>
                <w:tcW w:w="387" w:type="pct"/>
                <w:tcBorders>
                  <w:top w:val="single" w:sz="12" w:space="0" w:color="auto"/>
                  <w:left w:val="nil"/>
                  <w:bottom w:val="single" w:sz="8" w:space="0" w:color="auto"/>
                  <w:right w:val="nil"/>
                </w:tcBorders>
                <w:shd w:val="clear" w:color="auto" w:fill="FFFFFF"/>
              </w:tcPr>
            </w:tcPrChange>
          </w:tcPr>
          <w:p w14:paraId="1E44ABA9" w14:textId="77777777" w:rsidR="00DA6E1F" w:rsidRDefault="00E60AF0">
            <w:pPr>
              <w:widowControl/>
              <w:spacing w:before="100" w:after="100"/>
              <w:ind w:left="100" w:right="100"/>
              <w:jc w:val="center"/>
              <w:textAlignment w:val="center"/>
              <w:rPr>
                <w:rFonts w:ascii="Times New Roman" w:hAnsi="Times New Roman" w:cs="Times New Roman"/>
                <w:kern w:val="0"/>
                <w:szCs w:val="21"/>
              </w:rPr>
            </w:pPr>
            <w:r>
              <w:rPr>
                <w:rFonts w:ascii="Times New Roman" w:hAnsi="Times New Roman" w:cs="Times New Roman" w:hint="eastAsia"/>
                <w:i/>
                <w:iCs/>
                <w:kern w:val="0"/>
                <w:szCs w:val="21"/>
                <w:lang w:eastAsia="en-US"/>
              </w:rPr>
              <w:t>P</w:t>
            </w:r>
            <w:r>
              <w:rPr>
                <w:rFonts w:ascii="Times New Roman" w:hAnsi="Times New Roman" w:cs="Times New Roman" w:hint="eastAsia"/>
                <w:kern w:val="0"/>
                <w:szCs w:val="21"/>
                <w:lang w:eastAsia="en-US"/>
              </w:rPr>
              <w:t xml:space="preserve"> V</w:t>
            </w:r>
            <w:r>
              <w:rPr>
                <w:rFonts w:ascii="Times New Roman" w:hAnsi="Times New Roman" w:cs="Times New Roman"/>
                <w:kern w:val="0"/>
                <w:szCs w:val="21"/>
                <w:lang w:eastAsia="en-US"/>
              </w:rPr>
              <w:t>alue</w:t>
            </w:r>
            <w:r>
              <w:rPr>
                <w:rFonts w:ascii="Times New Roman" w:hAnsi="Times New Roman" w:cs="Times New Roman" w:hint="eastAsia"/>
                <w:kern w:val="0"/>
                <w:szCs w:val="21"/>
              </w:rPr>
              <w:t xml:space="preserve"> </w:t>
            </w:r>
            <w:r>
              <w:rPr>
                <w:rFonts w:ascii="Times New Roman" w:hAnsi="Times New Roman" w:cs="Times New Roman" w:hint="eastAsia"/>
                <w:kern w:val="0"/>
                <w:szCs w:val="21"/>
                <w:vertAlign w:val="superscript"/>
              </w:rPr>
              <w:t>b</w:t>
            </w:r>
          </w:p>
        </w:tc>
      </w:tr>
      <w:tr w:rsidR="00DA6E1F" w14:paraId="47309D6F" w14:textId="77777777" w:rsidTr="00E56F97">
        <w:trPr>
          <w:trHeight w:hRule="exact" w:val="397"/>
          <w:trPrChange w:id="1418" w:author="佳煜 张" w:date="2025-09-22T11:36:00Z" w16du:dateUtc="2025-09-22T03:36:00Z">
            <w:trPr>
              <w:trHeight w:hRule="exact" w:val="397"/>
            </w:trPr>
          </w:trPrChange>
        </w:trPr>
        <w:tc>
          <w:tcPr>
            <w:tcW w:w="1070" w:type="pct"/>
            <w:gridSpan w:val="3"/>
            <w:tcBorders>
              <w:top w:val="single" w:sz="8" w:space="0" w:color="auto"/>
              <w:left w:val="nil"/>
              <w:bottom w:val="nil"/>
              <w:right w:val="nil"/>
            </w:tcBorders>
            <w:shd w:val="clear" w:color="auto" w:fill="FFFFFF"/>
            <w:noWrap/>
            <w:vAlign w:val="center"/>
            <w:tcPrChange w:id="1419" w:author="佳煜 张" w:date="2025-09-22T11:36:00Z" w16du:dateUtc="2025-09-22T03:36:00Z">
              <w:tcPr>
                <w:tcW w:w="1070" w:type="pct"/>
                <w:gridSpan w:val="4"/>
                <w:tcBorders>
                  <w:top w:val="single" w:sz="8" w:space="0" w:color="auto"/>
                  <w:left w:val="nil"/>
                  <w:bottom w:val="nil"/>
                  <w:right w:val="nil"/>
                </w:tcBorders>
                <w:shd w:val="clear" w:color="auto" w:fill="FFFFFF"/>
                <w:noWrap/>
                <w:vAlign w:val="center"/>
              </w:tcPr>
            </w:tcPrChange>
          </w:tcPr>
          <w:p w14:paraId="2AA96F8D" w14:textId="77777777" w:rsidR="00DA6E1F" w:rsidRDefault="00E60AF0">
            <w:pPr>
              <w:widowControl/>
              <w:spacing w:before="100" w:after="100"/>
              <w:ind w:left="100" w:right="100"/>
              <w:textAlignment w:val="center"/>
              <w:rPr>
                <w:rFonts w:ascii="Times New Roman" w:hAnsi="Times New Roman" w:cs="Times New Roman"/>
                <w:kern w:val="0"/>
                <w:szCs w:val="21"/>
              </w:rPr>
            </w:pPr>
            <w:r>
              <w:rPr>
                <w:rFonts w:ascii="Times New Roman" w:hAnsi="Times New Roman" w:cs="Times New Roman"/>
                <w:kern w:val="0"/>
                <w:szCs w:val="21"/>
                <w:lang w:eastAsia="en-US"/>
              </w:rPr>
              <w:t>Age, (years)</w:t>
            </w:r>
            <w:r>
              <w:rPr>
                <w:rFonts w:ascii="Times New Roman" w:hAnsi="Times New Roman" w:cs="Times New Roman" w:hint="eastAsia"/>
                <w:kern w:val="0"/>
                <w:szCs w:val="21"/>
              </w:rPr>
              <w:t xml:space="preserve"> </w:t>
            </w:r>
            <w:r>
              <w:rPr>
                <w:rFonts w:ascii="Times New Roman" w:hAnsi="Times New Roman" w:cs="Times New Roman" w:hint="eastAsia"/>
                <w:kern w:val="0"/>
                <w:szCs w:val="21"/>
                <w:vertAlign w:val="superscript"/>
              </w:rPr>
              <w:t>a</w:t>
            </w:r>
          </w:p>
        </w:tc>
        <w:tc>
          <w:tcPr>
            <w:tcW w:w="710" w:type="pct"/>
            <w:gridSpan w:val="2"/>
            <w:tcBorders>
              <w:top w:val="single" w:sz="8" w:space="0" w:color="auto"/>
              <w:left w:val="nil"/>
              <w:bottom w:val="nil"/>
              <w:right w:val="nil"/>
            </w:tcBorders>
            <w:shd w:val="clear" w:color="auto" w:fill="FFFFFF"/>
            <w:vAlign w:val="center"/>
            <w:tcPrChange w:id="1420" w:author="佳煜 张" w:date="2025-09-22T11:36:00Z" w16du:dateUtc="2025-09-22T03:36:00Z">
              <w:tcPr>
                <w:tcW w:w="710" w:type="pct"/>
                <w:gridSpan w:val="3"/>
                <w:tcBorders>
                  <w:top w:val="single" w:sz="8" w:space="0" w:color="auto"/>
                  <w:left w:val="nil"/>
                  <w:bottom w:val="nil"/>
                  <w:right w:val="nil"/>
                </w:tcBorders>
                <w:shd w:val="clear" w:color="auto" w:fill="FFFFFF"/>
                <w:vAlign w:val="center"/>
              </w:tcPr>
            </w:tcPrChange>
          </w:tcPr>
          <w:p w14:paraId="41294C7D" w14:textId="77777777" w:rsidR="00DA6E1F" w:rsidRDefault="00E60AF0">
            <w:pPr>
              <w:widowControl/>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42 (15.47)</w:t>
            </w:r>
          </w:p>
        </w:tc>
        <w:tc>
          <w:tcPr>
            <w:tcW w:w="710" w:type="pct"/>
            <w:gridSpan w:val="2"/>
            <w:tcBorders>
              <w:top w:val="single" w:sz="8" w:space="0" w:color="auto"/>
              <w:left w:val="nil"/>
              <w:bottom w:val="nil"/>
              <w:right w:val="nil"/>
            </w:tcBorders>
            <w:shd w:val="clear" w:color="auto" w:fill="FFFFFF"/>
            <w:vAlign w:val="center"/>
            <w:tcPrChange w:id="1421" w:author="佳煜 张" w:date="2025-09-22T11:36:00Z" w16du:dateUtc="2025-09-22T03:36:00Z">
              <w:tcPr>
                <w:tcW w:w="710" w:type="pct"/>
                <w:gridSpan w:val="3"/>
                <w:tcBorders>
                  <w:top w:val="single" w:sz="8" w:space="0" w:color="auto"/>
                  <w:left w:val="nil"/>
                  <w:bottom w:val="nil"/>
                  <w:right w:val="nil"/>
                </w:tcBorders>
                <w:shd w:val="clear" w:color="auto" w:fill="FFFFFF"/>
                <w:vAlign w:val="center"/>
              </w:tcPr>
            </w:tcPrChange>
          </w:tcPr>
          <w:p w14:paraId="68683033"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41 (14.48)</w:t>
            </w:r>
          </w:p>
        </w:tc>
        <w:tc>
          <w:tcPr>
            <w:tcW w:w="411" w:type="pct"/>
            <w:tcBorders>
              <w:top w:val="single" w:sz="8" w:space="0" w:color="auto"/>
              <w:left w:val="nil"/>
              <w:bottom w:val="nil"/>
              <w:right w:val="nil"/>
            </w:tcBorders>
            <w:shd w:val="clear" w:color="auto" w:fill="FFFFFF"/>
            <w:vAlign w:val="center"/>
            <w:tcPrChange w:id="1422" w:author="佳煜 张" w:date="2025-09-22T11:36:00Z" w16du:dateUtc="2025-09-22T03:36:00Z">
              <w:tcPr>
                <w:tcW w:w="411" w:type="pct"/>
                <w:gridSpan w:val="2"/>
                <w:tcBorders>
                  <w:top w:val="single" w:sz="8" w:space="0" w:color="auto"/>
                  <w:left w:val="nil"/>
                  <w:bottom w:val="nil"/>
                  <w:right w:val="nil"/>
                </w:tcBorders>
                <w:shd w:val="clear" w:color="auto" w:fill="FFFFFF"/>
                <w:vAlign w:val="center"/>
              </w:tcPr>
            </w:tcPrChange>
          </w:tcPr>
          <w:p w14:paraId="000DF7BD"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rPr>
            </w:pPr>
            <w:r>
              <w:rPr>
                <w:rFonts w:ascii="Times New Roman" w:hAnsi="Times New Roman" w:cs="Times New Roman"/>
                <w:kern w:val="0"/>
                <w:szCs w:val="21"/>
                <w:lang w:eastAsia="en-US"/>
              </w:rPr>
              <w:t>0.64</w:t>
            </w:r>
            <w:r>
              <w:rPr>
                <w:rFonts w:ascii="Times New Roman" w:hAnsi="Times New Roman" w:cs="Times New Roman" w:hint="eastAsia"/>
                <w:kern w:val="0"/>
                <w:szCs w:val="21"/>
              </w:rPr>
              <w:t>2</w:t>
            </w:r>
          </w:p>
        </w:tc>
        <w:tc>
          <w:tcPr>
            <w:tcW w:w="609" w:type="pct"/>
            <w:gridSpan w:val="2"/>
            <w:tcBorders>
              <w:top w:val="single" w:sz="8" w:space="0" w:color="auto"/>
              <w:left w:val="nil"/>
              <w:bottom w:val="nil"/>
              <w:right w:val="nil"/>
            </w:tcBorders>
            <w:shd w:val="clear" w:color="auto" w:fill="FFFFFF"/>
            <w:vAlign w:val="center"/>
            <w:tcPrChange w:id="1423" w:author="佳煜 张" w:date="2025-09-22T11:36:00Z" w16du:dateUtc="2025-09-22T03:36:00Z">
              <w:tcPr>
                <w:tcW w:w="609" w:type="pct"/>
                <w:gridSpan w:val="3"/>
                <w:tcBorders>
                  <w:top w:val="single" w:sz="8" w:space="0" w:color="auto"/>
                  <w:left w:val="nil"/>
                  <w:bottom w:val="nil"/>
                  <w:right w:val="nil"/>
                </w:tcBorders>
                <w:shd w:val="clear" w:color="auto" w:fill="FFFFFF"/>
                <w:vAlign w:val="center"/>
              </w:tcPr>
            </w:tcPrChange>
          </w:tcPr>
          <w:p w14:paraId="32E5ADA8"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54(15.04)</w:t>
            </w:r>
          </w:p>
        </w:tc>
        <w:tc>
          <w:tcPr>
            <w:tcW w:w="417" w:type="pct"/>
            <w:tcBorders>
              <w:top w:val="single" w:sz="8" w:space="0" w:color="auto"/>
              <w:left w:val="nil"/>
              <w:bottom w:val="nil"/>
              <w:right w:val="nil"/>
            </w:tcBorders>
            <w:shd w:val="clear" w:color="auto" w:fill="FFFFFF"/>
            <w:vAlign w:val="center"/>
            <w:tcPrChange w:id="1424" w:author="佳煜 张" w:date="2025-09-22T11:36:00Z" w16du:dateUtc="2025-09-22T03:36:00Z">
              <w:tcPr>
                <w:tcW w:w="417" w:type="pct"/>
                <w:gridSpan w:val="2"/>
                <w:tcBorders>
                  <w:top w:val="single" w:sz="8" w:space="0" w:color="auto"/>
                  <w:left w:val="nil"/>
                  <w:bottom w:val="nil"/>
                  <w:right w:val="nil"/>
                </w:tcBorders>
                <w:shd w:val="clear" w:color="auto" w:fill="FFFFFF"/>
                <w:vAlign w:val="center"/>
              </w:tcPr>
            </w:tcPrChange>
          </w:tcPr>
          <w:p w14:paraId="3043CF04"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&lt;0.001</w:t>
            </w:r>
          </w:p>
        </w:tc>
        <w:tc>
          <w:tcPr>
            <w:tcW w:w="686" w:type="pct"/>
            <w:tcBorders>
              <w:top w:val="single" w:sz="8" w:space="0" w:color="auto"/>
              <w:left w:val="nil"/>
              <w:bottom w:val="nil"/>
              <w:right w:val="nil"/>
            </w:tcBorders>
            <w:shd w:val="clear" w:color="auto" w:fill="FFFFFF"/>
            <w:vAlign w:val="center"/>
            <w:tcPrChange w:id="1425" w:author="佳煜 张" w:date="2025-09-22T11:36:00Z" w16du:dateUtc="2025-09-22T03:36:00Z">
              <w:tcPr>
                <w:tcW w:w="686" w:type="pct"/>
                <w:gridSpan w:val="2"/>
                <w:tcBorders>
                  <w:top w:val="single" w:sz="8" w:space="0" w:color="auto"/>
                  <w:left w:val="nil"/>
                  <w:bottom w:val="nil"/>
                  <w:right w:val="nil"/>
                </w:tcBorders>
                <w:shd w:val="clear" w:color="auto" w:fill="FFFFFF"/>
                <w:vAlign w:val="center"/>
              </w:tcPr>
            </w:tcPrChange>
          </w:tcPr>
          <w:p w14:paraId="34698A6B"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58 (15.77)</w:t>
            </w:r>
          </w:p>
        </w:tc>
        <w:tc>
          <w:tcPr>
            <w:tcW w:w="387" w:type="pct"/>
            <w:tcBorders>
              <w:top w:val="single" w:sz="8" w:space="0" w:color="auto"/>
              <w:left w:val="nil"/>
              <w:bottom w:val="nil"/>
              <w:right w:val="nil"/>
            </w:tcBorders>
            <w:shd w:val="clear" w:color="auto" w:fill="FFFFFF"/>
            <w:vAlign w:val="center"/>
            <w:tcPrChange w:id="1426" w:author="佳煜 张" w:date="2025-09-22T11:36:00Z" w16du:dateUtc="2025-09-22T03:36:00Z">
              <w:tcPr>
                <w:tcW w:w="387" w:type="pct"/>
                <w:tcBorders>
                  <w:top w:val="single" w:sz="8" w:space="0" w:color="auto"/>
                  <w:left w:val="nil"/>
                  <w:bottom w:val="nil"/>
                  <w:right w:val="nil"/>
                </w:tcBorders>
                <w:shd w:val="clear" w:color="auto" w:fill="FFFFFF"/>
                <w:vAlign w:val="center"/>
              </w:tcPr>
            </w:tcPrChange>
          </w:tcPr>
          <w:p w14:paraId="4FF00D07"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&lt;0.001</w:t>
            </w:r>
          </w:p>
        </w:tc>
      </w:tr>
      <w:tr w:rsidR="00DA6E1F" w14:paraId="5FE1933D" w14:textId="77777777" w:rsidTr="00E56F97">
        <w:trPr>
          <w:trHeight w:hRule="exact" w:val="397"/>
          <w:trPrChange w:id="1427" w:author="佳煜 张" w:date="2025-09-22T11:36:00Z" w16du:dateUtc="2025-09-22T03:36:00Z">
            <w:trPr>
              <w:trHeight w:hRule="exact" w:val="397"/>
            </w:trPr>
          </w:trPrChange>
        </w:trPr>
        <w:tc>
          <w:tcPr>
            <w:tcW w:w="1070" w:type="pct"/>
            <w:gridSpan w:val="3"/>
            <w:tcBorders>
              <w:top w:val="nil"/>
              <w:left w:val="nil"/>
              <w:bottom w:val="nil"/>
              <w:right w:val="nil"/>
            </w:tcBorders>
            <w:shd w:val="clear" w:color="auto" w:fill="FFFFFF"/>
            <w:vAlign w:val="center"/>
            <w:tcPrChange w:id="1428" w:author="佳煜 张" w:date="2025-09-22T11:36:00Z" w16du:dateUtc="2025-09-22T03:36:00Z">
              <w:tcPr>
                <w:tcW w:w="1070" w:type="pct"/>
                <w:gridSpan w:val="4"/>
                <w:tcBorders>
                  <w:top w:val="nil"/>
                  <w:left w:val="nil"/>
                  <w:bottom w:val="nil"/>
                  <w:right w:val="nil"/>
                </w:tcBorders>
                <w:shd w:val="clear" w:color="auto" w:fill="FFFFFF"/>
                <w:vAlign w:val="center"/>
              </w:tcPr>
            </w:tcPrChange>
          </w:tcPr>
          <w:p w14:paraId="2F1487A3" w14:textId="77777777" w:rsidR="00DA6E1F" w:rsidRDefault="00E60AF0">
            <w:pPr>
              <w:widowControl/>
              <w:spacing w:before="100" w:after="100"/>
              <w:ind w:left="100" w:right="100"/>
              <w:textAlignment w:val="center"/>
              <w:rPr>
                <w:rFonts w:ascii="Times New Roman" w:hAnsi="Times New Roman" w:cs="Times New Roman"/>
                <w:kern w:val="0"/>
                <w:szCs w:val="21"/>
              </w:rPr>
            </w:pPr>
            <w:r>
              <w:rPr>
                <w:rFonts w:ascii="Times New Roman" w:hAnsi="Times New Roman" w:cs="Times New Roman"/>
                <w:kern w:val="0"/>
                <w:szCs w:val="21"/>
                <w:lang w:eastAsia="en-US"/>
              </w:rPr>
              <w:t>Gender, n (%)</w:t>
            </w:r>
            <w:r>
              <w:rPr>
                <w:rFonts w:ascii="Times New Roman" w:hAnsi="Times New Roman" w:cs="Times New Roman" w:hint="eastAsia"/>
                <w:kern w:val="0"/>
                <w:szCs w:val="21"/>
              </w:rPr>
              <w:t xml:space="preserve"> </w:t>
            </w:r>
            <w:r>
              <w:rPr>
                <w:rFonts w:ascii="Times New Roman" w:hAnsi="Times New Roman" w:cs="Times New Roman" w:hint="eastAsia"/>
                <w:kern w:val="0"/>
                <w:szCs w:val="21"/>
                <w:vertAlign w:val="superscript"/>
              </w:rPr>
              <w:t>a</w:t>
            </w:r>
          </w:p>
        </w:tc>
        <w:tc>
          <w:tcPr>
            <w:tcW w:w="710" w:type="pct"/>
            <w:gridSpan w:val="2"/>
            <w:tcBorders>
              <w:top w:val="nil"/>
              <w:left w:val="nil"/>
              <w:bottom w:val="nil"/>
              <w:right w:val="nil"/>
            </w:tcBorders>
            <w:shd w:val="clear" w:color="auto" w:fill="FFFFFF"/>
            <w:vAlign w:val="center"/>
            <w:tcPrChange w:id="1429"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41A449AA" w14:textId="77777777" w:rsidR="00DA6E1F" w:rsidRDefault="00DA6E1F">
            <w:pPr>
              <w:widowControl/>
              <w:spacing w:before="100" w:after="100"/>
              <w:ind w:left="100" w:right="100"/>
              <w:jc w:val="center"/>
              <w:textAlignment w:val="center"/>
              <w:rPr>
                <w:rFonts w:ascii="Times New Roman" w:hAnsi="Times New Roman" w:cs="Times New Roman"/>
                <w:kern w:val="0"/>
                <w:szCs w:val="21"/>
                <w:lang w:eastAsia="en-US"/>
              </w:rPr>
            </w:pPr>
          </w:p>
        </w:tc>
        <w:tc>
          <w:tcPr>
            <w:tcW w:w="710" w:type="pct"/>
            <w:gridSpan w:val="2"/>
            <w:tcBorders>
              <w:top w:val="nil"/>
              <w:left w:val="nil"/>
              <w:bottom w:val="nil"/>
              <w:right w:val="nil"/>
            </w:tcBorders>
            <w:shd w:val="clear" w:color="auto" w:fill="FFFFFF"/>
            <w:vAlign w:val="center"/>
            <w:tcPrChange w:id="1430"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56AAC33E"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411" w:type="pct"/>
            <w:tcBorders>
              <w:top w:val="nil"/>
              <w:left w:val="nil"/>
              <w:bottom w:val="nil"/>
              <w:right w:val="nil"/>
            </w:tcBorders>
            <w:shd w:val="clear" w:color="auto" w:fill="FFFFFF"/>
            <w:vAlign w:val="center"/>
            <w:tcPrChange w:id="1431" w:author="佳煜 张" w:date="2025-09-22T11:36:00Z" w16du:dateUtc="2025-09-22T03:36:00Z">
              <w:tcPr>
                <w:tcW w:w="411" w:type="pct"/>
                <w:gridSpan w:val="2"/>
                <w:tcBorders>
                  <w:top w:val="nil"/>
                  <w:left w:val="nil"/>
                  <w:bottom w:val="nil"/>
                  <w:right w:val="nil"/>
                </w:tcBorders>
                <w:shd w:val="clear" w:color="auto" w:fill="FFFFFF"/>
                <w:vAlign w:val="center"/>
              </w:tcPr>
            </w:tcPrChange>
          </w:tcPr>
          <w:p w14:paraId="7010FC1C"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rPr>
            </w:pPr>
            <w:r>
              <w:rPr>
                <w:rFonts w:ascii="Times New Roman" w:hAnsi="Times New Roman" w:cs="Times New Roman"/>
                <w:kern w:val="0"/>
                <w:szCs w:val="21"/>
                <w:lang w:eastAsia="en-US"/>
              </w:rPr>
              <w:t>0.8</w:t>
            </w:r>
            <w:r>
              <w:rPr>
                <w:rFonts w:ascii="Times New Roman" w:hAnsi="Times New Roman" w:cs="Times New Roman" w:hint="eastAsia"/>
                <w:kern w:val="0"/>
                <w:szCs w:val="21"/>
              </w:rPr>
              <w:t>66</w:t>
            </w:r>
          </w:p>
        </w:tc>
        <w:tc>
          <w:tcPr>
            <w:tcW w:w="609" w:type="pct"/>
            <w:gridSpan w:val="2"/>
            <w:tcBorders>
              <w:top w:val="nil"/>
              <w:left w:val="nil"/>
              <w:bottom w:val="nil"/>
              <w:right w:val="nil"/>
            </w:tcBorders>
            <w:shd w:val="clear" w:color="auto" w:fill="FFFFFF"/>
            <w:vAlign w:val="center"/>
            <w:tcPrChange w:id="1432" w:author="佳煜 张" w:date="2025-09-22T11:36:00Z" w16du:dateUtc="2025-09-22T03:36:00Z">
              <w:tcPr>
                <w:tcW w:w="609" w:type="pct"/>
                <w:gridSpan w:val="3"/>
                <w:tcBorders>
                  <w:top w:val="nil"/>
                  <w:left w:val="nil"/>
                  <w:bottom w:val="nil"/>
                  <w:right w:val="nil"/>
                </w:tcBorders>
                <w:shd w:val="clear" w:color="auto" w:fill="FFFFFF"/>
                <w:vAlign w:val="center"/>
              </w:tcPr>
            </w:tcPrChange>
          </w:tcPr>
          <w:p w14:paraId="56A4AF2A"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417" w:type="pct"/>
            <w:tcBorders>
              <w:top w:val="nil"/>
              <w:left w:val="nil"/>
              <w:bottom w:val="nil"/>
              <w:right w:val="nil"/>
            </w:tcBorders>
            <w:shd w:val="clear" w:color="auto" w:fill="FFFFFF"/>
            <w:vAlign w:val="center"/>
            <w:tcPrChange w:id="1433" w:author="佳煜 张" w:date="2025-09-22T11:36:00Z" w16du:dateUtc="2025-09-22T03:36:00Z">
              <w:tcPr>
                <w:tcW w:w="417" w:type="pct"/>
                <w:gridSpan w:val="2"/>
                <w:tcBorders>
                  <w:top w:val="nil"/>
                  <w:left w:val="nil"/>
                  <w:bottom w:val="nil"/>
                  <w:right w:val="nil"/>
                </w:tcBorders>
                <w:shd w:val="clear" w:color="auto" w:fill="FFFFFF"/>
                <w:vAlign w:val="center"/>
              </w:tcPr>
            </w:tcPrChange>
          </w:tcPr>
          <w:p w14:paraId="06E0B4CE"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rPr>
            </w:pPr>
            <w:r>
              <w:rPr>
                <w:rFonts w:ascii="Times New Roman" w:hAnsi="Times New Roman" w:cs="Times New Roman"/>
                <w:kern w:val="0"/>
                <w:szCs w:val="21"/>
                <w:lang w:eastAsia="en-US"/>
              </w:rPr>
              <w:t>0.57</w:t>
            </w:r>
            <w:r>
              <w:rPr>
                <w:rFonts w:ascii="Times New Roman" w:hAnsi="Times New Roman" w:cs="Times New Roman" w:hint="eastAsia"/>
                <w:kern w:val="0"/>
                <w:szCs w:val="21"/>
              </w:rPr>
              <w:t>1</w:t>
            </w:r>
          </w:p>
        </w:tc>
        <w:tc>
          <w:tcPr>
            <w:tcW w:w="686" w:type="pct"/>
            <w:tcBorders>
              <w:top w:val="nil"/>
              <w:left w:val="nil"/>
              <w:bottom w:val="nil"/>
              <w:right w:val="nil"/>
            </w:tcBorders>
            <w:shd w:val="clear" w:color="auto" w:fill="FFFFFF"/>
            <w:vAlign w:val="center"/>
            <w:tcPrChange w:id="1434" w:author="佳煜 张" w:date="2025-09-22T11:36:00Z" w16du:dateUtc="2025-09-22T03:36:00Z">
              <w:tcPr>
                <w:tcW w:w="686" w:type="pct"/>
                <w:gridSpan w:val="2"/>
                <w:tcBorders>
                  <w:top w:val="nil"/>
                  <w:left w:val="nil"/>
                  <w:bottom w:val="nil"/>
                  <w:right w:val="nil"/>
                </w:tcBorders>
                <w:shd w:val="clear" w:color="auto" w:fill="FFFFFF"/>
                <w:vAlign w:val="center"/>
              </w:tcPr>
            </w:tcPrChange>
          </w:tcPr>
          <w:p w14:paraId="7584EE71"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387" w:type="pct"/>
            <w:tcBorders>
              <w:top w:val="nil"/>
              <w:left w:val="nil"/>
              <w:bottom w:val="nil"/>
              <w:right w:val="nil"/>
            </w:tcBorders>
            <w:shd w:val="clear" w:color="auto" w:fill="FFFFFF"/>
            <w:vAlign w:val="center"/>
            <w:tcPrChange w:id="1435" w:author="佳煜 张" w:date="2025-09-22T11:36:00Z" w16du:dateUtc="2025-09-22T03:36:00Z">
              <w:tcPr>
                <w:tcW w:w="387" w:type="pct"/>
                <w:tcBorders>
                  <w:top w:val="nil"/>
                  <w:left w:val="nil"/>
                  <w:bottom w:val="nil"/>
                  <w:right w:val="nil"/>
                </w:tcBorders>
                <w:shd w:val="clear" w:color="auto" w:fill="FFFFFF"/>
                <w:vAlign w:val="center"/>
              </w:tcPr>
            </w:tcPrChange>
          </w:tcPr>
          <w:p w14:paraId="07BC5A51"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&lt;0.001</w:t>
            </w:r>
          </w:p>
        </w:tc>
      </w:tr>
      <w:tr w:rsidR="00DA6E1F" w14:paraId="27D80953" w14:textId="77777777" w:rsidTr="00E56F97">
        <w:trPr>
          <w:trHeight w:hRule="exact" w:val="397"/>
          <w:trPrChange w:id="1436" w:author="佳煜 张" w:date="2025-09-22T11:36:00Z" w16du:dateUtc="2025-09-22T03:36:00Z">
            <w:trPr>
              <w:trHeight w:hRule="exact" w:val="397"/>
            </w:trPr>
          </w:trPrChange>
        </w:trPr>
        <w:tc>
          <w:tcPr>
            <w:tcW w:w="1070" w:type="pct"/>
            <w:gridSpan w:val="3"/>
            <w:tcBorders>
              <w:top w:val="nil"/>
              <w:left w:val="nil"/>
              <w:bottom w:val="nil"/>
              <w:right w:val="nil"/>
            </w:tcBorders>
            <w:shd w:val="clear" w:color="auto" w:fill="FFFFFF"/>
            <w:vAlign w:val="center"/>
            <w:tcPrChange w:id="1437" w:author="佳煜 张" w:date="2025-09-22T11:36:00Z" w16du:dateUtc="2025-09-22T03:36:00Z">
              <w:tcPr>
                <w:tcW w:w="1070" w:type="pct"/>
                <w:gridSpan w:val="4"/>
                <w:tcBorders>
                  <w:top w:val="nil"/>
                  <w:left w:val="nil"/>
                  <w:bottom w:val="nil"/>
                  <w:right w:val="nil"/>
                </w:tcBorders>
                <w:shd w:val="clear" w:color="auto" w:fill="FFFFFF"/>
                <w:vAlign w:val="center"/>
              </w:tcPr>
            </w:tcPrChange>
          </w:tcPr>
          <w:p w14:paraId="6BDA85BE" w14:textId="77777777" w:rsidR="00DA6E1F" w:rsidRDefault="00E60AF0">
            <w:pPr>
              <w:widowControl/>
              <w:spacing w:before="100" w:after="100"/>
              <w:ind w:left="100" w:right="100"/>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 xml:space="preserve">    Female</w:t>
            </w:r>
          </w:p>
        </w:tc>
        <w:tc>
          <w:tcPr>
            <w:tcW w:w="710" w:type="pct"/>
            <w:gridSpan w:val="2"/>
            <w:tcBorders>
              <w:top w:val="nil"/>
              <w:left w:val="nil"/>
              <w:bottom w:val="nil"/>
              <w:right w:val="nil"/>
            </w:tcBorders>
            <w:shd w:val="clear" w:color="auto" w:fill="FFFFFF"/>
            <w:vAlign w:val="center"/>
            <w:tcPrChange w:id="1438"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3949AA28" w14:textId="77777777" w:rsidR="00DA6E1F" w:rsidRDefault="00E60AF0">
            <w:pPr>
              <w:widowControl/>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1152 (54.06%)</w:t>
            </w:r>
          </w:p>
        </w:tc>
        <w:tc>
          <w:tcPr>
            <w:tcW w:w="710" w:type="pct"/>
            <w:gridSpan w:val="2"/>
            <w:tcBorders>
              <w:top w:val="nil"/>
              <w:left w:val="nil"/>
              <w:bottom w:val="nil"/>
              <w:right w:val="nil"/>
            </w:tcBorders>
            <w:shd w:val="clear" w:color="auto" w:fill="FFFFFF"/>
            <w:vAlign w:val="center"/>
            <w:tcPrChange w:id="1439"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5A119C2B"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473 (54.62%)</w:t>
            </w:r>
          </w:p>
        </w:tc>
        <w:tc>
          <w:tcPr>
            <w:tcW w:w="411" w:type="pct"/>
            <w:tcBorders>
              <w:top w:val="nil"/>
              <w:left w:val="nil"/>
              <w:bottom w:val="nil"/>
              <w:right w:val="nil"/>
            </w:tcBorders>
            <w:shd w:val="clear" w:color="auto" w:fill="FFFFFF"/>
            <w:vAlign w:val="center"/>
            <w:tcPrChange w:id="1440" w:author="佳煜 张" w:date="2025-09-22T11:36:00Z" w16du:dateUtc="2025-09-22T03:36:00Z">
              <w:tcPr>
                <w:tcW w:w="411" w:type="pct"/>
                <w:gridSpan w:val="2"/>
                <w:tcBorders>
                  <w:top w:val="nil"/>
                  <w:left w:val="nil"/>
                  <w:bottom w:val="nil"/>
                  <w:right w:val="nil"/>
                </w:tcBorders>
                <w:shd w:val="clear" w:color="auto" w:fill="FFFFFF"/>
                <w:vAlign w:val="center"/>
              </w:tcPr>
            </w:tcPrChange>
          </w:tcPr>
          <w:p w14:paraId="70A0FD14"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609" w:type="pct"/>
            <w:gridSpan w:val="2"/>
            <w:tcBorders>
              <w:top w:val="nil"/>
              <w:left w:val="nil"/>
              <w:bottom w:val="nil"/>
              <w:right w:val="nil"/>
            </w:tcBorders>
            <w:shd w:val="clear" w:color="auto" w:fill="FFFFFF"/>
            <w:vAlign w:val="center"/>
            <w:tcPrChange w:id="1441" w:author="佳煜 张" w:date="2025-09-22T11:36:00Z" w16du:dateUtc="2025-09-22T03:36:00Z">
              <w:tcPr>
                <w:tcW w:w="609" w:type="pct"/>
                <w:gridSpan w:val="3"/>
                <w:tcBorders>
                  <w:top w:val="nil"/>
                  <w:left w:val="nil"/>
                  <w:bottom w:val="nil"/>
                  <w:right w:val="nil"/>
                </w:tcBorders>
                <w:shd w:val="clear" w:color="auto" w:fill="FFFFFF"/>
                <w:vAlign w:val="center"/>
              </w:tcPr>
            </w:tcPrChange>
          </w:tcPr>
          <w:p w14:paraId="6B19D1D6"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794 (52.43%)</w:t>
            </w:r>
          </w:p>
        </w:tc>
        <w:tc>
          <w:tcPr>
            <w:tcW w:w="417" w:type="pct"/>
            <w:tcBorders>
              <w:top w:val="nil"/>
              <w:left w:val="nil"/>
              <w:bottom w:val="nil"/>
              <w:right w:val="nil"/>
            </w:tcBorders>
            <w:shd w:val="clear" w:color="auto" w:fill="FFFFFF"/>
            <w:vAlign w:val="center"/>
            <w:tcPrChange w:id="1442" w:author="佳煜 张" w:date="2025-09-22T11:36:00Z" w16du:dateUtc="2025-09-22T03:36:00Z">
              <w:tcPr>
                <w:tcW w:w="417" w:type="pct"/>
                <w:gridSpan w:val="2"/>
                <w:tcBorders>
                  <w:top w:val="nil"/>
                  <w:left w:val="nil"/>
                  <w:bottom w:val="nil"/>
                  <w:right w:val="nil"/>
                </w:tcBorders>
                <w:shd w:val="clear" w:color="auto" w:fill="FFFFFF"/>
                <w:vAlign w:val="center"/>
              </w:tcPr>
            </w:tcPrChange>
          </w:tcPr>
          <w:p w14:paraId="5893FC65"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686" w:type="pct"/>
            <w:tcBorders>
              <w:top w:val="nil"/>
              <w:left w:val="nil"/>
              <w:bottom w:val="nil"/>
              <w:right w:val="nil"/>
            </w:tcBorders>
            <w:shd w:val="clear" w:color="auto" w:fill="FFFFFF"/>
            <w:vAlign w:val="center"/>
            <w:tcPrChange w:id="1443" w:author="佳煜 张" w:date="2025-09-22T11:36:00Z" w16du:dateUtc="2025-09-22T03:36:00Z">
              <w:tcPr>
                <w:tcW w:w="686" w:type="pct"/>
                <w:gridSpan w:val="2"/>
                <w:tcBorders>
                  <w:top w:val="nil"/>
                  <w:left w:val="nil"/>
                  <w:bottom w:val="nil"/>
                  <w:right w:val="nil"/>
                </w:tcBorders>
                <w:shd w:val="clear" w:color="auto" w:fill="FFFFFF"/>
                <w:vAlign w:val="center"/>
              </w:tcPr>
            </w:tcPrChange>
          </w:tcPr>
          <w:p w14:paraId="4046A00F"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592 (42.70%)</w:t>
            </w:r>
          </w:p>
        </w:tc>
        <w:tc>
          <w:tcPr>
            <w:tcW w:w="387" w:type="pct"/>
            <w:tcBorders>
              <w:top w:val="nil"/>
              <w:left w:val="nil"/>
              <w:bottom w:val="nil"/>
              <w:right w:val="nil"/>
            </w:tcBorders>
            <w:shd w:val="clear" w:color="auto" w:fill="FFFFFF"/>
            <w:vAlign w:val="center"/>
            <w:tcPrChange w:id="1444" w:author="佳煜 张" w:date="2025-09-22T11:36:00Z" w16du:dateUtc="2025-09-22T03:36:00Z">
              <w:tcPr>
                <w:tcW w:w="387" w:type="pct"/>
                <w:tcBorders>
                  <w:top w:val="nil"/>
                  <w:left w:val="nil"/>
                  <w:bottom w:val="nil"/>
                  <w:right w:val="nil"/>
                </w:tcBorders>
                <w:shd w:val="clear" w:color="auto" w:fill="FFFFFF"/>
                <w:vAlign w:val="center"/>
              </w:tcPr>
            </w:tcPrChange>
          </w:tcPr>
          <w:p w14:paraId="70773278"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r>
      <w:tr w:rsidR="00DA6E1F" w14:paraId="3BFA2A60" w14:textId="77777777" w:rsidTr="00E56F97">
        <w:trPr>
          <w:trHeight w:hRule="exact" w:val="397"/>
          <w:trPrChange w:id="1445" w:author="佳煜 张" w:date="2025-09-22T11:36:00Z" w16du:dateUtc="2025-09-22T03:36:00Z">
            <w:trPr>
              <w:trHeight w:hRule="exact" w:val="397"/>
            </w:trPr>
          </w:trPrChange>
        </w:trPr>
        <w:tc>
          <w:tcPr>
            <w:tcW w:w="1070" w:type="pct"/>
            <w:gridSpan w:val="3"/>
            <w:tcBorders>
              <w:top w:val="nil"/>
              <w:left w:val="nil"/>
              <w:bottom w:val="nil"/>
              <w:right w:val="nil"/>
            </w:tcBorders>
            <w:shd w:val="clear" w:color="auto" w:fill="FFFFFF"/>
            <w:vAlign w:val="center"/>
            <w:tcPrChange w:id="1446" w:author="佳煜 张" w:date="2025-09-22T11:36:00Z" w16du:dateUtc="2025-09-22T03:36:00Z">
              <w:tcPr>
                <w:tcW w:w="1070" w:type="pct"/>
                <w:gridSpan w:val="4"/>
                <w:tcBorders>
                  <w:top w:val="nil"/>
                  <w:left w:val="nil"/>
                  <w:bottom w:val="nil"/>
                  <w:right w:val="nil"/>
                </w:tcBorders>
                <w:shd w:val="clear" w:color="auto" w:fill="FFFFFF"/>
                <w:vAlign w:val="center"/>
              </w:tcPr>
            </w:tcPrChange>
          </w:tcPr>
          <w:p w14:paraId="25EA8600" w14:textId="77777777" w:rsidR="00DA6E1F" w:rsidRDefault="00E60AF0">
            <w:pPr>
              <w:widowControl/>
              <w:spacing w:before="100" w:after="100"/>
              <w:ind w:left="100" w:right="100"/>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 xml:space="preserve">    Male</w:t>
            </w:r>
          </w:p>
        </w:tc>
        <w:tc>
          <w:tcPr>
            <w:tcW w:w="710" w:type="pct"/>
            <w:gridSpan w:val="2"/>
            <w:tcBorders>
              <w:top w:val="nil"/>
              <w:left w:val="nil"/>
              <w:bottom w:val="nil"/>
              <w:right w:val="nil"/>
            </w:tcBorders>
            <w:shd w:val="clear" w:color="auto" w:fill="FFFFFF"/>
            <w:vAlign w:val="center"/>
            <w:tcPrChange w:id="1447"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31238777" w14:textId="77777777" w:rsidR="00DA6E1F" w:rsidRDefault="00E60AF0">
            <w:pPr>
              <w:widowControl/>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970 (45.94%)</w:t>
            </w:r>
          </w:p>
        </w:tc>
        <w:tc>
          <w:tcPr>
            <w:tcW w:w="710" w:type="pct"/>
            <w:gridSpan w:val="2"/>
            <w:tcBorders>
              <w:top w:val="nil"/>
              <w:left w:val="nil"/>
              <w:bottom w:val="nil"/>
              <w:right w:val="nil"/>
            </w:tcBorders>
            <w:shd w:val="clear" w:color="auto" w:fill="FFFFFF"/>
            <w:vAlign w:val="center"/>
            <w:tcPrChange w:id="1448"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3B10B56D"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347 (45.38%)</w:t>
            </w:r>
          </w:p>
        </w:tc>
        <w:tc>
          <w:tcPr>
            <w:tcW w:w="411" w:type="pct"/>
            <w:tcBorders>
              <w:top w:val="nil"/>
              <w:left w:val="nil"/>
              <w:bottom w:val="nil"/>
              <w:right w:val="nil"/>
            </w:tcBorders>
            <w:shd w:val="clear" w:color="auto" w:fill="FFFFFF"/>
            <w:vAlign w:val="center"/>
            <w:tcPrChange w:id="1449" w:author="佳煜 张" w:date="2025-09-22T11:36:00Z" w16du:dateUtc="2025-09-22T03:36:00Z">
              <w:tcPr>
                <w:tcW w:w="411" w:type="pct"/>
                <w:gridSpan w:val="2"/>
                <w:tcBorders>
                  <w:top w:val="nil"/>
                  <w:left w:val="nil"/>
                  <w:bottom w:val="nil"/>
                  <w:right w:val="nil"/>
                </w:tcBorders>
                <w:shd w:val="clear" w:color="auto" w:fill="FFFFFF"/>
                <w:vAlign w:val="center"/>
              </w:tcPr>
            </w:tcPrChange>
          </w:tcPr>
          <w:p w14:paraId="0B0CDE3C"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609" w:type="pct"/>
            <w:gridSpan w:val="2"/>
            <w:tcBorders>
              <w:top w:val="nil"/>
              <w:left w:val="nil"/>
              <w:bottom w:val="nil"/>
              <w:right w:val="nil"/>
            </w:tcBorders>
            <w:shd w:val="clear" w:color="auto" w:fill="FFFFFF"/>
            <w:vAlign w:val="center"/>
            <w:tcPrChange w:id="1450" w:author="佳煜 张" w:date="2025-09-22T11:36:00Z" w16du:dateUtc="2025-09-22T03:36:00Z">
              <w:tcPr>
                <w:tcW w:w="609" w:type="pct"/>
                <w:gridSpan w:val="3"/>
                <w:tcBorders>
                  <w:top w:val="nil"/>
                  <w:left w:val="nil"/>
                  <w:bottom w:val="nil"/>
                  <w:right w:val="nil"/>
                </w:tcBorders>
                <w:shd w:val="clear" w:color="auto" w:fill="FFFFFF"/>
                <w:vAlign w:val="center"/>
              </w:tcPr>
            </w:tcPrChange>
          </w:tcPr>
          <w:p w14:paraId="07B649CA"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645 (47.57%)</w:t>
            </w:r>
          </w:p>
        </w:tc>
        <w:tc>
          <w:tcPr>
            <w:tcW w:w="417" w:type="pct"/>
            <w:tcBorders>
              <w:top w:val="nil"/>
              <w:left w:val="nil"/>
              <w:bottom w:val="nil"/>
              <w:right w:val="nil"/>
            </w:tcBorders>
            <w:shd w:val="clear" w:color="auto" w:fill="FFFFFF"/>
            <w:vAlign w:val="center"/>
            <w:tcPrChange w:id="1451" w:author="佳煜 张" w:date="2025-09-22T11:36:00Z" w16du:dateUtc="2025-09-22T03:36:00Z">
              <w:tcPr>
                <w:tcW w:w="417" w:type="pct"/>
                <w:gridSpan w:val="2"/>
                <w:tcBorders>
                  <w:top w:val="nil"/>
                  <w:left w:val="nil"/>
                  <w:bottom w:val="nil"/>
                  <w:right w:val="nil"/>
                </w:tcBorders>
                <w:shd w:val="clear" w:color="auto" w:fill="FFFFFF"/>
                <w:vAlign w:val="center"/>
              </w:tcPr>
            </w:tcPrChange>
          </w:tcPr>
          <w:p w14:paraId="77398161"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686" w:type="pct"/>
            <w:tcBorders>
              <w:top w:val="nil"/>
              <w:left w:val="nil"/>
              <w:bottom w:val="nil"/>
              <w:right w:val="nil"/>
            </w:tcBorders>
            <w:shd w:val="clear" w:color="auto" w:fill="FFFFFF"/>
            <w:vAlign w:val="center"/>
            <w:tcPrChange w:id="1452" w:author="佳煜 张" w:date="2025-09-22T11:36:00Z" w16du:dateUtc="2025-09-22T03:36:00Z">
              <w:tcPr>
                <w:tcW w:w="686" w:type="pct"/>
                <w:gridSpan w:val="2"/>
                <w:tcBorders>
                  <w:top w:val="nil"/>
                  <w:left w:val="nil"/>
                  <w:bottom w:val="nil"/>
                  <w:right w:val="nil"/>
                </w:tcBorders>
                <w:shd w:val="clear" w:color="auto" w:fill="FFFFFF"/>
                <w:vAlign w:val="center"/>
              </w:tcPr>
            </w:tcPrChange>
          </w:tcPr>
          <w:p w14:paraId="74254C83"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771 (57.30%)</w:t>
            </w:r>
          </w:p>
        </w:tc>
        <w:tc>
          <w:tcPr>
            <w:tcW w:w="387" w:type="pct"/>
            <w:tcBorders>
              <w:top w:val="nil"/>
              <w:left w:val="nil"/>
              <w:bottom w:val="nil"/>
              <w:right w:val="nil"/>
            </w:tcBorders>
            <w:shd w:val="clear" w:color="auto" w:fill="FFFFFF"/>
            <w:vAlign w:val="center"/>
            <w:tcPrChange w:id="1453" w:author="佳煜 张" w:date="2025-09-22T11:36:00Z" w16du:dateUtc="2025-09-22T03:36:00Z">
              <w:tcPr>
                <w:tcW w:w="387" w:type="pct"/>
                <w:tcBorders>
                  <w:top w:val="nil"/>
                  <w:left w:val="nil"/>
                  <w:bottom w:val="nil"/>
                  <w:right w:val="nil"/>
                </w:tcBorders>
                <w:shd w:val="clear" w:color="auto" w:fill="FFFFFF"/>
                <w:vAlign w:val="center"/>
              </w:tcPr>
            </w:tcPrChange>
          </w:tcPr>
          <w:p w14:paraId="55F53B8B"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r>
      <w:tr w:rsidR="00DA6E1F" w14:paraId="4140B264" w14:textId="77777777" w:rsidTr="00E56F97">
        <w:trPr>
          <w:trHeight w:hRule="exact" w:val="397"/>
          <w:trPrChange w:id="1454" w:author="佳煜 张" w:date="2025-09-22T11:36:00Z" w16du:dateUtc="2025-09-22T03:36:00Z">
            <w:trPr>
              <w:trHeight w:hRule="exact" w:val="397"/>
            </w:trPr>
          </w:trPrChange>
        </w:trPr>
        <w:tc>
          <w:tcPr>
            <w:tcW w:w="1070" w:type="pct"/>
            <w:gridSpan w:val="3"/>
            <w:tcBorders>
              <w:top w:val="nil"/>
              <w:left w:val="nil"/>
              <w:bottom w:val="nil"/>
              <w:right w:val="nil"/>
            </w:tcBorders>
            <w:shd w:val="clear" w:color="auto" w:fill="FFFFFF"/>
            <w:noWrap/>
            <w:vAlign w:val="center"/>
            <w:tcPrChange w:id="1455" w:author="佳煜 张" w:date="2025-09-22T11:36:00Z" w16du:dateUtc="2025-09-22T03:36:00Z">
              <w:tcPr>
                <w:tcW w:w="1070" w:type="pct"/>
                <w:gridSpan w:val="4"/>
                <w:tcBorders>
                  <w:top w:val="nil"/>
                  <w:left w:val="nil"/>
                  <w:bottom w:val="nil"/>
                  <w:right w:val="nil"/>
                </w:tcBorders>
                <w:shd w:val="clear" w:color="auto" w:fill="FFFFFF"/>
                <w:noWrap/>
                <w:vAlign w:val="center"/>
              </w:tcPr>
            </w:tcPrChange>
          </w:tcPr>
          <w:p w14:paraId="0738676A" w14:textId="77777777" w:rsidR="00DA6E1F" w:rsidRDefault="00E60AF0">
            <w:pPr>
              <w:widowControl/>
              <w:spacing w:before="100" w:after="100"/>
              <w:ind w:left="100" w:right="100"/>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Race, n (%)</w:t>
            </w:r>
          </w:p>
        </w:tc>
        <w:tc>
          <w:tcPr>
            <w:tcW w:w="710" w:type="pct"/>
            <w:gridSpan w:val="2"/>
            <w:tcBorders>
              <w:top w:val="nil"/>
              <w:left w:val="nil"/>
              <w:bottom w:val="nil"/>
              <w:right w:val="nil"/>
            </w:tcBorders>
            <w:shd w:val="clear" w:color="auto" w:fill="FFFFFF"/>
            <w:vAlign w:val="center"/>
            <w:tcPrChange w:id="1456"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19E40C60" w14:textId="77777777" w:rsidR="00DA6E1F" w:rsidRDefault="00DA6E1F">
            <w:pPr>
              <w:widowControl/>
              <w:spacing w:before="100" w:after="100"/>
              <w:ind w:left="100" w:right="100"/>
              <w:jc w:val="center"/>
              <w:textAlignment w:val="center"/>
              <w:rPr>
                <w:rFonts w:ascii="Times New Roman" w:hAnsi="Times New Roman" w:cs="Times New Roman"/>
                <w:kern w:val="0"/>
                <w:szCs w:val="21"/>
                <w:lang w:eastAsia="en-US"/>
              </w:rPr>
            </w:pPr>
          </w:p>
        </w:tc>
        <w:tc>
          <w:tcPr>
            <w:tcW w:w="710" w:type="pct"/>
            <w:gridSpan w:val="2"/>
            <w:tcBorders>
              <w:top w:val="nil"/>
              <w:left w:val="nil"/>
              <w:bottom w:val="nil"/>
              <w:right w:val="nil"/>
            </w:tcBorders>
            <w:shd w:val="clear" w:color="auto" w:fill="FFFFFF"/>
            <w:vAlign w:val="center"/>
            <w:tcPrChange w:id="1457"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5CBB818F"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411" w:type="pct"/>
            <w:tcBorders>
              <w:top w:val="nil"/>
              <w:left w:val="nil"/>
              <w:bottom w:val="nil"/>
              <w:right w:val="nil"/>
            </w:tcBorders>
            <w:shd w:val="clear" w:color="auto" w:fill="FFFFFF"/>
            <w:vAlign w:val="center"/>
            <w:tcPrChange w:id="1458" w:author="佳煜 张" w:date="2025-09-22T11:36:00Z" w16du:dateUtc="2025-09-22T03:36:00Z">
              <w:tcPr>
                <w:tcW w:w="411" w:type="pct"/>
                <w:gridSpan w:val="2"/>
                <w:tcBorders>
                  <w:top w:val="nil"/>
                  <w:left w:val="nil"/>
                  <w:bottom w:val="nil"/>
                  <w:right w:val="nil"/>
                </w:tcBorders>
                <w:shd w:val="clear" w:color="auto" w:fill="FFFFFF"/>
                <w:vAlign w:val="center"/>
              </w:tcPr>
            </w:tcPrChange>
          </w:tcPr>
          <w:p w14:paraId="20663E1E"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&lt;0.001</w:t>
            </w:r>
          </w:p>
        </w:tc>
        <w:tc>
          <w:tcPr>
            <w:tcW w:w="609" w:type="pct"/>
            <w:gridSpan w:val="2"/>
            <w:tcBorders>
              <w:top w:val="nil"/>
              <w:left w:val="nil"/>
              <w:bottom w:val="nil"/>
              <w:right w:val="nil"/>
            </w:tcBorders>
            <w:shd w:val="clear" w:color="auto" w:fill="FFFFFF"/>
            <w:vAlign w:val="center"/>
            <w:tcPrChange w:id="1459" w:author="佳煜 张" w:date="2025-09-22T11:36:00Z" w16du:dateUtc="2025-09-22T03:36:00Z">
              <w:tcPr>
                <w:tcW w:w="609" w:type="pct"/>
                <w:gridSpan w:val="3"/>
                <w:tcBorders>
                  <w:top w:val="nil"/>
                  <w:left w:val="nil"/>
                  <w:bottom w:val="nil"/>
                  <w:right w:val="nil"/>
                </w:tcBorders>
                <w:shd w:val="clear" w:color="auto" w:fill="FFFFFF"/>
                <w:vAlign w:val="center"/>
              </w:tcPr>
            </w:tcPrChange>
          </w:tcPr>
          <w:p w14:paraId="0D69BF59"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417" w:type="pct"/>
            <w:tcBorders>
              <w:top w:val="nil"/>
              <w:left w:val="nil"/>
              <w:bottom w:val="nil"/>
              <w:right w:val="nil"/>
            </w:tcBorders>
            <w:shd w:val="clear" w:color="auto" w:fill="FFFFFF"/>
            <w:vAlign w:val="center"/>
            <w:tcPrChange w:id="1460" w:author="佳煜 张" w:date="2025-09-22T11:36:00Z" w16du:dateUtc="2025-09-22T03:36:00Z">
              <w:tcPr>
                <w:tcW w:w="417" w:type="pct"/>
                <w:gridSpan w:val="2"/>
                <w:tcBorders>
                  <w:top w:val="nil"/>
                  <w:left w:val="nil"/>
                  <w:bottom w:val="nil"/>
                  <w:right w:val="nil"/>
                </w:tcBorders>
                <w:shd w:val="clear" w:color="auto" w:fill="FFFFFF"/>
                <w:vAlign w:val="center"/>
              </w:tcPr>
            </w:tcPrChange>
          </w:tcPr>
          <w:p w14:paraId="2CDE6085"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0.003</w:t>
            </w:r>
          </w:p>
        </w:tc>
        <w:tc>
          <w:tcPr>
            <w:tcW w:w="686" w:type="pct"/>
            <w:tcBorders>
              <w:top w:val="nil"/>
              <w:left w:val="nil"/>
              <w:bottom w:val="nil"/>
              <w:right w:val="nil"/>
            </w:tcBorders>
            <w:shd w:val="clear" w:color="auto" w:fill="FFFFFF"/>
            <w:vAlign w:val="center"/>
            <w:tcPrChange w:id="1461" w:author="佳煜 张" w:date="2025-09-22T11:36:00Z" w16du:dateUtc="2025-09-22T03:36:00Z">
              <w:tcPr>
                <w:tcW w:w="686" w:type="pct"/>
                <w:gridSpan w:val="2"/>
                <w:tcBorders>
                  <w:top w:val="nil"/>
                  <w:left w:val="nil"/>
                  <w:bottom w:val="nil"/>
                  <w:right w:val="nil"/>
                </w:tcBorders>
                <w:shd w:val="clear" w:color="auto" w:fill="FFFFFF"/>
                <w:vAlign w:val="center"/>
              </w:tcPr>
            </w:tcPrChange>
          </w:tcPr>
          <w:p w14:paraId="6A29A814"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387" w:type="pct"/>
            <w:tcBorders>
              <w:top w:val="nil"/>
              <w:left w:val="nil"/>
              <w:bottom w:val="nil"/>
              <w:right w:val="nil"/>
            </w:tcBorders>
            <w:shd w:val="clear" w:color="auto" w:fill="FFFFFF"/>
            <w:vAlign w:val="center"/>
            <w:tcPrChange w:id="1462" w:author="佳煜 张" w:date="2025-09-22T11:36:00Z" w16du:dateUtc="2025-09-22T03:36:00Z">
              <w:tcPr>
                <w:tcW w:w="387" w:type="pct"/>
                <w:tcBorders>
                  <w:top w:val="nil"/>
                  <w:left w:val="nil"/>
                  <w:bottom w:val="nil"/>
                  <w:right w:val="nil"/>
                </w:tcBorders>
                <w:shd w:val="clear" w:color="auto" w:fill="FFFFFF"/>
                <w:vAlign w:val="center"/>
              </w:tcPr>
            </w:tcPrChange>
          </w:tcPr>
          <w:p w14:paraId="5B21F855"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rPr>
            </w:pPr>
            <w:r>
              <w:rPr>
                <w:rFonts w:ascii="Times New Roman" w:hAnsi="Times New Roman" w:cs="Times New Roman"/>
                <w:kern w:val="0"/>
                <w:szCs w:val="21"/>
                <w:lang w:eastAsia="en-US"/>
              </w:rPr>
              <w:t>0.</w:t>
            </w:r>
            <w:r>
              <w:rPr>
                <w:rFonts w:ascii="Times New Roman" w:hAnsi="Times New Roman" w:cs="Times New Roman" w:hint="eastAsia"/>
                <w:kern w:val="0"/>
                <w:szCs w:val="21"/>
              </w:rPr>
              <w:t>195</w:t>
            </w:r>
          </w:p>
        </w:tc>
      </w:tr>
      <w:tr w:rsidR="00DA6E1F" w14:paraId="536B07D0" w14:textId="77777777" w:rsidTr="00E56F97">
        <w:trPr>
          <w:trHeight w:hRule="exact" w:val="397"/>
          <w:trPrChange w:id="1463" w:author="佳煜 张" w:date="2025-09-22T11:36:00Z" w16du:dateUtc="2025-09-22T03:36:00Z">
            <w:trPr>
              <w:trHeight w:hRule="exact" w:val="397"/>
            </w:trPr>
          </w:trPrChange>
        </w:trPr>
        <w:tc>
          <w:tcPr>
            <w:tcW w:w="1070" w:type="pct"/>
            <w:gridSpan w:val="3"/>
            <w:tcBorders>
              <w:top w:val="nil"/>
              <w:left w:val="nil"/>
              <w:bottom w:val="nil"/>
              <w:right w:val="nil"/>
            </w:tcBorders>
            <w:shd w:val="clear" w:color="auto" w:fill="FFFFFF"/>
            <w:noWrap/>
            <w:vAlign w:val="center"/>
            <w:tcPrChange w:id="1464" w:author="佳煜 张" w:date="2025-09-22T11:36:00Z" w16du:dateUtc="2025-09-22T03:36:00Z">
              <w:tcPr>
                <w:tcW w:w="1070" w:type="pct"/>
                <w:gridSpan w:val="4"/>
                <w:tcBorders>
                  <w:top w:val="nil"/>
                  <w:left w:val="nil"/>
                  <w:bottom w:val="nil"/>
                  <w:right w:val="nil"/>
                </w:tcBorders>
                <w:shd w:val="clear" w:color="auto" w:fill="FFFFFF"/>
                <w:noWrap/>
                <w:vAlign w:val="center"/>
              </w:tcPr>
            </w:tcPrChange>
          </w:tcPr>
          <w:p w14:paraId="6A08742D" w14:textId="77777777" w:rsidR="00DA6E1F" w:rsidRDefault="00E60AF0">
            <w:pPr>
              <w:widowControl/>
              <w:spacing w:before="100" w:after="100"/>
              <w:ind w:left="100" w:right="100"/>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 xml:space="preserve">   Non-Hispanic White</w:t>
            </w:r>
          </w:p>
        </w:tc>
        <w:tc>
          <w:tcPr>
            <w:tcW w:w="710" w:type="pct"/>
            <w:gridSpan w:val="2"/>
            <w:tcBorders>
              <w:top w:val="nil"/>
              <w:left w:val="nil"/>
              <w:bottom w:val="nil"/>
              <w:right w:val="nil"/>
            </w:tcBorders>
            <w:shd w:val="clear" w:color="auto" w:fill="FFFFFF"/>
            <w:vAlign w:val="center"/>
            <w:tcPrChange w:id="1465"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615DD7FC" w14:textId="77777777" w:rsidR="00DA6E1F" w:rsidRDefault="00E60AF0">
            <w:pPr>
              <w:widowControl/>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983 (70.39%)</w:t>
            </w:r>
          </w:p>
        </w:tc>
        <w:tc>
          <w:tcPr>
            <w:tcW w:w="710" w:type="pct"/>
            <w:gridSpan w:val="2"/>
            <w:tcBorders>
              <w:top w:val="nil"/>
              <w:left w:val="nil"/>
              <w:bottom w:val="nil"/>
              <w:right w:val="nil"/>
            </w:tcBorders>
            <w:shd w:val="clear" w:color="auto" w:fill="FFFFFF"/>
            <w:vAlign w:val="center"/>
            <w:tcPrChange w:id="1466"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6833BF21"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302 (59.59%)</w:t>
            </w:r>
          </w:p>
        </w:tc>
        <w:tc>
          <w:tcPr>
            <w:tcW w:w="411" w:type="pct"/>
            <w:tcBorders>
              <w:top w:val="nil"/>
              <w:left w:val="nil"/>
              <w:bottom w:val="nil"/>
              <w:right w:val="nil"/>
            </w:tcBorders>
            <w:shd w:val="clear" w:color="auto" w:fill="FFFFFF"/>
            <w:vAlign w:val="center"/>
            <w:tcPrChange w:id="1467" w:author="佳煜 张" w:date="2025-09-22T11:36:00Z" w16du:dateUtc="2025-09-22T03:36:00Z">
              <w:tcPr>
                <w:tcW w:w="411" w:type="pct"/>
                <w:gridSpan w:val="2"/>
                <w:tcBorders>
                  <w:top w:val="nil"/>
                  <w:left w:val="nil"/>
                  <w:bottom w:val="nil"/>
                  <w:right w:val="nil"/>
                </w:tcBorders>
                <w:shd w:val="clear" w:color="auto" w:fill="FFFFFF"/>
                <w:vAlign w:val="center"/>
              </w:tcPr>
            </w:tcPrChange>
          </w:tcPr>
          <w:p w14:paraId="24383400"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609" w:type="pct"/>
            <w:gridSpan w:val="2"/>
            <w:tcBorders>
              <w:top w:val="nil"/>
              <w:left w:val="nil"/>
              <w:bottom w:val="nil"/>
              <w:right w:val="nil"/>
            </w:tcBorders>
            <w:shd w:val="clear" w:color="auto" w:fill="FFFFFF"/>
            <w:vAlign w:val="center"/>
            <w:tcPrChange w:id="1468" w:author="佳煜 张" w:date="2025-09-22T11:36:00Z" w16du:dateUtc="2025-09-22T03:36:00Z">
              <w:tcPr>
                <w:tcW w:w="609" w:type="pct"/>
                <w:gridSpan w:val="3"/>
                <w:tcBorders>
                  <w:top w:val="nil"/>
                  <w:left w:val="nil"/>
                  <w:bottom w:val="nil"/>
                  <w:right w:val="nil"/>
                </w:tcBorders>
                <w:shd w:val="clear" w:color="auto" w:fill="FFFFFF"/>
                <w:vAlign w:val="center"/>
              </w:tcPr>
            </w:tcPrChange>
          </w:tcPr>
          <w:p w14:paraId="1B2FA3C4"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668 (69.64%)</w:t>
            </w:r>
          </w:p>
        </w:tc>
        <w:tc>
          <w:tcPr>
            <w:tcW w:w="417" w:type="pct"/>
            <w:tcBorders>
              <w:top w:val="nil"/>
              <w:left w:val="nil"/>
              <w:bottom w:val="nil"/>
              <w:right w:val="nil"/>
            </w:tcBorders>
            <w:shd w:val="clear" w:color="auto" w:fill="FFFFFF"/>
            <w:vAlign w:val="center"/>
            <w:tcPrChange w:id="1469" w:author="佳煜 张" w:date="2025-09-22T11:36:00Z" w16du:dateUtc="2025-09-22T03:36:00Z">
              <w:tcPr>
                <w:tcW w:w="417" w:type="pct"/>
                <w:gridSpan w:val="2"/>
                <w:tcBorders>
                  <w:top w:val="nil"/>
                  <w:left w:val="nil"/>
                  <w:bottom w:val="nil"/>
                  <w:right w:val="nil"/>
                </w:tcBorders>
                <w:shd w:val="clear" w:color="auto" w:fill="FFFFFF"/>
                <w:vAlign w:val="center"/>
              </w:tcPr>
            </w:tcPrChange>
          </w:tcPr>
          <w:p w14:paraId="0DAA5FC9"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686" w:type="pct"/>
            <w:tcBorders>
              <w:top w:val="nil"/>
              <w:left w:val="nil"/>
              <w:bottom w:val="nil"/>
              <w:right w:val="nil"/>
            </w:tcBorders>
            <w:shd w:val="clear" w:color="auto" w:fill="FFFFFF"/>
            <w:vAlign w:val="center"/>
            <w:tcPrChange w:id="1470" w:author="佳煜 张" w:date="2025-09-22T11:36:00Z" w16du:dateUtc="2025-09-22T03:36:00Z">
              <w:tcPr>
                <w:tcW w:w="686" w:type="pct"/>
                <w:gridSpan w:val="2"/>
                <w:tcBorders>
                  <w:top w:val="nil"/>
                  <w:left w:val="nil"/>
                  <w:bottom w:val="nil"/>
                  <w:right w:val="nil"/>
                </w:tcBorders>
                <w:shd w:val="clear" w:color="auto" w:fill="FFFFFF"/>
                <w:vAlign w:val="center"/>
              </w:tcPr>
            </w:tcPrChange>
          </w:tcPr>
          <w:p w14:paraId="5C2963BB"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689 (72.62%)</w:t>
            </w:r>
          </w:p>
        </w:tc>
        <w:tc>
          <w:tcPr>
            <w:tcW w:w="387" w:type="pct"/>
            <w:tcBorders>
              <w:top w:val="nil"/>
              <w:left w:val="nil"/>
              <w:bottom w:val="nil"/>
              <w:right w:val="nil"/>
            </w:tcBorders>
            <w:shd w:val="clear" w:color="auto" w:fill="FFFFFF"/>
            <w:vAlign w:val="center"/>
            <w:tcPrChange w:id="1471" w:author="佳煜 张" w:date="2025-09-22T11:36:00Z" w16du:dateUtc="2025-09-22T03:36:00Z">
              <w:tcPr>
                <w:tcW w:w="387" w:type="pct"/>
                <w:tcBorders>
                  <w:top w:val="nil"/>
                  <w:left w:val="nil"/>
                  <w:bottom w:val="nil"/>
                  <w:right w:val="nil"/>
                </w:tcBorders>
                <w:shd w:val="clear" w:color="auto" w:fill="FFFFFF"/>
                <w:vAlign w:val="center"/>
              </w:tcPr>
            </w:tcPrChange>
          </w:tcPr>
          <w:p w14:paraId="3AE3E23D"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r>
      <w:tr w:rsidR="00DA6E1F" w14:paraId="347DCFC0" w14:textId="77777777" w:rsidTr="00E56F97">
        <w:trPr>
          <w:trHeight w:hRule="exact" w:val="397"/>
          <w:trPrChange w:id="1472" w:author="佳煜 张" w:date="2025-09-22T11:36:00Z" w16du:dateUtc="2025-09-22T03:36:00Z">
            <w:trPr>
              <w:trHeight w:hRule="exact" w:val="397"/>
            </w:trPr>
          </w:trPrChange>
        </w:trPr>
        <w:tc>
          <w:tcPr>
            <w:tcW w:w="1070" w:type="pct"/>
            <w:gridSpan w:val="3"/>
            <w:tcBorders>
              <w:top w:val="nil"/>
              <w:left w:val="nil"/>
              <w:bottom w:val="nil"/>
              <w:right w:val="nil"/>
            </w:tcBorders>
            <w:shd w:val="clear" w:color="auto" w:fill="FFFFFF"/>
            <w:noWrap/>
            <w:vAlign w:val="center"/>
            <w:tcPrChange w:id="1473" w:author="佳煜 张" w:date="2025-09-22T11:36:00Z" w16du:dateUtc="2025-09-22T03:36:00Z">
              <w:tcPr>
                <w:tcW w:w="1070" w:type="pct"/>
                <w:gridSpan w:val="4"/>
                <w:tcBorders>
                  <w:top w:val="nil"/>
                  <w:left w:val="nil"/>
                  <w:bottom w:val="nil"/>
                  <w:right w:val="nil"/>
                </w:tcBorders>
                <w:shd w:val="clear" w:color="auto" w:fill="FFFFFF"/>
                <w:noWrap/>
                <w:vAlign w:val="center"/>
              </w:tcPr>
            </w:tcPrChange>
          </w:tcPr>
          <w:p w14:paraId="4C17A59B" w14:textId="77777777" w:rsidR="00DA6E1F" w:rsidRDefault="00E60AF0">
            <w:pPr>
              <w:widowControl/>
              <w:spacing w:before="100" w:after="100"/>
              <w:ind w:left="100" w:right="100"/>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 xml:space="preserve">   Non-Hispanic Black</w:t>
            </w:r>
          </w:p>
        </w:tc>
        <w:tc>
          <w:tcPr>
            <w:tcW w:w="710" w:type="pct"/>
            <w:gridSpan w:val="2"/>
            <w:tcBorders>
              <w:top w:val="nil"/>
              <w:left w:val="nil"/>
              <w:bottom w:val="nil"/>
              <w:right w:val="nil"/>
            </w:tcBorders>
            <w:shd w:val="clear" w:color="auto" w:fill="FFFFFF"/>
            <w:vAlign w:val="center"/>
            <w:tcPrChange w:id="1474"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42390C7E" w14:textId="77777777" w:rsidR="00DA6E1F" w:rsidRDefault="00E60AF0">
            <w:pPr>
              <w:widowControl/>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336 (8.59%)</w:t>
            </w:r>
          </w:p>
        </w:tc>
        <w:tc>
          <w:tcPr>
            <w:tcW w:w="710" w:type="pct"/>
            <w:gridSpan w:val="2"/>
            <w:tcBorders>
              <w:top w:val="nil"/>
              <w:left w:val="nil"/>
              <w:bottom w:val="nil"/>
              <w:right w:val="nil"/>
            </w:tcBorders>
            <w:shd w:val="clear" w:color="auto" w:fill="FFFFFF"/>
            <w:vAlign w:val="center"/>
            <w:tcPrChange w:id="1475"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21A107CE"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205 (15.96%)</w:t>
            </w:r>
          </w:p>
        </w:tc>
        <w:tc>
          <w:tcPr>
            <w:tcW w:w="411" w:type="pct"/>
            <w:tcBorders>
              <w:top w:val="nil"/>
              <w:left w:val="nil"/>
              <w:bottom w:val="nil"/>
              <w:right w:val="nil"/>
            </w:tcBorders>
            <w:shd w:val="clear" w:color="auto" w:fill="FFFFFF"/>
            <w:vAlign w:val="center"/>
            <w:tcPrChange w:id="1476" w:author="佳煜 张" w:date="2025-09-22T11:36:00Z" w16du:dateUtc="2025-09-22T03:36:00Z">
              <w:tcPr>
                <w:tcW w:w="411" w:type="pct"/>
                <w:gridSpan w:val="2"/>
                <w:tcBorders>
                  <w:top w:val="nil"/>
                  <w:left w:val="nil"/>
                  <w:bottom w:val="nil"/>
                  <w:right w:val="nil"/>
                </w:tcBorders>
                <w:shd w:val="clear" w:color="auto" w:fill="FFFFFF"/>
                <w:vAlign w:val="center"/>
              </w:tcPr>
            </w:tcPrChange>
          </w:tcPr>
          <w:p w14:paraId="39B52EFF"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609" w:type="pct"/>
            <w:gridSpan w:val="2"/>
            <w:tcBorders>
              <w:top w:val="nil"/>
              <w:left w:val="nil"/>
              <w:bottom w:val="nil"/>
              <w:right w:val="nil"/>
            </w:tcBorders>
            <w:shd w:val="clear" w:color="auto" w:fill="FFFFFF"/>
            <w:vAlign w:val="center"/>
            <w:tcPrChange w:id="1477" w:author="佳煜 张" w:date="2025-09-22T11:36:00Z" w16du:dateUtc="2025-09-22T03:36:00Z">
              <w:tcPr>
                <w:tcW w:w="609" w:type="pct"/>
                <w:gridSpan w:val="3"/>
                <w:tcBorders>
                  <w:top w:val="nil"/>
                  <w:left w:val="nil"/>
                  <w:bottom w:val="nil"/>
                  <w:right w:val="nil"/>
                </w:tcBorders>
                <w:shd w:val="clear" w:color="auto" w:fill="FFFFFF"/>
                <w:vAlign w:val="center"/>
              </w:tcPr>
            </w:tcPrChange>
          </w:tcPr>
          <w:p w14:paraId="76D8B936"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315 (12.47%)</w:t>
            </w:r>
          </w:p>
        </w:tc>
        <w:tc>
          <w:tcPr>
            <w:tcW w:w="417" w:type="pct"/>
            <w:tcBorders>
              <w:top w:val="nil"/>
              <w:left w:val="nil"/>
              <w:bottom w:val="nil"/>
              <w:right w:val="nil"/>
            </w:tcBorders>
            <w:shd w:val="clear" w:color="auto" w:fill="FFFFFF"/>
            <w:vAlign w:val="center"/>
            <w:tcPrChange w:id="1478" w:author="佳煜 张" w:date="2025-09-22T11:36:00Z" w16du:dateUtc="2025-09-22T03:36:00Z">
              <w:tcPr>
                <w:tcW w:w="417" w:type="pct"/>
                <w:gridSpan w:val="2"/>
                <w:tcBorders>
                  <w:top w:val="nil"/>
                  <w:left w:val="nil"/>
                  <w:bottom w:val="nil"/>
                  <w:right w:val="nil"/>
                </w:tcBorders>
                <w:shd w:val="clear" w:color="auto" w:fill="FFFFFF"/>
                <w:vAlign w:val="center"/>
              </w:tcPr>
            </w:tcPrChange>
          </w:tcPr>
          <w:p w14:paraId="73463EE1"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686" w:type="pct"/>
            <w:tcBorders>
              <w:top w:val="nil"/>
              <w:left w:val="nil"/>
              <w:bottom w:val="nil"/>
              <w:right w:val="nil"/>
            </w:tcBorders>
            <w:shd w:val="clear" w:color="auto" w:fill="FFFFFF"/>
            <w:vAlign w:val="center"/>
            <w:tcPrChange w:id="1479" w:author="佳煜 张" w:date="2025-09-22T11:36:00Z" w16du:dateUtc="2025-09-22T03:36:00Z">
              <w:tcPr>
                <w:tcW w:w="686" w:type="pct"/>
                <w:gridSpan w:val="2"/>
                <w:tcBorders>
                  <w:top w:val="nil"/>
                  <w:left w:val="nil"/>
                  <w:bottom w:val="nil"/>
                  <w:right w:val="nil"/>
                </w:tcBorders>
                <w:shd w:val="clear" w:color="auto" w:fill="FFFFFF"/>
                <w:vAlign w:val="center"/>
              </w:tcPr>
            </w:tcPrChange>
          </w:tcPr>
          <w:p w14:paraId="68E73E17"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211 (8.46%)</w:t>
            </w:r>
          </w:p>
        </w:tc>
        <w:tc>
          <w:tcPr>
            <w:tcW w:w="387" w:type="pct"/>
            <w:tcBorders>
              <w:top w:val="nil"/>
              <w:left w:val="nil"/>
              <w:bottom w:val="nil"/>
              <w:right w:val="nil"/>
            </w:tcBorders>
            <w:shd w:val="clear" w:color="auto" w:fill="FFFFFF"/>
            <w:vAlign w:val="center"/>
            <w:tcPrChange w:id="1480" w:author="佳煜 张" w:date="2025-09-22T11:36:00Z" w16du:dateUtc="2025-09-22T03:36:00Z">
              <w:tcPr>
                <w:tcW w:w="387" w:type="pct"/>
                <w:tcBorders>
                  <w:top w:val="nil"/>
                  <w:left w:val="nil"/>
                  <w:bottom w:val="nil"/>
                  <w:right w:val="nil"/>
                </w:tcBorders>
                <w:shd w:val="clear" w:color="auto" w:fill="FFFFFF"/>
                <w:vAlign w:val="center"/>
              </w:tcPr>
            </w:tcPrChange>
          </w:tcPr>
          <w:p w14:paraId="0A45D80B"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r>
      <w:tr w:rsidR="00DA6E1F" w14:paraId="33ADE99B" w14:textId="77777777" w:rsidTr="00E56F97">
        <w:trPr>
          <w:trHeight w:hRule="exact" w:val="397"/>
          <w:trPrChange w:id="1481" w:author="佳煜 张" w:date="2025-09-22T11:36:00Z" w16du:dateUtc="2025-09-22T03:36:00Z">
            <w:trPr>
              <w:trHeight w:hRule="exact" w:val="397"/>
            </w:trPr>
          </w:trPrChange>
        </w:trPr>
        <w:tc>
          <w:tcPr>
            <w:tcW w:w="1070" w:type="pct"/>
            <w:gridSpan w:val="3"/>
            <w:tcBorders>
              <w:top w:val="nil"/>
              <w:left w:val="nil"/>
              <w:bottom w:val="nil"/>
              <w:right w:val="nil"/>
            </w:tcBorders>
            <w:shd w:val="clear" w:color="auto" w:fill="FFFFFF"/>
            <w:noWrap/>
            <w:vAlign w:val="center"/>
            <w:tcPrChange w:id="1482" w:author="佳煜 张" w:date="2025-09-22T11:36:00Z" w16du:dateUtc="2025-09-22T03:36:00Z">
              <w:tcPr>
                <w:tcW w:w="1070" w:type="pct"/>
                <w:gridSpan w:val="4"/>
                <w:tcBorders>
                  <w:top w:val="nil"/>
                  <w:left w:val="nil"/>
                  <w:bottom w:val="nil"/>
                  <w:right w:val="nil"/>
                </w:tcBorders>
                <w:shd w:val="clear" w:color="auto" w:fill="FFFFFF"/>
                <w:noWrap/>
                <w:vAlign w:val="center"/>
              </w:tcPr>
            </w:tcPrChange>
          </w:tcPr>
          <w:p w14:paraId="5997C39A" w14:textId="77777777" w:rsidR="00DA6E1F" w:rsidRDefault="00E60AF0">
            <w:pPr>
              <w:widowControl/>
              <w:spacing w:before="100" w:after="100"/>
              <w:ind w:left="100" w:right="100"/>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 xml:space="preserve">   Mexican American</w:t>
            </w:r>
          </w:p>
        </w:tc>
        <w:tc>
          <w:tcPr>
            <w:tcW w:w="710" w:type="pct"/>
            <w:gridSpan w:val="2"/>
            <w:tcBorders>
              <w:top w:val="nil"/>
              <w:left w:val="nil"/>
              <w:bottom w:val="nil"/>
              <w:right w:val="nil"/>
            </w:tcBorders>
            <w:shd w:val="clear" w:color="auto" w:fill="FFFFFF"/>
            <w:vAlign w:val="center"/>
            <w:tcPrChange w:id="1483"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2E37D665" w14:textId="77777777" w:rsidR="00DA6E1F" w:rsidRDefault="00E60AF0">
            <w:pPr>
              <w:widowControl/>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363 (8.01%)</w:t>
            </w:r>
          </w:p>
        </w:tc>
        <w:tc>
          <w:tcPr>
            <w:tcW w:w="710" w:type="pct"/>
            <w:gridSpan w:val="2"/>
            <w:tcBorders>
              <w:top w:val="nil"/>
              <w:left w:val="nil"/>
              <w:bottom w:val="nil"/>
              <w:right w:val="nil"/>
            </w:tcBorders>
            <w:shd w:val="clear" w:color="auto" w:fill="FFFFFF"/>
            <w:vAlign w:val="center"/>
            <w:tcPrChange w:id="1484"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2F28A64D"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175 (11.85%)</w:t>
            </w:r>
          </w:p>
        </w:tc>
        <w:tc>
          <w:tcPr>
            <w:tcW w:w="411" w:type="pct"/>
            <w:tcBorders>
              <w:top w:val="nil"/>
              <w:left w:val="nil"/>
              <w:bottom w:val="nil"/>
              <w:right w:val="nil"/>
            </w:tcBorders>
            <w:shd w:val="clear" w:color="auto" w:fill="FFFFFF"/>
            <w:vAlign w:val="center"/>
            <w:tcPrChange w:id="1485" w:author="佳煜 张" w:date="2025-09-22T11:36:00Z" w16du:dateUtc="2025-09-22T03:36:00Z">
              <w:tcPr>
                <w:tcW w:w="411" w:type="pct"/>
                <w:gridSpan w:val="2"/>
                <w:tcBorders>
                  <w:top w:val="nil"/>
                  <w:left w:val="nil"/>
                  <w:bottom w:val="nil"/>
                  <w:right w:val="nil"/>
                </w:tcBorders>
                <w:shd w:val="clear" w:color="auto" w:fill="FFFFFF"/>
                <w:vAlign w:val="center"/>
              </w:tcPr>
            </w:tcPrChange>
          </w:tcPr>
          <w:p w14:paraId="4580A7FF"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609" w:type="pct"/>
            <w:gridSpan w:val="2"/>
            <w:tcBorders>
              <w:top w:val="nil"/>
              <w:left w:val="nil"/>
              <w:bottom w:val="nil"/>
              <w:right w:val="nil"/>
            </w:tcBorders>
            <w:shd w:val="clear" w:color="auto" w:fill="FFFFFF"/>
            <w:vAlign w:val="center"/>
            <w:tcPrChange w:id="1486" w:author="佳煜 张" w:date="2025-09-22T11:36:00Z" w16du:dateUtc="2025-09-22T03:36:00Z">
              <w:tcPr>
                <w:tcW w:w="609" w:type="pct"/>
                <w:gridSpan w:val="3"/>
                <w:tcBorders>
                  <w:top w:val="nil"/>
                  <w:left w:val="nil"/>
                  <w:bottom w:val="nil"/>
                  <w:right w:val="nil"/>
                </w:tcBorders>
                <w:shd w:val="clear" w:color="auto" w:fill="FFFFFF"/>
                <w:vAlign w:val="center"/>
              </w:tcPr>
            </w:tcPrChange>
          </w:tcPr>
          <w:p w14:paraId="73B9BB2C"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231 (7.86%)</w:t>
            </w:r>
          </w:p>
        </w:tc>
        <w:tc>
          <w:tcPr>
            <w:tcW w:w="417" w:type="pct"/>
            <w:tcBorders>
              <w:top w:val="nil"/>
              <w:left w:val="nil"/>
              <w:bottom w:val="nil"/>
              <w:right w:val="nil"/>
            </w:tcBorders>
            <w:shd w:val="clear" w:color="auto" w:fill="FFFFFF"/>
            <w:vAlign w:val="center"/>
            <w:tcPrChange w:id="1487" w:author="佳煜 张" w:date="2025-09-22T11:36:00Z" w16du:dateUtc="2025-09-22T03:36:00Z">
              <w:tcPr>
                <w:tcW w:w="417" w:type="pct"/>
                <w:gridSpan w:val="2"/>
                <w:tcBorders>
                  <w:top w:val="nil"/>
                  <w:left w:val="nil"/>
                  <w:bottom w:val="nil"/>
                  <w:right w:val="nil"/>
                </w:tcBorders>
                <w:shd w:val="clear" w:color="auto" w:fill="FFFFFF"/>
                <w:vAlign w:val="center"/>
              </w:tcPr>
            </w:tcPrChange>
          </w:tcPr>
          <w:p w14:paraId="374E8983"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686" w:type="pct"/>
            <w:tcBorders>
              <w:top w:val="nil"/>
              <w:left w:val="nil"/>
              <w:bottom w:val="nil"/>
              <w:right w:val="nil"/>
            </w:tcBorders>
            <w:shd w:val="clear" w:color="auto" w:fill="FFFFFF"/>
            <w:vAlign w:val="center"/>
            <w:tcPrChange w:id="1488" w:author="佳煜 张" w:date="2025-09-22T11:36:00Z" w16du:dateUtc="2025-09-22T03:36:00Z">
              <w:tcPr>
                <w:tcW w:w="686" w:type="pct"/>
                <w:gridSpan w:val="2"/>
                <w:tcBorders>
                  <w:top w:val="nil"/>
                  <w:left w:val="nil"/>
                  <w:bottom w:val="nil"/>
                  <w:right w:val="nil"/>
                </w:tcBorders>
                <w:shd w:val="clear" w:color="auto" w:fill="FFFFFF"/>
                <w:vAlign w:val="center"/>
              </w:tcPr>
            </w:tcPrChange>
          </w:tcPr>
          <w:p w14:paraId="5AFE2A40"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188 (6.21%)</w:t>
            </w:r>
          </w:p>
        </w:tc>
        <w:tc>
          <w:tcPr>
            <w:tcW w:w="387" w:type="pct"/>
            <w:tcBorders>
              <w:top w:val="nil"/>
              <w:left w:val="nil"/>
              <w:bottom w:val="nil"/>
              <w:right w:val="nil"/>
            </w:tcBorders>
            <w:shd w:val="clear" w:color="auto" w:fill="FFFFFF"/>
            <w:vAlign w:val="center"/>
            <w:tcPrChange w:id="1489" w:author="佳煜 张" w:date="2025-09-22T11:36:00Z" w16du:dateUtc="2025-09-22T03:36:00Z">
              <w:tcPr>
                <w:tcW w:w="387" w:type="pct"/>
                <w:tcBorders>
                  <w:top w:val="nil"/>
                  <w:left w:val="nil"/>
                  <w:bottom w:val="nil"/>
                  <w:right w:val="nil"/>
                </w:tcBorders>
                <w:shd w:val="clear" w:color="auto" w:fill="FFFFFF"/>
                <w:vAlign w:val="center"/>
              </w:tcPr>
            </w:tcPrChange>
          </w:tcPr>
          <w:p w14:paraId="63A7B3E9"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r>
      <w:tr w:rsidR="00DA6E1F" w14:paraId="61476756" w14:textId="77777777" w:rsidTr="00E56F97">
        <w:trPr>
          <w:trHeight w:hRule="exact" w:val="397"/>
          <w:trPrChange w:id="1490" w:author="佳煜 张" w:date="2025-09-22T11:36:00Z" w16du:dateUtc="2025-09-22T03:36:00Z">
            <w:trPr>
              <w:trHeight w:hRule="exact" w:val="397"/>
            </w:trPr>
          </w:trPrChange>
        </w:trPr>
        <w:tc>
          <w:tcPr>
            <w:tcW w:w="1070" w:type="pct"/>
            <w:gridSpan w:val="3"/>
            <w:tcBorders>
              <w:top w:val="nil"/>
              <w:left w:val="nil"/>
              <w:bottom w:val="nil"/>
              <w:right w:val="nil"/>
            </w:tcBorders>
            <w:shd w:val="clear" w:color="auto" w:fill="FFFFFF"/>
            <w:noWrap/>
            <w:vAlign w:val="center"/>
            <w:tcPrChange w:id="1491" w:author="佳煜 张" w:date="2025-09-22T11:36:00Z" w16du:dateUtc="2025-09-22T03:36:00Z">
              <w:tcPr>
                <w:tcW w:w="1070" w:type="pct"/>
                <w:gridSpan w:val="4"/>
                <w:tcBorders>
                  <w:top w:val="nil"/>
                  <w:left w:val="nil"/>
                  <w:bottom w:val="nil"/>
                  <w:right w:val="nil"/>
                </w:tcBorders>
                <w:shd w:val="clear" w:color="auto" w:fill="FFFFFF"/>
                <w:noWrap/>
                <w:vAlign w:val="center"/>
              </w:tcPr>
            </w:tcPrChange>
          </w:tcPr>
          <w:p w14:paraId="31E7B1BB" w14:textId="77777777" w:rsidR="00DA6E1F" w:rsidRDefault="00E60AF0">
            <w:pPr>
              <w:widowControl/>
              <w:spacing w:before="100" w:after="100"/>
              <w:ind w:left="100" w:right="100"/>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 xml:space="preserve">   Other Hispanic</w:t>
            </w:r>
          </w:p>
        </w:tc>
        <w:tc>
          <w:tcPr>
            <w:tcW w:w="710" w:type="pct"/>
            <w:gridSpan w:val="2"/>
            <w:tcBorders>
              <w:top w:val="nil"/>
              <w:left w:val="nil"/>
              <w:bottom w:val="nil"/>
              <w:right w:val="nil"/>
            </w:tcBorders>
            <w:shd w:val="clear" w:color="auto" w:fill="FFFFFF"/>
            <w:vAlign w:val="center"/>
            <w:tcPrChange w:id="1492"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209A2548" w14:textId="77777777" w:rsidR="00DA6E1F" w:rsidRDefault="00E60AF0">
            <w:pPr>
              <w:widowControl/>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245 (5.51%)</w:t>
            </w:r>
          </w:p>
        </w:tc>
        <w:tc>
          <w:tcPr>
            <w:tcW w:w="710" w:type="pct"/>
            <w:gridSpan w:val="2"/>
            <w:tcBorders>
              <w:top w:val="nil"/>
              <w:left w:val="nil"/>
              <w:bottom w:val="nil"/>
              <w:right w:val="nil"/>
            </w:tcBorders>
            <w:shd w:val="clear" w:color="auto" w:fill="FFFFFF"/>
            <w:vAlign w:val="center"/>
            <w:tcPrChange w:id="1493"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54950688"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94 (6.82%)</w:t>
            </w:r>
          </w:p>
        </w:tc>
        <w:tc>
          <w:tcPr>
            <w:tcW w:w="411" w:type="pct"/>
            <w:tcBorders>
              <w:top w:val="nil"/>
              <w:left w:val="nil"/>
              <w:bottom w:val="nil"/>
              <w:right w:val="nil"/>
            </w:tcBorders>
            <w:shd w:val="clear" w:color="auto" w:fill="FFFFFF"/>
            <w:vAlign w:val="center"/>
            <w:tcPrChange w:id="1494" w:author="佳煜 张" w:date="2025-09-22T11:36:00Z" w16du:dateUtc="2025-09-22T03:36:00Z">
              <w:tcPr>
                <w:tcW w:w="411" w:type="pct"/>
                <w:gridSpan w:val="2"/>
                <w:tcBorders>
                  <w:top w:val="nil"/>
                  <w:left w:val="nil"/>
                  <w:bottom w:val="nil"/>
                  <w:right w:val="nil"/>
                </w:tcBorders>
                <w:shd w:val="clear" w:color="auto" w:fill="FFFFFF"/>
                <w:vAlign w:val="center"/>
              </w:tcPr>
            </w:tcPrChange>
          </w:tcPr>
          <w:p w14:paraId="74288544"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609" w:type="pct"/>
            <w:gridSpan w:val="2"/>
            <w:tcBorders>
              <w:top w:val="nil"/>
              <w:left w:val="nil"/>
              <w:bottom w:val="nil"/>
              <w:right w:val="nil"/>
            </w:tcBorders>
            <w:shd w:val="clear" w:color="auto" w:fill="FFFFFF"/>
            <w:vAlign w:val="center"/>
            <w:tcPrChange w:id="1495" w:author="佳煜 张" w:date="2025-09-22T11:36:00Z" w16du:dateUtc="2025-09-22T03:36:00Z">
              <w:tcPr>
                <w:tcW w:w="609" w:type="pct"/>
                <w:gridSpan w:val="3"/>
                <w:tcBorders>
                  <w:top w:val="nil"/>
                  <w:left w:val="nil"/>
                  <w:bottom w:val="nil"/>
                  <w:right w:val="nil"/>
                </w:tcBorders>
                <w:shd w:val="clear" w:color="auto" w:fill="FFFFFF"/>
                <w:vAlign w:val="center"/>
              </w:tcPr>
            </w:tcPrChange>
          </w:tcPr>
          <w:p w14:paraId="518D7731"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141 (4.14%)</w:t>
            </w:r>
          </w:p>
        </w:tc>
        <w:tc>
          <w:tcPr>
            <w:tcW w:w="417" w:type="pct"/>
            <w:tcBorders>
              <w:top w:val="nil"/>
              <w:left w:val="nil"/>
              <w:bottom w:val="nil"/>
              <w:right w:val="nil"/>
            </w:tcBorders>
            <w:shd w:val="clear" w:color="auto" w:fill="FFFFFF"/>
            <w:vAlign w:val="center"/>
            <w:tcPrChange w:id="1496" w:author="佳煜 张" w:date="2025-09-22T11:36:00Z" w16du:dateUtc="2025-09-22T03:36:00Z">
              <w:tcPr>
                <w:tcW w:w="417" w:type="pct"/>
                <w:gridSpan w:val="2"/>
                <w:tcBorders>
                  <w:top w:val="nil"/>
                  <w:left w:val="nil"/>
                  <w:bottom w:val="nil"/>
                  <w:right w:val="nil"/>
                </w:tcBorders>
                <w:shd w:val="clear" w:color="auto" w:fill="FFFFFF"/>
                <w:vAlign w:val="center"/>
              </w:tcPr>
            </w:tcPrChange>
          </w:tcPr>
          <w:p w14:paraId="3B226573"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686" w:type="pct"/>
            <w:tcBorders>
              <w:top w:val="nil"/>
              <w:left w:val="nil"/>
              <w:bottom w:val="nil"/>
              <w:right w:val="nil"/>
            </w:tcBorders>
            <w:shd w:val="clear" w:color="auto" w:fill="FFFFFF"/>
            <w:vAlign w:val="center"/>
            <w:tcPrChange w:id="1497" w:author="佳煜 张" w:date="2025-09-22T11:36:00Z" w16du:dateUtc="2025-09-22T03:36:00Z">
              <w:tcPr>
                <w:tcW w:w="686" w:type="pct"/>
                <w:gridSpan w:val="2"/>
                <w:tcBorders>
                  <w:top w:val="nil"/>
                  <w:left w:val="nil"/>
                  <w:bottom w:val="nil"/>
                  <w:right w:val="nil"/>
                </w:tcBorders>
                <w:shd w:val="clear" w:color="auto" w:fill="FFFFFF"/>
                <w:vAlign w:val="center"/>
              </w:tcPr>
            </w:tcPrChange>
          </w:tcPr>
          <w:p w14:paraId="319AADAB"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135 (4.56%)</w:t>
            </w:r>
          </w:p>
        </w:tc>
        <w:tc>
          <w:tcPr>
            <w:tcW w:w="387" w:type="pct"/>
            <w:tcBorders>
              <w:top w:val="nil"/>
              <w:left w:val="nil"/>
              <w:bottom w:val="nil"/>
              <w:right w:val="nil"/>
            </w:tcBorders>
            <w:shd w:val="clear" w:color="auto" w:fill="FFFFFF"/>
            <w:vAlign w:val="center"/>
            <w:tcPrChange w:id="1498" w:author="佳煜 张" w:date="2025-09-22T11:36:00Z" w16du:dateUtc="2025-09-22T03:36:00Z">
              <w:tcPr>
                <w:tcW w:w="387" w:type="pct"/>
                <w:tcBorders>
                  <w:top w:val="nil"/>
                  <w:left w:val="nil"/>
                  <w:bottom w:val="nil"/>
                  <w:right w:val="nil"/>
                </w:tcBorders>
                <w:shd w:val="clear" w:color="auto" w:fill="FFFFFF"/>
                <w:vAlign w:val="center"/>
              </w:tcPr>
            </w:tcPrChange>
          </w:tcPr>
          <w:p w14:paraId="16053824"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r>
      <w:tr w:rsidR="00DA6E1F" w14:paraId="3CD35B89" w14:textId="77777777" w:rsidTr="00E56F97">
        <w:trPr>
          <w:trHeight w:hRule="exact" w:val="397"/>
          <w:trPrChange w:id="1499" w:author="佳煜 张" w:date="2025-09-22T11:36:00Z" w16du:dateUtc="2025-09-22T03:36:00Z">
            <w:trPr>
              <w:trHeight w:hRule="exact" w:val="397"/>
            </w:trPr>
          </w:trPrChange>
        </w:trPr>
        <w:tc>
          <w:tcPr>
            <w:tcW w:w="1070" w:type="pct"/>
            <w:gridSpan w:val="3"/>
            <w:tcBorders>
              <w:top w:val="nil"/>
              <w:left w:val="nil"/>
              <w:bottom w:val="nil"/>
              <w:right w:val="nil"/>
            </w:tcBorders>
            <w:shd w:val="clear" w:color="auto" w:fill="FFFFFF"/>
            <w:noWrap/>
            <w:vAlign w:val="center"/>
            <w:tcPrChange w:id="1500" w:author="佳煜 张" w:date="2025-09-22T11:36:00Z" w16du:dateUtc="2025-09-22T03:36:00Z">
              <w:tcPr>
                <w:tcW w:w="1070" w:type="pct"/>
                <w:gridSpan w:val="4"/>
                <w:tcBorders>
                  <w:top w:val="nil"/>
                  <w:left w:val="nil"/>
                  <w:bottom w:val="nil"/>
                  <w:right w:val="nil"/>
                </w:tcBorders>
                <w:shd w:val="clear" w:color="auto" w:fill="FFFFFF"/>
                <w:noWrap/>
                <w:vAlign w:val="center"/>
              </w:tcPr>
            </w:tcPrChange>
          </w:tcPr>
          <w:p w14:paraId="0B54392B" w14:textId="77777777" w:rsidR="00DA6E1F" w:rsidRDefault="00E60AF0">
            <w:pPr>
              <w:widowControl/>
              <w:spacing w:before="100" w:after="100"/>
              <w:ind w:left="100" w:right="100"/>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 xml:space="preserve">   Other Race</w:t>
            </w:r>
          </w:p>
        </w:tc>
        <w:tc>
          <w:tcPr>
            <w:tcW w:w="710" w:type="pct"/>
            <w:gridSpan w:val="2"/>
            <w:tcBorders>
              <w:top w:val="nil"/>
              <w:left w:val="nil"/>
              <w:bottom w:val="nil"/>
              <w:right w:val="nil"/>
            </w:tcBorders>
            <w:shd w:val="clear" w:color="auto" w:fill="FFFFFF"/>
            <w:vAlign w:val="center"/>
            <w:tcPrChange w:id="1501"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3921E1D1" w14:textId="77777777" w:rsidR="00DA6E1F" w:rsidRDefault="00E60AF0">
            <w:pPr>
              <w:widowControl/>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195 (7.51%)</w:t>
            </w:r>
          </w:p>
        </w:tc>
        <w:tc>
          <w:tcPr>
            <w:tcW w:w="710" w:type="pct"/>
            <w:gridSpan w:val="2"/>
            <w:tcBorders>
              <w:top w:val="nil"/>
              <w:left w:val="nil"/>
              <w:bottom w:val="nil"/>
              <w:right w:val="nil"/>
            </w:tcBorders>
            <w:shd w:val="clear" w:color="auto" w:fill="FFFFFF"/>
            <w:vAlign w:val="center"/>
            <w:tcPrChange w:id="1502"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63E0D56E"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44 (5.79%)</w:t>
            </w:r>
          </w:p>
        </w:tc>
        <w:tc>
          <w:tcPr>
            <w:tcW w:w="411" w:type="pct"/>
            <w:tcBorders>
              <w:top w:val="nil"/>
              <w:left w:val="nil"/>
              <w:bottom w:val="nil"/>
              <w:right w:val="nil"/>
            </w:tcBorders>
            <w:shd w:val="clear" w:color="auto" w:fill="FFFFFF"/>
            <w:vAlign w:val="center"/>
            <w:tcPrChange w:id="1503" w:author="佳煜 张" w:date="2025-09-22T11:36:00Z" w16du:dateUtc="2025-09-22T03:36:00Z">
              <w:tcPr>
                <w:tcW w:w="411" w:type="pct"/>
                <w:gridSpan w:val="2"/>
                <w:tcBorders>
                  <w:top w:val="nil"/>
                  <w:left w:val="nil"/>
                  <w:bottom w:val="nil"/>
                  <w:right w:val="nil"/>
                </w:tcBorders>
                <w:shd w:val="clear" w:color="auto" w:fill="FFFFFF"/>
                <w:vAlign w:val="center"/>
              </w:tcPr>
            </w:tcPrChange>
          </w:tcPr>
          <w:p w14:paraId="4368DA3E"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609" w:type="pct"/>
            <w:gridSpan w:val="2"/>
            <w:tcBorders>
              <w:top w:val="nil"/>
              <w:left w:val="nil"/>
              <w:bottom w:val="nil"/>
              <w:right w:val="nil"/>
            </w:tcBorders>
            <w:shd w:val="clear" w:color="auto" w:fill="FFFFFF"/>
            <w:vAlign w:val="center"/>
            <w:tcPrChange w:id="1504" w:author="佳煜 张" w:date="2025-09-22T11:36:00Z" w16du:dateUtc="2025-09-22T03:36:00Z">
              <w:tcPr>
                <w:tcW w:w="609" w:type="pct"/>
                <w:gridSpan w:val="3"/>
                <w:tcBorders>
                  <w:top w:val="nil"/>
                  <w:left w:val="nil"/>
                  <w:bottom w:val="nil"/>
                  <w:right w:val="nil"/>
                </w:tcBorders>
                <w:shd w:val="clear" w:color="auto" w:fill="FFFFFF"/>
                <w:vAlign w:val="center"/>
              </w:tcPr>
            </w:tcPrChange>
          </w:tcPr>
          <w:p w14:paraId="28894AFA"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84 (5.88%)</w:t>
            </w:r>
          </w:p>
        </w:tc>
        <w:tc>
          <w:tcPr>
            <w:tcW w:w="417" w:type="pct"/>
            <w:tcBorders>
              <w:top w:val="nil"/>
              <w:left w:val="nil"/>
              <w:bottom w:val="nil"/>
              <w:right w:val="nil"/>
            </w:tcBorders>
            <w:shd w:val="clear" w:color="auto" w:fill="FFFFFF"/>
            <w:vAlign w:val="center"/>
            <w:tcPrChange w:id="1505" w:author="佳煜 张" w:date="2025-09-22T11:36:00Z" w16du:dateUtc="2025-09-22T03:36:00Z">
              <w:tcPr>
                <w:tcW w:w="417" w:type="pct"/>
                <w:gridSpan w:val="2"/>
                <w:tcBorders>
                  <w:top w:val="nil"/>
                  <w:left w:val="nil"/>
                  <w:bottom w:val="nil"/>
                  <w:right w:val="nil"/>
                </w:tcBorders>
                <w:shd w:val="clear" w:color="auto" w:fill="FFFFFF"/>
                <w:vAlign w:val="center"/>
              </w:tcPr>
            </w:tcPrChange>
          </w:tcPr>
          <w:p w14:paraId="360E131E"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686" w:type="pct"/>
            <w:tcBorders>
              <w:top w:val="nil"/>
              <w:left w:val="nil"/>
              <w:bottom w:val="nil"/>
              <w:right w:val="nil"/>
            </w:tcBorders>
            <w:shd w:val="clear" w:color="auto" w:fill="FFFFFF"/>
            <w:vAlign w:val="center"/>
            <w:tcPrChange w:id="1506" w:author="佳煜 张" w:date="2025-09-22T11:36:00Z" w16du:dateUtc="2025-09-22T03:36:00Z">
              <w:tcPr>
                <w:tcW w:w="686" w:type="pct"/>
                <w:gridSpan w:val="2"/>
                <w:tcBorders>
                  <w:top w:val="nil"/>
                  <w:left w:val="nil"/>
                  <w:bottom w:val="nil"/>
                  <w:right w:val="nil"/>
                </w:tcBorders>
                <w:shd w:val="clear" w:color="auto" w:fill="FFFFFF"/>
                <w:vAlign w:val="center"/>
              </w:tcPr>
            </w:tcPrChange>
          </w:tcPr>
          <w:p w14:paraId="55002583"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140 (8.15%)</w:t>
            </w:r>
          </w:p>
        </w:tc>
        <w:tc>
          <w:tcPr>
            <w:tcW w:w="387" w:type="pct"/>
            <w:tcBorders>
              <w:top w:val="nil"/>
              <w:left w:val="nil"/>
              <w:bottom w:val="nil"/>
              <w:right w:val="nil"/>
            </w:tcBorders>
            <w:shd w:val="clear" w:color="auto" w:fill="FFFFFF"/>
            <w:vAlign w:val="center"/>
            <w:tcPrChange w:id="1507" w:author="佳煜 张" w:date="2025-09-22T11:36:00Z" w16du:dateUtc="2025-09-22T03:36:00Z">
              <w:tcPr>
                <w:tcW w:w="387" w:type="pct"/>
                <w:tcBorders>
                  <w:top w:val="nil"/>
                  <w:left w:val="nil"/>
                  <w:bottom w:val="nil"/>
                  <w:right w:val="nil"/>
                </w:tcBorders>
                <w:shd w:val="clear" w:color="auto" w:fill="FFFFFF"/>
                <w:vAlign w:val="center"/>
              </w:tcPr>
            </w:tcPrChange>
          </w:tcPr>
          <w:p w14:paraId="01ABF49A"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r>
      <w:tr w:rsidR="00DA6E1F" w14:paraId="758CF303" w14:textId="77777777" w:rsidTr="00E56F97">
        <w:trPr>
          <w:trHeight w:hRule="exact" w:val="397"/>
          <w:trPrChange w:id="1508" w:author="佳煜 张" w:date="2025-09-22T11:36:00Z" w16du:dateUtc="2025-09-22T03:36:00Z">
            <w:trPr>
              <w:trHeight w:hRule="exact" w:val="397"/>
            </w:trPr>
          </w:trPrChange>
        </w:trPr>
        <w:tc>
          <w:tcPr>
            <w:tcW w:w="1070" w:type="pct"/>
            <w:gridSpan w:val="3"/>
            <w:tcBorders>
              <w:top w:val="nil"/>
              <w:left w:val="nil"/>
              <w:bottom w:val="nil"/>
              <w:right w:val="nil"/>
            </w:tcBorders>
            <w:shd w:val="clear" w:color="auto" w:fill="FFFFFF"/>
            <w:noWrap/>
            <w:vAlign w:val="center"/>
            <w:tcPrChange w:id="1509" w:author="佳煜 张" w:date="2025-09-22T11:36:00Z" w16du:dateUtc="2025-09-22T03:36:00Z">
              <w:tcPr>
                <w:tcW w:w="1070" w:type="pct"/>
                <w:gridSpan w:val="4"/>
                <w:tcBorders>
                  <w:top w:val="nil"/>
                  <w:left w:val="nil"/>
                  <w:bottom w:val="nil"/>
                  <w:right w:val="nil"/>
                </w:tcBorders>
                <w:shd w:val="clear" w:color="auto" w:fill="FFFFFF"/>
                <w:noWrap/>
                <w:vAlign w:val="center"/>
              </w:tcPr>
            </w:tcPrChange>
          </w:tcPr>
          <w:p w14:paraId="136B7B54" w14:textId="77777777" w:rsidR="00DA6E1F" w:rsidRDefault="00E60AF0">
            <w:pPr>
              <w:widowControl/>
              <w:spacing w:before="100" w:after="100"/>
              <w:ind w:left="100" w:right="100"/>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PIR, n (%)</w:t>
            </w:r>
          </w:p>
        </w:tc>
        <w:tc>
          <w:tcPr>
            <w:tcW w:w="710" w:type="pct"/>
            <w:gridSpan w:val="2"/>
            <w:tcBorders>
              <w:top w:val="nil"/>
              <w:left w:val="nil"/>
              <w:bottom w:val="nil"/>
              <w:right w:val="nil"/>
            </w:tcBorders>
            <w:shd w:val="clear" w:color="auto" w:fill="FFFFFF"/>
            <w:vAlign w:val="center"/>
            <w:tcPrChange w:id="1510"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1D6706DB" w14:textId="77777777" w:rsidR="00DA6E1F" w:rsidRDefault="00DA6E1F">
            <w:pPr>
              <w:widowControl/>
              <w:spacing w:before="100" w:after="100"/>
              <w:ind w:left="100" w:right="100"/>
              <w:jc w:val="center"/>
              <w:textAlignment w:val="center"/>
              <w:rPr>
                <w:rFonts w:ascii="Times New Roman" w:hAnsi="Times New Roman" w:cs="Times New Roman"/>
                <w:kern w:val="0"/>
                <w:szCs w:val="21"/>
                <w:lang w:eastAsia="en-US"/>
              </w:rPr>
            </w:pPr>
          </w:p>
        </w:tc>
        <w:tc>
          <w:tcPr>
            <w:tcW w:w="710" w:type="pct"/>
            <w:gridSpan w:val="2"/>
            <w:tcBorders>
              <w:top w:val="nil"/>
              <w:left w:val="nil"/>
              <w:bottom w:val="nil"/>
              <w:right w:val="nil"/>
            </w:tcBorders>
            <w:shd w:val="clear" w:color="auto" w:fill="FFFFFF"/>
            <w:vAlign w:val="center"/>
            <w:tcPrChange w:id="1511"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147EC206"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411" w:type="pct"/>
            <w:tcBorders>
              <w:top w:val="nil"/>
              <w:left w:val="nil"/>
              <w:bottom w:val="nil"/>
              <w:right w:val="nil"/>
            </w:tcBorders>
            <w:shd w:val="clear" w:color="auto" w:fill="FFFFFF"/>
            <w:vAlign w:val="center"/>
            <w:tcPrChange w:id="1512" w:author="佳煜 张" w:date="2025-09-22T11:36:00Z" w16du:dateUtc="2025-09-22T03:36:00Z">
              <w:tcPr>
                <w:tcW w:w="411" w:type="pct"/>
                <w:gridSpan w:val="2"/>
                <w:tcBorders>
                  <w:top w:val="nil"/>
                  <w:left w:val="nil"/>
                  <w:bottom w:val="nil"/>
                  <w:right w:val="nil"/>
                </w:tcBorders>
                <w:shd w:val="clear" w:color="auto" w:fill="FFFFFF"/>
                <w:vAlign w:val="center"/>
              </w:tcPr>
            </w:tcPrChange>
          </w:tcPr>
          <w:p w14:paraId="5DE61813"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0.004</w:t>
            </w:r>
          </w:p>
        </w:tc>
        <w:tc>
          <w:tcPr>
            <w:tcW w:w="609" w:type="pct"/>
            <w:gridSpan w:val="2"/>
            <w:tcBorders>
              <w:top w:val="nil"/>
              <w:left w:val="nil"/>
              <w:bottom w:val="nil"/>
              <w:right w:val="nil"/>
            </w:tcBorders>
            <w:shd w:val="clear" w:color="auto" w:fill="FFFFFF"/>
            <w:vAlign w:val="center"/>
            <w:tcPrChange w:id="1513" w:author="佳煜 张" w:date="2025-09-22T11:36:00Z" w16du:dateUtc="2025-09-22T03:36:00Z">
              <w:tcPr>
                <w:tcW w:w="609" w:type="pct"/>
                <w:gridSpan w:val="3"/>
                <w:tcBorders>
                  <w:top w:val="nil"/>
                  <w:left w:val="nil"/>
                  <w:bottom w:val="nil"/>
                  <w:right w:val="nil"/>
                </w:tcBorders>
                <w:shd w:val="clear" w:color="auto" w:fill="FFFFFF"/>
                <w:vAlign w:val="center"/>
              </w:tcPr>
            </w:tcPrChange>
          </w:tcPr>
          <w:p w14:paraId="5F367E12"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417" w:type="pct"/>
            <w:tcBorders>
              <w:top w:val="nil"/>
              <w:left w:val="nil"/>
              <w:bottom w:val="nil"/>
              <w:right w:val="nil"/>
            </w:tcBorders>
            <w:shd w:val="clear" w:color="auto" w:fill="FFFFFF"/>
            <w:vAlign w:val="center"/>
            <w:tcPrChange w:id="1514" w:author="佳煜 张" w:date="2025-09-22T11:36:00Z" w16du:dateUtc="2025-09-22T03:36:00Z">
              <w:tcPr>
                <w:tcW w:w="417" w:type="pct"/>
                <w:gridSpan w:val="2"/>
                <w:tcBorders>
                  <w:top w:val="nil"/>
                  <w:left w:val="nil"/>
                  <w:bottom w:val="nil"/>
                  <w:right w:val="nil"/>
                </w:tcBorders>
                <w:shd w:val="clear" w:color="auto" w:fill="FFFFFF"/>
                <w:vAlign w:val="center"/>
              </w:tcPr>
            </w:tcPrChange>
          </w:tcPr>
          <w:p w14:paraId="488F6B54"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rPr>
            </w:pPr>
            <w:r>
              <w:rPr>
                <w:rFonts w:ascii="Times New Roman" w:hAnsi="Times New Roman" w:cs="Times New Roman"/>
                <w:kern w:val="0"/>
                <w:szCs w:val="21"/>
                <w:lang w:eastAsia="en-US"/>
              </w:rPr>
              <w:t>0.0</w:t>
            </w:r>
            <w:r>
              <w:rPr>
                <w:rFonts w:ascii="Times New Roman" w:hAnsi="Times New Roman" w:cs="Times New Roman" w:hint="eastAsia"/>
                <w:kern w:val="0"/>
                <w:szCs w:val="21"/>
              </w:rPr>
              <w:t>15</w:t>
            </w:r>
          </w:p>
        </w:tc>
        <w:tc>
          <w:tcPr>
            <w:tcW w:w="686" w:type="pct"/>
            <w:tcBorders>
              <w:top w:val="nil"/>
              <w:left w:val="nil"/>
              <w:bottom w:val="nil"/>
              <w:right w:val="nil"/>
            </w:tcBorders>
            <w:shd w:val="clear" w:color="auto" w:fill="FFFFFF"/>
            <w:vAlign w:val="center"/>
            <w:tcPrChange w:id="1515" w:author="佳煜 张" w:date="2025-09-22T11:36:00Z" w16du:dateUtc="2025-09-22T03:36:00Z">
              <w:tcPr>
                <w:tcW w:w="686" w:type="pct"/>
                <w:gridSpan w:val="2"/>
                <w:tcBorders>
                  <w:top w:val="nil"/>
                  <w:left w:val="nil"/>
                  <w:bottom w:val="nil"/>
                  <w:right w:val="nil"/>
                </w:tcBorders>
                <w:shd w:val="clear" w:color="auto" w:fill="FFFFFF"/>
                <w:vAlign w:val="center"/>
              </w:tcPr>
            </w:tcPrChange>
          </w:tcPr>
          <w:p w14:paraId="411559D8"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387" w:type="pct"/>
            <w:tcBorders>
              <w:top w:val="nil"/>
              <w:left w:val="nil"/>
              <w:bottom w:val="nil"/>
              <w:right w:val="nil"/>
            </w:tcBorders>
            <w:shd w:val="clear" w:color="auto" w:fill="FFFFFF"/>
            <w:vAlign w:val="center"/>
            <w:tcPrChange w:id="1516" w:author="佳煜 张" w:date="2025-09-22T11:36:00Z" w16du:dateUtc="2025-09-22T03:36:00Z">
              <w:tcPr>
                <w:tcW w:w="387" w:type="pct"/>
                <w:tcBorders>
                  <w:top w:val="nil"/>
                  <w:left w:val="nil"/>
                  <w:bottom w:val="nil"/>
                  <w:right w:val="nil"/>
                </w:tcBorders>
                <w:shd w:val="clear" w:color="auto" w:fill="FFFFFF"/>
                <w:vAlign w:val="center"/>
              </w:tcPr>
            </w:tcPrChange>
          </w:tcPr>
          <w:p w14:paraId="6B24959F"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0.004</w:t>
            </w:r>
          </w:p>
        </w:tc>
      </w:tr>
      <w:tr w:rsidR="00DA6E1F" w14:paraId="435B67A4" w14:textId="77777777" w:rsidTr="00E56F97">
        <w:trPr>
          <w:trHeight w:hRule="exact" w:val="397"/>
          <w:trPrChange w:id="1517" w:author="佳煜 张" w:date="2025-09-22T11:36:00Z" w16du:dateUtc="2025-09-22T03:36:00Z">
            <w:trPr>
              <w:trHeight w:hRule="exact" w:val="397"/>
            </w:trPr>
          </w:trPrChange>
        </w:trPr>
        <w:tc>
          <w:tcPr>
            <w:tcW w:w="1070" w:type="pct"/>
            <w:gridSpan w:val="3"/>
            <w:tcBorders>
              <w:top w:val="nil"/>
              <w:left w:val="nil"/>
              <w:bottom w:val="nil"/>
              <w:right w:val="nil"/>
            </w:tcBorders>
            <w:shd w:val="clear" w:color="auto" w:fill="FFFFFF"/>
            <w:vAlign w:val="center"/>
            <w:tcPrChange w:id="1518" w:author="佳煜 张" w:date="2025-09-22T11:36:00Z" w16du:dateUtc="2025-09-22T03:36:00Z">
              <w:tcPr>
                <w:tcW w:w="1070" w:type="pct"/>
                <w:gridSpan w:val="4"/>
                <w:tcBorders>
                  <w:top w:val="nil"/>
                  <w:left w:val="nil"/>
                  <w:bottom w:val="nil"/>
                  <w:right w:val="nil"/>
                </w:tcBorders>
                <w:shd w:val="clear" w:color="auto" w:fill="FFFFFF"/>
                <w:vAlign w:val="center"/>
              </w:tcPr>
            </w:tcPrChange>
          </w:tcPr>
          <w:p w14:paraId="3B53BCD7" w14:textId="77777777" w:rsidR="00DA6E1F" w:rsidRDefault="00E60AF0">
            <w:pPr>
              <w:widowControl/>
              <w:spacing w:before="100" w:after="100"/>
              <w:ind w:left="100" w:right="100"/>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 xml:space="preserve">   ≤1.3</w:t>
            </w:r>
          </w:p>
        </w:tc>
        <w:tc>
          <w:tcPr>
            <w:tcW w:w="710" w:type="pct"/>
            <w:gridSpan w:val="2"/>
            <w:tcBorders>
              <w:top w:val="nil"/>
              <w:left w:val="nil"/>
              <w:bottom w:val="nil"/>
              <w:right w:val="nil"/>
            </w:tcBorders>
            <w:shd w:val="clear" w:color="auto" w:fill="FFFFFF"/>
            <w:vAlign w:val="center"/>
            <w:tcPrChange w:id="1519"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16805C99" w14:textId="77777777" w:rsidR="00DA6E1F" w:rsidRDefault="00E60AF0">
            <w:pPr>
              <w:widowControl/>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601 (19.25%)</w:t>
            </w:r>
          </w:p>
        </w:tc>
        <w:tc>
          <w:tcPr>
            <w:tcW w:w="710" w:type="pct"/>
            <w:gridSpan w:val="2"/>
            <w:tcBorders>
              <w:top w:val="nil"/>
              <w:left w:val="nil"/>
              <w:bottom w:val="nil"/>
              <w:right w:val="nil"/>
            </w:tcBorders>
            <w:shd w:val="clear" w:color="auto" w:fill="FFFFFF"/>
            <w:vAlign w:val="center"/>
            <w:tcPrChange w:id="1520"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556D20EA"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250 (22.73%)</w:t>
            </w:r>
          </w:p>
        </w:tc>
        <w:tc>
          <w:tcPr>
            <w:tcW w:w="411" w:type="pct"/>
            <w:tcBorders>
              <w:top w:val="nil"/>
              <w:left w:val="nil"/>
              <w:bottom w:val="nil"/>
              <w:right w:val="nil"/>
            </w:tcBorders>
            <w:shd w:val="clear" w:color="auto" w:fill="FFFFFF"/>
            <w:vAlign w:val="center"/>
            <w:tcPrChange w:id="1521" w:author="佳煜 张" w:date="2025-09-22T11:36:00Z" w16du:dateUtc="2025-09-22T03:36:00Z">
              <w:tcPr>
                <w:tcW w:w="411" w:type="pct"/>
                <w:gridSpan w:val="2"/>
                <w:tcBorders>
                  <w:top w:val="nil"/>
                  <w:left w:val="nil"/>
                  <w:bottom w:val="nil"/>
                  <w:right w:val="nil"/>
                </w:tcBorders>
                <w:shd w:val="clear" w:color="auto" w:fill="FFFFFF"/>
                <w:vAlign w:val="center"/>
              </w:tcPr>
            </w:tcPrChange>
          </w:tcPr>
          <w:p w14:paraId="569487D9"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609" w:type="pct"/>
            <w:gridSpan w:val="2"/>
            <w:tcBorders>
              <w:top w:val="nil"/>
              <w:left w:val="nil"/>
              <w:bottom w:val="nil"/>
              <w:right w:val="nil"/>
            </w:tcBorders>
            <w:shd w:val="clear" w:color="auto" w:fill="FFFFFF"/>
            <w:vAlign w:val="center"/>
            <w:tcPrChange w:id="1522" w:author="佳煜 张" w:date="2025-09-22T11:36:00Z" w16du:dateUtc="2025-09-22T03:36:00Z">
              <w:tcPr>
                <w:tcW w:w="609" w:type="pct"/>
                <w:gridSpan w:val="3"/>
                <w:tcBorders>
                  <w:top w:val="nil"/>
                  <w:left w:val="nil"/>
                  <w:bottom w:val="nil"/>
                  <w:right w:val="nil"/>
                </w:tcBorders>
                <w:shd w:val="clear" w:color="auto" w:fill="FFFFFF"/>
                <w:vAlign w:val="center"/>
              </w:tcPr>
            </w:tcPrChange>
          </w:tcPr>
          <w:p w14:paraId="1B2C7DAE"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436 (21.20%)</w:t>
            </w:r>
          </w:p>
        </w:tc>
        <w:tc>
          <w:tcPr>
            <w:tcW w:w="417" w:type="pct"/>
            <w:tcBorders>
              <w:top w:val="nil"/>
              <w:left w:val="nil"/>
              <w:bottom w:val="nil"/>
              <w:right w:val="nil"/>
            </w:tcBorders>
            <w:shd w:val="clear" w:color="auto" w:fill="FFFFFF"/>
            <w:vAlign w:val="center"/>
            <w:tcPrChange w:id="1523" w:author="佳煜 张" w:date="2025-09-22T11:36:00Z" w16du:dateUtc="2025-09-22T03:36:00Z">
              <w:tcPr>
                <w:tcW w:w="417" w:type="pct"/>
                <w:gridSpan w:val="2"/>
                <w:tcBorders>
                  <w:top w:val="nil"/>
                  <w:left w:val="nil"/>
                  <w:bottom w:val="nil"/>
                  <w:right w:val="nil"/>
                </w:tcBorders>
                <w:shd w:val="clear" w:color="auto" w:fill="FFFFFF"/>
                <w:vAlign w:val="center"/>
              </w:tcPr>
            </w:tcPrChange>
          </w:tcPr>
          <w:p w14:paraId="14DE3AA1"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686" w:type="pct"/>
            <w:tcBorders>
              <w:top w:val="nil"/>
              <w:left w:val="nil"/>
              <w:bottom w:val="nil"/>
              <w:right w:val="nil"/>
            </w:tcBorders>
            <w:shd w:val="clear" w:color="auto" w:fill="FFFFFF"/>
            <w:vAlign w:val="center"/>
            <w:tcPrChange w:id="1524" w:author="佳煜 张" w:date="2025-09-22T11:36:00Z" w16du:dateUtc="2025-09-22T03:36:00Z">
              <w:tcPr>
                <w:tcW w:w="686" w:type="pct"/>
                <w:gridSpan w:val="2"/>
                <w:tcBorders>
                  <w:top w:val="nil"/>
                  <w:left w:val="nil"/>
                  <w:bottom w:val="nil"/>
                  <w:right w:val="nil"/>
                </w:tcBorders>
                <w:shd w:val="clear" w:color="auto" w:fill="FFFFFF"/>
                <w:vAlign w:val="center"/>
              </w:tcPr>
            </w:tcPrChange>
          </w:tcPr>
          <w:p w14:paraId="2C7BF1BB"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394 (18.34%)</w:t>
            </w:r>
          </w:p>
        </w:tc>
        <w:tc>
          <w:tcPr>
            <w:tcW w:w="387" w:type="pct"/>
            <w:tcBorders>
              <w:top w:val="nil"/>
              <w:left w:val="nil"/>
              <w:bottom w:val="nil"/>
              <w:right w:val="nil"/>
            </w:tcBorders>
            <w:shd w:val="clear" w:color="auto" w:fill="FFFFFF"/>
            <w:vAlign w:val="center"/>
            <w:tcPrChange w:id="1525" w:author="佳煜 张" w:date="2025-09-22T11:36:00Z" w16du:dateUtc="2025-09-22T03:36:00Z">
              <w:tcPr>
                <w:tcW w:w="387" w:type="pct"/>
                <w:tcBorders>
                  <w:top w:val="nil"/>
                  <w:left w:val="nil"/>
                  <w:bottom w:val="nil"/>
                  <w:right w:val="nil"/>
                </w:tcBorders>
                <w:shd w:val="clear" w:color="auto" w:fill="FFFFFF"/>
                <w:vAlign w:val="center"/>
              </w:tcPr>
            </w:tcPrChange>
          </w:tcPr>
          <w:p w14:paraId="29F5521A"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r>
      <w:tr w:rsidR="00DA6E1F" w14:paraId="354312CE" w14:textId="77777777" w:rsidTr="00E56F97">
        <w:trPr>
          <w:trHeight w:hRule="exact" w:val="397"/>
          <w:trPrChange w:id="1526" w:author="佳煜 张" w:date="2025-09-22T11:36:00Z" w16du:dateUtc="2025-09-22T03:36:00Z">
            <w:trPr>
              <w:trHeight w:hRule="exact" w:val="397"/>
            </w:trPr>
          </w:trPrChange>
        </w:trPr>
        <w:tc>
          <w:tcPr>
            <w:tcW w:w="1070" w:type="pct"/>
            <w:gridSpan w:val="3"/>
            <w:tcBorders>
              <w:top w:val="nil"/>
              <w:left w:val="nil"/>
              <w:bottom w:val="nil"/>
              <w:right w:val="nil"/>
            </w:tcBorders>
            <w:shd w:val="clear" w:color="auto" w:fill="FFFFFF"/>
            <w:vAlign w:val="center"/>
            <w:tcPrChange w:id="1527" w:author="佳煜 张" w:date="2025-09-22T11:36:00Z" w16du:dateUtc="2025-09-22T03:36:00Z">
              <w:tcPr>
                <w:tcW w:w="1070" w:type="pct"/>
                <w:gridSpan w:val="4"/>
                <w:tcBorders>
                  <w:top w:val="nil"/>
                  <w:left w:val="nil"/>
                  <w:bottom w:val="nil"/>
                  <w:right w:val="nil"/>
                </w:tcBorders>
                <w:shd w:val="clear" w:color="auto" w:fill="FFFFFF"/>
                <w:vAlign w:val="center"/>
              </w:tcPr>
            </w:tcPrChange>
          </w:tcPr>
          <w:p w14:paraId="24A3E143" w14:textId="77777777" w:rsidR="00DA6E1F" w:rsidRDefault="00E60AF0">
            <w:pPr>
              <w:widowControl/>
              <w:spacing w:before="100" w:after="100"/>
              <w:ind w:left="100" w:right="100"/>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 xml:space="preserve">   1.4</w:t>
            </w:r>
            <w:r>
              <w:rPr>
                <w:rFonts w:ascii="Times New Roman" w:hAnsi="Times New Roman" w:cs="Times New Roman"/>
                <w:kern w:val="0"/>
                <w:szCs w:val="21"/>
              </w:rPr>
              <w:t>-</w:t>
            </w:r>
            <w:r>
              <w:rPr>
                <w:rFonts w:ascii="Times New Roman" w:hAnsi="Times New Roman" w:cs="Times New Roman"/>
                <w:kern w:val="0"/>
                <w:szCs w:val="21"/>
                <w:lang w:eastAsia="en-US"/>
              </w:rPr>
              <w:t>3.5</w:t>
            </w:r>
          </w:p>
        </w:tc>
        <w:tc>
          <w:tcPr>
            <w:tcW w:w="710" w:type="pct"/>
            <w:gridSpan w:val="2"/>
            <w:tcBorders>
              <w:top w:val="nil"/>
              <w:left w:val="nil"/>
              <w:bottom w:val="nil"/>
              <w:right w:val="nil"/>
            </w:tcBorders>
            <w:shd w:val="clear" w:color="auto" w:fill="FFFFFF"/>
            <w:vAlign w:val="center"/>
            <w:tcPrChange w:id="1528"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3E058348" w14:textId="77777777" w:rsidR="00DA6E1F" w:rsidRDefault="00E60AF0">
            <w:pPr>
              <w:widowControl/>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801 (33.95%)</w:t>
            </w:r>
          </w:p>
        </w:tc>
        <w:tc>
          <w:tcPr>
            <w:tcW w:w="710" w:type="pct"/>
            <w:gridSpan w:val="2"/>
            <w:tcBorders>
              <w:top w:val="nil"/>
              <w:left w:val="nil"/>
              <w:bottom w:val="nil"/>
              <w:right w:val="nil"/>
            </w:tcBorders>
            <w:shd w:val="clear" w:color="auto" w:fill="FFFFFF"/>
            <w:vAlign w:val="center"/>
            <w:tcPrChange w:id="1529"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748A46FB"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346 (39.95%)</w:t>
            </w:r>
          </w:p>
        </w:tc>
        <w:tc>
          <w:tcPr>
            <w:tcW w:w="411" w:type="pct"/>
            <w:tcBorders>
              <w:top w:val="nil"/>
              <w:left w:val="nil"/>
              <w:bottom w:val="nil"/>
              <w:right w:val="nil"/>
            </w:tcBorders>
            <w:shd w:val="clear" w:color="auto" w:fill="FFFFFF"/>
            <w:vAlign w:val="center"/>
            <w:tcPrChange w:id="1530" w:author="佳煜 张" w:date="2025-09-22T11:36:00Z" w16du:dateUtc="2025-09-22T03:36:00Z">
              <w:tcPr>
                <w:tcW w:w="411" w:type="pct"/>
                <w:gridSpan w:val="2"/>
                <w:tcBorders>
                  <w:top w:val="nil"/>
                  <w:left w:val="nil"/>
                  <w:bottom w:val="nil"/>
                  <w:right w:val="nil"/>
                </w:tcBorders>
                <w:shd w:val="clear" w:color="auto" w:fill="FFFFFF"/>
                <w:vAlign w:val="center"/>
              </w:tcPr>
            </w:tcPrChange>
          </w:tcPr>
          <w:p w14:paraId="77D2059D"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609" w:type="pct"/>
            <w:gridSpan w:val="2"/>
            <w:tcBorders>
              <w:top w:val="nil"/>
              <w:left w:val="nil"/>
              <w:bottom w:val="nil"/>
              <w:right w:val="nil"/>
            </w:tcBorders>
            <w:shd w:val="clear" w:color="auto" w:fill="FFFFFF"/>
            <w:vAlign w:val="center"/>
            <w:tcPrChange w:id="1531" w:author="佳煜 张" w:date="2025-09-22T11:36:00Z" w16du:dateUtc="2025-09-22T03:36:00Z">
              <w:tcPr>
                <w:tcW w:w="609" w:type="pct"/>
                <w:gridSpan w:val="3"/>
                <w:tcBorders>
                  <w:top w:val="nil"/>
                  <w:left w:val="nil"/>
                  <w:bottom w:val="nil"/>
                  <w:right w:val="nil"/>
                </w:tcBorders>
                <w:shd w:val="clear" w:color="auto" w:fill="FFFFFF"/>
                <w:vAlign w:val="center"/>
              </w:tcPr>
            </w:tcPrChange>
          </w:tcPr>
          <w:p w14:paraId="4F2E50BE"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595 (38.92%)</w:t>
            </w:r>
          </w:p>
        </w:tc>
        <w:tc>
          <w:tcPr>
            <w:tcW w:w="417" w:type="pct"/>
            <w:tcBorders>
              <w:top w:val="nil"/>
              <w:left w:val="nil"/>
              <w:bottom w:val="nil"/>
              <w:right w:val="nil"/>
            </w:tcBorders>
            <w:shd w:val="clear" w:color="auto" w:fill="FFFFFF"/>
            <w:vAlign w:val="center"/>
            <w:tcPrChange w:id="1532" w:author="佳煜 张" w:date="2025-09-22T11:36:00Z" w16du:dateUtc="2025-09-22T03:36:00Z">
              <w:tcPr>
                <w:tcW w:w="417" w:type="pct"/>
                <w:gridSpan w:val="2"/>
                <w:tcBorders>
                  <w:top w:val="nil"/>
                  <w:left w:val="nil"/>
                  <w:bottom w:val="nil"/>
                  <w:right w:val="nil"/>
                </w:tcBorders>
                <w:shd w:val="clear" w:color="auto" w:fill="FFFFFF"/>
                <w:vAlign w:val="center"/>
              </w:tcPr>
            </w:tcPrChange>
          </w:tcPr>
          <w:p w14:paraId="3EDC7AD7"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686" w:type="pct"/>
            <w:tcBorders>
              <w:top w:val="nil"/>
              <w:left w:val="nil"/>
              <w:bottom w:val="nil"/>
              <w:right w:val="nil"/>
            </w:tcBorders>
            <w:shd w:val="clear" w:color="auto" w:fill="FFFFFF"/>
            <w:vAlign w:val="center"/>
            <w:tcPrChange w:id="1533" w:author="佳煜 张" w:date="2025-09-22T11:36:00Z" w16du:dateUtc="2025-09-22T03:36:00Z">
              <w:tcPr>
                <w:tcW w:w="686" w:type="pct"/>
                <w:gridSpan w:val="2"/>
                <w:tcBorders>
                  <w:top w:val="nil"/>
                  <w:left w:val="nil"/>
                  <w:bottom w:val="nil"/>
                  <w:right w:val="nil"/>
                </w:tcBorders>
                <w:shd w:val="clear" w:color="auto" w:fill="FFFFFF"/>
                <w:vAlign w:val="center"/>
              </w:tcPr>
            </w:tcPrChange>
          </w:tcPr>
          <w:p w14:paraId="2B616093"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554 (40.57%)</w:t>
            </w:r>
          </w:p>
        </w:tc>
        <w:tc>
          <w:tcPr>
            <w:tcW w:w="387" w:type="pct"/>
            <w:tcBorders>
              <w:top w:val="nil"/>
              <w:left w:val="nil"/>
              <w:bottom w:val="nil"/>
              <w:right w:val="nil"/>
            </w:tcBorders>
            <w:shd w:val="clear" w:color="auto" w:fill="FFFFFF"/>
            <w:vAlign w:val="center"/>
            <w:tcPrChange w:id="1534" w:author="佳煜 张" w:date="2025-09-22T11:36:00Z" w16du:dateUtc="2025-09-22T03:36:00Z">
              <w:tcPr>
                <w:tcW w:w="387" w:type="pct"/>
                <w:tcBorders>
                  <w:top w:val="nil"/>
                  <w:left w:val="nil"/>
                  <w:bottom w:val="nil"/>
                  <w:right w:val="nil"/>
                </w:tcBorders>
                <w:shd w:val="clear" w:color="auto" w:fill="FFFFFF"/>
                <w:vAlign w:val="center"/>
              </w:tcPr>
            </w:tcPrChange>
          </w:tcPr>
          <w:p w14:paraId="51C2B268"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r>
      <w:tr w:rsidR="00DA6E1F" w14:paraId="021DE832" w14:textId="77777777" w:rsidTr="00E56F97">
        <w:trPr>
          <w:trHeight w:hRule="exact" w:val="397"/>
          <w:trPrChange w:id="1535" w:author="佳煜 张" w:date="2025-09-22T11:36:00Z" w16du:dateUtc="2025-09-22T03:36:00Z">
            <w:trPr>
              <w:trHeight w:hRule="exact" w:val="397"/>
            </w:trPr>
          </w:trPrChange>
        </w:trPr>
        <w:tc>
          <w:tcPr>
            <w:tcW w:w="1070" w:type="pct"/>
            <w:gridSpan w:val="3"/>
            <w:tcBorders>
              <w:top w:val="nil"/>
              <w:left w:val="nil"/>
              <w:bottom w:val="nil"/>
              <w:right w:val="nil"/>
            </w:tcBorders>
            <w:shd w:val="clear" w:color="auto" w:fill="FFFFFF"/>
            <w:vAlign w:val="center"/>
            <w:tcPrChange w:id="1536" w:author="佳煜 张" w:date="2025-09-22T11:36:00Z" w16du:dateUtc="2025-09-22T03:36:00Z">
              <w:tcPr>
                <w:tcW w:w="1070" w:type="pct"/>
                <w:gridSpan w:val="4"/>
                <w:tcBorders>
                  <w:top w:val="nil"/>
                  <w:left w:val="nil"/>
                  <w:bottom w:val="nil"/>
                  <w:right w:val="nil"/>
                </w:tcBorders>
                <w:shd w:val="clear" w:color="auto" w:fill="FFFFFF"/>
                <w:vAlign w:val="center"/>
              </w:tcPr>
            </w:tcPrChange>
          </w:tcPr>
          <w:p w14:paraId="69352633" w14:textId="77777777" w:rsidR="00DA6E1F" w:rsidRDefault="00E60AF0">
            <w:pPr>
              <w:widowControl/>
              <w:spacing w:before="100" w:after="100"/>
              <w:ind w:left="100" w:right="100"/>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 xml:space="preserve">   &gt;3.5</w:t>
            </w:r>
          </w:p>
        </w:tc>
        <w:tc>
          <w:tcPr>
            <w:tcW w:w="710" w:type="pct"/>
            <w:gridSpan w:val="2"/>
            <w:tcBorders>
              <w:top w:val="nil"/>
              <w:left w:val="nil"/>
              <w:bottom w:val="nil"/>
              <w:right w:val="nil"/>
            </w:tcBorders>
            <w:shd w:val="clear" w:color="auto" w:fill="FFFFFF"/>
            <w:vAlign w:val="center"/>
            <w:tcPrChange w:id="1537"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370769AA" w14:textId="77777777" w:rsidR="00DA6E1F" w:rsidRDefault="00E60AF0">
            <w:pPr>
              <w:widowControl/>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720 (46.79%)</w:t>
            </w:r>
          </w:p>
        </w:tc>
        <w:tc>
          <w:tcPr>
            <w:tcW w:w="710" w:type="pct"/>
            <w:gridSpan w:val="2"/>
            <w:tcBorders>
              <w:top w:val="nil"/>
              <w:left w:val="nil"/>
              <w:bottom w:val="nil"/>
              <w:right w:val="nil"/>
            </w:tcBorders>
            <w:shd w:val="clear" w:color="auto" w:fill="FFFFFF"/>
            <w:vAlign w:val="center"/>
            <w:tcPrChange w:id="1538"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326D7141"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224 (37.31%)</w:t>
            </w:r>
          </w:p>
        </w:tc>
        <w:tc>
          <w:tcPr>
            <w:tcW w:w="411" w:type="pct"/>
            <w:tcBorders>
              <w:top w:val="nil"/>
              <w:left w:val="nil"/>
              <w:bottom w:val="nil"/>
              <w:right w:val="nil"/>
            </w:tcBorders>
            <w:shd w:val="clear" w:color="auto" w:fill="FFFFFF"/>
            <w:vAlign w:val="center"/>
            <w:tcPrChange w:id="1539" w:author="佳煜 张" w:date="2025-09-22T11:36:00Z" w16du:dateUtc="2025-09-22T03:36:00Z">
              <w:tcPr>
                <w:tcW w:w="411" w:type="pct"/>
                <w:gridSpan w:val="2"/>
                <w:tcBorders>
                  <w:top w:val="nil"/>
                  <w:left w:val="nil"/>
                  <w:bottom w:val="nil"/>
                  <w:right w:val="nil"/>
                </w:tcBorders>
                <w:shd w:val="clear" w:color="auto" w:fill="FFFFFF"/>
                <w:vAlign w:val="center"/>
              </w:tcPr>
            </w:tcPrChange>
          </w:tcPr>
          <w:p w14:paraId="2B9EA3EE"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609" w:type="pct"/>
            <w:gridSpan w:val="2"/>
            <w:tcBorders>
              <w:top w:val="nil"/>
              <w:left w:val="nil"/>
              <w:bottom w:val="nil"/>
              <w:right w:val="nil"/>
            </w:tcBorders>
            <w:shd w:val="clear" w:color="auto" w:fill="FFFFFF"/>
            <w:vAlign w:val="center"/>
            <w:tcPrChange w:id="1540" w:author="佳煜 张" w:date="2025-09-22T11:36:00Z" w16du:dateUtc="2025-09-22T03:36:00Z">
              <w:tcPr>
                <w:tcW w:w="609" w:type="pct"/>
                <w:gridSpan w:val="3"/>
                <w:tcBorders>
                  <w:top w:val="nil"/>
                  <w:left w:val="nil"/>
                  <w:bottom w:val="nil"/>
                  <w:right w:val="nil"/>
                </w:tcBorders>
                <w:shd w:val="clear" w:color="auto" w:fill="FFFFFF"/>
                <w:vAlign w:val="center"/>
              </w:tcPr>
            </w:tcPrChange>
          </w:tcPr>
          <w:p w14:paraId="0003A8B9"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408 (39.88%)</w:t>
            </w:r>
          </w:p>
        </w:tc>
        <w:tc>
          <w:tcPr>
            <w:tcW w:w="417" w:type="pct"/>
            <w:tcBorders>
              <w:top w:val="nil"/>
              <w:left w:val="nil"/>
              <w:bottom w:val="nil"/>
              <w:right w:val="nil"/>
            </w:tcBorders>
            <w:shd w:val="clear" w:color="auto" w:fill="FFFFFF"/>
            <w:vAlign w:val="center"/>
            <w:tcPrChange w:id="1541" w:author="佳煜 张" w:date="2025-09-22T11:36:00Z" w16du:dateUtc="2025-09-22T03:36:00Z">
              <w:tcPr>
                <w:tcW w:w="417" w:type="pct"/>
                <w:gridSpan w:val="2"/>
                <w:tcBorders>
                  <w:top w:val="nil"/>
                  <w:left w:val="nil"/>
                  <w:bottom w:val="nil"/>
                  <w:right w:val="nil"/>
                </w:tcBorders>
                <w:shd w:val="clear" w:color="auto" w:fill="FFFFFF"/>
                <w:vAlign w:val="center"/>
              </w:tcPr>
            </w:tcPrChange>
          </w:tcPr>
          <w:p w14:paraId="276C6AB8"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686" w:type="pct"/>
            <w:tcBorders>
              <w:top w:val="nil"/>
              <w:left w:val="nil"/>
              <w:bottom w:val="nil"/>
              <w:right w:val="nil"/>
            </w:tcBorders>
            <w:shd w:val="clear" w:color="auto" w:fill="FFFFFF"/>
            <w:vAlign w:val="center"/>
            <w:tcPrChange w:id="1542" w:author="佳煜 张" w:date="2025-09-22T11:36:00Z" w16du:dateUtc="2025-09-22T03:36:00Z">
              <w:tcPr>
                <w:tcW w:w="686" w:type="pct"/>
                <w:gridSpan w:val="2"/>
                <w:tcBorders>
                  <w:top w:val="nil"/>
                  <w:left w:val="nil"/>
                  <w:bottom w:val="nil"/>
                  <w:right w:val="nil"/>
                </w:tcBorders>
                <w:shd w:val="clear" w:color="auto" w:fill="FFFFFF"/>
                <w:vAlign w:val="center"/>
              </w:tcPr>
            </w:tcPrChange>
          </w:tcPr>
          <w:p w14:paraId="0546E074"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415 (41.09%)</w:t>
            </w:r>
          </w:p>
        </w:tc>
        <w:tc>
          <w:tcPr>
            <w:tcW w:w="387" w:type="pct"/>
            <w:tcBorders>
              <w:top w:val="nil"/>
              <w:left w:val="nil"/>
              <w:bottom w:val="nil"/>
              <w:right w:val="nil"/>
            </w:tcBorders>
            <w:shd w:val="clear" w:color="auto" w:fill="FFFFFF"/>
            <w:vAlign w:val="center"/>
            <w:tcPrChange w:id="1543" w:author="佳煜 张" w:date="2025-09-22T11:36:00Z" w16du:dateUtc="2025-09-22T03:36:00Z">
              <w:tcPr>
                <w:tcW w:w="387" w:type="pct"/>
                <w:tcBorders>
                  <w:top w:val="nil"/>
                  <w:left w:val="nil"/>
                  <w:bottom w:val="nil"/>
                  <w:right w:val="nil"/>
                </w:tcBorders>
                <w:shd w:val="clear" w:color="auto" w:fill="FFFFFF"/>
                <w:vAlign w:val="center"/>
              </w:tcPr>
            </w:tcPrChange>
          </w:tcPr>
          <w:p w14:paraId="0B1D67A5"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r>
      <w:tr w:rsidR="00DA6E1F" w14:paraId="779D3A7C" w14:textId="77777777" w:rsidTr="00E56F97">
        <w:trPr>
          <w:trHeight w:hRule="exact" w:val="397"/>
          <w:trPrChange w:id="1544" w:author="佳煜 张" w:date="2025-09-22T11:36:00Z" w16du:dateUtc="2025-09-22T03:36:00Z">
            <w:trPr>
              <w:trHeight w:hRule="exact" w:val="397"/>
            </w:trPr>
          </w:trPrChange>
        </w:trPr>
        <w:tc>
          <w:tcPr>
            <w:tcW w:w="1070" w:type="pct"/>
            <w:gridSpan w:val="3"/>
            <w:tcBorders>
              <w:top w:val="nil"/>
              <w:left w:val="nil"/>
              <w:bottom w:val="nil"/>
              <w:right w:val="nil"/>
            </w:tcBorders>
            <w:shd w:val="clear" w:color="auto" w:fill="FFFFFF"/>
            <w:noWrap/>
            <w:vAlign w:val="center"/>
            <w:tcPrChange w:id="1545" w:author="佳煜 张" w:date="2025-09-22T11:36:00Z" w16du:dateUtc="2025-09-22T03:36:00Z">
              <w:tcPr>
                <w:tcW w:w="1070" w:type="pct"/>
                <w:gridSpan w:val="4"/>
                <w:tcBorders>
                  <w:top w:val="nil"/>
                  <w:left w:val="nil"/>
                  <w:bottom w:val="nil"/>
                  <w:right w:val="nil"/>
                </w:tcBorders>
                <w:shd w:val="clear" w:color="auto" w:fill="FFFFFF"/>
                <w:noWrap/>
                <w:vAlign w:val="center"/>
              </w:tcPr>
            </w:tcPrChange>
          </w:tcPr>
          <w:p w14:paraId="50616752" w14:textId="71DFD760" w:rsidR="00DA6E1F" w:rsidRDefault="00E60AF0">
            <w:pPr>
              <w:widowControl/>
              <w:spacing w:before="100" w:after="100"/>
              <w:ind w:left="100" w:right="100"/>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Education</w:t>
            </w:r>
            <w:ins w:id="1546" w:author="佳煜 张" w:date="2025-09-21T11:15:00Z" w16du:dateUtc="2025-09-21T03:15:00Z">
              <w:r w:rsidR="00BB1231">
                <w:rPr>
                  <w:rFonts w:ascii="Times New Roman" w:hAnsi="Times New Roman" w:cs="Times New Roman" w:hint="eastAsia"/>
                  <w:kern w:val="0"/>
                  <w:szCs w:val="21"/>
                </w:rPr>
                <w:t>al</w:t>
              </w:r>
            </w:ins>
            <w:r>
              <w:rPr>
                <w:rFonts w:ascii="Times New Roman" w:hAnsi="Times New Roman" w:cs="Times New Roman"/>
                <w:kern w:val="0"/>
                <w:szCs w:val="21"/>
                <w:lang w:eastAsia="en-US"/>
              </w:rPr>
              <w:t xml:space="preserve"> level, n (%)</w:t>
            </w:r>
          </w:p>
        </w:tc>
        <w:tc>
          <w:tcPr>
            <w:tcW w:w="710" w:type="pct"/>
            <w:gridSpan w:val="2"/>
            <w:tcBorders>
              <w:top w:val="nil"/>
              <w:left w:val="nil"/>
              <w:bottom w:val="nil"/>
              <w:right w:val="nil"/>
            </w:tcBorders>
            <w:shd w:val="clear" w:color="auto" w:fill="FFFFFF"/>
            <w:vAlign w:val="center"/>
            <w:tcPrChange w:id="1547"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43C589DF"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710" w:type="pct"/>
            <w:gridSpan w:val="2"/>
            <w:tcBorders>
              <w:top w:val="nil"/>
              <w:left w:val="nil"/>
              <w:bottom w:val="nil"/>
              <w:right w:val="nil"/>
            </w:tcBorders>
            <w:shd w:val="clear" w:color="auto" w:fill="FFFFFF"/>
            <w:vAlign w:val="center"/>
            <w:tcPrChange w:id="1548"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0C471757"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411" w:type="pct"/>
            <w:tcBorders>
              <w:top w:val="nil"/>
              <w:left w:val="nil"/>
              <w:bottom w:val="nil"/>
              <w:right w:val="nil"/>
            </w:tcBorders>
            <w:shd w:val="clear" w:color="auto" w:fill="FFFFFF"/>
            <w:vAlign w:val="center"/>
            <w:tcPrChange w:id="1549" w:author="佳煜 张" w:date="2025-09-22T11:36:00Z" w16du:dateUtc="2025-09-22T03:36:00Z">
              <w:tcPr>
                <w:tcW w:w="411" w:type="pct"/>
                <w:gridSpan w:val="2"/>
                <w:tcBorders>
                  <w:top w:val="nil"/>
                  <w:left w:val="nil"/>
                  <w:bottom w:val="nil"/>
                  <w:right w:val="nil"/>
                </w:tcBorders>
                <w:shd w:val="clear" w:color="auto" w:fill="FFFFFF"/>
                <w:vAlign w:val="center"/>
              </w:tcPr>
            </w:tcPrChange>
          </w:tcPr>
          <w:p w14:paraId="1E572A97"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rPr>
            </w:pPr>
            <w:r>
              <w:rPr>
                <w:rFonts w:ascii="Times New Roman" w:hAnsi="Times New Roman" w:cs="Times New Roman"/>
                <w:kern w:val="0"/>
                <w:szCs w:val="21"/>
                <w:lang w:eastAsia="en-US"/>
              </w:rPr>
              <w:t>0.2</w:t>
            </w:r>
            <w:r>
              <w:rPr>
                <w:rFonts w:ascii="Times New Roman" w:hAnsi="Times New Roman" w:cs="Times New Roman" w:hint="eastAsia"/>
                <w:kern w:val="0"/>
                <w:szCs w:val="21"/>
              </w:rPr>
              <w:t>87</w:t>
            </w:r>
          </w:p>
        </w:tc>
        <w:tc>
          <w:tcPr>
            <w:tcW w:w="609" w:type="pct"/>
            <w:gridSpan w:val="2"/>
            <w:tcBorders>
              <w:top w:val="nil"/>
              <w:left w:val="nil"/>
              <w:bottom w:val="nil"/>
              <w:right w:val="nil"/>
            </w:tcBorders>
            <w:shd w:val="clear" w:color="auto" w:fill="FFFFFF"/>
            <w:vAlign w:val="center"/>
            <w:tcPrChange w:id="1550" w:author="佳煜 张" w:date="2025-09-22T11:36:00Z" w16du:dateUtc="2025-09-22T03:36:00Z">
              <w:tcPr>
                <w:tcW w:w="609" w:type="pct"/>
                <w:gridSpan w:val="3"/>
                <w:tcBorders>
                  <w:top w:val="nil"/>
                  <w:left w:val="nil"/>
                  <w:bottom w:val="nil"/>
                  <w:right w:val="nil"/>
                </w:tcBorders>
                <w:shd w:val="clear" w:color="auto" w:fill="FFFFFF"/>
                <w:vAlign w:val="center"/>
              </w:tcPr>
            </w:tcPrChange>
          </w:tcPr>
          <w:p w14:paraId="1109AF5C"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417" w:type="pct"/>
            <w:tcBorders>
              <w:top w:val="nil"/>
              <w:left w:val="nil"/>
              <w:bottom w:val="nil"/>
              <w:right w:val="nil"/>
            </w:tcBorders>
            <w:shd w:val="clear" w:color="auto" w:fill="FFFFFF"/>
            <w:vAlign w:val="center"/>
            <w:tcPrChange w:id="1551" w:author="佳煜 张" w:date="2025-09-22T11:36:00Z" w16du:dateUtc="2025-09-22T03:36:00Z">
              <w:tcPr>
                <w:tcW w:w="417" w:type="pct"/>
                <w:gridSpan w:val="2"/>
                <w:tcBorders>
                  <w:top w:val="nil"/>
                  <w:left w:val="nil"/>
                  <w:bottom w:val="nil"/>
                  <w:right w:val="nil"/>
                </w:tcBorders>
                <w:shd w:val="clear" w:color="auto" w:fill="FFFFFF"/>
                <w:vAlign w:val="center"/>
              </w:tcPr>
            </w:tcPrChange>
          </w:tcPr>
          <w:p w14:paraId="3B99215B"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&lt;0.001</w:t>
            </w:r>
          </w:p>
        </w:tc>
        <w:tc>
          <w:tcPr>
            <w:tcW w:w="686" w:type="pct"/>
            <w:tcBorders>
              <w:top w:val="nil"/>
              <w:left w:val="nil"/>
              <w:bottom w:val="nil"/>
              <w:right w:val="nil"/>
            </w:tcBorders>
            <w:shd w:val="clear" w:color="auto" w:fill="FFFFFF"/>
            <w:vAlign w:val="center"/>
            <w:tcPrChange w:id="1552" w:author="佳煜 张" w:date="2025-09-22T11:36:00Z" w16du:dateUtc="2025-09-22T03:36:00Z">
              <w:tcPr>
                <w:tcW w:w="686" w:type="pct"/>
                <w:gridSpan w:val="2"/>
                <w:tcBorders>
                  <w:top w:val="nil"/>
                  <w:left w:val="nil"/>
                  <w:bottom w:val="nil"/>
                  <w:right w:val="nil"/>
                </w:tcBorders>
                <w:shd w:val="clear" w:color="auto" w:fill="FFFFFF"/>
                <w:vAlign w:val="center"/>
              </w:tcPr>
            </w:tcPrChange>
          </w:tcPr>
          <w:p w14:paraId="7CA17E17"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387" w:type="pct"/>
            <w:tcBorders>
              <w:top w:val="nil"/>
              <w:left w:val="nil"/>
              <w:bottom w:val="nil"/>
              <w:right w:val="nil"/>
            </w:tcBorders>
            <w:shd w:val="clear" w:color="auto" w:fill="FFFFFF"/>
            <w:vAlign w:val="center"/>
            <w:tcPrChange w:id="1553" w:author="佳煜 张" w:date="2025-09-22T11:36:00Z" w16du:dateUtc="2025-09-22T03:36:00Z">
              <w:tcPr>
                <w:tcW w:w="387" w:type="pct"/>
                <w:tcBorders>
                  <w:top w:val="nil"/>
                  <w:left w:val="nil"/>
                  <w:bottom w:val="nil"/>
                  <w:right w:val="nil"/>
                </w:tcBorders>
                <w:shd w:val="clear" w:color="auto" w:fill="FFFFFF"/>
                <w:vAlign w:val="center"/>
              </w:tcPr>
            </w:tcPrChange>
          </w:tcPr>
          <w:p w14:paraId="5A6F36FC"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&lt;0.001</w:t>
            </w:r>
          </w:p>
        </w:tc>
      </w:tr>
      <w:tr w:rsidR="00DA6E1F" w14:paraId="056707BC" w14:textId="77777777" w:rsidTr="00E56F97">
        <w:trPr>
          <w:trHeight w:hRule="exact" w:val="397"/>
          <w:trPrChange w:id="1554" w:author="佳煜 张" w:date="2025-09-22T11:36:00Z" w16du:dateUtc="2025-09-22T03:36:00Z">
            <w:trPr>
              <w:trHeight w:hRule="exact" w:val="397"/>
            </w:trPr>
          </w:trPrChange>
        </w:trPr>
        <w:tc>
          <w:tcPr>
            <w:tcW w:w="1070" w:type="pct"/>
            <w:gridSpan w:val="3"/>
            <w:tcBorders>
              <w:top w:val="nil"/>
              <w:left w:val="nil"/>
              <w:bottom w:val="nil"/>
              <w:right w:val="nil"/>
            </w:tcBorders>
            <w:shd w:val="clear" w:color="auto" w:fill="FFFFFF"/>
            <w:noWrap/>
            <w:vAlign w:val="center"/>
            <w:tcPrChange w:id="1555" w:author="佳煜 张" w:date="2025-09-22T11:36:00Z" w16du:dateUtc="2025-09-22T03:36:00Z">
              <w:tcPr>
                <w:tcW w:w="1070" w:type="pct"/>
                <w:gridSpan w:val="4"/>
                <w:tcBorders>
                  <w:top w:val="nil"/>
                  <w:left w:val="nil"/>
                  <w:bottom w:val="nil"/>
                  <w:right w:val="nil"/>
                </w:tcBorders>
                <w:shd w:val="clear" w:color="auto" w:fill="FFFFFF"/>
                <w:noWrap/>
                <w:vAlign w:val="center"/>
              </w:tcPr>
            </w:tcPrChange>
          </w:tcPr>
          <w:p w14:paraId="65D99830" w14:textId="77777777" w:rsidR="00DA6E1F" w:rsidRDefault="00E60AF0">
            <w:pPr>
              <w:widowControl/>
              <w:spacing w:before="100" w:after="100"/>
              <w:ind w:left="100" w:right="100"/>
              <w:textAlignment w:val="center"/>
              <w:rPr>
                <w:rFonts w:ascii="Times New Roman" w:hAnsi="Times New Roman" w:cs="Times New Roman"/>
                <w:kern w:val="0"/>
                <w:szCs w:val="21"/>
                <w:lang w:eastAsia="en-US"/>
              </w:rPr>
            </w:pPr>
            <w:r>
              <w:rPr>
                <w:rFonts w:ascii="Times New Roman" w:hAnsi="Times New Roman" w:cs="Times New Roman" w:hint="eastAsia"/>
                <w:kern w:val="0"/>
                <w:szCs w:val="21"/>
                <w:lang w:eastAsia="en-US"/>
              </w:rPr>
              <w:t xml:space="preserve">   </w:t>
            </w:r>
            <w:r>
              <w:rPr>
                <w:rFonts w:ascii="Times New Roman" w:hAnsi="Times New Roman" w:cs="Times New Roman"/>
                <w:kern w:val="0"/>
                <w:szCs w:val="21"/>
                <w:lang w:eastAsia="en-US"/>
              </w:rPr>
              <w:t>High schoo</w:t>
            </w:r>
            <w:r>
              <w:rPr>
                <w:rFonts w:ascii="Times New Roman" w:hAnsi="Times New Roman" w:cs="Times New Roman" w:hint="eastAsia"/>
                <w:kern w:val="0"/>
                <w:szCs w:val="21"/>
                <w:lang w:eastAsia="en-US"/>
              </w:rPr>
              <w:t>l</w:t>
            </w:r>
          </w:p>
        </w:tc>
        <w:tc>
          <w:tcPr>
            <w:tcW w:w="710" w:type="pct"/>
            <w:gridSpan w:val="2"/>
            <w:tcBorders>
              <w:top w:val="nil"/>
              <w:left w:val="nil"/>
              <w:bottom w:val="nil"/>
              <w:right w:val="nil"/>
            </w:tcBorders>
            <w:shd w:val="clear" w:color="auto" w:fill="FFFFFF"/>
            <w:vAlign w:val="center"/>
            <w:tcPrChange w:id="1556"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67B04E10"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452</w:t>
            </w:r>
            <w:r>
              <w:rPr>
                <w:rFonts w:ascii="Times New Roman" w:hAnsi="Times New Roman" w:cs="Times New Roman" w:hint="eastAsia"/>
                <w:kern w:val="0"/>
                <w:szCs w:val="21"/>
                <w:lang w:eastAsia="en-US"/>
              </w:rPr>
              <w:t xml:space="preserve"> </w:t>
            </w:r>
            <w:r>
              <w:rPr>
                <w:rFonts w:ascii="Times New Roman" w:hAnsi="Times New Roman" w:cs="Times New Roman"/>
                <w:kern w:val="0"/>
                <w:szCs w:val="21"/>
                <w:lang w:eastAsia="en-US"/>
              </w:rPr>
              <w:t>(21.24%)</w:t>
            </w:r>
          </w:p>
        </w:tc>
        <w:tc>
          <w:tcPr>
            <w:tcW w:w="710" w:type="pct"/>
            <w:gridSpan w:val="2"/>
            <w:tcBorders>
              <w:top w:val="nil"/>
              <w:left w:val="nil"/>
              <w:bottom w:val="nil"/>
              <w:right w:val="nil"/>
            </w:tcBorders>
            <w:shd w:val="clear" w:color="auto" w:fill="FFFFFF"/>
            <w:vAlign w:val="center"/>
            <w:tcPrChange w:id="1557"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71AFB9D7"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181</w:t>
            </w:r>
            <w:r>
              <w:rPr>
                <w:rFonts w:ascii="Times New Roman" w:hAnsi="Times New Roman" w:cs="Times New Roman" w:hint="eastAsia"/>
                <w:kern w:val="0"/>
                <w:szCs w:val="21"/>
                <w:lang w:eastAsia="en-US"/>
              </w:rPr>
              <w:t xml:space="preserve"> </w:t>
            </w:r>
            <w:r>
              <w:rPr>
                <w:rFonts w:ascii="Times New Roman" w:hAnsi="Times New Roman" w:cs="Times New Roman"/>
                <w:kern w:val="0"/>
                <w:szCs w:val="21"/>
                <w:lang w:eastAsia="en-US"/>
              </w:rPr>
              <w:t>(21.51%)</w:t>
            </w:r>
          </w:p>
        </w:tc>
        <w:tc>
          <w:tcPr>
            <w:tcW w:w="411" w:type="pct"/>
            <w:tcBorders>
              <w:top w:val="nil"/>
              <w:left w:val="nil"/>
              <w:bottom w:val="nil"/>
              <w:right w:val="nil"/>
            </w:tcBorders>
            <w:shd w:val="clear" w:color="auto" w:fill="FFFFFF"/>
            <w:vAlign w:val="center"/>
            <w:tcPrChange w:id="1558" w:author="佳煜 张" w:date="2025-09-22T11:36:00Z" w16du:dateUtc="2025-09-22T03:36:00Z">
              <w:tcPr>
                <w:tcW w:w="411" w:type="pct"/>
                <w:gridSpan w:val="2"/>
                <w:tcBorders>
                  <w:top w:val="nil"/>
                  <w:left w:val="nil"/>
                  <w:bottom w:val="nil"/>
                  <w:right w:val="nil"/>
                </w:tcBorders>
                <w:shd w:val="clear" w:color="auto" w:fill="FFFFFF"/>
                <w:vAlign w:val="center"/>
              </w:tcPr>
            </w:tcPrChange>
          </w:tcPr>
          <w:p w14:paraId="7D795ADF"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609" w:type="pct"/>
            <w:gridSpan w:val="2"/>
            <w:tcBorders>
              <w:top w:val="nil"/>
              <w:left w:val="nil"/>
              <w:bottom w:val="nil"/>
              <w:right w:val="nil"/>
            </w:tcBorders>
            <w:shd w:val="clear" w:color="auto" w:fill="FFFFFF"/>
            <w:vAlign w:val="center"/>
            <w:tcPrChange w:id="1559" w:author="佳煜 张" w:date="2025-09-22T11:36:00Z" w16du:dateUtc="2025-09-22T03:36:00Z">
              <w:tcPr>
                <w:tcW w:w="609" w:type="pct"/>
                <w:gridSpan w:val="3"/>
                <w:tcBorders>
                  <w:top w:val="nil"/>
                  <w:left w:val="nil"/>
                  <w:bottom w:val="nil"/>
                  <w:right w:val="nil"/>
                </w:tcBorders>
                <w:shd w:val="clear" w:color="auto" w:fill="FFFFFF"/>
                <w:vAlign w:val="center"/>
              </w:tcPr>
            </w:tcPrChange>
          </w:tcPr>
          <w:p w14:paraId="33A02143"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356 (29.64%)</w:t>
            </w:r>
          </w:p>
        </w:tc>
        <w:tc>
          <w:tcPr>
            <w:tcW w:w="417" w:type="pct"/>
            <w:tcBorders>
              <w:top w:val="nil"/>
              <w:left w:val="nil"/>
              <w:bottom w:val="nil"/>
              <w:right w:val="nil"/>
            </w:tcBorders>
            <w:shd w:val="clear" w:color="auto" w:fill="FFFFFF"/>
            <w:vAlign w:val="center"/>
            <w:tcPrChange w:id="1560" w:author="佳煜 张" w:date="2025-09-22T11:36:00Z" w16du:dateUtc="2025-09-22T03:36:00Z">
              <w:tcPr>
                <w:tcW w:w="417" w:type="pct"/>
                <w:gridSpan w:val="2"/>
                <w:tcBorders>
                  <w:top w:val="nil"/>
                  <w:left w:val="nil"/>
                  <w:bottom w:val="nil"/>
                  <w:right w:val="nil"/>
                </w:tcBorders>
                <w:shd w:val="clear" w:color="auto" w:fill="FFFFFF"/>
                <w:vAlign w:val="center"/>
              </w:tcPr>
            </w:tcPrChange>
          </w:tcPr>
          <w:p w14:paraId="2128D1BF"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686" w:type="pct"/>
            <w:tcBorders>
              <w:top w:val="nil"/>
              <w:left w:val="nil"/>
              <w:bottom w:val="nil"/>
              <w:right w:val="nil"/>
            </w:tcBorders>
            <w:shd w:val="clear" w:color="auto" w:fill="FFFFFF"/>
            <w:vAlign w:val="center"/>
            <w:tcPrChange w:id="1561" w:author="佳煜 张" w:date="2025-09-22T11:36:00Z" w16du:dateUtc="2025-09-22T03:36:00Z">
              <w:tcPr>
                <w:tcW w:w="686" w:type="pct"/>
                <w:gridSpan w:val="2"/>
                <w:tcBorders>
                  <w:top w:val="nil"/>
                  <w:left w:val="nil"/>
                  <w:bottom w:val="nil"/>
                  <w:right w:val="nil"/>
                </w:tcBorders>
                <w:shd w:val="clear" w:color="auto" w:fill="FFFFFF"/>
                <w:vAlign w:val="center"/>
              </w:tcPr>
            </w:tcPrChange>
          </w:tcPr>
          <w:p w14:paraId="36034E06"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372 (30.30%)</w:t>
            </w:r>
          </w:p>
        </w:tc>
        <w:tc>
          <w:tcPr>
            <w:tcW w:w="387" w:type="pct"/>
            <w:tcBorders>
              <w:top w:val="nil"/>
              <w:left w:val="nil"/>
              <w:bottom w:val="nil"/>
              <w:right w:val="nil"/>
            </w:tcBorders>
            <w:shd w:val="clear" w:color="auto" w:fill="FFFFFF"/>
            <w:vAlign w:val="center"/>
            <w:tcPrChange w:id="1562" w:author="佳煜 张" w:date="2025-09-22T11:36:00Z" w16du:dateUtc="2025-09-22T03:36:00Z">
              <w:tcPr>
                <w:tcW w:w="387" w:type="pct"/>
                <w:tcBorders>
                  <w:top w:val="nil"/>
                  <w:left w:val="nil"/>
                  <w:bottom w:val="nil"/>
                  <w:right w:val="nil"/>
                </w:tcBorders>
                <w:shd w:val="clear" w:color="auto" w:fill="FFFFFF"/>
                <w:vAlign w:val="center"/>
              </w:tcPr>
            </w:tcPrChange>
          </w:tcPr>
          <w:p w14:paraId="37D51A84"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r>
      <w:tr w:rsidR="00DA6E1F" w14:paraId="5CF0EE41" w14:textId="77777777" w:rsidTr="00E56F97">
        <w:trPr>
          <w:trHeight w:hRule="exact" w:val="397"/>
          <w:trPrChange w:id="1563" w:author="佳煜 张" w:date="2025-09-22T11:36:00Z" w16du:dateUtc="2025-09-22T03:36:00Z">
            <w:trPr>
              <w:trHeight w:hRule="exact" w:val="397"/>
            </w:trPr>
          </w:trPrChange>
        </w:trPr>
        <w:tc>
          <w:tcPr>
            <w:tcW w:w="1070" w:type="pct"/>
            <w:gridSpan w:val="3"/>
            <w:tcBorders>
              <w:top w:val="nil"/>
              <w:left w:val="nil"/>
              <w:bottom w:val="nil"/>
              <w:right w:val="nil"/>
            </w:tcBorders>
            <w:shd w:val="clear" w:color="auto" w:fill="FFFFFF"/>
            <w:vAlign w:val="center"/>
            <w:tcPrChange w:id="1564" w:author="佳煜 张" w:date="2025-09-22T11:36:00Z" w16du:dateUtc="2025-09-22T03:36:00Z">
              <w:tcPr>
                <w:tcW w:w="1070" w:type="pct"/>
                <w:gridSpan w:val="4"/>
                <w:tcBorders>
                  <w:top w:val="nil"/>
                  <w:left w:val="nil"/>
                  <w:bottom w:val="nil"/>
                  <w:right w:val="nil"/>
                </w:tcBorders>
                <w:shd w:val="clear" w:color="auto" w:fill="FFFFFF"/>
                <w:vAlign w:val="center"/>
              </w:tcPr>
            </w:tcPrChange>
          </w:tcPr>
          <w:p w14:paraId="5CA0593D" w14:textId="77777777" w:rsidR="00DA6E1F" w:rsidRDefault="00E60AF0">
            <w:pPr>
              <w:widowControl/>
              <w:spacing w:before="100" w:after="100"/>
              <w:ind w:left="100" w:right="100"/>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 xml:space="preserve"> </w:t>
            </w:r>
            <w:r>
              <w:rPr>
                <w:rFonts w:ascii="Times New Roman" w:hAnsi="Times New Roman" w:cs="Times New Roman" w:hint="eastAsia"/>
                <w:kern w:val="0"/>
                <w:szCs w:val="21"/>
                <w:lang w:eastAsia="en-US"/>
              </w:rPr>
              <w:t xml:space="preserve">  </w:t>
            </w:r>
            <w:r>
              <w:rPr>
                <w:rFonts w:ascii="Times New Roman" w:hAnsi="Times New Roman" w:cs="Times New Roman"/>
                <w:kern w:val="0"/>
                <w:szCs w:val="21"/>
                <w:lang w:eastAsia="en-US"/>
              </w:rPr>
              <w:t>College or above</w:t>
            </w:r>
          </w:p>
        </w:tc>
        <w:tc>
          <w:tcPr>
            <w:tcW w:w="710" w:type="pct"/>
            <w:gridSpan w:val="2"/>
            <w:tcBorders>
              <w:top w:val="nil"/>
              <w:left w:val="nil"/>
              <w:bottom w:val="nil"/>
              <w:right w:val="nil"/>
            </w:tcBorders>
            <w:shd w:val="clear" w:color="auto" w:fill="FFFFFF"/>
            <w:vAlign w:val="center"/>
            <w:tcPrChange w:id="1565"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0E8C5DDE"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1,219(66.36%)</w:t>
            </w:r>
          </w:p>
        </w:tc>
        <w:tc>
          <w:tcPr>
            <w:tcW w:w="710" w:type="pct"/>
            <w:gridSpan w:val="2"/>
            <w:tcBorders>
              <w:top w:val="nil"/>
              <w:left w:val="nil"/>
              <w:bottom w:val="nil"/>
              <w:right w:val="nil"/>
            </w:tcBorders>
            <w:shd w:val="clear" w:color="auto" w:fill="FFFFFF"/>
            <w:vAlign w:val="center"/>
            <w:tcPrChange w:id="1566"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39F9C5EC"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455</w:t>
            </w:r>
            <w:r>
              <w:rPr>
                <w:rFonts w:ascii="Times New Roman" w:hAnsi="Times New Roman" w:cs="Times New Roman" w:hint="eastAsia"/>
                <w:kern w:val="0"/>
                <w:szCs w:val="21"/>
                <w:lang w:eastAsia="en-US"/>
              </w:rPr>
              <w:t xml:space="preserve"> </w:t>
            </w:r>
            <w:r>
              <w:rPr>
                <w:rFonts w:ascii="Times New Roman" w:hAnsi="Times New Roman" w:cs="Times New Roman"/>
                <w:kern w:val="0"/>
                <w:szCs w:val="21"/>
                <w:lang w:eastAsia="en-US"/>
              </w:rPr>
              <w:t>(63.92%)</w:t>
            </w:r>
          </w:p>
        </w:tc>
        <w:tc>
          <w:tcPr>
            <w:tcW w:w="411" w:type="pct"/>
            <w:tcBorders>
              <w:top w:val="nil"/>
              <w:left w:val="nil"/>
              <w:bottom w:val="nil"/>
              <w:right w:val="nil"/>
            </w:tcBorders>
            <w:shd w:val="clear" w:color="auto" w:fill="FFFFFF"/>
            <w:vAlign w:val="center"/>
            <w:tcPrChange w:id="1567" w:author="佳煜 张" w:date="2025-09-22T11:36:00Z" w16du:dateUtc="2025-09-22T03:36:00Z">
              <w:tcPr>
                <w:tcW w:w="411" w:type="pct"/>
                <w:gridSpan w:val="2"/>
                <w:tcBorders>
                  <w:top w:val="nil"/>
                  <w:left w:val="nil"/>
                  <w:bottom w:val="nil"/>
                  <w:right w:val="nil"/>
                </w:tcBorders>
                <w:shd w:val="clear" w:color="auto" w:fill="FFFFFF"/>
                <w:vAlign w:val="center"/>
              </w:tcPr>
            </w:tcPrChange>
          </w:tcPr>
          <w:p w14:paraId="3E2AB205"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609" w:type="pct"/>
            <w:gridSpan w:val="2"/>
            <w:tcBorders>
              <w:top w:val="nil"/>
              <w:left w:val="nil"/>
              <w:bottom w:val="nil"/>
              <w:right w:val="nil"/>
            </w:tcBorders>
            <w:shd w:val="clear" w:color="auto" w:fill="FFFFFF"/>
            <w:vAlign w:val="center"/>
            <w:tcPrChange w:id="1568" w:author="佳煜 张" w:date="2025-09-22T11:36:00Z" w16du:dateUtc="2025-09-22T03:36:00Z">
              <w:tcPr>
                <w:tcW w:w="609" w:type="pct"/>
                <w:gridSpan w:val="3"/>
                <w:tcBorders>
                  <w:top w:val="nil"/>
                  <w:left w:val="nil"/>
                  <w:bottom w:val="nil"/>
                  <w:right w:val="nil"/>
                </w:tcBorders>
                <w:shd w:val="clear" w:color="auto" w:fill="FFFFFF"/>
                <w:vAlign w:val="center"/>
              </w:tcPr>
            </w:tcPrChange>
          </w:tcPr>
          <w:p w14:paraId="06FC4801"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678 (51.73%)</w:t>
            </w:r>
          </w:p>
        </w:tc>
        <w:tc>
          <w:tcPr>
            <w:tcW w:w="417" w:type="pct"/>
            <w:tcBorders>
              <w:top w:val="nil"/>
              <w:left w:val="nil"/>
              <w:bottom w:val="nil"/>
              <w:right w:val="nil"/>
            </w:tcBorders>
            <w:shd w:val="clear" w:color="auto" w:fill="FFFFFF"/>
            <w:vAlign w:val="center"/>
            <w:tcPrChange w:id="1569" w:author="佳煜 张" w:date="2025-09-22T11:36:00Z" w16du:dateUtc="2025-09-22T03:36:00Z">
              <w:tcPr>
                <w:tcW w:w="417" w:type="pct"/>
                <w:gridSpan w:val="2"/>
                <w:tcBorders>
                  <w:top w:val="nil"/>
                  <w:left w:val="nil"/>
                  <w:bottom w:val="nil"/>
                  <w:right w:val="nil"/>
                </w:tcBorders>
                <w:shd w:val="clear" w:color="auto" w:fill="FFFFFF"/>
                <w:vAlign w:val="center"/>
              </w:tcPr>
            </w:tcPrChange>
          </w:tcPr>
          <w:p w14:paraId="17630E34"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686" w:type="pct"/>
            <w:tcBorders>
              <w:top w:val="nil"/>
              <w:left w:val="nil"/>
              <w:bottom w:val="nil"/>
              <w:right w:val="nil"/>
            </w:tcBorders>
            <w:shd w:val="clear" w:color="auto" w:fill="FFFFFF"/>
            <w:vAlign w:val="center"/>
            <w:tcPrChange w:id="1570" w:author="佳煜 张" w:date="2025-09-22T11:36:00Z" w16du:dateUtc="2025-09-22T03:36:00Z">
              <w:tcPr>
                <w:tcW w:w="686" w:type="pct"/>
                <w:gridSpan w:val="2"/>
                <w:tcBorders>
                  <w:top w:val="nil"/>
                  <w:left w:val="nil"/>
                  <w:bottom w:val="nil"/>
                  <w:right w:val="nil"/>
                </w:tcBorders>
                <w:shd w:val="clear" w:color="auto" w:fill="FFFFFF"/>
                <w:vAlign w:val="center"/>
              </w:tcPr>
            </w:tcPrChange>
          </w:tcPr>
          <w:p w14:paraId="4E24B170"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631 (53.34%)</w:t>
            </w:r>
          </w:p>
        </w:tc>
        <w:tc>
          <w:tcPr>
            <w:tcW w:w="387" w:type="pct"/>
            <w:tcBorders>
              <w:top w:val="nil"/>
              <w:left w:val="nil"/>
              <w:bottom w:val="nil"/>
              <w:right w:val="nil"/>
            </w:tcBorders>
            <w:shd w:val="clear" w:color="auto" w:fill="FFFFFF"/>
            <w:vAlign w:val="center"/>
            <w:tcPrChange w:id="1571" w:author="佳煜 张" w:date="2025-09-22T11:36:00Z" w16du:dateUtc="2025-09-22T03:36:00Z">
              <w:tcPr>
                <w:tcW w:w="387" w:type="pct"/>
                <w:tcBorders>
                  <w:top w:val="nil"/>
                  <w:left w:val="nil"/>
                  <w:bottom w:val="nil"/>
                  <w:right w:val="nil"/>
                </w:tcBorders>
                <w:shd w:val="clear" w:color="auto" w:fill="FFFFFF"/>
                <w:vAlign w:val="center"/>
              </w:tcPr>
            </w:tcPrChange>
          </w:tcPr>
          <w:p w14:paraId="70B7F9A4"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r>
      <w:tr w:rsidR="00DA6E1F" w14:paraId="3B4C3293" w14:textId="77777777" w:rsidTr="00E56F97">
        <w:trPr>
          <w:trHeight w:hRule="exact" w:val="397"/>
          <w:trPrChange w:id="1572" w:author="佳煜 张" w:date="2025-09-22T11:36:00Z" w16du:dateUtc="2025-09-22T03:36:00Z">
            <w:trPr>
              <w:trHeight w:hRule="exact" w:val="397"/>
            </w:trPr>
          </w:trPrChange>
        </w:trPr>
        <w:tc>
          <w:tcPr>
            <w:tcW w:w="1070" w:type="pct"/>
            <w:gridSpan w:val="3"/>
            <w:tcBorders>
              <w:top w:val="nil"/>
              <w:left w:val="nil"/>
              <w:bottom w:val="nil"/>
              <w:right w:val="nil"/>
            </w:tcBorders>
            <w:shd w:val="clear" w:color="auto" w:fill="FFFFFF"/>
            <w:vAlign w:val="center"/>
            <w:tcPrChange w:id="1573" w:author="佳煜 张" w:date="2025-09-22T11:36:00Z" w16du:dateUtc="2025-09-22T03:36:00Z">
              <w:tcPr>
                <w:tcW w:w="1070" w:type="pct"/>
                <w:gridSpan w:val="4"/>
                <w:tcBorders>
                  <w:top w:val="nil"/>
                  <w:left w:val="nil"/>
                  <w:bottom w:val="nil"/>
                  <w:right w:val="nil"/>
                </w:tcBorders>
                <w:shd w:val="clear" w:color="auto" w:fill="FFFFFF"/>
                <w:vAlign w:val="center"/>
              </w:tcPr>
            </w:tcPrChange>
          </w:tcPr>
          <w:p w14:paraId="21F12030" w14:textId="77777777" w:rsidR="00DA6E1F" w:rsidRDefault="00E60AF0">
            <w:pPr>
              <w:widowControl/>
              <w:spacing w:before="100" w:after="100"/>
              <w:ind w:left="100" w:right="100"/>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 xml:space="preserve">  </w:t>
            </w:r>
            <w:r>
              <w:rPr>
                <w:rFonts w:ascii="Times New Roman" w:hAnsi="Times New Roman" w:cs="Times New Roman" w:hint="eastAsia"/>
                <w:kern w:val="0"/>
                <w:szCs w:val="21"/>
                <w:lang w:eastAsia="en-US"/>
              </w:rPr>
              <w:t xml:space="preserve"> </w:t>
            </w:r>
            <w:r>
              <w:rPr>
                <w:rFonts w:ascii="Times New Roman" w:hAnsi="Times New Roman" w:cs="Times New Roman"/>
                <w:kern w:val="0"/>
                <w:szCs w:val="21"/>
                <w:lang w:eastAsia="en-US"/>
              </w:rPr>
              <w:t xml:space="preserve">Less than high school </w:t>
            </w:r>
          </w:p>
        </w:tc>
        <w:tc>
          <w:tcPr>
            <w:tcW w:w="710" w:type="pct"/>
            <w:gridSpan w:val="2"/>
            <w:tcBorders>
              <w:top w:val="nil"/>
              <w:left w:val="nil"/>
              <w:bottom w:val="nil"/>
              <w:right w:val="nil"/>
            </w:tcBorders>
            <w:shd w:val="clear" w:color="auto" w:fill="FFFFFF"/>
            <w:vAlign w:val="center"/>
            <w:tcPrChange w:id="1574"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3A6C8C7B"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451(12.40%)</w:t>
            </w:r>
          </w:p>
        </w:tc>
        <w:tc>
          <w:tcPr>
            <w:tcW w:w="710" w:type="pct"/>
            <w:gridSpan w:val="2"/>
            <w:tcBorders>
              <w:top w:val="nil"/>
              <w:left w:val="nil"/>
              <w:bottom w:val="nil"/>
              <w:right w:val="nil"/>
            </w:tcBorders>
            <w:shd w:val="clear" w:color="auto" w:fill="FFFFFF"/>
            <w:vAlign w:val="center"/>
            <w:tcPrChange w:id="1575"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7156299D"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184</w:t>
            </w:r>
            <w:r>
              <w:rPr>
                <w:rFonts w:ascii="Times New Roman" w:hAnsi="Times New Roman" w:cs="Times New Roman" w:hint="eastAsia"/>
                <w:kern w:val="0"/>
                <w:szCs w:val="21"/>
                <w:lang w:eastAsia="en-US"/>
              </w:rPr>
              <w:t xml:space="preserve"> </w:t>
            </w:r>
            <w:r>
              <w:rPr>
                <w:rFonts w:ascii="Times New Roman" w:hAnsi="Times New Roman" w:cs="Times New Roman"/>
                <w:kern w:val="0"/>
                <w:szCs w:val="21"/>
                <w:lang w:eastAsia="en-US"/>
              </w:rPr>
              <w:t>(14.58%)</w:t>
            </w:r>
          </w:p>
        </w:tc>
        <w:tc>
          <w:tcPr>
            <w:tcW w:w="411" w:type="pct"/>
            <w:tcBorders>
              <w:top w:val="nil"/>
              <w:left w:val="nil"/>
              <w:bottom w:val="nil"/>
              <w:right w:val="nil"/>
            </w:tcBorders>
            <w:shd w:val="clear" w:color="auto" w:fill="FFFFFF"/>
            <w:vAlign w:val="center"/>
            <w:tcPrChange w:id="1576" w:author="佳煜 张" w:date="2025-09-22T11:36:00Z" w16du:dateUtc="2025-09-22T03:36:00Z">
              <w:tcPr>
                <w:tcW w:w="411" w:type="pct"/>
                <w:gridSpan w:val="2"/>
                <w:tcBorders>
                  <w:top w:val="nil"/>
                  <w:left w:val="nil"/>
                  <w:bottom w:val="nil"/>
                  <w:right w:val="nil"/>
                </w:tcBorders>
                <w:shd w:val="clear" w:color="auto" w:fill="FFFFFF"/>
                <w:vAlign w:val="center"/>
              </w:tcPr>
            </w:tcPrChange>
          </w:tcPr>
          <w:p w14:paraId="1187718F"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609" w:type="pct"/>
            <w:gridSpan w:val="2"/>
            <w:tcBorders>
              <w:top w:val="nil"/>
              <w:left w:val="nil"/>
              <w:bottom w:val="nil"/>
              <w:right w:val="nil"/>
            </w:tcBorders>
            <w:shd w:val="clear" w:color="auto" w:fill="FFFFFF"/>
            <w:vAlign w:val="center"/>
            <w:tcPrChange w:id="1577" w:author="佳煜 张" w:date="2025-09-22T11:36:00Z" w16du:dateUtc="2025-09-22T03:36:00Z">
              <w:tcPr>
                <w:tcW w:w="609" w:type="pct"/>
                <w:gridSpan w:val="3"/>
                <w:tcBorders>
                  <w:top w:val="nil"/>
                  <w:left w:val="nil"/>
                  <w:bottom w:val="nil"/>
                  <w:right w:val="nil"/>
                </w:tcBorders>
                <w:shd w:val="clear" w:color="auto" w:fill="FFFFFF"/>
                <w:vAlign w:val="center"/>
              </w:tcPr>
            </w:tcPrChange>
          </w:tcPr>
          <w:p w14:paraId="141C48CD"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405 (18.62%)</w:t>
            </w:r>
          </w:p>
        </w:tc>
        <w:tc>
          <w:tcPr>
            <w:tcW w:w="417" w:type="pct"/>
            <w:tcBorders>
              <w:top w:val="nil"/>
              <w:left w:val="nil"/>
              <w:bottom w:val="nil"/>
              <w:right w:val="nil"/>
            </w:tcBorders>
            <w:shd w:val="clear" w:color="auto" w:fill="FFFFFF"/>
            <w:vAlign w:val="center"/>
            <w:tcPrChange w:id="1578" w:author="佳煜 张" w:date="2025-09-22T11:36:00Z" w16du:dateUtc="2025-09-22T03:36:00Z">
              <w:tcPr>
                <w:tcW w:w="417" w:type="pct"/>
                <w:gridSpan w:val="2"/>
                <w:tcBorders>
                  <w:top w:val="nil"/>
                  <w:left w:val="nil"/>
                  <w:bottom w:val="nil"/>
                  <w:right w:val="nil"/>
                </w:tcBorders>
                <w:shd w:val="clear" w:color="auto" w:fill="FFFFFF"/>
                <w:vAlign w:val="center"/>
              </w:tcPr>
            </w:tcPrChange>
          </w:tcPr>
          <w:p w14:paraId="1C21AFC0"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686" w:type="pct"/>
            <w:tcBorders>
              <w:top w:val="nil"/>
              <w:left w:val="nil"/>
              <w:bottom w:val="nil"/>
              <w:right w:val="nil"/>
            </w:tcBorders>
            <w:shd w:val="clear" w:color="auto" w:fill="FFFFFF"/>
            <w:vAlign w:val="center"/>
            <w:tcPrChange w:id="1579" w:author="佳煜 张" w:date="2025-09-22T11:36:00Z" w16du:dateUtc="2025-09-22T03:36:00Z">
              <w:tcPr>
                <w:tcW w:w="686" w:type="pct"/>
                <w:gridSpan w:val="2"/>
                <w:tcBorders>
                  <w:top w:val="nil"/>
                  <w:left w:val="nil"/>
                  <w:bottom w:val="nil"/>
                  <w:right w:val="nil"/>
                </w:tcBorders>
                <w:shd w:val="clear" w:color="auto" w:fill="FFFFFF"/>
                <w:vAlign w:val="center"/>
              </w:tcPr>
            </w:tcPrChange>
          </w:tcPr>
          <w:p w14:paraId="536012F8"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360 (16.35%)</w:t>
            </w:r>
          </w:p>
        </w:tc>
        <w:tc>
          <w:tcPr>
            <w:tcW w:w="387" w:type="pct"/>
            <w:tcBorders>
              <w:top w:val="nil"/>
              <w:left w:val="nil"/>
              <w:bottom w:val="nil"/>
              <w:right w:val="nil"/>
            </w:tcBorders>
            <w:shd w:val="clear" w:color="auto" w:fill="FFFFFF"/>
            <w:vAlign w:val="center"/>
            <w:tcPrChange w:id="1580" w:author="佳煜 张" w:date="2025-09-22T11:36:00Z" w16du:dateUtc="2025-09-22T03:36:00Z">
              <w:tcPr>
                <w:tcW w:w="387" w:type="pct"/>
                <w:tcBorders>
                  <w:top w:val="nil"/>
                  <w:left w:val="nil"/>
                  <w:bottom w:val="nil"/>
                  <w:right w:val="nil"/>
                </w:tcBorders>
                <w:shd w:val="clear" w:color="auto" w:fill="FFFFFF"/>
                <w:vAlign w:val="center"/>
              </w:tcPr>
            </w:tcPrChange>
          </w:tcPr>
          <w:p w14:paraId="27C4931B"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r>
      <w:tr w:rsidR="00DA6E1F" w14:paraId="69CF1C71" w14:textId="77777777" w:rsidTr="00E56F97">
        <w:trPr>
          <w:trHeight w:hRule="exact" w:val="397"/>
          <w:trPrChange w:id="1581" w:author="佳煜 张" w:date="2025-09-22T11:36:00Z" w16du:dateUtc="2025-09-22T03:36:00Z">
            <w:trPr>
              <w:trHeight w:hRule="exact" w:val="397"/>
            </w:trPr>
          </w:trPrChange>
        </w:trPr>
        <w:tc>
          <w:tcPr>
            <w:tcW w:w="1070" w:type="pct"/>
            <w:gridSpan w:val="3"/>
            <w:tcBorders>
              <w:top w:val="nil"/>
              <w:left w:val="nil"/>
              <w:bottom w:val="nil"/>
              <w:right w:val="nil"/>
            </w:tcBorders>
            <w:shd w:val="clear" w:color="auto" w:fill="FFFFFF"/>
            <w:noWrap/>
            <w:vAlign w:val="center"/>
            <w:tcPrChange w:id="1582" w:author="佳煜 张" w:date="2025-09-22T11:36:00Z" w16du:dateUtc="2025-09-22T03:36:00Z">
              <w:tcPr>
                <w:tcW w:w="1070" w:type="pct"/>
                <w:gridSpan w:val="4"/>
                <w:tcBorders>
                  <w:top w:val="nil"/>
                  <w:left w:val="nil"/>
                  <w:bottom w:val="nil"/>
                  <w:right w:val="nil"/>
                </w:tcBorders>
                <w:shd w:val="clear" w:color="auto" w:fill="FFFFFF"/>
                <w:noWrap/>
                <w:vAlign w:val="center"/>
              </w:tcPr>
            </w:tcPrChange>
          </w:tcPr>
          <w:p w14:paraId="753CFAFB" w14:textId="77777777" w:rsidR="00DA6E1F" w:rsidRDefault="00E60AF0">
            <w:pPr>
              <w:widowControl/>
              <w:spacing w:before="100" w:after="100"/>
              <w:ind w:left="100" w:right="100"/>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lastRenderedPageBreak/>
              <w:t>Smoking status, n (%)</w:t>
            </w:r>
          </w:p>
        </w:tc>
        <w:tc>
          <w:tcPr>
            <w:tcW w:w="710" w:type="pct"/>
            <w:gridSpan w:val="2"/>
            <w:tcBorders>
              <w:top w:val="nil"/>
              <w:left w:val="nil"/>
              <w:bottom w:val="nil"/>
              <w:right w:val="nil"/>
            </w:tcBorders>
            <w:shd w:val="clear" w:color="auto" w:fill="FFFFFF"/>
            <w:vAlign w:val="center"/>
            <w:tcPrChange w:id="1583"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3F755742"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710" w:type="pct"/>
            <w:gridSpan w:val="2"/>
            <w:tcBorders>
              <w:top w:val="nil"/>
              <w:left w:val="nil"/>
              <w:bottom w:val="nil"/>
              <w:right w:val="nil"/>
            </w:tcBorders>
            <w:shd w:val="clear" w:color="auto" w:fill="FFFFFF"/>
            <w:vAlign w:val="center"/>
            <w:tcPrChange w:id="1584"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13A1645C"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411" w:type="pct"/>
            <w:tcBorders>
              <w:top w:val="nil"/>
              <w:left w:val="nil"/>
              <w:bottom w:val="nil"/>
              <w:right w:val="nil"/>
            </w:tcBorders>
            <w:shd w:val="clear" w:color="auto" w:fill="FFFFFF"/>
            <w:vAlign w:val="center"/>
            <w:tcPrChange w:id="1585" w:author="佳煜 张" w:date="2025-09-22T11:36:00Z" w16du:dateUtc="2025-09-22T03:36:00Z">
              <w:tcPr>
                <w:tcW w:w="411" w:type="pct"/>
                <w:gridSpan w:val="2"/>
                <w:tcBorders>
                  <w:top w:val="nil"/>
                  <w:left w:val="nil"/>
                  <w:bottom w:val="nil"/>
                  <w:right w:val="nil"/>
                </w:tcBorders>
                <w:shd w:val="clear" w:color="auto" w:fill="FFFFFF"/>
                <w:vAlign w:val="center"/>
              </w:tcPr>
            </w:tcPrChange>
          </w:tcPr>
          <w:p w14:paraId="3193C7AF"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rPr>
            </w:pPr>
            <w:r>
              <w:rPr>
                <w:rFonts w:ascii="Times New Roman" w:hAnsi="Times New Roman" w:cs="Times New Roman"/>
                <w:kern w:val="0"/>
                <w:szCs w:val="21"/>
                <w:lang w:eastAsia="en-US"/>
              </w:rPr>
              <w:t>0.0</w:t>
            </w:r>
            <w:r>
              <w:rPr>
                <w:rFonts w:ascii="Times New Roman" w:hAnsi="Times New Roman" w:cs="Times New Roman" w:hint="eastAsia"/>
                <w:kern w:val="0"/>
                <w:szCs w:val="21"/>
              </w:rPr>
              <w:t>18</w:t>
            </w:r>
          </w:p>
        </w:tc>
        <w:tc>
          <w:tcPr>
            <w:tcW w:w="609" w:type="pct"/>
            <w:gridSpan w:val="2"/>
            <w:tcBorders>
              <w:top w:val="nil"/>
              <w:left w:val="nil"/>
              <w:bottom w:val="nil"/>
              <w:right w:val="nil"/>
            </w:tcBorders>
            <w:shd w:val="clear" w:color="auto" w:fill="FFFFFF"/>
            <w:vAlign w:val="center"/>
            <w:tcPrChange w:id="1586" w:author="佳煜 张" w:date="2025-09-22T11:36:00Z" w16du:dateUtc="2025-09-22T03:36:00Z">
              <w:tcPr>
                <w:tcW w:w="609" w:type="pct"/>
                <w:gridSpan w:val="3"/>
                <w:tcBorders>
                  <w:top w:val="nil"/>
                  <w:left w:val="nil"/>
                  <w:bottom w:val="nil"/>
                  <w:right w:val="nil"/>
                </w:tcBorders>
                <w:shd w:val="clear" w:color="auto" w:fill="FFFFFF"/>
                <w:vAlign w:val="center"/>
              </w:tcPr>
            </w:tcPrChange>
          </w:tcPr>
          <w:p w14:paraId="0D604923"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417" w:type="pct"/>
            <w:tcBorders>
              <w:top w:val="nil"/>
              <w:left w:val="nil"/>
              <w:bottom w:val="nil"/>
              <w:right w:val="nil"/>
            </w:tcBorders>
            <w:shd w:val="clear" w:color="auto" w:fill="FFFFFF"/>
            <w:vAlign w:val="center"/>
            <w:tcPrChange w:id="1587" w:author="佳煜 张" w:date="2025-09-22T11:36:00Z" w16du:dateUtc="2025-09-22T03:36:00Z">
              <w:tcPr>
                <w:tcW w:w="417" w:type="pct"/>
                <w:gridSpan w:val="2"/>
                <w:tcBorders>
                  <w:top w:val="nil"/>
                  <w:left w:val="nil"/>
                  <w:bottom w:val="nil"/>
                  <w:right w:val="nil"/>
                </w:tcBorders>
                <w:shd w:val="clear" w:color="auto" w:fill="FFFFFF"/>
                <w:vAlign w:val="center"/>
              </w:tcPr>
            </w:tcPrChange>
          </w:tcPr>
          <w:p w14:paraId="41E27EE9"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&lt;0.001</w:t>
            </w:r>
          </w:p>
        </w:tc>
        <w:tc>
          <w:tcPr>
            <w:tcW w:w="686" w:type="pct"/>
            <w:tcBorders>
              <w:top w:val="nil"/>
              <w:left w:val="nil"/>
              <w:bottom w:val="nil"/>
              <w:right w:val="nil"/>
            </w:tcBorders>
            <w:shd w:val="clear" w:color="auto" w:fill="FFFFFF"/>
            <w:vAlign w:val="center"/>
            <w:tcPrChange w:id="1588" w:author="佳煜 张" w:date="2025-09-22T11:36:00Z" w16du:dateUtc="2025-09-22T03:36:00Z">
              <w:tcPr>
                <w:tcW w:w="686" w:type="pct"/>
                <w:gridSpan w:val="2"/>
                <w:tcBorders>
                  <w:top w:val="nil"/>
                  <w:left w:val="nil"/>
                  <w:bottom w:val="nil"/>
                  <w:right w:val="nil"/>
                </w:tcBorders>
                <w:shd w:val="clear" w:color="auto" w:fill="FFFFFF"/>
                <w:vAlign w:val="center"/>
              </w:tcPr>
            </w:tcPrChange>
          </w:tcPr>
          <w:p w14:paraId="292B7727"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387" w:type="pct"/>
            <w:tcBorders>
              <w:top w:val="nil"/>
              <w:left w:val="nil"/>
              <w:bottom w:val="nil"/>
              <w:right w:val="nil"/>
            </w:tcBorders>
            <w:shd w:val="clear" w:color="auto" w:fill="FFFFFF"/>
            <w:vAlign w:val="center"/>
            <w:tcPrChange w:id="1589" w:author="佳煜 张" w:date="2025-09-22T11:36:00Z" w16du:dateUtc="2025-09-22T03:36:00Z">
              <w:tcPr>
                <w:tcW w:w="387" w:type="pct"/>
                <w:tcBorders>
                  <w:top w:val="nil"/>
                  <w:left w:val="nil"/>
                  <w:bottom w:val="nil"/>
                  <w:right w:val="nil"/>
                </w:tcBorders>
                <w:shd w:val="clear" w:color="auto" w:fill="FFFFFF"/>
                <w:vAlign w:val="center"/>
              </w:tcPr>
            </w:tcPrChange>
          </w:tcPr>
          <w:p w14:paraId="0386EA17"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0.002</w:t>
            </w:r>
          </w:p>
        </w:tc>
      </w:tr>
      <w:tr w:rsidR="00DA6E1F" w14:paraId="1050D77F" w14:textId="77777777" w:rsidTr="00E56F97">
        <w:trPr>
          <w:trHeight w:hRule="exact" w:val="397"/>
          <w:trPrChange w:id="1590" w:author="佳煜 张" w:date="2025-09-22T11:36:00Z" w16du:dateUtc="2025-09-22T03:36:00Z">
            <w:trPr>
              <w:trHeight w:hRule="exact" w:val="397"/>
            </w:trPr>
          </w:trPrChange>
        </w:trPr>
        <w:tc>
          <w:tcPr>
            <w:tcW w:w="1070" w:type="pct"/>
            <w:gridSpan w:val="3"/>
            <w:tcBorders>
              <w:top w:val="nil"/>
              <w:left w:val="nil"/>
              <w:bottom w:val="nil"/>
              <w:right w:val="nil"/>
            </w:tcBorders>
            <w:shd w:val="clear" w:color="auto" w:fill="FFFFFF"/>
            <w:vAlign w:val="center"/>
            <w:tcPrChange w:id="1591" w:author="佳煜 张" w:date="2025-09-22T11:36:00Z" w16du:dateUtc="2025-09-22T03:36:00Z">
              <w:tcPr>
                <w:tcW w:w="1070" w:type="pct"/>
                <w:gridSpan w:val="4"/>
                <w:tcBorders>
                  <w:top w:val="nil"/>
                  <w:left w:val="nil"/>
                  <w:bottom w:val="nil"/>
                  <w:right w:val="nil"/>
                </w:tcBorders>
                <w:shd w:val="clear" w:color="auto" w:fill="FFFFFF"/>
                <w:vAlign w:val="center"/>
              </w:tcPr>
            </w:tcPrChange>
          </w:tcPr>
          <w:p w14:paraId="4982FBB5" w14:textId="77777777" w:rsidR="00DA6E1F" w:rsidRDefault="00E60AF0">
            <w:pPr>
              <w:widowControl/>
              <w:spacing w:before="100" w:after="100"/>
              <w:ind w:left="100" w:right="100"/>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 xml:space="preserve">   Never</w:t>
            </w:r>
          </w:p>
        </w:tc>
        <w:tc>
          <w:tcPr>
            <w:tcW w:w="710" w:type="pct"/>
            <w:gridSpan w:val="2"/>
            <w:tcBorders>
              <w:top w:val="nil"/>
              <w:left w:val="nil"/>
              <w:bottom w:val="nil"/>
              <w:right w:val="nil"/>
            </w:tcBorders>
            <w:shd w:val="clear" w:color="auto" w:fill="FFFFFF"/>
            <w:vAlign w:val="center"/>
            <w:tcPrChange w:id="1592"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40FF34BB"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1,239(57.45%)</w:t>
            </w:r>
          </w:p>
        </w:tc>
        <w:tc>
          <w:tcPr>
            <w:tcW w:w="710" w:type="pct"/>
            <w:gridSpan w:val="2"/>
            <w:tcBorders>
              <w:top w:val="nil"/>
              <w:left w:val="nil"/>
              <w:bottom w:val="nil"/>
              <w:right w:val="nil"/>
            </w:tcBorders>
            <w:shd w:val="clear" w:color="auto" w:fill="FFFFFF"/>
            <w:vAlign w:val="center"/>
            <w:tcPrChange w:id="1593"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1996CBF1"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512 (62.05%)</w:t>
            </w:r>
          </w:p>
        </w:tc>
        <w:tc>
          <w:tcPr>
            <w:tcW w:w="411" w:type="pct"/>
            <w:tcBorders>
              <w:top w:val="nil"/>
              <w:left w:val="nil"/>
              <w:bottom w:val="nil"/>
              <w:right w:val="nil"/>
            </w:tcBorders>
            <w:shd w:val="clear" w:color="auto" w:fill="FFFFFF"/>
            <w:vAlign w:val="center"/>
            <w:tcPrChange w:id="1594" w:author="佳煜 张" w:date="2025-09-22T11:36:00Z" w16du:dateUtc="2025-09-22T03:36:00Z">
              <w:tcPr>
                <w:tcW w:w="411" w:type="pct"/>
                <w:gridSpan w:val="2"/>
                <w:tcBorders>
                  <w:top w:val="nil"/>
                  <w:left w:val="nil"/>
                  <w:bottom w:val="nil"/>
                  <w:right w:val="nil"/>
                </w:tcBorders>
                <w:shd w:val="clear" w:color="auto" w:fill="FFFFFF"/>
                <w:vAlign w:val="center"/>
              </w:tcPr>
            </w:tcPrChange>
          </w:tcPr>
          <w:p w14:paraId="491AA681"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609" w:type="pct"/>
            <w:gridSpan w:val="2"/>
            <w:tcBorders>
              <w:top w:val="nil"/>
              <w:left w:val="nil"/>
              <w:bottom w:val="nil"/>
              <w:right w:val="nil"/>
            </w:tcBorders>
            <w:shd w:val="clear" w:color="auto" w:fill="FFFFFF"/>
            <w:vAlign w:val="center"/>
            <w:tcPrChange w:id="1595" w:author="佳煜 张" w:date="2025-09-22T11:36:00Z" w16du:dateUtc="2025-09-22T03:36:00Z">
              <w:tcPr>
                <w:tcW w:w="609" w:type="pct"/>
                <w:gridSpan w:val="3"/>
                <w:tcBorders>
                  <w:top w:val="nil"/>
                  <w:left w:val="nil"/>
                  <w:bottom w:val="nil"/>
                  <w:right w:val="nil"/>
                </w:tcBorders>
                <w:shd w:val="clear" w:color="auto" w:fill="FFFFFF"/>
                <w:vAlign w:val="center"/>
              </w:tcPr>
            </w:tcPrChange>
          </w:tcPr>
          <w:p w14:paraId="1E72876B"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737 (52.33%)</w:t>
            </w:r>
          </w:p>
        </w:tc>
        <w:tc>
          <w:tcPr>
            <w:tcW w:w="417" w:type="pct"/>
            <w:tcBorders>
              <w:top w:val="nil"/>
              <w:left w:val="nil"/>
              <w:bottom w:val="nil"/>
              <w:right w:val="nil"/>
            </w:tcBorders>
            <w:shd w:val="clear" w:color="auto" w:fill="FFFFFF"/>
            <w:vAlign w:val="center"/>
            <w:tcPrChange w:id="1596" w:author="佳煜 张" w:date="2025-09-22T11:36:00Z" w16du:dateUtc="2025-09-22T03:36:00Z">
              <w:tcPr>
                <w:tcW w:w="417" w:type="pct"/>
                <w:gridSpan w:val="2"/>
                <w:tcBorders>
                  <w:top w:val="nil"/>
                  <w:left w:val="nil"/>
                  <w:bottom w:val="nil"/>
                  <w:right w:val="nil"/>
                </w:tcBorders>
                <w:shd w:val="clear" w:color="auto" w:fill="FFFFFF"/>
                <w:vAlign w:val="center"/>
              </w:tcPr>
            </w:tcPrChange>
          </w:tcPr>
          <w:p w14:paraId="2AC1E492"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686" w:type="pct"/>
            <w:tcBorders>
              <w:top w:val="nil"/>
              <w:left w:val="nil"/>
              <w:bottom w:val="nil"/>
              <w:right w:val="nil"/>
            </w:tcBorders>
            <w:shd w:val="clear" w:color="auto" w:fill="FFFFFF"/>
            <w:vAlign w:val="center"/>
            <w:tcPrChange w:id="1597" w:author="佳煜 张" w:date="2025-09-22T11:36:00Z" w16du:dateUtc="2025-09-22T03:36:00Z">
              <w:tcPr>
                <w:tcW w:w="686" w:type="pct"/>
                <w:gridSpan w:val="2"/>
                <w:tcBorders>
                  <w:top w:val="nil"/>
                  <w:left w:val="nil"/>
                  <w:bottom w:val="nil"/>
                  <w:right w:val="nil"/>
                </w:tcBorders>
                <w:shd w:val="clear" w:color="auto" w:fill="FFFFFF"/>
                <w:vAlign w:val="center"/>
              </w:tcPr>
            </w:tcPrChange>
          </w:tcPr>
          <w:p w14:paraId="6B6A8091"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705 (5</w:t>
            </w:r>
            <w:r>
              <w:rPr>
                <w:rFonts w:ascii="Times New Roman" w:hAnsi="Times New Roman" w:cs="Times New Roman" w:hint="eastAsia"/>
                <w:kern w:val="0"/>
                <w:szCs w:val="21"/>
                <w:lang w:eastAsia="en-US"/>
              </w:rPr>
              <w:t>0.82</w:t>
            </w:r>
            <w:r>
              <w:rPr>
                <w:rFonts w:ascii="Times New Roman" w:hAnsi="Times New Roman" w:cs="Times New Roman"/>
                <w:kern w:val="0"/>
                <w:szCs w:val="21"/>
                <w:lang w:eastAsia="en-US"/>
              </w:rPr>
              <w:t>%)</w:t>
            </w:r>
          </w:p>
        </w:tc>
        <w:tc>
          <w:tcPr>
            <w:tcW w:w="387" w:type="pct"/>
            <w:tcBorders>
              <w:top w:val="nil"/>
              <w:left w:val="nil"/>
              <w:bottom w:val="nil"/>
              <w:right w:val="nil"/>
            </w:tcBorders>
            <w:shd w:val="clear" w:color="auto" w:fill="FFFFFF"/>
            <w:vAlign w:val="center"/>
            <w:tcPrChange w:id="1598" w:author="佳煜 张" w:date="2025-09-22T11:36:00Z" w16du:dateUtc="2025-09-22T03:36:00Z">
              <w:tcPr>
                <w:tcW w:w="387" w:type="pct"/>
                <w:tcBorders>
                  <w:top w:val="nil"/>
                  <w:left w:val="nil"/>
                  <w:bottom w:val="nil"/>
                  <w:right w:val="nil"/>
                </w:tcBorders>
                <w:shd w:val="clear" w:color="auto" w:fill="FFFFFF"/>
                <w:vAlign w:val="center"/>
              </w:tcPr>
            </w:tcPrChange>
          </w:tcPr>
          <w:p w14:paraId="6FD3181C"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r>
      <w:tr w:rsidR="00DA6E1F" w14:paraId="3A35B3C0" w14:textId="77777777" w:rsidTr="00E56F97">
        <w:trPr>
          <w:trHeight w:hRule="exact" w:val="397"/>
          <w:trPrChange w:id="1599" w:author="佳煜 张" w:date="2025-09-22T11:36:00Z" w16du:dateUtc="2025-09-22T03:36:00Z">
            <w:trPr>
              <w:trHeight w:hRule="exact" w:val="397"/>
            </w:trPr>
          </w:trPrChange>
        </w:trPr>
        <w:tc>
          <w:tcPr>
            <w:tcW w:w="1070" w:type="pct"/>
            <w:gridSpan w:val="3"/>
            <w:tcBorders>
              <w:top w:val="nil"/>
              <w:left w:val="nil"/>
              <w:bottom w:val="nil"/>
              <w:right w:val="nil"/>
            </w:tcBorders>
            <w:shd w:val="clear" w:color="auto" w:fill="FFFFFF"/>
            <w:vAlign w:val="center"/>
            <w:tcPrChange w:id="1600" w:author="佳煜 张" w:date="2025-09-22T11:36:00Z" w16du:dateUtc="2025-09-22T03:36:00Z">
              <w:tcPr>
                <w:tcW w:w="1070" w:type="pct"/>
                <w:gridSpan w:val="4"/>
                <w:tcBorders>
                  <w:top w:val="nil"/>
                  <w:left w:val="nil"/>
                  <w:bottom w:val="nil"/>
                  <w:right w:val="nil"/>
                </w:tcBorders>
                <w:shd w:val="clear" w:color="auto" w:fill="FFFFFF"/>
                <w:vAlign w:val="center"/>
              </w:tcPr>
            </w:tcPrChange>
          </w:tcPr>
          <w:p w14:paraId="0867D737" w14:textId="77777777" w:rsidR="00DA6E1F" w:rsidRDefault="00E60AF0">
            <w:pPr>
              <w:widowControl/>
              <w:spacing w:before="100" w:after="100"/>
              <w:ind w:left="100" w:right="100"/>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 xml:space="preserve">   Former</w:t>
            </w:r>
          </w:p>
        </w:tc>
        <w:tc>
          <w:tcPr>
            <w:tcW w:w="710" w:type="pct"/>
            <w:gridSpan w:val="2"/>
            <w:tcBorders>
              <w:top w:val="nil"/>
              <w:left w:val="nil"/>
              <w:bottom w:val="nil"/>
              <w:right w:val="nil"/>
            </w:tcBorders>
            <w:shd w:val="clear" w:color="auto" w:fill="FFFFFF"/>
            <w:vAlign w:val="center"/>
            <w:tcPrChange w:id="1601"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12B815AD"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432 (22.29%)</w:t>
            </w:r>
          </w:p>
        </w:tc>
        <w:tc>
          <w:tcPr>
            <w:tcW w:w="710" w:type="pct"/>
            <w:gridSpan w:val="2"/>
            <w:tcBorders>
              <w:top w:val="nil"/>
              <w:left w:val="nil"/>
              <w:bottom w:val="nil"/>
              <w:right w:val="nil"/>
            </w:tcBorders>
            <w:shd w:val="clear" w:color="auto" w:fill="FFFFFF"/>
            <w:vAlign w:val="center"/>
            <w:tcPrChange w:id="1602"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3B244645"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170 (23.84%)</w:t>
            </w:r>
          </w:p>
        </w:tc>
        <w:tc>
          <w:tcPr>
            <w:tcW w:w="411" w:type="pct"/>
            <w:tcBorders>
              <w:top w:val="nil"/>
              <w:left w:val="nil"/>
              <w:bottom w:val="nil"/>
              <w:right w:val="nil"/>
            </w:tcBorders>
            <w:shd w:val="clear" w:color="auto" w:fill="FFFFFF"/>
            <w:vAlign w:val="center"/>
            <w:tcPrChange w:id="1603" w:author="佳煜 张" w:date="2025-09-22T11:36:00Z" w16du:dateUtc="2025-09-22T03:36:00Z">
              <w:tcPr>
                <w:tcW w:w="411" w:type="pct"/>
                <w:gridSpan w:val="2"/>
                <w:tcBorders>
                  <w:top w:val="nil"/>
                  <w:left w:val="nil"/>
                  <w:bottom w:val="nil"/>
                  <w:right w:val="nil"/>
                </w:tcBorders>
                <w:shd w:val="clear" w:color="auto" w:fill="FFFFFF"/>
                <w:vAlign w:val="center"/>
              </w:tcPr>
            </w:tcPrChange>
          </w:tcPr>
          <w:p w14:paraId="79A89649"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609" w:type="pct"/>
            <w:gridSpan w:val="2"/>
            <w:tcBorders>
              <w:top w:val="nil"/>
              <w:left w:val="nil"/>
              <w:bottom w:val="nil"/>
              <w:right w:val="nil"/>
            </w:tcBorders>
            <w:shd w:val="clear" w:color="auto" w:fill="FFFFFF"/>
            <w:vAlign w:val="center"/>
            <w:tcPrChange w:id="1604" w:author="佳煜 张" w:date="2025-09-22T11:36:00Z" w16du:dateUtc="2025-09-22T03:36:00Z">
              <w:tcPr>
                <w:tcW w:w="609" w:type="pct"/>
                <w:gridSpan w:val="3"/>
                <w:tcBorders>
                  <w:top w:val="nil"/>
                  <w:left w:val="nil"/>
                  <w:bottom w:val="nil"/>
                  <w:right w:val="nil"/>
                </w:tcBorders>
                <w:shd w:val="clear" w:color="auto" w:fill="FFFFFF"/>
                <w:vAlign w:val="center"/>
              </w:tcPr>
            </w:tcPrChange>
          </w:tcPr>
          <w:p w14:paraId="539A6AD3"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456 (31.87%)</w:t>
            </w:r>
          </w:p>
        </w:tc>
        <w:tc>
          <w:tcPr>
            <w:tcW w:w="417" w:type="pct"/>
            <w:tcBorders>
              <w:top w:val="nil"/>
              <w:left w:val="nil"/>
              <w:bottom w:val="nil"/>
              <w:right w:val="nil"/>
            </w:tcBorders>
            <w:shd w:val="clear" w:color="auto" w:fill="FFFFFF"/>
            <w:vAlign w:val="center"/>
            <w:tcPrChange w:id="1605" w:author="佳煜 张" w:date="2025-09-22T11:36:00Z" w16du:dateUtc="2025-09-22T03:36:00Z">
              <w:tcPr>
                <w:tcW w:w="417" w:type="pct"/>
                <w:gridSpan w:val="2"/>
                <w:tcBorders>
                  <w:top w:val="nil"/>
                  <w:left w:val="nil"/>
                  <w:bottom w:val="nil"/>
                  <w:right w:val="nil"/>
                </w:tcBorders>
                <w:shd w:val="clear" w:color="auto" w:fill="FFFFFF"/>
                <w:vAlign w:val="center"/>
              </w:tcPr>
            </w:tcPrChange>
          </w:tcPr>
          <w:p w14:paraId="660107AD"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686" w:type="pct"/>
            <w:tcBorders>
              <w:top w:val="nil"/>
              <w:left w:val="nil"/>
              <w:bottom w:val="nil"/>
              <w:right w:val="nil"/>
            </w:tcBorders>
            <w:shd w:val="clear" w:color="auto" w:fill="FFFFFF"/>
            <w:vAlign w:val="center"/>
            <w:tcPrChange w:id="1606" w:author="佳煜 张" w:date="2025-09-22T11:36:00Z" w16du:dateUtc="2025-09-22T03:36:00Z">
              <w:tcPr>
                <w:tcW w:w="686" w:type="pct"/>
                <w:gridSpan w:val="2"/>
                <w:tcBorders>
                  <w:top w:val="nil"/>
                  <w:left w:val="nil"/>
                  <w:bottom w:val="nil"/>
                  <w:right w:val="nil"/>
                </w:tcBorders>
                <w:shd w:val="clear" w:color="auto" w:fill="FFFFFF"/>
                <w:vAlign w:val="center"/>
              </w:tcPr>
            </w:tcPrChange>
          </w:tcPr>
          <w:p w14:paraId="50906EAF"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418 (3</w:t>
            </w:r>
            <w:r>
              <w:rPr>
                <w:rFonts w:ascii="Times New Roman" w:hAnsi="Times New Roman" w:cs="Times New Roman" w:hint="eastAsia"/>
                <w:kern w:val="0"/>
                <w:szCs w:val="21"/>
                <w:lang w:eastAsia="en-US"/>
              </w:rPr>
              <w:t>0.97</w:t>
            </w:r>
            <w:r>
              <w:rPr>
                <w:rFonts w:ascii="Times New Roman" w:hAnsi="Times New Roman" w:cs="Times New Roman"/>
                <w:kern w:val="0"/>
                <w:szCs w:val="21"/>
                <w:lang w:eastAsia="en-US"/>
              </w:rPr>
              <w:t>%)</w:t>
            </w:r>
          </w:p>
        </w:tc>
        <w:tc>
          <w:tcPr>
            <w:tcW w:w="387" w:type="pct"/>
            <w:tcBorders>
              <w:top w:val="nil"/>
              <w:left w:val="nil"/>
              <w:bottom w:val="nil"/>
              <w:right w:val="nil"/>
            </w:tcBorders>
            <w:shd w:val="clear" w:color="auto" w:fill="FFFFFF"/>
            <w:vAlign w:val="center"/>
            <w:tcPrChange w:id="1607" w:author="佳煜 张" w:date="2025-09-22T11:36:00Z" w16du:dateUtc="2025-09-22T03:36:00Z">
              <w:tcPr>
                <w:tcW w:w="387" w:type="pct"/>
                <w:tcBorders>
                  <w:top w:val="nil"/>
                  <w:left w:val="nil"/>
                  <w:bottom w:val="nil"/>
                  <w:right w:val="nil"/>
                </w:tcBorders>
                <w:shd w:val="clear" w:color="auto" w:fill="FFFFFF"/>
                <w:vAlign w:val="center"/>
              </w:tcPr>
            </w:tcPrChange>
          </w:tcPr>
          <w:p w14:paraId="4FF30C8F"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r>
      <w:tr w:rsidR="00DA6E1F" w14:paraId="012B335B" w14:textId="77777777" w:rsidTr="00E56F97">
        <w:trPr>
          <w:trHeight w:hRule="exact" w:val="397"/>
          <w:trPrChange w:id="1608" w:author="佳煜 张" w:date="2025-09-22T11:36:00Z" w16du:dateUtc="2025-09-22T03:36:00Z">
            <w:trPr>
              <w:trHeight w:hRule="exact" w:val="397"/>
            </w:trPr>
          </w:trPrChange>
        </w:trPr>
        <w:tc>
          <w:tcPr>
            <w:tcW w:w="1070" w:type="pct"/>
            <w:gridSpan w:val="3"/>
            <w:tcBorders>
              <w:top w:val="nil"/>
              <w:left w:val="nil"/>
              <w:bottom w:val="nil"/>
              <w:right w:val="nil"/>
            </w:tcBorders>
            <w:shd w:val="clear" w:color="auto" w:fill="FFFFFF"/>
            <w:vAlign w:val="center"/>
            <w:tcPrChange w:id="1609" w:author="佳煜 张" w:date="2025-09-22T11:36:00Z" w16du:dateUtc="2025-09-22T03:36:00Z">
              <w:tcPr>
                <w:tcW w:w="1070" w:type="pct"/>
                <w:gridSpan w:val="4"/>
                <w:tcBorders>
                  <w:top w:val="nil"/>
                  <w:left w:val="nil"/>
                  <w:bottom w:val="nil"/>
                  <w:right w:val="nil"/>
                </w:tcBorders>
                <w:shd w:val="clear" w:color="auto" w:fill="FFFFFF"/>
                <w:vAlign w:val="center"/>
              </w:tcPr>
            </w:tcPrChange>
          </w:tcPr>
          <w:p w14:paraId="393D9282" w14:textId="77777777" w:rsidR="00DA6E1F" w:rsidRDefault="00E60AF0">
            <w:pPr>
              <w:widowControl/>
              <w:spacing w:before="100" w:after="100"/>
              <w:ind w:left="100" w:right="100"/>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 xml:space="preserve">   Now</w:t>
            </w:r>
          </w:p>
        </w:tc>
        <w:tc>
          <w:tcPr>
            <w:tcW w:w="710" w:type="pct"/>
            <w:gridSpan w:val="2"/>
            <w:tcBorders>
              <w:top w:val="nil"/>
              <w:left w:val="nil"/>
              <w:bottom w:val="nil"/>
              <w:right w:val="nil"/>
            </w:tcBorders>
            <w:shd w:val="clear" w:color="auto" w:fill="FFFFFF"/>
            <w:vAlign w:val="center"/>
            <w:tcPrChange w:id="1610"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0A2A6331"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451 (20.26%)</w:t>
            </w:r>
          </w:p>
        </w:tc>
        <w:tc>
          <w:tcPr>
            <w:tcW w:w="710" w:type="pct"/>
            <w:gridSpan w:val="2"/>
            <w:tcBorders>
              <w:top w:val="nil"/>
              <w:left w:val="nil"/>
              <w:bottom w:val="nil"/>
              <w:right w:val="nil"/>
            </w:tcBorders>
            <w:shd w:val="clear" w:color="auto" w:fill="FFFFFF"/>
            <w:vAlign w:val="center"/>
            <w:tcPrChange w:id="1611"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172BF9BD"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138 (14.11%)</w:t>
            </w:r>
          </w:p>
        </w:tc>
        <w:tc>
          <w:tcPr>
            <w:tcW w:w="411" w:type="pct"/>
            <w:tcBorders>
              <w:top w:val="nil"/>
              <w:left w:val="nil"/>
              <w:bottom w:val="nil"/>
              <w:right w:val="nil"/>
            </w:tcBorders>
            <w:shd w:val="clear" w:color="auto" w:fill="FFFFFF"/>
            <w:vAlign w:val="center"/>
            <w:tcPrChange w:id="1612" w:author="佳煜 张" w:date="2025-09-22T11:36:00Z" w16du:dateUtc="2025-09-22T03:36:00Z">
              <w:tcPr>
                <w:tcW w:w="411" w:type="pct"/>
                <w:gridSpan w:val="2"/>
                <w:tcBorders>
                  <w:top w:val="nil"/>
                  <w:left w:val="nil"/>
                  <w:bottom w:val="nil"/>
                  <w:right w:val="nil"/>
                </w:tcBorders>
                <w:shd w:val="clear" w:color="auto" w:fill="FFFFFF"/>
                <w:vAlign w:val="center"/>
              </w:tcPr>
            </w:tcPrChange>
          </w:tcPr>
          <w:p w14:paraId="0D187E36"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609" w:type="pct"/>
            <w:gridSpan w:val="2"/>
            <w:tcBorders>
              <w:top w:val="nil"/>
              <w:left w:val="nil"/>
              <w:bottom w:val="nil"/>
              <w:right w:val="nil"/>
            </w:tcBorders>
            <w:shd w:val="clear" w:color="auto" w:fill="FFFFFF"/>
            <w:vAlign w:val="center"/>
            <w:tcPrChange w:id="1613" w:author="佳煜 张" w:date="2025-09-22T11:36:00Z" w16du:dateUtc="2025-09-22T03:36:00Z">
              <w:tcPr>
                <w:tcW w:w="609" w:type="pct"/>
                <w:gridSpan w:val="3"/>
                <w:tcBorders>
                  <w:top w:val="nil"/>
                  <w:left w:val="nil"/>
                  <w:bottom w:val="nil"/>
                  <w:right w:val="nil"/>
                </w:tcBorders>
                <w:shd w:val="clear" w:color="auto" w:fill="FFFFFF"/>
                <w:vAlign w:val="center"/>
              </w:tcPr>
            </w:tcPrChange>
          </w:tcPr>
          <w:p w14:paraId="7FAE9A15"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246 (15.80%)</w:t>
            </w:r>
          </w:p>
        </w:tc>
        <w:tc>
          <w:tcPr>
            <w:tcW w:w="417" w:type="pct"/>
            <w:tcBorders>
              <w:top w:val="nil"/>
              <w:left w:val="nil"/>
              <w:bottom w:val="nil"/>
              <w:right w:val="nil"/>
            </w:tcBorders>
            <w:shd w:val="clear" w:color="auto" w:fill="FFFFFF"/>
            <w:vAlign w:val="center"/>
            <w:tcPrChange w:id="1614" w:author="佳煜 张" w:date="2025-09-22T11:36:00Z" w16du:dateUtc="2025-09-22T03:36:00Z">
              <w:tcPr>
                <w:tcW w:w="417" w:type="pct"/>
                <w:gridSpan w:val="2"/>
                <w:tcBorders>
                  <w:top w:val="nil"/>
                  <w:left w:val="nil"/>
                  <w:bottom w:val="nil"/>
                  <w:right w:val="nil"/>
                </w:tcBorders>
                <w:shd w:val="clear" w:color="auto" w:fill="FFFFFF"/>
                <w:vAlign w:val="center"/>
              </w:tcPr>
            </w:tcPrChange>
          </w:tcPr>
          <w:p w14:paraId="685A07DF"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686" w:type="pct"/>
            <w:tcBorders>
              <w:top w:val="nil"/>
              <w:left w:val="nil"/>
              <w:bottom w:val="nil"/>
              <w:right w:val="nil"/>
            </w:tcBorders>
            <w:shd w:val="clear" w:color="auto" w:fill="FFFFFF"/>
            <w:vAlign w:val="center"/>
            <w:tcPrChange w:id="1615" w:author="佳煜 张" w:date="2025-09-22T11:36:00Z" w16du:dateUtc="2025-09-22T03:36:00Z">
              <w:tcPr>
                <w:tcW w:w="686" w:type="pct"/>
                <w:gridSpan w:val="2"/>
                <w:tcBorders>
                  <w:top w:val="nil"/>
                  <w:left w:val="nil"/>
                  <w:bottom w:val="nil"/>
                  <w:right w:val="nil"/>
                </w:tcBorders>
                <w:shd w:val="clear" w:color="auto" w:fill="FFFFFF"/>
                <w:vAlign w:val="center"/>
              </w:tcPr>
            </w:tcPrChange>
          </w:tcPr>
          <w:p w14:paraId="60ECD3BF"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240 (18</w:t>
            </w:r>
            <w:r>
              <w:rPr>
                <w:rFonts w:ascii="Times New Roman" w:hAnsi="Times New Roman" w:cs="Times New Roman" w:hint="eastAsia"/>
                <w:kern w:val="0"/>
                <w:szCs w:val="21"/>
                <w:lang w:eastAsia="en-US"/>
              </w:rPr>
              <w:t>.22</w:t>
            </w:r>
            <w:r>
              <w:rPr>
                <w:rFonts w:ascii="Times New Roman" w:hAnsi="Times New Roman" w:cs="Times New Roman"/>
                <w:kern w:val="0"/>
                <w:szCs w:val="21"/>
                <w:lang w:eastAsia="en-US"/>
              </w:rPr>
              <w:t>%)</w:t>
            </w:r>
          </w:p>
        </w:tc>
        <w:tc>
          <w:tcPr>
            <w:tcW w:w="387" w:type="pct"/>
            <w:tcBorders>
              <w:top w:val="nil"/>
              <w:left w:val="nil"/>
              <w:bottom w:val="nil"/>
              <w:right w:val="nil"/>
            </w:tcBorders>
            <w:shd w:val="clear" w:color="auto" w:fill="FFFFFF"/>
            <w:vAlign w:val="center"/>
            <w:tcPrChange w:id="1616" w:author="佳煜 张" w:date="2025-09-22T11:36:00Z" w16du:dateUtc="2025-09-22T03:36:00Z">
              <w:tcPr>
                <w:tcW w:w="387" w:type="pct"/>
                <w:tcBorders>
                  <w:top w:val="nil"/>
                  <w:left w:val="nil"/>
                  <w:bottom w:val="nil"/>
                  <w:right w:val="nil"/>
                </w:tcBorders>
                <w:shd w:val="clear" w:color="auto" w:fill="FFFFFF"/>
                <w:vAlign w:val="center"/>
              </w:tcPr>
            </w:tcPrChange>
          </w:tcPr>
          <w:p w14:paraId="78842924"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r>
      <w:tr w:rsidR="00DA6E1F" w14:paraId="29926DF1" w14:textId="77777777" w:rsidTr="00E56F97">
        <w:trPr>
          <w:trHeight w:hRule="exact" w:val="397"/>
          <w:trPrChange w:id="1617" w:author="佳煜 张" w:date="2025-09-22T11:36:00Z" w16du:dateUtc="2025-09-22T03:36:00Z">
            <w:trPr>
              <w:trHeight w:hRule="exact" w:val="397"/>
            </w:trPr>
          </w:trPrChange>
        </w:trPr>
        <w:tc>
          <w:tcPr>
            <w:tcW w:w="1070" w:type="pct"/>
            <w:gridSpan w:val="3"/>
            <w:tcBorders>
              <w:top w:val="nil"/>
              <w:left w:val="nil"/>
              <w:bottom w:val="nil"/>
              <w:right w:val="nil"/>
            </w:tcBorders>
            <w:shd w:val="clear" w:color="auto" w:fill="FFFFFF"/>
            <w:noWrap/>
            <w:vAlign w:val="center"/>
            <w:tcPrChange w:id="1618" w:author="佳煜 张" w:date="2025-09-22T11:36:00Z" w16du:dateUtc="2025-09-22T03:36:00Z">
              <w:tcPr>
                <w:tcW w:w="1070" w:type="pct"/>
                <w:gridSpan w:val="4"/>
                <w:tcBorders>
                  <w:top w:val="nil"/>
                  <w:left w:val="nil"/>
                  <w:bottom w:val="nil"/>
                  <w:right w:val="nil"/>
                </w:tcBorders>
                <w:shd w:val="clear" w:color="auto" w:fill="FFFFFF"/>
                <w:noWrap/>
                <w:vAlign w:val="center"/>
              </w:tcPr>
            </w:tcPrChange>
          </w:tcPr>
          <w:p w14:paraId="715DE579" w14:textId="77777777" w:rsidR="00DA6E1F" w:rsidRDefault="00E60AF0">
            <w:pPr>
              <w:widowControl/>
              <w:spacing w:before="100" w:after="100"/>
              <w:ind w:left="100" w:right="100"/>
              <w:textAlignment w:val="center"/>
              <w:rPr>
                <w:rFonts w:ascii="Times New Roman" w:hAnsi="Times New Roman" w:cs="Times New Roman"/>
                <w:kern w:val="0"/>
                <w:szCs w:val="21"/>
                <w:lang w:eastAsia="en-US"/>
              </w:rPr>
            </w:pPr>
            <w:r>
              <w:rPr>
                <w:rFonts w:ascii="Times New Roman" w:hAnsi="Times New Roman" w:cs="Times New Roman" w:hint="eastAsia"/>
                <w:kern w:val="0"/>
                <w:szCs w:val="21"/>
              </w:rPr>
              <w:t>Alcohol use</w:t>
            </w:r>
            <w:r>
              <w:rPr>
                <w:rFonts w:ascii="Times New Roman" w:hAnsi="Times New Roman" w:cs="Times New Roman"/>
                <w:kern w:val="0"/>
                <w:szCs w:val="21"/>
                <w:lang w:eastAsia="en-US"/>
              </w:rPr>
              <w:t>, n (%)</w:t>
            </w:r>
          </w:p>
        </w:tc>
        <w:tc>
          <w:tcPr>
            <w:tcW w:w="710" w:type="pct"/>
            <w:gridSpan w:val="2"/>
            <w:tcBorders>
              <w:top w:val="nil"/>
              <w:left w:val="nil"/>
              <w:bottom w:val="nil"/>
              <w:right w:val="nil"/>
            </w:tcBorders>
            <w:shd w:val="clear" w:color="auto" w:fill="FFFFFF"/>
            <w:vAlign w:val="center"/>
            <w:tcPrChange w:id="1619"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3A3954BC"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710" w:type="pct"/>
            <w:gridSpan w:val="2"/>
            <w:tcBorders>
              <w:top w:val="nil"/>
              <w:left w:val="nil"/>
              <w:bottom w:val="nil"/>
              <w:right w:val="nil"/>
            </w:tcBorders>
            <w:shd w:val="clear" w:color="auto" w:fill="FFFFFF"/>
            <w:vAlign w:val="center"/>
            <w:tcPrChange w:id="1620"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44748664"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411" w:type="pct"/>
            <w:tcBorders>
              <w:top w:val="nil"/>
              <w:left w:val="nil"/>
              <w:bottom w:val="nil"/>
              <w:right w:val="nil"/>
            </w:tcBorders>
            <w:shd w:val="clear" w:color="auto" w:fill="FFFFFF"/>
            <w:vAlign w:val="center"/>
            <w:tcPrChange w:id="1621" w:author="佳煜 张" w:date="2025-09-22T11:36:00Z" w16du:dateUtc="2025-09-22T03:36:00Z">
              <w:tcPr>
                <w:tcW w:w="411" w:type="pct"/>
                <w:gridSpan w:val="2"/>
                <w:tcBorders>
                  <w:top w:val="nil"/>
                  <w:left w:val="nil"/>
                  <w:bottom w:val="nil"/>
                  <w:right w:val="nil"/>
                </w:tcBorders>
                <w:shd w:val="clear" w:color="auto" w:fill="FFFFFF"/>
                <w:vAlign w:val="center"/>
              </w:tcPr>
            </w:tcPrChange>
          </w:tcPr>
          <w:p w14:paraId="455478DA"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rPr>
            </w:pPr>
            <w:r>
              <w:rPr>
                <w:rFonts w:ascii="Times New Roman" w:hAnsi="Times New Roman" w:cs="Times New Roman"/>
                <w:kern w:val="0"/>
                <w:szCs w:val="21"/>
                <w:lang w:eastAsia="en-US"/>
              </w:rPr>
              <w:t>0.1</w:t>
            </w:r>
            <w:r>
              <w:rPr>
                <w:rFonts w:ascii="Times New Roman" w:hAnsi="Times New Roman" w:cs="Times New Roman" w:hint="eastAsia"/>
                <w:kern w:val="0"/>
                <w:szCs w:val="21"/>
              </w:rPr>
              <w:t>07</w:t>
            </w:r>
          </w:p>
        </w:tc>
        <w:tc>
          <w:tcPr>
            <w:tcW w:w="609" w:type="pct"/>
            <w:gridSpan w:val="2"/>
            <w:tcBorders>
              <w:top w:val="nil"/>
              <w:left w:val="nil"/>
              <w:bottom w:val="nil"/>
              <w:right w:val="nil"/>
            </w:tcBorders>
            <w:shd w:val="clear" w:color="auto" w:fill="FFFFFF"/>
            <w:vAlign w:val="center"/>
            <w:tcPrChange w:id="1622" w:author="佳煜 张" w:date="2025-09-22T11:36:00Z" w16du:dateUtc="2025-09-22T03:36:00Z">
              <w:tcPr>
                <w:tcW w:w="609" w:type="pct"/>
                <w:gridSpan w:val="3"/>
                <w:tcBorders>
                  <w:top w:val="nil"/>
                  <w:left w:val="nil"/>
                  <w:bottom w:val="nil"/>
                  <w:right w:val="nil"/>
                </w:tcBorders>
                <w:shd w:val="clear" w:color="auto" w:fill="FFFFFF"/>
                <w:vAlign w:val="center"/>
              </w:tcPr>
            </w:tcPrChange>
          </w:tcPr>
          <w:p w14:paraId="54AD2AD2"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417" w:type="pct"/>
            <w:tcBorders>
              <w:top w:val="nil"/>
              <w:left w:val="nil"/>
              <w:bottom w:val="nil"/>
              <w:right w:val="nil"/>
            </w:tcBorders>
            <w:shd w:val="clear" w:color="auto" w:fill="FFFFFF"/>
            <w:vAlign w:val="center"/>
            <w:tcPrChange w:id="1623" w:author="佳煜 张" w:date="2025-09-22T11:36:00Z" w16du:dateUtc="2025-09-22T03:36:00Z">
              <w:tcPr>
                <w:tcW w:w="417" w:type="pct"/>
                <w:gridSpan w:val="2"/>
                <w:tcBorders>
                  <w:top w:val="nil"/>
                  <w:left w:val="nil"/>
                  <w:bottom w:val="nil"/>
                  <w:right w:val="nil"/>
                </w:tcBorders>
                <w:shd w:val="clear" w:color="auto" w:fill="FFFFFF"/>
                <w:vAlign w:val="center"/>
              </w:tcPr>
            </w:tcPrChange>
          </w:tcPr>
          <w:p w14:paraId="12509C26"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&lt;0.001</w:t>
            </w:r>
          </w:p>
        </w:tc>
        <w:tc>
          <w:tcPr>
            <w:tcW w:w="686" w:type="pct"/>
            <w:tcBorders>
              <w:top w:val="nil"/>
              <w:left w:val="nil"/>
              <w:bottom w:val="nil"/>
              <w:right w:val="nil"/>
            </w:tcBorders>
            <w:shd w:val="clear" w:color="auto" w:fill="FFFFFF"/>
            <w:vAlign w:val="center"/>
            <w:tcPrChange w:id="1624" w:author="佳煜 张" w:date="2025-09-22T11:36:00Z" w16du:dateUtc="2025-09-22T03:36:00Z">
              <w:tcPr>
                <w:tcW w:w="686" w:type="pct"/>
                <w:gridSpan w:val="2"/>
                <w:tcBorders>
                  <w:top w:val="nil"/>
                  <w:left w:val="nil"/>
                  <w:bottom w:val="nil"/>
                  <w:right w:val="nil"/>
                </w:tcBorders>
                <w:shd w:val="clear" w:color="auto" w:fill="FFFFFF"/>
                <w:vAlign w:val="center"/>
              </w:tcPr>
            </w:tcPrChange>
          </w:tcPr>
          <w:p w14:paraId="398319D3"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387" w:type="pct"/>
            <w:tcBorders>
              <w:top w:val="nil"/>
              <w:left w:val="nil"/>
              <w:bottom w:val="nil"/>
              <w:right w:val="nil"/>
            </w:tcBorders>
            <w:shd w:val="clear" w:color="auto" w:fill="FFFFFF"/>
            <w:vAlign w:val="center"/>
            <w:tcPrChange w:id="1625" w:author="佳煜 张" w:date="2025-09-22T11:36:00Z" w16du:dateUtc="2025-09-22T03:36:00Z">
              <w:tcPr>
                <w:tcW w:w="387" w:type="pct"/>
                <w:tcBorders>
                  <w:top w:val="nil"/>
                  <w:left w:val="nil"/>
                  <w:bottom w:val="nil"/>
                  <w:right w:val="nil"/>
                </w:tcBorders>
                <w:shd w:val="clear" w:color="auto" w:fill="FFFFFF"/>
                <w:vAlign w:val="center"/>
              </w:tcPr>
            </w:tcPrChange>
          </w:tcPr>
          <w:p w14:paraId="75827A15"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&lt;0.001</w:t>
            </w:r>
          </w:p>
        </w:tc>
      </w:tr>
      <w:tr w:rsidR="00DA6E1F" w14:paraId="7B54C674" w14:textId="77777777" w:rsidTr="00E56F97">
        <w:trPr>
          <w:trHeight w:hRule="exact" w:val="397"/>
          <w:trPrChange w:id="1626" w:author="佳煜 张" w:date="2025-09-22T11:36:00Z" w16du:dateUtc="2025-09-22T03:36:00Z">
            <w:trPr>
              <w:trHeight w:hRule="exact" w:val="397"/>
            </w:trPr>
          </w:trPrChange>
        </w:trPr>
        <w:tc>
          <w:tcPr>
            <w:tcW w:w="1070" w:type="pct"/>
            <w:gridSpan w:val="3"/>
            <w:tcBorders>
              <w:top w:val="nil"/>
              <w:left w:val="nil"/>
              <w:bottom w:val="nil"/>
              <w:right w:val="nil"/>
            </w:tcBorders>
            <w:shd w:val="clear" w:color="auto" w:fill="FFFFFF"/>
            <w:vAlign w:val="center"/>
            <w:tcPrChange w:id="1627" w:author="佳煜 张" w:date="2025-09-22T11:36:00Z" w16du:dateUtc="2025-09-22T03:36:00Z">
              <w:tcPr>
                <w:tcW w:w="1070" w:type="pct"/>
                <w:gridSpan w:val="4"/>
                <w:tcBorders>
                  <w:top w:val="nil"/>
                  <w:left w:val="nil"/>
                  <w:bottom w:val="nil"/>
                  <w:right w:val="nil"/>
                </w:tcBorders>
                <w:shd w:val="clear" w:color="auto" w:fill="FFFFFF"/>
                <w:vAlign w:val="center"/>
              </w:tcPr>
            </w:tcPrChange>
          </w:tcPr>
          <w:p w14:paraId="71908932" w14:textId="77777777" w:rsidR="00DA6E1F" w:rsidRDefault="00E60AF0">
            <w:pPr>
              <w:widowControl/>
              <w:spacing w:before="100" w:after="100"/>
              <w:ind w:left="100" w:right="100"/>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 xml:space="preserve">   Never</w:t>
            </w:r>
          </w:p>
        </w:tc>
        <w:tc>
          <w:tcPr>
            <w:tcW w:w="710" w:type="pct"/>
            <w:gridSpan w:val="2"/>
            <w:tcBorders>
              <w:top w:val="nil"/>
              <w:left w:val="nil"/>
              <w:bottom w:val="nil"/>
              <w:right w:val="nil"/>
            </w:tcBorders>
            <w:shd w:val="clear" w:color="auto" w:fill="FFFFFF"/>
            <w:vAlign w:val="center"/>
            <w:tcPrChange w:id="1628"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50EC2A6A"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770 (33.09%)</w:t>
            </w:r>
          </w:p>
        </w:tc>
        <w:tc>
          <w:tcPr>
            <w:tcW w:w="710" w:type="pct"/>
            <w:gridSpan w:val="2"/>
            <w:tcBorders>
              <w:top w:val="nil"/>
              <w:left w:val="nil"/>
              <w:bottom w:val="nil"/>
              <w:right w:val="nil"/>
            </w:tcBorders>
            <w:shd w:val="clear" w:color="auto" w:fill="FFFFFF"/>
            <w:vAlign w:val="center"/>
            <w:tcPrChange w:id="1629"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0F240A0A"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276 (31.11%)</w:t>
            </w:r>
          </w:p>
        </w:tc>
        <w:tc>
          <w:tcPr>
            <w:tcW w:w="411" w:type="pct"/>
            <w:tcBorders>
              <w:top w:val="nil"/>
              <w:left w:val="nil"/>
              <w:bottom w:val="nil"/>
              <w:right w:val="nil"/>
            </w:tcBorders>
            <w:shd w:val="clear" w:color="auto" w:fill="FFFFFF"/>
            <w:vAlign w:val="center"/>
            <w:tcPrChange w:id="1630" w:author="佳煜 张" w:date="2025-09-22T11:36:00Z" w16du:dateUtc="2025-09-22T03:36:00Z">
              <w:tcPr>
                <w:tcW w:w="411" w:type="pct"/>
                <w:gridSpan w:val="2"/>
                <w:tcBorders>
                  <w:top w:val="nil"/>
                  <w:left w:val="nil"/>
                  <w:bottom w:val="nil"/>
                  <w:right w:val="nil"/>
                </w:tcBorders>
                <w:shd w:val="clear" w:color="auto" w:fill="FFFFFF"/>
                <w:vAlign w:val="center"/>
              </w:tcPr>
            </w:tcPrChange>
          </w:tcPr>
          <w:p w14:paraId="74A1D9D3"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609" w:type="pct"/>
            <w:gridSpan w:val="2"/>
            <w:tcBorders>
              <w:top w:val="nil"/>
              <w:left w:val="nil"/>
              <w:bottom w:val="nil"/>
              <w:right w:val="nil"/>
            </w:tcBorders>
            <w:shd w:val="clear" w:color="auto" w:fill="FFFFFF"/>
            <w:vAlign w:val="center"/>
            <w:tcPrChange w:id="1631" w:author="佳煜 张" w:date="2025-09-22T11:36:00Z" w16du:dateUtc="2025-09-22T03:36:00Z">
              <w:tcPr>
                <w:tcW w:w="609" w:type="pct"/>
                <w:gridSpan w:val="3"/>
                <w:tcBorders>
                  <w:top w:val="nil"/>
                  <w:left w:val="nil"/>
                  <w:bottom w:val="nil"/>
                  <w:right w:val="nil"/>
                </w:tcBorders>
                <w:shd w:val="clear" w:color="auto" w:fill="FFFFFF"/>
                <w:vAlign w:val="center"/>
              </w:tcPr>
            </w:tcPrChange>
          </w:tcPr>
          <w:p w14:paraId="002E7CB3"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473 (28.85%)</w:t>
            </w:r>
          </w:p>
        </w:tc>
        <w:tc>
          <w:tcPr>
            <w:tcW w:w="417" w:type="pct"/>
            <w:tcBorders>
              <w:top w:val="nil"/>
              <w:left w:val="nil"/>
              <w:bottom w:val="nil"/>
              <w:right w:val="nil"/>
            </w:tcBorders>
            <w:shd w:val="clear" w:color="auto" w:fill="FFFFFF"/>
            <w:vAlign w:val="center"/>
            <w:tcPrChange w:id="1632" w:author="佳煜 张" w:date="2025-09-22T11:36:00Z" w16du:dateUtc="2025-09-22T03:36:00Z">
              <w:tcPr>
                <w:tcW w:w="417" w:type="pct"/>
                <w:gridSpan w:val="2"/>
                <w:tcBorders>
                  <w:top w:val="nil"/>
                  <w:left w:val="nil"/>
                  <w:bottom w:val="nil"/>
                  <w:right w:val="nil"/>
                </w:tcBorders>
                <w:shd w:val="clear" w:color="auto" w:fill="FFFFFF"/>
                <w:vAlign w:val="center"/>
              </w:tcPr>
            </w:tcPrChange>
          </w:tcPr>
          <w:p w14:paraId="12729B0C"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686" w:type="pct"/>
            <w:tcBorders>
              <w:top w:val="nil"/>
              <w:left w:val="nil"/>
              <w:bottom w:val="nil"/>
              <w:right w:val="nil"/>
            </w:tcBorders>
            <w:shd w:val="clear" w:color="auto" w:fill="FFFFFF"/>
            <w:vAlign w:val="center"/>
            <w:tcPrChange w:id="1633" w:author="佳煜 张" w:date="2025-09-22T11:36:00Z" w16du:dateUtc="2025-09-22T03:36:00Z">
              <w:tcPr>
                <w:tcW w:w="686" w:type="pct"/>
                <w:gridSpan w:val="2"/>
                <w:tcBorders>
                  <w:top w:val="nil"/>
                  <w:left w:val="nil"/>
                  <w:bottom w:val="nil"/>
                  <w:right w:val="nil"/>
                </w:tcBorders>
                <w:shd w:val="clear" w:color="auto" w:fill="FFFFFF"/>
                <w:vAlign w:val="center"/>
              </w:tcPr>
            </w:tcPrChange>
          </w:tcPr>
          <w:p w14:paraId="51B2E1CB"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482 (3</w:t>
            </w:r>
            <w:r>
              <w:rPr>
                <w:rFonts w:ascii="Times New Roman" w:hAnsi="Times New Roman" w:cs="Times New Roman" w:hint="eastAsia"/>
                <w:kern w:val="0"/>
                <w:szCs w:val="21"/>
                <w:lang w:eastAsia="en-US"/>
              </w:rPr>
              <w:t>2.64</w:t>
            </w:r>
            <w:r>
              <w:rPr>
                <w:rFonts w:ascii="Times New Roman" w:hAnsi="Times New Roman" w:cs="Times New Roman"/>
                <w:kern w:val="0"/>
                <w:szCs w:val="21"/>
                <w:lang w:eastAsia="en-US"/>
              </w:rPr>
              <w:t>%)</w:t>
            </w:r>
          </w:p>
        </w:tc>
        <w:tc>
          <w:tcPr>
            <w:tcW w:w="387" w:type="pct"/>
            <w:tcBorders>
              <w:top w:val="nil"/>
              <w:left w:val="nil"/>
              <w:bottom w:val="nil"/>
              <w:right w:val="nil"/>
            </w:tcBorders>
            <w:shd w:val="clear" w:color="auto" w:fill="FFFFFF"/>
            <w:vAlign w:val="center"/>
            <w:tcPrChange w:id="1634" w:author="佳煜 张" w:date="2025-09-22T11:36:00Z" w16du:dateUtc="2025-09-22T03:36:00Z">
              <w:tcPr>
                <w:tcW w:w="387" w:type="pct"/>
                <w:tcBorders>
                  <w:top w:val="nil"/>
                  <w:left w:val="nil"/>
                  <w:bottom w:val="nil"/>
                  <w:right w:val="nil"/>
                </w:tcBorders>
                <w:shd w:val="clear" w:color="auto" w:fill="FFFFFF"/>
                <w:vAlign w:val="center"/>
              </w:tcPr>
            </w:tcPrChange>
          </w:tcPr>
          <w:p w14:paraId="568D0710"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r>
      <w:tr w:rsidR="00DA6E1F" w14:paraId="5964CF98" w14:textId="77777777" w:rsidTr="00E56F97">
        <w:trPr>
          <w:trHeight w:hRule="exact" w:val="397"/>
          <w:trPrChange w:id="1635" w:author="佳煜 张" w:date="2025-09-22T11:36:00Z" w16du:dateUtc="2025-09-22T03:36:00Z">
            <w:trPr>
              <w:trHeight w:hRule="exact" w:val="397"/>
            </w:trPr>
          </w:trPrChange>
        </w:trPr>
        <w:tc>
          <w:tcPr>
            <w:tcW w:w="1070" w:type="pct"/>
            <w:gridSpan w:val="3"/>
            <w:tcBorders>
              <w:top w:val="nil"/>
              <w:left w:val="nil"/>
              <w:bottom w:val="nil"/>
              <w:right w:val="nil"/>
            </w:tcBorders>
            <w:shd w:val="clear" w:color="auto" w:fill="FFFFFF"/>
            <w:vAlign w:val="center"/>
            <w:tcPrChange w:id="1636" w:author="佳煜 张" w:date="2025-09-22T11:36:00Z" w16du:dateUtc="2025-09-22T03:36:00Z">
              <w:tcPr>
                <w:tcW w:w="1070" w:type="pct"/>
                <w:gridSpan w:val="4"/>
                <w:tcBorders>
                  <w:top w:val="nil"/>
                  <w:left w:val="nil"/>
                  <w:bottom w:val="nil"/>
                  <w:right w:val="nil"/>
                </w:tcBorders>
                <w:shd w:val="clear" w:color="auto" w:fill="FFFFFF"/>
                <w:vAlign w:val="center"/>
              </w:tcPr>
            </w:tcPrChange>
          </w:tcPr>
          <w:p w14:paraId="7E4E4194" w14:textId="77777777" w:rsidR="00DA6E1F" w:rsidRDefault="00E60AF0">
            <w:pPr>
              <w:widowControl/>
              <w:spacing w:before="100" w:after="100"/>
              <w:ind w:left="100" w:right="100"/>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 xml:space="preserve">   Former</w:t>
            </w:r>
          </w:p>
        </w:tc>
        <w:tc>
          <w:tcPr>
            <w:tcW w:w="710" w:type="pct"/>
            <w:gridSpan w:val="2"/>
            <w:tcBorders>
              <w:top w:val="nil"/>
              <w:left w:val="nil"/>
              <w:bottom w:val="nil"/>
              <w:right w:val="nil"/>
            </w:tcBorders>
            <w:shd w:val="clear" w:color="auto" w:fill="FFFFFF"/>
            <w:vAlign w:val="center"/>
            <w:tcPrChange w:id="1637"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1B36CB45"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241 (9.54%)</w:t>
            </w:r>
          </w:p>
        </w:tc>
        <w:tc>
          <w:tcPr>
            <w:tcW w:w="710" w:type="pct"/>
            <w:gridSpan w:val="2"/>
            <w:tcBorders>
              <w:top w:val="nil"/>
              <w:left w:val="nil"/>
              <w:bottom w:val="nil"/>
              <w:right w:val="nil"/>
            </w:tcBorders>
            <w:shd w:val="clear" w:color="auto" w:fill="FFFFFF"/>
            <w:vAlign w:val="center"/>
            <w:tcPrChange w:id="1638"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2020DD53"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129 (13.17%)</w:t>
            </w:r>
          </w:p>
        </w:tc>
        <w:tc>
          <w:tcPr>
            <w:tcW w:w="411" w:type="pct"/>
            <w:tcBorders>
              <w:top w:val="nil"/>
              <w:left w:val="nil"/>
              <w:bottom w:val="nil"/>
              <w:right w:val="nil"/>
            </w:tcBorders>
            <w:shd w:val="clear" w:color="auto" w:fill="FFFFFF"/>
            <w:vAlign w:val="center"/>
            <w:tcPrChange w:id="1639" w:author="佳煜 张" w:date="2025-09-22T11:36:00Z" w16du:dateUtc="2025-09-22T03:36:00Z">
              <w:tcPr>
                <w:tcW w:w="411" w:type="pct"/>
                <w:gridSpan w:val="2"/>
                <w:tcBorders>
                  <w:top w:val="nil"/>
                  <w:left w:val="nil"/>
                  <w:bottom w:val="nil"/>
                  <w:right w:val="nil"/>
                </w:tcBorders>
                <w:shd w:val="clear" w:color="auto" w:fill="FFFFFF"/>
                <w:vAlign w:val="center"/>
              </w:tcPr>
            </w:tcPrChange>
          </w:tcPr>
          <w:p w14:paraId="27D78907"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609" w:type="pct"/>
            <w:gridSpan w:val="2"/>
            <w:tcBorders>
              <w:top w:val="nil"/>
              <w:left w:val="nil"/>
              <w:bottom w:val="nil"/>
              <w:right w:val="nil"/>
            </w:tcBorders>
            <w:shd w:val="clear" w:color="auto" w:fill="FFFFFF"/>
            <w:vAlign w:val="center"/>
            <w:tcPrChange w:id="1640" w:author="佳煜 张" w:date="2025-09-22T11:36:00Z" w16du:dateUtc="2025-09-22T03:36:00Z">
              <w:tcPr>
                <w:tcW w:w="609" w:type="pct"/>
                <w:gridSpan w:val="3"/>
                <w:tcBorders>
                  <w:top w:val="nil"/>
                  <w:left w:val="nil"/>
                  <w:bottom w:val="nil"/>
                  <w:right w:val="nil"/>
                </w:tcBorders>
                <w:shd w:val="clear" w:color="auto" w:fill="FFFFFF"/>
                <w:vAlign w:val="center"/>
              </w:tcPr>
            </w:tcPrChange>
          </w:tcPr>
          <w:p w14:paraId="12B09D26"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304 (18.30%)</w:t>
            </w:r>
          </w:p>
        </w:tc>
        <w:tc>
          <w:tcPr>
            <w:tcW w:w="417" w:type="pct"/>
            <w:tcBorders>
              <w:top w:val="nil"/>
              <w:left w:val="nil"/>
              <w:bottom w:val="nil"/>
              <w:right w:val="nil"/>
            </w:tcBorders>
            <w:shd w:val="clear" w:color="auto" w:fill="FFFFFF"/>
            <w:vAlign w:val="center"/>
            <w:tcPrChange w:id="1641" w:author="佳煜 张" w:date="2025-09-22T11:36:00Z" w16du:dateUtc="2025-09-22T03:36:00Z">
              <w:tcPr>
                <w:tcW w:w="417" w:type="pct"/>
                <w:gridSpan w:val="2"/>
                <w:tcBorders>
                  <w:top w:val="nil"/>
                  <w:left w:val="nil"/>
                  <w:bottom w:val="nil"/>
                  <w:right w:val="nil"/>
                </w:tcBorders>
                <w:shd w:val="clear" w:color="auto" w:fill="FFFFFF"/>
                <w:vAlign w:val="center"/>
              </w:tcPr>
            </w:tcPrChange>
          </w:tcPr>
          <w:p w14:paraId="1C8978D9"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686" w:type="pct"/>
            <w:tcBorders>
              <w:top w:val="nil"/>
              <w:left w:val="nil"/>
              <w:bottom w:val="nil"/>
              <w:right w:val="nil"/>
            </w:tcBorders>
            <w:shd w:val="clear" w:color="auto" w:fill="FFFFFF"/>
            <w:vAlign w:val="center"/>
            <w:tcPrChange w:id="1642" w:author="佳煜 张" w:date="2025-09-22T11:36:00Z" w16du:dateUtc="2025-09-22T03:36:00Z">
              <w:tcPr>
                <w:tcW w:w="686" w:type="pct"/>
                <w:gridSpan w:val="2"/>
                <w:tcBorders>
                  <w:top w:val="nil"/>
                  <w:left w:val="nil"/>
                  <w:bottom w:val="nil"/>
                  <w:right w:val="nil"/>
                </w:tcBorders>
                <w:shd w:val="clear" w:color="auto" w:fill="FFFFFF"/>
                <w:vAlign w:val="center"/>
              </w:tcPr>
            </w:tcPrChange>
          </w:tcPr>
          <w:p w14:paraId="60EDDF97"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272 (18</w:t>
            </w:r>
            <w:r>
              <w:rPr>
                <w:rFonts w:ascii="Times New Roman" w:hAnsi="Times New Roman" w:cs="Times New Roman" w:hint="eastAsia"/>
                <w:kern w:val="0"/>
                <w:szCs w:val="21"/>
                <w:lang w:eastAsia="en-US"/>
              </w:rPr>
              <w:t>.10</w:t>
            </w:r>
            <w:r>
              <w:rPr>
                <w:rFonts w:ascii="Times New Roman" w:hAnsi="Times New Roman" w:cs="Times New Roman"/>
                <w:kern w:val="0"/>
                <w:szCs w:val="21"/>
                <w:lang w:eastAsia="en-US"/>
              </w:rPr>
              <w:t>%)</w:t>
            </w:r>
          </w:p>
        </w:tc>
        <w:tc>
          <w:tcPr>
            <w:tcW w:w="387" w:type="pct"/>
            <w:tcBorders>
              <w:top w:val="nil"/>
              <w:left w:val="nil"/>
              <w:bottom w:val="nil"/>
              <w:right w:val="nil"/>
            </w:tcBorders>
            <w:shd w:val="clear" w:color="auto" w:fill="FFFFFF"/>
            <w:vAlign w:val="center"/>
            <w:tcPrChange w:id="1643" w:author="佳煜 张" w:date="2025-09-22T11:36:00Z" w16du:dateUtc="2025-09-22T03:36:00Z">
              <w:tcPr>
                <w:tcW w:w="387" w:type="pct"/>
                <w:tcBorders>
                  <w:top w:val="nil"/>
                  <w:left w:val="nil"/>
                  <w:bottom w:val="nil"/>
                  <w:right w:val="nil"/>
                </w:tcBorders>
                <w:shd w:val="clear" w:color="auto" w:fill="FFFFFF"/>
                <w:vAlign w:val="center"/>
              </w:tcPr>
            </w:tcPrChange>
          </w:tcPr>
          <w:p w14:paraId="20A79DFE"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r>
      <w:tr w:rsidR="00DA6E1F" w14:paraId="1CCE683C" w14:textId="77777777" w:rsidTr="00E56F97">
        <w:trPr>
          <w:trHeight w:hRule="exact" w:val="397"/>
          <w:trPrChange w:id="1644" w:author="佳煜 张" w:date="2025-09-22T11:36:00Z" w16du:dateUtc="2025-09-22T03:36:00Z">
            <w:trPr>
              <w:trHeight w:hRule="exact" w:val="397"/>
            </w:trPr>
          </w:trPrChange>
        </w:trPr>
        <w:tc>
          <w:tcPr>
            <w:tcW w:w="1070" w:type="pct"/>
            <w:gridSpan w:val="3"/>
            <w:tcBorders>
              <w:top w:val="nil"/>
              <w:left w:val="nil"/>
              <w:bottom w:val="nil"/>
              <w:right w:val="nil"/>
            </w:tcBorders>
            <w:shd w:val="clear" w:color="auto" w:fill="FFFFFF"/>
            <w:vAlign w:val="center"/>
            <w:tcPrChange w:id="1645" w:author="佳煜 张" w:date="2025-09-22T11:36:00Z" w16du:dateUtc="2025-09-22T03:36:00Z">
              <w:tcPr>
                <w:tcW w:w="1070" w:type="pct"/>
                <w:gridSpan w:val="4"/>
                <w:tcBorders>
                  <w:top w:val="nil"/>
                  <w:left w:val="nil"/>
                  <w:bottom w:val="nil"/>
                  <w:right w:val="nil"/>
                </w:tcBorders>
                <w:shd w:val="clear" w:color="auto" w:fill="FFFFFF"/>
                <w:vAlign w:val="center"/>
              </w:tcPr>
            </w:tcPrChange>
          </w:tcPr>
          <w:p w14:paraId="0B7CEE83" w14:textId="77777777" w:rsidR="00DA6E1F" w:rsidRDefault="00E60AF0">
            <w:pPr>
              <w:widowControl/>
              <w:spacing w:before="100" w:after="100"/>
              <w:ind w:left="100" w:right="100"/>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 xml:space="preserve">   Now</w:t>
            </w:r>
          </w:p>
        </w:tc>
        <w:tc>
          <w:tcPr>
            <w:tcW w:w="710" w:type="pct"/>
            <w:gridSpan w:val="2"/>
            <w:tcBorders>
              <w:top w:val="nil"/>
              <w:left w:val="nil"/>
              <w:bottom w:val="nil"/>
              <w:right w:val="nil"/>
            </w:tcBorders>
            <w:shd w:val="clear" w:color="auto" w:fill="FFFFFF"/>
            <w:vAlign w:val="center"/>
            <w:tcPrChange w:id="1646"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52D6C778"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1,111(57.37%)</w:t>
            </w:r>
          </w:p>
        </w:tc>
        <w:tc>
          <w:tcPr>
            <w:tcW w:w="710" w:type="pct"/>
            <w:gridSpan w:val="2"/>
            <w:tcBorders>
              <w:top w:val="nil"/>
              <w:left w:val="nil"/>
              <w:bottom w:val="nil"/>
              <w:right w:val="nil"/>
            </w:tcBorders>
            <w:shd w:val="clear" w:color="auto" w:fill="FFFFFF"/>
            <w:vAlign w:val="center"/>
            <w:tcPrChange w:id="1647"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14AF230F"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415 (55.73%)</w:t>
            </w:r>
          </w:p>
        </w:tc>
        <w:tc>
          <w:tcPr>
            <w:tcW w:w="411" w:type="pct"/>
            <w:tcBorders>
              <w:top w:val="nil"/>
              <w:left w:val="nil"/>
              <w:bottom w:val="nil"/>
              <w:right w:val="nil"/>
            </w:tcBorders>
            <w:shd w:val="clear" w:color="auto" w:fill="FFFFFF"/>
            <w:vAlign w:val="center"/>
            <w:tcPrChange w:id="1648" w:author="佳煜 张" w:date="2025-09-22T11:36:00Z" w16du:dateUtc="2025-09-22T03:36:00Z">
              <w:tcPr>
                <w:tcW w:w="411" w:type="pct"/>
                <w:gridSpan w:val="2"/>
                <w:tcBorders>
                  <w:top w:val="nil"/>
                  <w:left w:val="nil"/>
                  <w:bottom w:val="nil"/>
                  <w:right w:val="nil"/>
                </w:tcBorders>
                <w:shd w:val="clear" w:color="auto" w:fill="FFFFFF"/>
                <w:vAlign w:val="center"/>
              </w:tcPr>
            </w:tcPrChange>
          </w:tcPr>
          <w:p w14:paraId="1DE0AF79"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609" w:type="pct"/>
            <w:gridSpan w:val="2"/>
            <w:tcBorders>
              <w:top w:val="nil"/>
              <w:left w:val="nil"/>
              <w:bottom w:val="nil"/>
              <w:right w:val="nil"/>
            </w:tcBorders>
            <w:shd w:val="clear" w:color="auto" w:fill="FFFFFF"/>
            <w:vAlign w:val="center"/>
            <w:tcPrChange w:id="1649" w:author="佳煜 张" w:date="2025-09-22T11:36:00Z" w16du:dateUtc="2025-09-22T03:36:00Z">
              <w:tcPr>
                <w:tcW w:w="609" w:type="pct"/>
                <w:gridSpan w:val="3"/>
                <w:tcBorders>
                  <w:top w:val="nil"/>
                  <w:left w:val="nil"/>
                  <w:bottom w:val="nil"/>
                  <w:right w:val="nil"/>
                </w:tcBorders>
                <w:shd w:val="clear" w:color="auto" w:fill="FFFFFF"/>
                <w:vAlign w:val="center"/>
              </w:tcPr>
            </w:tcPrChange>
          </w:tcPr>
          <w:p w14:paraId="4FB87133"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662 (52.85%)</w:t>
            </w:r>
          </w:p>
        </w:tc>
        <w:tc>
          <w:tcPr>
            <w:tcW w:w="417" w:type="pct"/>
            <w:tcBorders>
              <w:top w:val="nil"/>
              <w:left w:val="nil"/>
              <w:bottom w:val="nil"/>
              <w:right w:val="nil"/>
            </w:tcBorders>
            <w:shd w:val="clear" w:color="auto" w:fill="FFFFFF"/>
            <w:vAlign w:val="center"/>
            <w:tcPrChange w:id="1650" w:author="佳煜 张" w:date="2025-09-22T11:36:00Z" w16du:dateUtc="2025-09-22T03:36:00Z">
              <w:tcPr>
                <w:tcW w:w="417" w:type="pct"/>
                <w:gridSpan w:val="2"/>
                <w:tcBorders>
                  <w:top w:val="nil"/>
                  <w:left w:val="nil"/>
                  <w:bottom w:val="nil"/>
                  <w:right w:val="nil"/>
                </w:tcBorders>
                <w:shd w:val="clear" w:color="auto" w:fill="FFFFFF"/>
                <w:vAlign w:val="center"/>
              </w:tcPr>
            </w:tcPrChange>
          </w:tcPr>
          <w:p w14:paraId="71DB8CDD"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686" w:type="pct"/>
            <w:tcBorders>
              <w:top w:val="nil"/>
              <w:left w:val="nil"/>
              <w:bottom w:val="nil"/>
              <w:right w:val="nil"/>
            </w:tcBorders>
            <w:shd w:val="clear" w:color="auto" w:fill="FFFFFF"/>
            <w:vAlign w:val="center"/>
            <w:tcPrChange w:id="1651" w:author="佳煜 张" w:date="2025-09-22T11:36:00Z" w16du:dateUtc="2025-09-22T03:36:00Z">
              <w:tcPr>
                <w:tcW w:w="686" w:type="pct"/>
                <w:gridSpan w:val="2"/>
                <w:tcBorders>
                  <w:top w:val="nil"/>
                  <w:left w:val="nil"/>
                  <w:bottom w:val="nil"/>
                  <w:right w:val="nil"/>
                </w:tcBorders>
                <w:shd w:val="clear" w:color="auto" w:fill="FFFFFF"/>
                <w:vAlign w:val="center"/>
              </w:tcPr>
            </w:tcPrChange>
          </w:tcPr>
          <w:p w14:paraId="0EB7E43D"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609 (49</w:t>
            </w:r>
            <w:r>
              <w:rPr>
                <w:rFonts w:ascii="Times New Roman" w:hAnsi="Times New Roman" w:cs="Times New Roman" w:hint="eastAsia"/>
                <w:kern w:val="0"/>
                <w:szCs w:val="21"/>
                <w:lang w:eastAsia="en-US"/>
              </w:rPr>
              <w:t>.26</w:t>
            </w:r>
            <w:r>
              <w:rPr>
                <w:rFonts w:ascii="Times New Roman" w:hAnsi="Times New Roman" w:cs="Times New Roman"/>
                <w:kern w:val="0"/>
                <w:szCs w:val="21"/>
                <w:lang w:eastAsia="en-US"/>
              </w:rPr>
              <w:t>%)</w:t>
            </w:r>
          </w:p>
        </w:tc>
        <w:tc>
          <w:tcPr>
            <w:tcW w:w="387" w:type="pct"/>
            <w:tcBorders>
              <w:top w:val="nil"/>
              <w:left w:val="nil"/>
              <w:bottom w:val="nil"/>
              <w:right w:val="nil"/>
            </w:tcBorders>
            <w:shd w:val="clear" w:color="auto" w:fill="FFFFFF"/>
            <w:vAlign w:val="center"/>
            <w:tcPrChange w:id="1652" w:author="佳煜 张" w:date="2025-09-22T11:36:00Z" w16du:dateUtc="2025-09-22T03:36:00Z">
              <w:tcPr>
                <w:tcW w:w="387" w:type="pct"/>
                <w:tcBorders>
                  <w:top w:val="nil"/>
                  <w:left w:val="nil"/>
                  <w:bottom w:val="nil"/>
                  <w:right w:val="nil"/>
                </w:tcBorders>
                <w:shd w:val="clear" w:color="auto" w:fill="FFFFFF"/>
                <w:vAlign w:val="center"/>
              </w:tcPr>
            </w:tcPrChange>
          </w:tcPr>
          <w:p w14:paraId="3FBBA5A4"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r>
      <w:tr w:rsidR="00DA6E1F" w:rsidDel="00035B50" w14:paraId="52477912" w14:textId="1F61D537" w:rsidTr="00E56F97">
        <w:trPr>
          <w:gridAfter w:val="3"/>
          <w:wAfter w:w="3421" w:type="dxa"/>
          <w:trHeight w:hRule="exact" w:val="397"/>
          <w:del w:id="1653" w:author="佳煜 张" w:date="2025-09-21T10:42:00Z"/>
          <w:trPrChange w:id="1654" w:author="佳煜 张" w:date="2025-09-22T11:36:00Z" w16du:dateUtc="2025-09-22T03:36:00Z">
            <w:trPr>
              <w:gridAfter w:val="3"/>
              <w:wAfter w:w="3421" w:type="dxa"/>
              <w:trHeight w:hRule="exact" w:val="397"/>
            </w:trPr>
          </w:trPrChange>
        </w:trPr>
        <w:tc>
          <w:tcPr>
            <w:tcW w:w="1070" w:type="pct"/>
            <w:tcBorders>
              <w:top w:val="nil"/>
              <w:left w:val="nil"/>
              <w:bottom w:val="nil"/>
              <w:right w:val="nil"/>
            </w:tcBorders>
            <w:shd w:val="clear" w:color="auto" w:fill="FFFFFF"/>
            <w:vAlign w:val="center"/>
            <w:tcPrChange w:id="1655" w:author="佳煜 张" w:date="2025-09-22T11:36:00Z" w16du:dateUtc="2025-09-22T03:36:00Z">
              <w:tcPr>
                <w:tcW w:w="1070" w:type="pct"/>
                <w:tcBorders>
                  <w:top w:val="nil"/>
                  <w:left w:val="nil"/>
                  <w:bottom w:val="nil"/>
                  <w:right w:val="nil"/>
                </w:tcBorders>
                <w:shd w:val="clear" w:color="auto" w:fill="FFFFFF"/>
                <w:vAlign w:val="center"/>
              </w:tcPr>
            </w:tcPrChange>
          </w:tcPr>
          <w:p w14:paraId="35818F9A" w14:textId="3C02DF44" w:rsidR="00DA6E1F" w:rsidDel="00035B50" w:rsidRDefault="00E60AF0">
            <w:pPr>
              <w:widowControl/>
              <w:spacing w:before="100" w:after="100"/>
              <w:ind w:left="100" w:right="100"/>
              <w:textAlignment w:val="center"/>
              <w:rPr>
                <w:del w:id="1656" w:author="佳煜 张" w:date="2025-09-21T10:42:00Z" w16du:dateUtc="2025-09-21T02:42:00Z"/>
                <w:rFonts w:ascii="Times New Roman" w:hAnsi="Times New Roman" w:cs="Times New Roman"/>
                <w:kern w:val="0"/>
                <w:szCs w:val="21"/>
                <w:lang w:eastAsia="en-US"/>
              </w:rPr>
            </w:pPr>
            <w:del w:id="1657" w:author="佳煜 张" w:date="2025-09-21T10:42:00Z" w16du:dateUtc="2025-09-21T02:42:00Z">
              <w:r w:rsidDel="00035B50">
                <w:rPr>
                  <w:rFonts w:ascii="Times New Roman" w:hAnsi="Times New Roman" w:cs="Times New Roman"/>
                  <w:kern w:val="0"/>
                  <w:szCs w:val="21"/>
                  <w:lang w:eastAsia="en-US"/>
                </w:rPr>
                <w:delText>Diabetes, n (%)</w:delText>
              </w:r>
            </w:del>
          </w:p>
        </w:tc>
        <w:tc>
          <w:tcPr>
            <w:tcW w:w="710" w:type="pct"/>
            <w:tcBorders>
              <w:top w:val="nil"/>
              <w:left w:val="nil"/>
              <w:bottom w:val="nil"/>
              <w:right w:val="nil"/>
            </w:tcBorders>
            <w:shd w:val="clear" w:color="auto" w:fill="FFFFFF"/>
            <w:vAlign w:val="center"/>
            <w:tcPrChange w:id="1658" w:author="佳煜 张" w:date="2025-09-22T11:36:00Z" w16du:dateUtc="2025-09-22T03:36:00Z">
              <w:tcPr>
                <w:tcW w:w="710" w:type="pct"/>
                <w:gridSpan w:val="2"/>
                <w:tcBorders>
                  <w:top w:val="nil"/>
                  <w:left w:val="nil"/>
                  <w:bottom w:val="nil"/>
                  <w:right w:val="nil"/>
                </w:tcBorders>
                <w:shd w:val="clear" w:color="auto" w:fill="FFFFFF"/>
                <w:vAlign w:val="center"/>
              </w:tcPr>
            </w:tcPrChange>
          </w:tcPr>
          <w:p w14:paraId="466EDD90" w14:textId="553C16FB" w:rsidR="00DA6E1F" w:rsidDel="00035B50" w:rsidRDefault="00DA6E1F">
            <w:pPr>
              <w:widowControl/>
              <w:spacing w:before="100" w:after="100"/>
              <w:ind w:left="100" w:right="100"/>
              <w:jc w:val="center"/>
              <w:textAlignment w:val="center"/>
              <w:rPr>
                <w:del w:id="1659" w:author="佳煜 张" w:date="2025-09-21T10:42:00Z" w16du:dateUtc="2025-09-21T02:42:00Z"/>
                <w:rFonts w:ascii="Times New Roman" w:hAnsi="Times New Roman" w:cs="Times New Roman"/>
                <w:kern w:val="0"/>
                <w:szCs w:val="21"/>
                <w:lang w:eastAsia="en-US"/>
              </w:rPr>
            </w:pPr>
          </w:p>
        </w:tc>
        <w:tc>
          <w:tcPr>
            <w:tcW w:w="710" w:type="pct"/>
            <w:tcBorders>
              <w:top w:val="nil"/>
              <w:left w:val="nil"/>
              <w:bottom w:val="nil"/>
              <w:right w:val="nil"/>
            </w:tcBorders>
            <w:shd w:val="clear" w:color="auto" w:fill="FFFFFF"/>
            <w:vAlign w:val="center"/>
            <w:tcPrChange w:id="1660" w:author="佳煜 张" w:date="2025-09-22T11:36:00Z" w16du:dateUtc="2025-09-22T03:36:00Z">
              <w:tcPr>
                <w:tcW w:w="710" w:type="pct"/>
                <w:tcBorders>
                  <w:top w:val="nil"/>
                  <w:left w:val="nil"/>
                  <w:bottom w:val="nil"/>
                  <w:right w:val="nil"/>
                </w:tcBorders>
                <w:shd w:val="clear" w:color="auto" w:fill="FFFFFF"/>
                <w:vAlign w:val="center"/>
              </w:tcPr>
            </w:tcPrChange>
          </w:tcPr>
          <w:p w14:paraId="2636B641" w14:textId="7D4A8EDF" w:rsidR="00DA6E1F" w:rsidDel="00035B50"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del w:id="1661" w:author="佳煜 张" w:date="2025-09-21T10:42:00Z" w16du:dateUtc="2025-09-21T02:42:00Z"/>
                <w:rFonts w:ascii="Times New Roman" w:hAnsi="Times New Roman" w:cs="Times New Roman"/>
                <w:kern w:val="0"/>
                <w:szCs w:val="21"/>
                <w:lang w:eastAsia="en-US"/>
              </w:rPr>
            </w:pPr>
          </w:p>
        </w:tc>
        <w:tc>
          <w:tcPr>
            <w:tcW w:w="411" w:type="pct"/>
            <w:tcBorders>
              <w:top w:val="nil"/>
              <w:left w:val="nil"/>
              <w:bottom w:val="nil"/>
              <w:right w:val="nil"/>
            </w:tcBorders>
            <w:shd w:val="clear" w:color="auto" w:fill="FFFFFF"/>
            <w:vAlign w:val="center"/>
            <w:tcPrChange w:id="1662" w:author="佳煜 张" w:date="2025-09-22T11:36:00Z" w16du:dateUtc="2025-09-22T03:36:00Z">
              <w:tcPr>
                <w:tcW w:w="411" w:type="pct"/>
                <w:gridSpan w:val="2"/>
                <w:tcBorders>
                  <w:top w:val="nil"/>
                  <w:left w:val="nil"/>
                  <w:bottom w:val="nil"/>
                  <w:right w:val="nil"/>
                </w:tcBorders>
                <w:shd w:val="clear" w:color="auto" w:fill="FFFFFF"/>
                <w:vAlign w:val="center"/>
              </w:tcPr>
            </w:tcPrChange>
          </w:tcPr>
          <w:p w14:paraId="1BFAA665" w14:textId="21DB2A8B" w:rsidR="00DA6E1F" w:rsidDel="00035B50"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del w:id="1663" w:author="佳煜 张" w:date="2025-09-21T10:42:00Z" w16du:dateUtc="2025-09-21T02:42:00Z"/>
                <w:rFonts w:ascii="Times New Roman" w:hAnsi="Times New Roman" w:cs="Times New Roman"/>
                <w:kern w:val="0"/>
                <w:szCs w:val="21"/>
              </w:rPr>
            </w:pPr>
            <w:del w:id="1664" w:author="佳煜 张" w:date="2025-09-21T10:42:00Z" w16du:dateUtc="2025-09-21T02:42:00Z">
              <w:r w:rsidDel="00035B50">
                <w:rPr>
                  <w:rFonts w:ascii="Times New Roman" w:hAnsi="Times New Roman" w:cs="Times New Roman"/>
                  <w:kern w:val="0"/>
                  <w:szCs w:val="21"/>
                  <w:lang w:eastAsia="en-US"/>
                </w:rPr>
                <w:delText>0.1</w:delText>
              </w:r>
              <w:r w:rsidDel="00035B50">
                <w:rPr>
                  <w:rFonts w:ascii="Times New Roman" w:hAnsi="Times New Roman" w:cs="Times New Roman" w:hint="eastAsia"/>
                  <w:kern w:val="0"/>
                  <w:szCs w:val="21"/>
                </w:rPr>
                <w:delText>38</w:delText>
              </w:r>
            </w:del>
          </w:p>
        </w:tc>
        <w:tc>
          <w:tcPr>
            <w:tcW w:w="609" w:type="pct"/>
            <w:gridSpan w:val="2"/>
            <w:tcBorders>
              <w:top w:val="nil"/>
              <w:left w:val="nil"/>
              <w:bottom w:val="nil"/>
              <w:right w:val="nil"/>
            </w:tcBorders>
            <w:shd w:val="clear" w:color="auto" w:fill="FFFFFF"/>
            <w:vAlign w:val="center"/>
            <w:tcPrChange w:id="1665" w:author="佳煜 张" w:date="2025-09-22T11:36:00Z" w16du:dateUtc="2025-09-22T03:36:00Z">
              <w:tcPr>
                <w:tcW w:w="609" w:type="pct"/>
                <w:gridSpan w:val="3"/>
                <w:tcBorders>
                  <w:top w:val="nil"/>
                  <w:left w:val="nil"/>
                  <w:bottom w:val="nil"/>
                  <w:right w:val="nil"/>
                </w:tcBorders>
                <w:shd w:val="clear" w:color="auto" w:fill="FFFFFF"/>
                <w:vAlign w:val="center"/>
              </w:tcPr>
            </w:tcPrChange>
          </w:tcPr>
          <w:p w14:paraId="79CE2ECE" w14:textId="6FFBEACA" w:rsidR="00DA6E1F" w:rsidDel="00035B50"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del w:id="1666" w:author="佳煜 张" w:date="2025-09-21T10:42:00Z" w16du:dateUtc="2025-09-21T02:42:00Z"/>
                <w:rFonts w:ascii="Times New Roman" w:hAnsi="Times New Roman" w:cs="Times New Roman"/>
                <w:kern w:val="0"/>
                <w:szCs w:val="21"/>
                <w:lang w:eastAsia="en-US"/>
              </w:rPr>
            </w:pPr>
          </w:p>
        </w:tc>
        <w:tc>
          <w:tcPr>
            <w:tcW w:w="417" w:type="pct"/>
            <w:tcBorders>
              <w:top w:val="nil"/>
              <w:left w:val="nil"/>
              <w:bottom w:val="nil"/>
              <w:right w:val="nil"/>
            </w:tcBorders>
            <w:shd w:val="clear" w:color="auto" w:fill="FFFFFF"/>
            <w:vAlign w:val="center"/>
            <w:tcPrChange w:id="1667" w:author="佳煜 张" w:date="2025-09-22T11:36:00Z" w16du:dateUtc="2025-09-22T03:36:00Z">
              <w:tcPr>
                <w:tcW w:w="417" w:type="pct"/>
                <w:tcBorders>
                  <w:top w:val="nil"/>
                  <w:left w:val="nil"/>
                  <w:bottom w:val="nil"/>
                  <w:right w:val="nil"/>
                </w:tcBorders>
                <w:shd w:val="clear" w:color="auto" w:fill="FFFFFF"/>
                <w:vAlign w:val="center"/>
              </w:tcPr>
            </w:tcPrChange>
          </w:tcPr>
          <w:p w14:paraId="75E684ED" w14:textId="60E3227D" w:rsidR="00DA6E1F" w:rsidDel="00035B50"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del w:id="1668" w:author="佳煜 张" w:date="2025-09-21T10:42:00Z" w16du:dateUtc="2025-09-21T02:42:00Z"/>
                <w:rFonts w:ascii="Times New Roman" w:hAnsi="Times New Roman" w:cs="Times New Roman"/>
                <w:kern w:val="0"/>
                <w:szCs w:val="21"/>
                <w:lang w:eastAsia="en-US"/>
              </w:rPr>
            </w:pPr>
            <w:del w:id="1669" w:author="佳煜 张" w:date="2025-09-21T10:42:00Z" w16du:dateUtc="2025-09-21T02:42:00Z">
              <w:r w:rsidDel="00035B50">
                <w:rPr>
                  <w:rFonts w:ascii="Times New Roman" w:hAnsi="Times New Roman" w:cs="Times New Roman"/>
                  <w:kern w:val="0"/>
                  <w:szCs w:val="21"/>
                  <w:lang w:eastAsia="en-US"/>
                </w:rPr>
                <w:delText>&lt;0.001</w:delText>
              </w:r>
            </w:del>
          </w:p>
        </w:tc>
        <w:tc>
          <w:tcPr>
            <w:tcW w:w="686" w:type="pct"/>
            <w:gridSpan w:val="2"/>
            <w:tcBorders>
              <w:top w:val="nil"/>
              <w:left w:val="nil"/>
              <w:bottom w:val="nil"/>
              <w:right w:val="nil"/>
            </w:tcBorders>
            <w:shd w:val="clear" w:color="auto" w:fill="FFFFFF"/>
            <w:vAlign w:val="center"/>
            <w:tcPrChange w:id="1670" w:author="佳煜 张" w:date="2025-09-22T11:36:00Z" w16du:dateUtc="2025-09-22T03:36:00Z">
              <w:tcPr>
                <w:tcW w:w="686" w:type="pct"/>
                <w:gridSpan w:val="3"/>
                <w:tcBorders>
                  <w:top w:val="nil"/>
                  <w:left w:val="nil"/>
                  <w:bottom w:val="nil"/>
                  <w:right w:val="nil"/>
                </w:tcBorders>
                <w:shd w:val="clear" w:color="auto" w:fill="FFFFFF"/>
                <w:vAlign w:val="center"/>
              </w:tcPr>
            </w:tcPrChange>
          </w:tcPr>
          <w:p w14:paraId="27866E1D" w14:textId="04AEEE47" w:rsidR="00DA6E1F" w:rsidDel="00035B50"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del w:id="1671" w:author="佳煜 张" w:date="2025-09-21T10:42:00Z" w16du:dateUtc="2025-09-21T02:42:00Z"/>
                <w:rFonts w:ascii="Times New Roman" w:hAnsi="Times New Roman" w:cs="Times New Roman"/>
                <w:kern w:val="0"/>
                <w:szCs w:val="21"/>
                <w:lang w:eastAsia="en-US"/>
              </w:rPr>
            </w:pPr>
          </w:p>
        </w:tc>
        <w:tc>
          <w:tcPr>
            <w:tcW w:w="387" w:type="pct"/>
            <w:tcBorders>
              <w:top w:val="nil"/>
              <w:left w:val="nil"/>
              <w:bottom w:val="nil"/>
              <w:right w:val="nil"/>
            </w:tcBorders>
            <w:shd w:val="clear" w:color="auto" w:fill="FFFFFF"/>
            <w:vAlign w:val="center"/>
            <w:tcPrChange w:id="1672" w:author="佳煜 张" w:date="2025-09-22T11:36:00Z" w16du:dateUtc="2025-09-22T03:36:00Z">
              <w:tcPr>
                <w:tcW w:w="387" w:type="pct"/>
                <w:gridSpan w:val="2"/>
                <w:tcBorders>
                  <w:top w:val="nil"/>
                  <w:left w:val="nil"/>
                  <w:bottom w:val="nil"/>
                  <w:right w:val="nil"/>
                </w:tcBorders>
                <w:shd w:val="clear" w:color="auto" w:fill="FFFFFF"/>
                <w:vAlign w:val="center"/>
              </w:tcPr>
            </w:tcPrChange>
          </w:tcPr>
          <w:p w14:paraId="6B3B054E" w14:textId="50FD458B" w:rsidR="00DA6E1F" w:rsidDel="00035B50"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del w:id="1673" w:author="佳煜 张" w:date="2025-09-21T10:42:00Z" w16du:dateUtc="2025-09-21T02:42:00Z"/>
                <w:rFonts w:ascii="Times New Roman" w:hAnsi="Times New Roman" w:cs="Times New Roman"/>
                <w:kern w:val="0"/>
                <w:szCs w:val="21"/>
                <w:lang w:eastAsia="en-US"/>
              </w:rPr>
            </w:pPr>
            <w:del w:id="1674" w:author="佳煜 张" w:date="2025-09-21T10:42:00Z" w16du:dateUtc="2025-09-21T02:42:00Z">
              <w:r w:rsidDel="00035B50">
                <w:rPr>
                  <w:rFonts w:ascii="Times New Roman" w:hAnsi="Times New Roman" w:cs="Times New Roman"/>
                  <w:kern w:val="0"/>
                  <w:szCs w:val="21"/>
                  <w:lang w:eastAsia="en-US"/>
                </w:rPr>
                <w:delText>&lt;0.001</w:delText>
              </w:r>
            </w:del>
          </w:p>
        </w:tc>
      </w:tr>
      <w:tr w:rsidR="00DA6E1F" w:rsidDel="00035B50" w14:paraId="1F150EEF" w14:textId="386B8A1E" w:rsidTr="00E56F97">
        <w:trPr>
          <w:gridAfter w:val="3"/>
          <w:wAfter w:w="3421" w:type="dxa"/>
          <w:trHeight w:hRule="exact" w:val="397"/>
          <w:del w:id="1675" w:author="佳煜 张" w:date="2025-09-21T10:42:00Z"/>
          <w:trPrChange w:id="1676" w:author="佳煜 张" w:date="2025-09-22T11:36:00Z" w16du:dateUtc="2025-09-22T03:36:00Z">
            <w:trPr>
              <w:gridAfter w:val="3"/>
              <w:wAfter w:w="3421" w:type="dxa"/>
              <w:trHeight w:hRule="exact" w:val="397"/>
            </w:trPr>
          </w:trPrChange>
        </w:trPr>
        <w:tc>
          <w:tcPr>
            <w:tcW w:w="1070" w:type="pct"/>
            <w:tcBorders>
              <w:top w:val="nil"/>
              <w:left w:val="nil"/>
              <w:bottom w:val="nil"/>
              <w:right w:val="nil"/>
            </w:tcBorders>
            <w:shd w:val="clear" w:color="auto" w:fill="FFFFFF"/>
            <w:vAlign w:val="center"/>
            <w:tcPrChange w:id="1677" w:author="佳煜 张" w:date="2025-09-22T11:36:00Z" w16du:dateUtc="2025-09-22T03:36:00Z">
              <w:tcPr>
                <w:tcW w:w="1070" w:type="pct"/>
                <w:tcBorders>
                  <w:top w:val="nil"/>
                  <w:left w:val="nil"/>
                  <w:bottom w:val="nil"/>
                  <w:right w:val="nil"/>
                </w:tcBorders>
                <w:shd w:val="clear" w:color="auto" w:fill="FFFFFF"/>
                <w:vAlign w:val="center"/>
              </w:tcPr>
            </w:tcPrChange>
          </w:tcPr>
          <w:p w14:paraId="1AFC8B92" w14:textId="4F7EA37D" w:rsidR="00DA6E1F" w:rsidDel="00035B50" w:rsidRDefault="00E60AF0">
            <w:pPr>
              <w:widowControl/>
              <w:spacing w:before="100" w:after="100"/>
              <w:ind w:left="100" w:right="100"/>
              <w:textAlignment w:val="center"/>
              <w:rPr>
                <w:del w:id="1678" w:author="佳煜 张" w:date="2025-09-21T10:42:00Z" w16du:dateUtc="2025-09-21T02:42:00Z"/>
                <w:rFonts w:ascii="Times New Roman" w:hAnsi="Times New Roman" w:cs="Times New Roman"/>
                <w:kern w:val="0"/>
                <w:szCs w:val="21"/>
                <w:lang w:eastAsia="en-US"/>
              </w:rPr>
            </w:pPr>
            <w:del w:id="1679" w:author="佳煜 张" w:date="2025-09-21T10:42:00Z" w16du:dateUtc="2025-09-21T02:42:00Z">
              <w:r w:rsidDel="00035B50">
                <w:rPr>
                  <w:rFonts w:ascii="Times New Roman" w:hAnsi="Times New Roman" w:cs="Times New Roman"/>
                  <w:kern w:val="0"/>
                  <w:szCs w:val="21"/>
                  <w:lang w:eastAsia="en-US"/>
                </w:rPr>
                <w:delText xml:space="preserve">    </w:delText>
              </w:r>
              <w:r w:rsidDel="00035B50">
                <w:rPr>
                  <w:rFonts w:ascii="Times New Roman" w:hAnsi="Times New Roman" w:cs="Times New Roman" w:hint="eastAsia"/>
                  <w:kern w:val="0"/>
                  <w:szCs w:val="21"/>
                  <w:lang w:eastAsia="en-US"/>
                </w:rPr>
                <w:delText>No</w:delText>
              </w:r>
            </w:del>
          </w:p>
        </w:tc>
        <w:tc>
          <w:tcPr>
            <w:tcW w:w="710" w:type="pct"/>
            <w:tcBorders>
              <w:top w:val="nil"/>
              <w:left w:val="nil"/>
              <w:bottom w:val="nil"/>
              <w:right w:val="nil"/>
            </w:tcBorders>
            <w:shd w:val="clear" w:color="auto" w:fill="FFFFFF"/>
            <w:vAlign w:val="center"/>
            <w:tcPrChange w:id="1680" w:author="佳煜 张" w:date="2025-09-22T11:36:00Z" w16du:dateUtc="2025-09-22T03:36:00Z">
              <w:tcPr>
                <w:tcW w:w="710" w:type="pct"/>
                <w:gridSpan w:val="2"/>
                <w:tcBorders>
                  <w:top w:val="nil"/>
                  <w:left w:val="nil"/>
                  <w:bottom w:val="nil"/>
                  <w:right w:val="nil"/>
                </w:tcBorders>
                <w:shd w:val="clear" w:color="auto" w:fill="FFFFFF"/>
                <w:vAlign w:val="center"/>
              </w:tcPr>
            </w:tcPrChange>
          </w:tcPr>
          <w:p w14:paraId="65832652" w14:textId="2A75904E" w:rsidR="00DA6E1F" w:rsidDel="00035B50" w:rsidRDefault="00E60AF0">
            <w:pPr>
              <w:widowControl/>
              <w:spacing w:before="100" w:after="100"/>
              <w:ind w:left="100" w:right="100"/>
              <w:jc w:val="center"/>
              <w:textAlignment w:val="center"/>
              <w:rPr>
                <w:del w:id="1681" w:author="佳煜 张" w:date="2025-09-21T10:42:00Z" w16du:dateUtc="2025-09-21T02:42:00Z"/>
                <w:rFonts w:ascii="Times New Roman" w:hAnsi="Times New Roman" w:cs="Times New Roman"/>
                <w:kern w:val="0"/>
                <w:szCs w:val="21"/>
                <w:lang w:eastAsia="en-US"/>
              </w:rPr>
            </w:pPr>
            <w:del w:id="1682" w:author="佳煜 张" w:date="2025-09-21T10:42:00Z" w16du:dateUtc="2025-09-21T02:42:00Z">
              <w:r w:rsidDel="00035B50">
                <w:rPr>
                  <w:rFonts w:ascii="Times New Roman" w:hAnsi="Times New Roman" w:cs="Times New Roman"/>
                  <w:kern w:val="0"/>
                  <w:szCs w:val="21"/>
                  <w:lang w:eastAsia="en-US"/>
                </w:rPr>
                <w:delText>1,665 (78.37%)</w:delText>
              </w:r>
            </w:del>
          </w:p>
        </w:tc>
        <w:tc>
          <w:tcPr>
            <w:tcW w:w="710" w:type="pct"/>
            <w:tcBorders>
              <w:top w:val="nil"/>
              <w:left w:val="nil"/>
              <w:bottom w:val="nil"/>
              <w:right w:val="nil"/>
            </w:tcBorders>
            <w:shd w:val="clear" w:color="auto" w:fill="FFFFFF"/>
            <w:vAlign w:val="center"/>
            <w:tcPrChange w:id="1683" w:author="佳煜 张" w:date="2025-09-22T11:36:00Z" w16du:dateUtc="2025-09-22T03:36:00Z">
              <w:tcPr>
                <w:tcW w:w="710" w:type="pct"/>
                <w:tcBorders>
                  <w:top w:val="nil"/>
                  <w:left w:val="nil"/>
                  <w:bottom w:val="nil"/>
                  <w:right w:val="nil"/>
                </w:tcBorders>
                <w:shd w:val="clear" w:color="auto" w:fill="FFFFFF"/>
                <w:vAlign w:val="center"/>
              </w:tcPr>
            </w:tcPrChange>
          </w:tcPr>
          <w:p w14:paraId="73620029" w14:textId="25E1A702" w:rsidR="00DA6E1F" w:rsidDel="00035B50"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del w:id="1684" w:author="佳煜 张" w:date="2025-09-21T10:42:00Z" w16du:dateUtc="2025-09-21T02:42:00Z"/>
                <w:rFonts w:ascii="Times New Roman" w:hAnsi="Times New Roman" w:cs="Times New Roman"/>
                <w:kern w:val="0"/>
                <w:szCs w:val="21"/>
                <w:lang w:eastAsia="en-US"/>
              </w:rPr>
            </w:pPr>
            <w:del w:id="1685" w:author="佳煜 张" w:date="2025-09-21T10:42:00Z" w16du:dateUtc="2025-09-21T02:42:00Z">
              <w:r w:rsidDel="00035B50">
                <w:rPr>
                  <w:rFonts w:ascii="Times New Roman" w:hAnsi="Times New Roman" w:cs="Times New Roman"/>
                  <w:kern w:val="0"/>
                  <w:szCs w:val="21"/>
                  <w:lang w:eastAsia="en-US"/>
                </w:rPr>
                <w:delText>599 (74.03%)</w:delText>
              </w:r>
            </w:del>
          </w:p>
        </w:tc>
        <w:tc>
          <w:tcPr>
            <w:tcW w:w="411" w:type="pct"/>
            <w:tcBorders>
              <w:top w:val="nil"/>
              <w:left w:val="nil"/>
              <w:bottom w:val="nil"/>
              <w:right w:val="nil"/>
            </w:tcBorders>
            <w:shd w:val="clear" w:color="auto" w:fill="FFFFFF"/>
            <w:vAlign w:val="center"/>
            <w:tcPrChange w:id="1686" w:author="佳煜 张" w:date="2025-09-22T11:36:00Z" w16du:dateUtc="2025-09-22T03:36:00Z">
              <w:tcPr>
                <w:tcW w:w="411" w:type="pct"/>
                <w:gridSpan w:val="2"/>
                <w:tcBorders>
                  <w:top w:val="nil"/>
                  <w:left w:val="nil"/>
                  <w:bottom w:val="nil"/>
                  <w:right w:val="nil"/>
                </w:tcBorders>
                <w:shd w:val="clear" w:color="auto" w:fill="FFFFFF"/>
                <w:vAlign w:val="center"/>
              </w:tcPr>
            </w:tcPrChange>
          </w:tcPr>
          <w:p w14:paraId="11AD2613" w14:textId="5CD0C67A" w:rsidR="00DA6E1F" w:rsidDel="00035B50"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del w:id="1687" w:author="佳煜 张" w:date="2025-09-21T10:42:00Z" w16du:dateUtc="2025-09-21T02:42:00Z"/>
                <w:rFonts w:ascii="Times New Roman" w:hAnsi="Times New Roman" w:cs="Times New Roman"/>
                <w:kern w:val="0"/>
                <w:szCs w:val="21"/>
                <w:lang w:eastAsia="en-US"/>
              </w:rPr>
            </w:pPr>
          </w:p>
        </w:tc>
        <w:tc>
          <w:tcPr>
            <w:tcW w:w="609" w:type="pct"/>
            <w:gridSpan w:val="2"/>
            <w:tcBorders>
              <w:top w:val="nil"/>
              <w:left w:val="nil"/>
              <w:bottom w:val="nil"/>
              <w:right w:val="nil"/>
            </w:tcBorders>
            <w:shd w:val="clear" w:color="auto" w:fill="FFFFFF"/>
            <w:vAlign w:val="center"/>
            <w:tcPrChange w:id="1688" w:author="佳煜 张" w:date="2025-09-22T11:36:00Z" w16du:dateUtc="2025-09-22T03:36:00Z">
              <w:tcPr>
                <w:tcW w:w="609" w:type="pct"/>
                <w:gridSpan w:val="3"/>
                <w:tcBorders>
                  <w:top w:val="nil"/>
                  <w:left w:val="nil"/>
                  <w:bottom w:val="nil"/>
                  <w:right w:val="nil"/>
                </w:tcBorders>
                <w:shd w:val="clear" w:color="auto" w:fill="FFFFFF"/>
                <w:vAlign w:val="center"/>
              </w:tcPr>
            </w:tcPrChange>
          </w:tcPr>
          <w:p w14:paraId="3A9A6013" w14:textId="4FFAECE7" w:rsidR="00DA6E1F" w:rsidDel="00035B50"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del w:id="1689" w:author="佳煜 张" w:date="2025-09-21T10:42:00Z" w16du:dateUtc="2025-09-21T02:42:00Z"/>
                <w:rFonts w:ascii="Times New Roman" w:hAnsi="Times New Roman" w:cs="Times New Roman"/>
                <w:kern w:val="0"/>
                <w:szCs w:val="21"/>
                <w:lang w:eastAsia="en-US"/>
              </w:rPr>
            </w:pPr>
            <w:del w:id="1690" w:author="佳煜 张" w:date="2025-09-21T10:42:00Z" w16du:dateUtc="2025-09-21T02:42:00Z">
              <w:r w:rsidDel="00035B50">
                <w:rPr>
                  <w:rFonts w:ascii="Times New Roman" w:hAnsi="Times New Roman" w:cs="Times New Roman"/>
                  <w:kern w:val="0"/>
                  <w:szCs w:val="21"/>
                  <w:lang w:eastAsia="en-US"/>
                </w:rPr>
                <w:delText>145 (9.59%)</w:delText>
              </w:r>
            </w:del>
          </w:p>
        </w:tc>
        <w:tc>
          <w:tcPr>
            <w:tcW w:w="417" w:type="pct"/>
            <w:tcBorders>
              <w:top w:val="nil"/>
              <w:left w:val="nil"/>
              <w:bottom w:val="nil"/>
              <w:right w:val="nil"/>
            </w:tcBorders>
            <w:shd w:val="clear" w:color="auto" w:fill="FFFFFF"/>
            <w:vAlign w:val="center"/>
            <w:tcPrChange w:id="1691" w:author="佳煜 张" w:date="2025-09-22T11:36:00Z" w16du:dateUtc="2025-09-22T03:36:00Z">
              <w:tcPr>
                <w:tcW w:w="417" w:type="pct"/>
                <w:tcBorders>
                  <w:top w:val="nil"/>
                  <w:left w:val="nil"/>
                  <w:bottom w:val="nil"/>
                  <w:right w:val="nil"/>
                </w:tcBorders>
                <w:shd w:val="clear" w:color="auto" w:fill="FFFFFF"/>
                <w:vAlign w:val="center"/>
              </w:tcPr>
            </w:tcPrChange>
          </w:tcPr>
          <w:p w14:paraId="4F648315" w14:textId="685F3D6C" w:rsidR="00DA6E1F" w:rsidDel="00035B50"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del w:id="1692" w:author="佳煜 张" w:date="2025-09-21T10:42:00Z" w16du:dateUtc="2025-09-21T02:42:00Z"/>
                <w:rFonts w:ascii="Times New Roman" w:hAnsi="Times New Roman" w:cs="Times New Roman"/>
                <w:kern w:val="0"/>
                <w:szCs w:val="21"/>
                <w:lang w:eastAsia="en-US"/>
              </w:rPr>
            </w:pPr>
          </w:p>
        </w:tc>
        <w:tc>
          <w:tcPr>
            <w:tcW w:w="686" w:type="pct"/>
            <w:gridSpan w:val="2"/>
            <w:tcBorders>
              <w:top w:val="nil"/>
              <w:left w:val="nil"/>
              <w:bottom w:val="nil"/>
              <w:right w:val="nil"/>
            </w:tcBorders>
            <w:shd w:val="clear" w:color="auto" w:fill="FFFFFF"/>
            <w:vAlign w:val="center"/>
            <w:tcPrChange w:id="1693" w:author="佳煜 张" w:date="2025-09-22T11:36:00Z" w16du:dateUtc="2025-09-22T03:36:00Z">
              <w:tcPr>
                <w:tcW w:w="686" w:type="pct"/>
                <w:gridSpan w:val="3"/>
                <w:tcBorders>
                  <w:top w:val="nil"/>
                  <w:left w:val="nil"/>
                  <w:bottom w:val="nil"/>
                  <w:right w:val="nil"/>
                </w:tcBorders>
                <w:shd w:val="clear" w:color="auto" w:fill="FFFFFF"/>
                <w:vAlign w:val="center"/>
              </w:tcPr>
            </w:tcPrChange>
          </w:tcPr>
          <w:p w14:paraId="5E058FB9" w14:textId="042D24AF" w:rsidR="00DA6E1F" w:rsidDel="00035B50"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del w:id="1694" w:author="佳煜 张" w:date="2025-09-21T10:42:00Z" w16du:dateUtc="2025-09-21T02:42:00Z"/>
                <w:rFonts w:ascii="Times New Roman" w:hAnsi="Times New Roman" w:cs="Times New Roman"/>
                <w:kern w:val="0"/>
                <w:szCs w:val="21"/>
                <w:lang w:eastAsia="en-US"/>
              </w:rPr>
            </w:pPr>
            <w:del w:id="1695" w:author="佳煜 张" w:date="2025-09-21T10:42:00Z" w16du:dateUtc="2025-09-21T02:42:00Z">
              <w:r w:rsidDel="00035B50">
                <w:rPr>
                  <w:rFonts w:ascii="Times New Roman" w:hAnsi="Times New Roman" w:cs="Times New Roman"/>
                  <w:kern w:val="0"/>
                  <w:szCs w:val="21"/>
                  <w:lang w:eastAsia="en-US"/>
                </w:rPr>
                <w:delText>163 (13</w:delText>
              </w:r>
              <w:r w:rsidDel="00035B50">
                <w:rPr>
                  <w:rFonts w:ascii="Times New Roman" w:hAnsi="Times New Roman" w:cs="Times New Roman" w:hint="eastAsia"/>
                  <w:kern w:val="0"/>
                  <w:szCs w:val="21"/>
                  <w:lang w:eastAsia="en-US"/>
                </w:rPr>
                <w:delText>.47</w:delText>
              </w:r>
              <w:r w:rsidDel="00035B50">
                <w:rPr>
                  <w:rFonts w:ascii="Times New Roman" w:hAnsi="Times New Roman" w:cs="Times New Roman"/>
                  <w:kern w:val="0"/>
                  <w:szCs w:val="21"/>
                  <w:lang w:eastAsia="en-US"/>
                </w:rPr>
                <w:delText>%)</w:delText>
              </w:r>
            </w:del>
          </w:p>
        </w:tc>
        <w:tc>
          <w:tcPr>
            <w:tcW w:w="387" w:type="pct"/>
            <w:tcBorders>
              <w:top w:val="nil"/>
              <w:left w:val="nil"/>
              <w:bottom w:val="nil"/>
              <w:right w:val="nil"/>
            </w:tcBorders>
            <w:shd w:val="clear" w:color="auto" w:fill="FFFFFF"/>
            <w:vAlign w:val="center"/>
            <w:tcPrChange w:id="1696" w:author="佳煜 张" w:date="2025-09-22T11:36:00Z" w16du:dateUtc="2025-09-22T03:36:00Z">
              <w:tcPr>
                <w:tcW w:w="387" w:type="pct"/>
                <w:gridSpan w:val="2"/>
                <w:tcBorders>
                  <w:top w:val="nil"/>
                  <w:left w:val="nil"/>
                  <w:bottom w:val="nil"/>
                  <w:right w:val="nil"/>
                </w:tcBorders>
                <w:shd w:val="clear" w:color="auto" w:fill="FFFFFF"/>
                <w:vAlign w:val="center"/>
              </w:tcPr>
            </w:tcPrChange>
          </w:tcPr>
          <w:p w14:paraId="166796E8" w14:textId="52E50E89" w:rsidR="00DA6E1F" w:rsidDel="00035B50"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del w:id="1697" w:author="佳煜 张" w:date="2025-09-21T10:42:00Z" w16du:dateUtc="2025-09-21T02:42:00Z"/>
                <w:rFonts w:ascii="Times New Roman" w:hAnsi="Times New Roman" w:cs="Times New Roman"/>
                <w:kern w:val="0"/>
                <w:szCs w:val="21"/>
                <w:lang w:eastAsia="en-US"/>
              </w:rPr>
            </w:pPr>
          </w:p>
        </w:tc>
      </w:tr>
      <w:tr w:rsidR="00DA6E1F" w:rsidDel="00035B50" w14:paraId="7730848B" w14:textId="7FDE336F" w:rsidTr="00E56F97">
        <w:trPr>
          <w:gridAfter w:val="3"/>
          <w:wAfter w:w="3421" w:type="dxa"/>
          <w:trHeight w:hRule="exact" w:val="397"/>
          <w:del w:id="1698" w:author="佳煜 张" w:date="2025-09-21T10:42:00Z"/>
          <w:trPrChange w:id="1699" w:author="佳煜 张" w:date="2025-09-22T11:36:00Z" w16du:dateUtc="2025-09-22T03:36:00Z">
            <w:trPr>
              <w:gridAfter w:val="3"/>
              <w:wAfter w:w="3421" w:type="dxa"/>
              <w:trHeight w:hRule="exact" w:val="397"/>
            </w:trPr>
          </w:trPrChange>
        </w:trPr>
        <w:tc>
          <w:tcPr>
            <w:tcW w:w="1070" w:type="pct"/>
            <w:tcBorders>
              <w:top w:val="nil"/>
              <w:left w:val="nil"/>
              <w:bottom w:val="nil"/>
              <w:right w:val="nil"/>
            </w:tcBorders>
            <w:shd w:val="clear" w:color="auto" w:fill="FFFFFF"/>
            <w:vAlign w:val="center"/>
            <w:tcPrChange w:id="1700" w:author="佳煜 张" w:date="2025-09-22T11:36:00Z" w16du:dateUtc="2025-09-22T03:36:00Z">
              <w:tcPr>
                <w:tcW w:w="1070" w:type="pct"/>
                <w:tcBorders>
                  <w:top w:val="nil"/>
                  <w:left w:val="nil"/>
                  <w:bottom w:val="nil"/>
                  <w:right w:val="nil"/>
                </w:tcBorders>
                <w:shd w:val="clear" w:color="auto" w:fill="FFFFFF"/>
                <w:vAlign w:val="center"/>
              </w:tcPr>
            </w:tcPrChange>
          </w:tcPr>
          <w:p w14:paraId="05EAB9B3" w14:textId="79EDD3BA" w:rsidR="00DA6E1F" w:rsidDel="00035B50" w:rsidRDefault="00E60AF0">
            <w:pPr>
              <w:widowControl/>
              <w:spacing w:before="100" w:after="100"/>
              <w:ind w:left="100" w:right="100"/>
              <w:textAlignment w:val="center"/>
              <w:rPr>
                <w:del w:id="1701" w:author="佳煜 张" w:date="2025-09-21T10:42:00Z" w16du:dateUtc="2025-09-21T02:42:00Z"/>
                <w:rFonts w:ascii="Times New Roman" w:hAnsi="Times New Roman" w:cs="Times New Roman"/>
                <w:kern w:val="0"/>
                <w:szCs w:val="21"/>
                <w:lang w:eastAsia="en-US"/>
              </w:rPr>
            </w:pPr>
            <w:del w:id="1702" w:author="佳煜 张" w:date="2025-09-21T10:42:00Z" w16du:dateUtc="2025-09-21T02:42:00Z">
              <w:r w:rsidDel="00035B50">
                <w:rPr>
                  <w:rFonts w:ascii="Times New Roman" w:hAnsi="Times New Roman" w:cs="Times New Roman"/>
                  <w:kern w:val="0"/>
                  <w:szCs w:val="21"/>
                  <w:lang w:eastAsia="en-US"/>
                </w:rPr>
                <w:delText xml:space="preserve">    </w:delText>
              </w:r>
              <w:r w:rsidDel="00035B50">
                <w:rPr>
                  <w:rFonts w:ascii="Times New Roman" w:hAnsi="Times New Roman" w:cs="Times New Roman" w:hint="eastAsia"/>
                  <w:kern w:val="0"/>
                  <w:szCs w:val="21"/>
                  <w:lang w:eastAsia="en-US"/>
                </w:rPr>
                <w:delText>Yes</w:delText>
              </w:r>
            </w:del>
          </w:p>
        </w:tc>
        <w:tc>
          <w:tcPr>
            <w:tcW w:w="710" w:type="pct"/>
            <w:tcBorders>
              <w:top w:val="nil"/>
              <w:left w:val="nil"/>
              <w:bottom w:val="nil"/>
              <w:right w:val="nil"/>
            </w:tcBorders>
            <w:shd w:val="clear" w:color="auto" w:fill="FFFFFF"/>
            <w:vAlign w:val="center"/>
            <w:tcPrChange w:id="1703" w:author="佳煜 张" w:date="2025-09-22T11:36:00Z" w16du:dateUtc="2025-09-22T03:36:00Z">
              <w:tcPr>
                <w:tcW w:w="710" w:type="pct"/>
                <w:gridSpan w:val="2"/>
                <w:tcBorders>
                  <w:top w:val="nil"/>
                  <w:left w:val="nil"/>
                  <w:bottom w:val="nil"/>
                  <w:right w:val="nil"/>
                </w:tcBorders>
                <w:shd w:val="clear" w:color="auto" w:fill="FFFFFF"/>
                <w:vAlign w:val="center"/>
              </w:tcPr>
            </w:tcPrChange>
          </w:tcPr>
          <w:p w14:paraId="18E2B776" w14:textId="4762CE78" w:rsidR="00DA6E1F" w:rsidDel="00035B50" w:rsidRDefault="00E60AF0">
            <w:pPr>
              <w:widowControl/>
              <w:spacing w:before="100" w:after="100"/>
              <w:ind w:left="100" w:right="100"/>
              <w:jc w:val="center"/>
              <w:textAlignment w:val="center"/>
              <w:rPr>
                <w:del w:id="1704" w:author="佳煜 张" w:date="2025-09-21T10:42:00Z" w16du:dateUtc="2025-09-21T02:42:00Z"/>
                <w:rFonts w:ascii="Times New Roman" w:hAnsi="Times New Roman" w:cs="Times New Roman"/>
                <w:kern w:val="0"/>
                <w:szCs w:val="21"/>
                <w:lang w:eastAsia="en-US"/>
              </w:rPr>
            </w:pPr>
            <w:del w:id="1705" w:author="佳煜 张" w:date="2025-09-21T10:42:00Z" w16du:dateUtc="2025-09-21T02:42:00Z">
              <w:r w:rsidDel="00035B50">
                <w:rPr>
                  <w:rFonts w:ascii="Times New Roman" w:hAnsi="Times New Roman" w:cs="Times New Roman"/>
                  <w:kern w:val="0"/>
                  <w:szCs w:val="21"/>
                  <w:lang w:eastAsia="en-US"/>
                </w:rPr>
                <w:delText>457 (21.63%)</w:delText>
              </w:r>
            </w:del>
          </w:p>
        </w:tc>
        <w:tc>
          <w:tcPr>
            <w:tcW w:w="710" w:type="pct"/>
            <w:tcBorders>
              <w:top w:val="nil"/>
              <w:left w:val="nil"/>
              <w:bottom w:val="nil"/>
              <w:right w:val="nil"/>
            </w:tcBorders>
            <w:shd w:val="clear" w:color="auto" w:fill="FFFFFF"/>
            <w:vAlign w:val="center"/>
            <w:tcPrChange w:id="1706" w:author="佳煜 张" w:date="2025-09-22T11:36:00Z" w16du:dateUtc="2025-09-22T03:36:00Z">
              <w:tcPr>
                <w:tcW w:w="710" w:type="pct"/>
                <w:tcBorders>
                  <w:top w:val="nil"/>
                  <w:left w:val="nil"/>
                  <w:bottom w:val="nil"/>
                  <w:right w:val="nil"/>
                </w:tcBorders>
                <w:shd w:val="clear" w:color="auto" w:fill="FFFFFF"/>
                <w:vAlign w:val="center"/>
              </w:tcPr>
            </w:tcPrChange>
          </w:tcPr>
          <w:p w14:paraId="4CA4DC85" w14:textId="3756CCFE" w:rsidR="00DA6E1F" w:rsidDel="00035B50"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del w:id="1707" w:author="佳煜 张" w:date="2025-09-21T10:42:00Z" w16du:dateUtc="2025-09-21T02:42:00Z"/>
                <w:rFonts w:ascii="Times New Roman" w:hAnsi="Times New Roman" w:cs="Times New Roman"/>
                <w:kern w:val="0"/>
                <w:szCs w:val="21"/>
                <w:lang w:eastAsia="en-US"/>
              </w:rPr>
            </w:pPr>
            <w:del w:id="1708" w:author="佳煜 张" w:date="2025-09-21T10:42:00Z" w16du:dateUtc="2025-09-21T02:42:00Z">
              <w:r w:rsidDel="00035B50">
                <w:rPr>
                  <w:rFonts w:ascii="Times New Roman" w:hAnsi="Times New Roman" w:cs="Times New Roman"/>
                  <w:kern w:val="0"/>
                  <w:szCs w:val="21"/>
                  <w:lang w:eastAsia="en-US"/>
                </w:rPr>
                <w:delText>221 (25.97%)</w:delText>
              </w:r>
            </w:del>
          </w:p>
        </w:tc>
        <w:tc>
          <w:tcPr>
            <w:tcW w:w="411" w:type="pct"/>
            <w:tcBorders>
              <w:top w:val="nil"/>
              <w:left w:val="nil"/>
              <w:bottom w:val="nil"/>
              <w:right w:val="nil"/>
            </w:tcBorders>
            <w:shd w:val="clear" w:color="auto" w:fill="FFFFFF"/>
            <w:vAlign w:val="center"/>
            <w:tcPrChange w:id="1709" w:author="佳煜 张" w:date="2025-09-22T11:36:00Z" w16du:dateUtc="2025-09-22T03:36:00Z">
              <w:tcPr>
                <w:tcW w:w="411" w:type="pct"/>
                <w:gridSpan w:val="2"/>
                <w:tcBorders>
                  <w:top w:val="nil"/>
                  <w:left w:val="nil"/>
                  <w:bottom w:val="nil"/>
                  <w:right w:val="nil"/>
                </w:tcBorders>
                <w:shd w:val="clear" w:color="auto" w:fill="FFFFFF"/>
                <w:vAlign w:val="center"/>
              </w:tcPr>
            </w:tcPrChange>
          </w:tcPr>
          <w:p w14:paraId="6BACAC10" w14:textId="1802F601" w:rsidR="00DA6E1F" w:rsidDel="00035B50"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del w:id="1710" w:author="佳煜 张" w:date="2025-09-21T10:42:00Z" w16du:dateUtc="2025-09-21T02:42:00Z"/>
                <w:rFonts w:ascii="Times New Roman" w:hAnsi="Times New Roman" w:cs="Times New Roman"/>
                <w:kern w:val="0"/>
                <w:szCs w:val="21"/>
                <w:lang w:eastAsia="en-US"/>
              </w:rPr>
            </w:pPr>
          </w:p>
        </w:tc>
        <w:tc>
          <w:tcPr>
            <w:tcW w:w="609" w:type="pct"/>
            <w:gridSpan w:val="2"/>
            <w:tcBorders>
              <w:top w:val="nil"/>
              <w:left w:val="nil"/>
              <w:bottom w:val="nil"/>
              <w:right w:val="nil"/>
            </w:tcBorders>
            <w:shd w:val="clear" w:color="auto" w:fill="FFFFFF"/>
            <w:vAlign w:val="center"/>
            <w:tcPrChange w:id="1711" w:author="佳煜 张" w:date="2025-09-22T11:36:00Z" w16du:dateUtc="2025-09-22T03:36:00Z">
              <w:tcPr>
                <w:tcW w:w="609" w:type="pct"/>
                <w:gridSpan w:val="3"/>
                <w:tcBorders>
                  <w:top w:val="nil"/>
                  <w:left w:val="nil"/>
                  <w:bottom w:val="nil"/>
                  <w:right w:val="nil"/>
                </w:tcBorders>
                <w:shd w:val="clear" w:color="auto" w:fill="FFFFFF"/>
                <w:vAlign w:val="center"/>
              </w:tcPr>
            </w:tcPrChange>
          </w:tcPr>
          <w:p w14:paraId="5A51C22B" w14:textId="4BD2A692" w:rsidR="00DA6E1F" w:rsidDel="00035B50"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del w:id="1712" w:author="佳煜 张" w:date="2025-09-21T10:42:00Z" w16du:dateUtc="2025-09-21T02:42:00Z"/>
                <w:rFonts w:ascii="Times New Roman" w:hAnsi="Times New Roman" w:cs="Times New Roman"/>
                <w:kern w:val="0"/>
                <w:szCs w:val="21"/>
                <w:lang w:eastAsia="en-US"/>
              </w:rPr>
            </w:pPr>
            <w:del w:id="1713" w:author="佳煜 张" w:date="2025-09-21T10:42:00Z" w16du:dateUtc="2025-09-21T02:42:00Z">
              <w:r w:rsidDel="00035B50">
                <w:rPr>
                  <w:rFonts w:ascii="Times New Roman" w:hAnsi="Times New Roman" w:cs="Times New Roman"/>
                  <w:kern w:val="0"/>
                  <w:szCs w:val="21"/>
                  <w:lang w:eastAsia="en-US"/>
                </w:rPr>
                <w:delText>1,294</w:delText>
              </w:r>
            </w:del>
            <w:del w:id="1714" w:author="佳煜 张" w:date="2025-09-20T13:11:00Z" w16du:dateUtc="2025-09-20T05:11:00Z">
              <w:r w:rsidDel="001C4FDC">
                <w:rPr>
                  <w:rFonts w:ascii="Times New Roman" w:hAnsi="Times New Roman" w:cs="Times New Roman"/>
                  <w:kern w:val="0"/>
                  <w:szCs w:val="21"/>
                  <w:lang w:eastAsia="en-US"/>
                </w:rPr>
                <w:delText xml:space="preserve"> </w:delText>
              </w:r>
            </w:del>
            <w:del w:id="1715" w:author="佳煜 张" w:date="2025-09-21T10:42:00Z" w16du:dateUtc="2025-09-21T02:42:00Z">
              <w:r w:rsidDel="00035B50">
                <w:rPr>
                  <w:rFonts w:ascii="Times New Roman" w:hAnsi="Times New Roman" w:cs="Times New Roman"/>
                  <w:kern w:val="0"/>
                  <w:szCs w:val="21"/>
                  <w:lang w:eastAsia="en-US"/>
                </w:rPr>
                <w:delText>(90.41%)</w:delText>
              </w:r>
            </w:del>
          </w:p>
        </w:tc>
        <w:tc>
          <w:tcPr>
            <w:tcW w:w="417" w:type="pct"/>
            <w:tcBorders>
              <w:top w:val="nil"/>
              <w:left w:val="nil"/>
              <w:bottom w:val="nil"/>
              <w:right w:val="nil"/>
            </w:tcBorders>
            <w:shd w:val="clear" w:color="auto" w:fill="FFFFFF"/>
            <w:vAlign w:val="center"/>
            <w:tcPrChange w:id="1716" w:author="佳煜 张" w:date="2025-09-22T11:36:00Z" w16du:dateUtc="2025-09-22T03:36:00Z">
              <w:tcPr>
                <w:tcW w:w="417" w:type="pct"/>
                <w:tcBorders>
                  <w:top w:val="nil"/>
                  <w:left w:val="nil"/>
                  <w:bottom w:val="nil"/>
                  <w:right w:val="nil"/>
                </w:tcBorders>
                <w:shd w:val="clear" w:color="auto" w:fill="FFFFFF"/>
                <w:vAlign w:val="center"/>
              </w:tcPr>
            </w:tcPrChange>
          </w:tcPr>
          <w:p w14:paraId="0D92DC3E" w14:textId="6B4D171D" w:rsidR="00DA6E1F" w:rsidDel="00035B50"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del w:id="1717" w:author="佳煜 张" w:date="2025-09-21T10:42:00Z" w16du:dateUtc="2025-09-21T02:42:00Z"/>
                <w:rFonts w:ascii="Times New Roman" w:hAnsi="Times New Roman" w:cs="Times New Roman"/>
                <w:kern w:val="0"/>
                <w:szCs w:val="21"/>
                <w:lang w:eastAsia="en-US"/>
              </w:rPr>
            </w:pPr>
          </w:p>
        </w:tc>
        <w:tc>
          <w:tcPr>
            <w:tcW w:w="686" w:type="pct"/>
            <w:gridSpan w:val="2"/>
            <w:tcBorders>
              <w:top w:val="nil"/>
              <w:left w:val="nil"/>
              <w:bottom w:val="nil"/>
              <w:right w:val="nil"/>
            </w:tcBorders>
            <w:shd w:val="clear" w:color="auto" w:fill="FFFFFF"/>
            <w:vAlign w:val="center"/>
            <w:tcPrChange w:id="1718" w:author="佳煜 张" w:date="2025-09-22T11:36:00Z" w16du:dateUtc="2025-09-22T03:36:00Z">
              <w:tcPr>
                <w:tcW w:w="686" w:type="pct"/>
                <w:gridSpan w:val="3"/>
                <w:tcBorders>
                  <w:top w:val="nil"/>
                  <w:left w:val="nil"/>
                  <w:bottom w:val="nil"/>
                  <w:right w:val="nil"/>
                </w:tcBorders>
                <w:shd w:val="clear" w:color="auto" w:fill="FFFFFF"/>
                <w:vAlign w:val="center"/>
              </w:tcPr>
            </w:tcPrChange>
          </w:tcPr>
          <w:p w14:paraId="5617EA39" w14:textId="48CAED80" w:rsidR="00DA6E1F" w:rsidDel="00035B50"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del w:id="1719" w:author="佳煜 张" w:date="2025-09-21T10:42:00Z" w16du:dateUtc="2025-09-21T02:42:00Z"/>
                <w:rFonts w:ascii="Times New Roman" w:hAnsi="Times New Roman" w:cs="Times New Roman"/>
                <w:kern w:val="0"/>
                <w:szCs w:val="21"/>
                <w:lang w:eastAsia="en-US"/>
              </w:rPr>
            </w:pPr>
            <w:del w:id="1720" w:author="佳煜 张" w:date="2025-09-21T10:42:00Z" w16du:dateUtc="2025-09-21T02:42:00Z">
              <w:r w:rsidDel="00035B50">
                <w:rPr>
                  <w:rFonts w:ascii="Times New Roman" w:hAnsi="Times New Roman" w:cs="Times New Roman"/>
                  <w:kern w:val="0"/>
                  <w:szCs w:val="21"/>
                  <w:lang w:eastAsia="en-US"/>
                </w:rPr>
                <w:delText>1200 (8</w:delText>
              </w:r>
              <w:r w:rsidDel="00035B50">
                <w:rPr>
                  <w:rFonts w:ascii="Times New Roman" w:hAnsi="Times New Roman" w:cs="Times New Roman" w:hint="eastAsia"/>
                  <w:kern w:val="0"/>
                  <w:szCs w:val="21"/>
                  <w:lang w:eastAsia="en-US"/>
                </w:rPr>
                <w:delText>6.53</w:delText>
              </w:r>
              <w:r w:rsidDel="00035B50">
                <w:rPr>
                  <w:rFonts w:ascii="Times New Roman" w:hAnsi="Times New Roman" w:cs="Times New Roman"/>
                  <w:kern w:val="0"/>
                  <w:szCs w:val="21"/>
                  <w:lang w:eastAsia="en-US"/>
                </w:rPr>
                <w:delText>%)</w:delText>
              </w:r>
            </w:del>
          </w:p>
        </w:tc>
        <w:tc>
          <w:tcPr>
            <w:tcW w:w="387" w:type="pct"/>
            <w:tcBorders>
              <w:top w:val="nil"/>
              <w:left w:val="nil"/>
              <w:bottom w:val="nil"/>
              <w:right w:val="nil"/>
            </w:tcBorders>
            <w:shd w:val="clear" w:color="auto" w:fill="FFFFFF"/>
            <w:vAlign w:val="center"/>
            <w:tcPrChange w:id="1721" w:author="佳煜 张" w:date="2025-09-22T11:36:00Z" w16du:dateUtc="2025-09-22T03:36:00Z">
              <w:tcPr>
                <w:tcW w:w="387" w:type="pct"/>
                <w:gridSpan w:val="2"/>
                <w:tcBorders>
                  <w:top w:val="nil"/>
                  <w:left w:val="nil"/>
                  <w:bottom w:val="nil"/>
                  <w:right w:val="nil"/>
                </w:tcBorders>
                <w:shd w:val="clear" w:color="auto" w:fill="FFFFFF"/>
                <w:vAlign w:val="center"/>
              </w:tcPr>
            </w:tcPrChange>
          </w:tcPr>
          <w:p w14:paraId="6E817348" w14:textId="2C06119B" w:rsidR="00DA6E1F" w:rsidDel="00035B50"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del w:id="1722" w:author="佳煜 张" w:date="2025-09-21T10:42:00Z" w16du:dateUtc="2025-09-21T02:42:00Z"/>
                <w:rFonts w:ascii="Times New Roman" w:hAnsi="Times New Roman" w:cs="Times New Roman"/>
                <w:kern w:val="0"/>
                <w:szCs w:val="21"/>
                <w:lang w:eastAsia="en-US"/>
              </w:rPr>
            </w:pPr>
          </w:p>
        </w:tc>
      </w:tr>
      <w:tr w:rsidR="00DA6E1F" w14:paraId="4E56063A" w14:textId="77777777" w:rsidTr="00E56F97">
        <w:trPr>
          <w:trHeight w:hRule="exact" w:val="397"/>
          <w:trPrChange w:id="1723" w:author="佳煜 张" w:date="2025-09-22T11:36:00Z" w16du:dateUtc="2025-09-22T03:36:00Z">
            <w:trPr>
              <w:trHeight w:hRule="exact" w:val="397"/>
            </w:trPr>
          </w:trPrChange>
        </w:trPr>
        <w:tc>
          <w:tcPr>
            <w:tcW w:w="1070" w:type="pct"/>
            <w:gridSpan w:val="3"/>
            <w:tcBorders>
              <w:top w:val="nil"/>
              <w:left w:val="nil"/>
              <w:bottom w:val="nil"/>
              <w:right w:val="nil"/>
            </w:tcBorders>
            <w:shd w:val="clear" w:color="auto" w:fill="FFFFFF"/>
            <w:vAlign w:val="center"/>
            <w:tcPrChange w:id="1724" w:author="佳煜 张" w:date="2025-09-22T11:36:00Z" w16du:dateUtc="2025-09-22T03:36:00Z">
              <w:tcPr>
                <w:tcW w:w="1070" w:type="pct"/>
                <w:gridSpan w:val="4"/>
                <w:tcBorders>
                  <w:top w:val="nil"/>
                  <w:left w:val="nil"/>
                  <w:bottom w:val="nil"/>
                  <w:right w:val="nil"/>
                </w:tcBorders>
                <w:shd w:val="clear" w:color="auto" w:fill="FFFFFF"/>
                <w:vAlign w:val="center"/>
              </w:tcPr>
            </w:tcPrChange>
          </w:tcPr>
          <w:p w14:paraId="1B59BE36" w14:textId="77777777" w:rsidR="00DA6E1F" w:rsidRDefault="00E60AF0">
            <w:pPr>
              <w:widowControl/>
              <w:spacing w:before="100" w:after="100"/>
              <w:ind w:left="100" w:right="100"/>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Hypertension</w:t>
            </w:r>
          </w:p>
        </w:tc>
        <w:tc>
          <w:tcPr>
            <w:tcW w:w="710" w:type="pct"/>
            <w:gridSpan w:val="2"/>
            <w:tcBorders>
              <w:top w:val="nil"/>
              <w:left w:val="nil"/>
              <w:bottom w:val="nil"/>
              <w:right w:val="nil"/>
            </w:tcBorders>
            <w:shd w:val="clear" w:color="auto" w:fill="FFFFFF"/>
            <w:vAlign w:val="center"/>
            <w:tcPrChange w:id="1725"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5CE2DEE1" w14:textId="77777777" w:rsidR="00DA6E1F" w:rsidRDefault="00DA6E1F">
            <w:pPr>
              <w:widowControl/>
              <w:spacing w:before="100" w:after="100"/>
              <w:ind w:left="100" w:right="100"/>
              <w:jc w:val="center"/>
              <w:textAlignment w:val="center"/>
              <w:rPr>
                <w:rFonts w:ascii="Times New Roman" w:hAnsi="Times New Roman" w:cs="Times New Roman"/>
                <w:kern w:val="0"/>
                <w:szCs w:val="21"/>
                <w:lang w:eastAsia="en-US"/>
              </w:rPr>
            </w:pPr>
          </w:p>
        </w:tc>
        <w:tc>
          <w:tcPr>
            <w:tcW w:w="710" w:type="pct"/>
            <w:gridSpan w:val="2"/>
            <w:tcBorders>
              <w:top w:val="nil"/>
              <w:left w:val="nil"/>
              <w:bottom w:val="nil"/>
              <w:right w:val="nil"/>
            </w:tcBorders>
            <w:shd w:val="clear" w:color="auto" w:fill="FFFFFF"/>
            <w:vAlign w:val="center"/>
            <w:tcPrChange w:id="1726"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068D3F99"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411" w:type="pct"/>
            <w:tcBorders>
              <w:top w:val="nil"/>
              <w:left w:val="nil"/>
              <w:bottom w:val="nil"/>
              <w:right w:val="nil"/>
            </w:tcBorders>
            <w:shd w:val="clear" w:color="auto" w:fill="FFFFFF"/>
            <w:vAlign w:val="center"/>
            <w:tcPrChange w:id="1727" w:author="佳煜 张" w:date="2025-09-22T11:36:00Z" w16du:dateUtc="2025-09-22T03:36:00Z">
              <w:tcPr>
                <w:tcW w:w="411" w:type="pct"/>
                <w:gridSpan w:val="2"/>
                <w:tcBorders>
                  <w:top w:val="nil"/>
                  <w:left w:val="nil"/>
                  <w:bottom w:val="nil"/>
                  <w:right w:val="nil"/>
                </w:tcBorders>
                <w:shd w:val="clear" w:color="auto" w:fill="FFFFFF"/>
                <w:vAlign w:val="center"/>
              </w:tcPr>
            </w:tcPrChange>
          </w:tcPr>
          <w:p w14:paraId="73CD8C99"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rPr>
            </w:pPr>
            <w:r>
              <w:rPr>
                <w:rFonts w:ascii="Times New Roman" w:hAnsi="Times New Roman" w:cs="Times New Roman"/>
                <w:kern w:val="0"/>
                <w:szCs w:val="21"/>
                <w:lang w:eastAsia="en-US"/>
              </w:rPr>
              <w:t>0.05</w:t>
            </w:r>
            <w:r>
              <w:rPr>
                <w:rFonts w:ascii="Times New Roman" w:hAnsi="Times New Roman" w:cs="Times New Roman" w:hint="eastAsia"/>
                <w:kern w:val="0"/>
                <w:szCs w:val="21"/>
              </w:rPr>
              <w:t>0</w:t>
            </w:r>
          </w:p>
        </w:tc>
        <w:tc>
          <w:tcPr>
            <w:tcW w:w="609" w:type="pct"/>
            <w:gridSpan w:val="2"/>
            <w:tcBorders>
              <w:top w:val="nil"/>
              <w:left w:val="nil"/>
              <w:bottom w:val="nil"/>
              <w:right w:val="nil"/>
            </w:tcBorders>
            <w:shd w:val="clear" w:color="auto" w:fill="FFFFFF"/>
            <w:vAlign w:val="center"/>
            <w:tcPrChange w:id="1728" w:author="佳煜 张" w:date="2025-09-22T11:36:00Z" w16du:dateUtc="2025-09-22T03:36:00Z">
              <w:tcPr>
                <w:tcW w:w="609" w:type="pct"/>
                <w:gridSpan w:val="3"/>
                <w:tcBorders>
                  <w:top w:val="nil"/>
                  <w:left w:val="nil"/>
                  <w:bottom w:val="nil"/>
                  <w:right w:val="nil"/>
                </w:tcBorders>
                <w:shd w:val="clear" w:color="auto" w:fill="FFFFFF"/>
                <w:vAlign w:val="center"/>
              </w:tcPr>
            </w:tcPrChange>
          </w:tcPr>
          <w:p w14:paraId="2F97B661"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417" w:type="pct"/>
            <w:tcBorders>
              <w:top w:val="nil"/>
              <w:left w:val="nil"/>
              <w:bottom w:val="nil"/>
              <w:right w:val="nil"/>
            </w:tcBorders>
            <w:shd w:val="clear" w:color="auto" w:fill="FFFFFF"/>
            <w:vAlign w:val="center"/>
            <w:tcPrChange w:id="1729" w:author="佳煜 张" w:date="2025-09-22T11:36:00Z" w16du:dateUtc="2025-09-22T03:36:00Z">
              <w:tcPr>
                <w:tcW w:w="417" w:type="pct"/>
                <w:gridSpan w:val="2"/>
                <w:tcBorders>
                  <w:top w:val="nil"/>
                  <w:left w:val="nil"/>
                  <w:bottom w:val="nil"/>
                  <w:right w:val="nil"/>
                </w:tcBorders>
                <w:shd w:val="clear" w:color="auto" w:fill="FFFFFF"/>
                <w:vAlign w:val="center"/>
              </w:tcPr>
            </w:tcPrChange>
          </w:tcPr>
          <w:p w14:paraId="6A3C772F"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&lt;0.001</w:t>
            </w:r>
          </w:p>
        </w:tc>
        <w:tc>
          <w:tcPr>
            <w:tcW w:w="686" w:type="pct"/>
            <w:tcBorders>
              <w:top w:val="nil"/>
              <w:left w:val="nil"/>
              <w:bottom w:val="nil"/>
              <w:right w:val="nil"/>
            </w:tcBorders>
            <w:shd w:val="clear" w:color="auto" w:fill="FFFFFF"/>
            <w:vAlign w:val="center"/>
            <w:tcPrChange w:id="1730" w:author="佳煜 张" w:date="2025-09-22T11:36:00Z" w16du:dateUtc="2025-09-22T03:36:00Z">
              <w:tcPr>
                <w:tcW w:w="686" w:type="pct"/>
                <w:gridSpan w:val="2"/>
                <w:tcBorders>
                  <w:top w:val="nil"/>
                  <w:left w:val="nil"/>
                  <w:bottom w:val="nil"/>
                  <w:right w:val="nil"/>
                </w:tcBorders>
                <w:shd w:val="clear" w:color="auto" w:fill="FFFFFF"/>
                <w:vAlign w:val="center"/>
              </w:tcPr>
            </w:tcPrChange>
          </w:tcPr>
          <w:p w14:paraId="2CB53F03"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387" w:type="pct"/>
            <w:tcBorders>
              <w:top w:val="nil"/>
              <w:left w:val="nil"/>
              <w:bottom w:val="nil"/>
              <w:right w:val="nil"/>
            </w:tcBorders>
            <w:shd w:val="clear" w:color="auto" w:fill="FFFFFF"/>
            <w:vAlign w:val="center"/>
            <w:tcPrChange w:id="1731" w:author="佳煜 张" w:date="2025-09-22T11:36:00Z" w16du:dateUtc="2025-09-22T03:36:00Z">
              <w:tcPr>
                <w:tcW w:w="387" w:type="pct"/>
                <w:tcBorders>
                  <w:top w:val="nil"/>
                  <w:left w:val="nil"/>
                  <w:bottom w:val="nil"/>
                  <w:right w:val="nil"/>
                </w:tcBorders>
                <w:shd w:val="clear" w:color="auto" w:fill="FFFFFF"/>
                <w:vAlign w:val="center"/>
              </w:tcPr>
            </w:tcPrChange>
          </w:tcPr>
          <w:p w14:paraId="403F1002"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&lt;0.001</w:t>
            </w:r>
          </w:p>
        </w:tc>
      </w:tr>
      <w:tr w:rsidR="00DA6E1F" w14:paraId="0CEAC0D7" w14:textId="77777777" w:rsidTr="00E56F97">
        <w:trPr>
          <w:trHeight w:hRule="exact" w:val="397"/>
          <w:trPrChange w:id="1732" w:author="佳煜 张" w:date="2025-09-22T11:36:00Z" w16du:dateUtc="2025-09-22T03:36:00Z">
            <w:trPr>
              <w:trHeight w:hRule="exact" w:val="397"/>
            </w:trPr>
          </w:trPrChange>
        </w:trPr>
        <w:tc>
          <w:tcPr>
            <w:tcW w:w="1070" w:type="pct"/>
            <w:gridSpan w:val="3"/>
            <w:tcBorders>
              <w:top w:val="nil"/>
              <w:left w:val="nil"/>
              <w:bottom w:val="nil"/>
              <w:right w:val="nil"/>
            </w:tcBorders>
            <w:shd w:val="clear" w:color="auto" w:fill="FFFFFF"/>
            <w:vAlign w:val="center"/>
            <w:tcPrChange w:id="1733" w:author="佳煜 张" w:date="2025-09-22T11:36:00Z" w16du:dateUtc="2025-09-22T03:36:00Z">
              <w:tcPr>
                <w:tcW w:w="1070" w:type="pct"/>
                <w:gridSpan w:val="4"/>
                <w:tcBorders>
                  <w:top w:val="nil"/>
                  <w:left w:val="nil"/>
                  <w:bottom w:val="nil"/>
                  <w:right w:val="nil"/>
                </w:tcBorders>
                <w:shd w:val="clear" w:color="auto" w:fill="FFFFFF"/>
                <w:vAlign w:val="center"/>
              </w:tcPr>
            </w:tcPrChange>
          </w:tcPr>
          <w:p w14:paraId="5539AF51" w14:textId="77777777" w:rsidR="00DA6E1F" w:rsidRDefault="00E60AF0">
            <w:pPr>
              <w:widowControl/>
              <w:spacing w:before="100" w:after="100"/>
              <w:ind w:left="100" w:right="100"/>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 xml:space="preserve">    </w:t>
            </w:r>
            <w:r>
              <w:rPr>
                <w:rFonts w:ascii="Times New Roman" w:hAnsi="Times New Roman" w:cs="Times New Roman" w:hint="eastAsia"/>
                <w:kern w:val="0"/>
                <w:szCs w:val="21"/>
                <w:lang w:eastAsia="en-US"/>
              </w:rPr>
              <w:t>No</w:t>
            </w:r>
          </w:p>
        </w:tc>
        <w:tc>
          <w:tcPr>
            <w:tcW w:w="710" w:type="pct"/>
            <w:gridSpan w:val="2"/>
            <w:tcBorders>
              <w:top w:val="nil"/>
              <w:left w:val="nil"/>
              <w:bottom w:val="nil"/>
              <w:right w:val="nil"/>
            </w:tcBorders>
            <w:shd w:val="clear" w:color="auto" w:fill="FFFFFF"/>
            <w:vAlign w:val="center"/>
            <w:tcPrChange w:id="1734"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2107A4DF" w14:textId="77777777" w:rsidR="00DA6E1F" w:rsidRDefault="00E60AF0">
            <w:pPr>
              <w:widowControl/>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1,797 (88.16%)</w:t>
            </w:r>
          </w:p>
        </w:tc>
        <w:tc>
          <w:tcPr>
            <w:tcW w:w="710" w:type="pct"/>
            <w:gridSpan w:val="2"/>
            <w:tcBorders>
              <w:top w:val="nil"/>
              <w:left w:val="nil"/>
              <w:bottom w:val="nil"/>
              <w:right w:val="nil"/>
            </w:tcBorders>
            <w:shd w:val="clear" w:color="auto" w:fill="FFFFFF"/>
            <w:vAlign w:val="center"/>
            <w:tcPrChange w:id="1735"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3D4CCED0"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674 (84.37%)</w:t>
            </w:r>
          </w:p>
        </w:tc>
        <w:tc>
          <w:tcPr>
            <w:tcW w:w="411" w:type="pct"/>
            <w:tcBorders>
              <w:top w:val="nil"/>
              <w:left w:val="nil"/>
              <w:bottom w:val="nil"/>
              <w:right w:val="nil"/>
            </w:tcBorders>
            <w:shd w:val="clear" w:color="auto" w:fill="FFFFFF"/>
            <w:vAlign w:val="center"/>
            <w:tcPrChange w:id="1736" w:author="佳煜 张" w:date="2025-09-22T11:36:00Z" w16du:dateUtc="2025-09-22T03:36:00Z">
              <w:tcPr>
                <w:tcW w:w="411" w:type="pct"/>
                <w:gridSpan w:val="2"/>
                <w:tcBorders>
                  <w:top w:val="nil"/>
                  <w:left w:val="nil"/>
                  <w:bottom w:val="nil"/>
                  <w:right w:val="nil"/>
                </w:tcBorders>
                <w:shd w:val="clear" w:color="auto" w:fill="FFFFFF"/>
                <w:vAlign w:val="center"/>
              </w:tcPr>
            </w:tcPrChange>
          </w:tcPr>
          <w:p w14:paraId="46A6C632"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609" w:type="pct"/>
            <w:gridSpan w:val="2"/>
            <w:tcBorders>
              <w:top w:val="nil"/>
              <w:left w:val="nil"/>
              <w:bottom w:val="nil"/>
              <w:right w:val="nil"/>
            </w:tcBorders>
            <w:shd w:val="clear" w:color="auto" w:fill="FFFFFF"/>
            <w:vAlign w:val="center"/>
            <w:tcPrChange w:id="1737" w:author="佳煜 张" w:date="2025-09-22T11:36:00Z" w16du:dateUtc="2025-09-22T03:36:00Z">
              <w:tcPr>
                <w:tcW w:w="609" w:type="pct"/>
                <w:gridSpan w:val="3"/>
                <w:tcBorders>
                  <w:top w:val="nil"/>
                  <w:left w:val="nil"/>
                  <w:bottom w:val="nil"/>
                  <w:right w:val="nil"/>
                </w:tcBorders>
                <w:shd w:val="clear" w:color="auto" w:fill="FFFFFF"/>
                <w:vAlign w:val="center"/>
              </w:tcPr>
            </w:tcPrChange>
          </w:tcPr>
          <w:p w14:paraId="070E54B1"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295 (22.27%)</w:t>
            </w:r>
          </w:p>
        </w:tc>
        <w:tc>
          <w:tcPr>
            <w:tcW w:w="417" w:type="pct"/>
            <w:tcBorders>
              <w:top w:val="nil"/>
              <w:left w:val="nil"/>
              <w:bottom w:val="nil"/>
              <w:right w:val="nil"/>
            </w:tcBorders>
            <w:shd w:val="clear" w:color="auto" w:fill="FFFFFF"/>
            <w:vAlign w:val="center"/>
            <w:tcPrChange w:id="1738" w:author="佳煜 张" w:date="2025-09-22T11:36:00Z" w16du:dateUtc="2025-09-22T03:36:00Z">
              <w:tcPr>
                <w:tcW w:w="417" w:type="pct"/>
                <w:gridSpan w:val="2"/>
                <w:tcBorders>
                  <w:top w:val="nil"/>
                  <w:left w:val="nil"/>
                  <w:bottom w:val="nil"/>
                  <w:right w:val="nil"/>
                </w:tcBorders>
                <w:shd w:val="clear" w:color="auto" w:fill="FFFFFF"/>
                <w:vAlign w:val="center"/>
              </w:tcPr>
            </w:tcPrChange>
          </w:tcPr>
          <w:p w14:paraId="4BD3CCB0"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686" w:type="pct"/>
            <w:tcBorders>
              <w:top w:val="nil"/>
              <w:left w:val="nil"/>
              <w:bottom w:val="nil"/>
              <w:right w:val="nil"/>
            </w:tcBorders>
            <w:shd w:val="clear" w:color="auto" w:fill="FFFFFF"/>
            <w:vAlign w:val="center"/>
            <w:tcPrChange w:id="1739" w:author="佳煜 张" w:date="2025-09-22T11:36:00Z" w16du:dateUtc="2025-09-22T03:36:00Z">
              <w:tcPr>
                <w:tcW w:w="686" w:type="pct"/>
                <w:gridSpan w:val="2"/>
                <w:tcBorders>
                  <w:top w:val="nil"/>
                  <w:left w:val="nil"/>
                  <w:bottom w:val="nil"/>
                  <w:right w:val="nil"/>
                </w:tcBorders>
                <w:shd w:val="clear" w:color="auto" w:fill="FFFFFF"/>
                <w:vAlign w:val="center"/>
              </w:tcPr>
            </w:tcPrChange>
          </w:tcPr>
          <w:p w14:paraId="1760533B"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300 (26</w:t>
            </w:r>
            <w:r>
              <w:rPr>
                <w:rFonts w:ascii="Times New Roman" w:hAnsi="Times New Roman" w:cs="Times New Roman" w:hint="eastAsia"/>
                <w:kern w:val="0"/>
                <w:szCs w:val="21"/>
                <w:lang w:eastAsia="en-US"/>
              </w:rPr>
              <w:t>.07</w:t>
            </w:r>
            <w:r>
              <w:rPr>
                <w:rFonts w:ascii="Times New Roman" w:hAnsi="Times New Roman" w:cs="Times New Roman"/>
                <w:kern w:val="0"/>
                <w:szCs w:val="21"/>
                <w:lang w:eastAsia="en-US"/>
              </w:rPr>
              <w:t>%)</w:t>
            </w:r>
          </w:p>
        </w:tc>
        <w:tc>
          <w:tcPr>
            <w:tcW w:w="387" w:type="pct"/>
            <w:tcBorders>
              <w:top w:val="nil"/>
              <w:left w:val="nil"/>
              <w:bottom w:val="nil"/>
              <w:right w:val="nil"/>
            </w:tcBorders>
            <w:shd w:val="clear" w:color="auto" w:fill="FFFFFF"/>
            <w:vAlign w:val="center"/>
            <w:tcPrChange w:id="1740" w:author="佳煜 张" w:date="2025-09-22T11:36:00Z" w16du:dateUtc="2025-09-22T03:36:00Z">
              <w:tcPr>
                <w:tcW w:w="387" w:type="pct"/>
                <w:tcBorders>
                  <w:top w:val="nil"/>
                  <w:left w:val="nil"/>
                  <w:bottom w:val="nil"/>
                  <w:right w:val="nil"/>
                </w:tcBorders>
                <w:shd w:val="clear" w:color="auto" w:fill="FFFFFF"/>
                <w:vAlign w:val="center"/>
              </w:tcPr>
            </w:tcPrChange>
          </w:tcPr>
          <w:p w14:paraId="6565C95C"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r>
      <w:tr w:rsidR="00DA6E1F" w14:paraId="20FA18B2" w14:textId="77777777" w:rsidTr="00E56F97">
        <w:trPr>
          <w:trHeight w:hRule="exact" w:val="397"/>
          <w:trPrChange w:id="1741" w:author="佳煜 张" w:date="2025-09-22T11:36:00Z" w16du:dateUtc="2025-09-22T03:36:00Z">
            <w:trPr>
              <w:trHeight w:hRule="exact" w:val="397"/>
            </w:trPr>
          </w:trPrChange>
        </w:trPr>
        <w:tc>
          <w:tcPr>
            <w:tcW w:w="1070" w:type="pct"/>
            <w:gridSpan w:val="3"/>
            <w:tcBorders>
              <w:top w:val="nil"/>
              <w:left w:val="nil"/>
              <w:bottom w:val="nil"/>
              <w:right w:val="nil"/>
            </w:tcBorders>
            <w:shd w:val="clear" w:color="auto" w:fill="FFFFFF"/>
            <w:vAlign w:val="center"/>
            <w:tcPrChange w:id="1742" w:author="佳煜 张" w:date="2025-09-22T11:36:00Z" w16du:dateUtc="2025-09-22T03:36:00Z">
              <w:tcPr>
                <w:tcW w:w="1070" w:type="pct"/>
                <w:gridSpan w:val="4"/>
                <w:tcBorders>
                  <w:top w:val="nil"/>
                  <w:left w:val="nil"/>
                  <w:bottom w:val="nil"/>
                  <w:right w:val="nil"/>
                </w:tcBorders>
                <w:shd w:val="clear" w:color="auto" w:fill="FFFFFF"/>
                <w:vAlign w:val="center"/>
              </w:tcPr>
            </w:tcPrChange>
          </w:tcPr>
          <w:p w14:paraId="24F4B998" w14:textId="77777777" w:rsidR="00DA6E1F" w:rsidRDefault="00E60AF0">
            <w:pPr>
              <w:widowControl/>
              <w:spacing w:before="100" w:after="100"/>
              <w:ind w:left="100" w:right="100"/>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 xml:space="preserve">    </w:t>
            </w:r>
            <w:r>
              <w:rPr>
                <w:rFonts w:ascii="Times New Roman" w:hAnsi="Times New Roman" w:cs="Times New Roman" w:hint="eastAsia"/>
                <w:kern w:val="0"/>
                <w:szCs w:val="21"/>
                <w:lang w:eastAsia="en-US"/>
              </w:rPr>
              <w:t>Yes</w:t>
            </w:r>
          </w:p>
        </w:tc>
        <w:tc>
          <w:tcPr>
            <w:tcW w:w="710" w:type="pct"/>
            <w:gridSpan w:val="2"/>
            <w:tcBorders>
              <w:top w:val="nil"/>
              <w:left w:val="nil"/>
              <w:bottom w:val="nil"/>
              <w:right w:val="nil"/>
            </w:tcBorders>
            <w:shd w:val="clear" w:color="auto" w:fill="FFFFFF"/>
            <w:vAlign w:val="center"/>
            <w:tcPrChange w:id="1743"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5B80CC9E" w14:textId="77777777" w:rsidR="00DA6E1F" w:rsidRDefault="00E60AF0">
            <w:pPr>
              <w:widowControl/>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325 (11.84%)</w:t>
            </w:r>
          </w:p>
        </w:tc>
        <w:tc>
          <w:tcPr>
            <w:tcW w:w="710" w:type="pct"/>
            <w:gridSpan w:val="2"/>
            <w:tcBorders>
              <w:top w:val="nil"/>
              <w:left w:val="nil"/>
              <w:bottom w:val="nil"/>
              <w:right w:val="nil"/>
            </w:tcBorders>
            <w:shd w:val="clear" w:color="auto" w:fill="FFFFFF"/>
            <w:vAlign w:val="center"/>
            <w:tcPrChange w:id="1744"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77369F6A"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146 (15.63%)</w:t>
            </w:r>
          </w:p>
        </w:tc>
        <w:tc>
          <w:tcPr>
            <w:tcW w:w="411" w:type="pct"/>
            <w:tcBorders>
              <w:top w:val="nil"/>
              <w:left w:val="nil"/>
              <w:bottom w:val="nil"/>
              <w:right w:val="nil"/>
            </w:tcBorders>
            <w:shd w:val="clear" w:color="auto" w:fill="FFFFFF"/>
            <w:vAlign w:val="center"/>
            <w:tcPrChange w:id="1745" w:author="佳煜 张" w:date="2025-09-22T11:36:00Z" w16du:dateUtc="2025-09-22T03:36:00Z">
              <w:tcPr>
                <w:tcW w:w="411" w:type="pct"/>
                <w:gridSpan w:val="2"/>
                <w:tcBorders>
                  <w:top w:val="nil"/>
                  <w:left w:val="nil"/>
                  <w:bottom w:val="nil"/>
                  <w:right w:val="nil"/>
                </w:tcBorders>
                <w:shd w:val="clear" w:color="auto" w:fill="FFFFFF"/>
                <w:vAlign w:val="center"/>
              </w:tcPr>
            </w:tcPrChange>
          </w:tcPr>
          <w:p w14:paraId="058E936E"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609" w:type="pct"/>
            <w:gridSpan w:val="2"/>
            <w:tcBorders>
              <w:top w:val="nil"/>
              <w:left w:val="nil"/>
              <w:bottom w:val="nil"/>
              <w:right w:val="nil"/>
            </w:tcBorders>
            <w:shd w:val="clear" w:color="auto" w:fill="FFFFFF"/>
            <w:vAlign w:val="center"/>
            <w:tcPrChange w:id="1746" w:author="佳煜 张" w:date="2025-09-22T11:36:00Z" w16du:dateUtc="2025-09-22T03:36:00Z">
              <w:tcPr>
                <w:tcW w:w="609" w:type="pct"/>
                <w:gridSpan w:val="3"/>
                <w:tcBorders>
                  <w:top w:val="nil"/>
                  <w:left w:val="nil"/>
                  <w:bottom w:val="nil"/>
                  <w:right w:val="nil"/>
                </w:tcBorders>
                <w:shd w:val="clear" w:color="auto" w:fill="FFFFFF"/>
                <w:vAlign w:val="center"/>
              </w:tcPr>
            </w:tcPrChange>
          </w:tcPr>
          <w:p w14:paraId="49BAA86B"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1,144 (77.73%)</w:t>
            </w:r>
          </w:p>
        </w:tc>
        <w:tc>
          <w:tcPr>
            <w:tcW w:w="417" w:type="pct"/>
            <w:tcBorders>
              <w:top w:val="nil"/>
              <w:left w:val="nil"/>
              <w:bottom w:val="nil"/>
              <w:right w:val="nil"/>
            </w:tcBorders>
            <w:shd w:val="clear" w:color="auto" w:fill="FFFFFF"/>
            <w:vAlign w:val="center"/>
            <w:tcPrChange w:id="1747" w:author="佳煜 张" w:date="2025-09-22T11:36:00Z" w16du:dateUtc="2025-09-22T03:36:00Z">
              <w:tcPr>
                <w:tcW w:w="417" w:type="pct"/>
                <w:gridSpan w:val="2"/>
                <w:tcBorders>
                  <w:top w:val="nil"/>
                  <w:left w:val="nil"/>
                  <w:bottom w:val="nil"/>
                  <w:right w:val="nil"/>
                </w:tcBorders>
                <w:shd w:val="clear" w:color="auto" w:fill="FFFFFF"/>
                <w:vAlign w:val="center"/>
              </w:tcPr>
            </w:tcPrChange>
          </w:tcPr>
          <w:p w14:paraId="18DBF953"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686" w:type="pct"/>
            <w:tcBorders>
              <w:top w:val="nil"/>
              <w:left w:val="nil"/>
              <w:bottom w:val="nil"/>
              <w:right w:val="nil"/>
            </w:tcBorders>
            <w:shd w:val="clear" w:color="auto" w:fill="FFFFFF"/>
            <w:vAlign w:val="center"/>
            <w:tcPrChange w:id="1748" w:author="佳煜 张" w:date="2025-09-22T11:36:00Z" w16du:dateUtc="2025-09-22T03:36:00Z">
              <w:tcPr>
                <w:tcW w:w="686" w:type="pct"/>
                <w:gridSpan w:val="2"/>
                <w:tcBorders>
                  <w:top w:val="nil"/>
                  <w:left w:val="nil"/>
                  <w:bottom w:val="nil"/>
                  <w:right w:val="nil"/>
                </w:tcBorders>
                <w:shd w:val="clear" w:color="auto" w:fill="FFFFFF"/>
                <w:vAlign w:val="center"/>
              </w:tcPr>
            </w:tcPrChange>
          </w:tcPr>
          <w:p w14:paraId="49F8A092"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1063 (7</w:t>
            </w:r>
            <w:r>
              <w:rPr>
                <w:rFonts w:ascii="Times New Roman" w:hAnsi="Times New Roman" w:cs="Times New Roman" w:hint="eastAsia"/>
                <w:kern w:val="0"/>
                <w:szCs w:val="21"/>
                <w:lang w:eastAsia="en-US"/>
              </w:rPr>
              <w:t>3.93</w:t>
            </w:r>
            <w:r>
              <w:rPr>
                <w:rFonts w:ascii="Times New Roman" w:hAnsi="Times New Roman" w:cs="Times New Roman"/>
                <w:kern w:val="0"/>
                <w:szCs w:val="21"/>
                <w:lang w:eastAsia="en-US"/>
              </w:rPr>
              <w:t>%)</w:t>
            </w:r>
          </w:p>
        </w:tc>
        <w:tc>
          <w:tcPr>
            <w:tcW w:w="387" w:type="pct"/>
            <w:tcBorders>
              <w:top w:val="nil"/>
              <w:left w:val="nil"/>
              <w:bottom w:val="nil"/>
              <w:right w:val="nil"/>
            </w:tcBorders>
            <w:shd w:val="clear" w:color="auto" w:fill="FFFFFF"/>
            <w:vAlign w:val="center"/>
            <w:tcPrChange w:id="1749" w:author="佳煜 张" w:date="2025-09-22T11:36:00Z" w16du:dateUtc="2025-09-22T03:36:00Z">
              <w:tcPr>
                <w:tcW w:w="387" w:type="pct"/>
                <w:tcBorders>
                  <w:top w:val="nil"/>
                  <w:left w:val="nil"/>
                  <w:bottom w:val="nil"/>
                  <w:right w:val="nil"/>
                </w:tcBorders>
                <w:shd w:val="clear" w:color="auto" w:fill="FFFFFF"/>
                <w:vAlign w:val="center"/>
              </w:tcPr>
            </w:tcPrChange>
          </w:tcPr>
          <w:p w14:paraId="6234DC73"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r>
      <w:tr w:rsidR="00DA6E1F" w14:paraId="4FCB307A" w14:textId="77777777" w:rsidTr="00E56F97">
        <w:trPr>
          <w:trHeight w:hRule="exact" w:val="397"/>
          <w:trPrChange w:id="1750" w:author="佳煜 张" w:date="2025-09-22T11:36:00Z" w16du:dateUtc="2025-09-22T03:36:00Z">
            <w:trPr>
              <w:trHeight w:hRule="exact" w:val="397"/>
            </w:trPr>
          </w:trPrChange>
        </w:trPr>
        <w:tc>
          <w:tcPr>
            <w:tcW w:w="1070" w:type="pct"/>
            <w:gridSpan w:val="3"/>
            <w:tcBorders>
              <w:top w:val="nil"/>
              <w:left w:val="nil"/>
              <w:bottom w:val="nil"/>
              <w:right w:val="nil"/>
            </w:tcBorders>
            <w:shd w:val="clear" w:color="auto" w:fill="FFFFFF"/>
            <w:vAlign w:val="center"/>
            <w:tcPrChange w:id="1751" w:author="佳煜 张" w:date="2025-09-22T11:36:00Z" w16du:dateUtc="2025-09-22T03:36:00Z">
              <w:tcPr>
                <w:tcW w:w="1070" w:type="pct"/>
                <w:gridSpan w:val="4"/>
                <w:tcBorders>
                  <w:top w:val="nil"/>
                  <w:left w:val="nil"/>
                  <w:bottom w:val="nil"/>
                  <w:right w:val="nil"/>
                </w:tcBorders>
                <w:shd w:val="clear" w:color="auto" w:fill="FFFFFF"/>
                <w:vAlign w:val="center"/>
              </w:tcPr>
            </w:tcPrChange>
          </w:tcPr>
          <w:p w14:paraId="3592343D" w14:textId="77777777" w:rsidR="00DA6E1F" w:rsidRDefault="00E60AF0">
            <w:pPr>
              <w:widowControl/>
              <w:spacing w:before="100" w:after="100"/>
              <w:ind w:right="100"/>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PA</w:t>
            </w:r>
            <w:r>
              <w:rPr>
                <w:rFonts w:ascii="Times New Roman" w:hAnsi="Times New Roman" w:cs="Times New Roman" w:hint="eastAsia"/>
                <w:kern w:val="0"/>
                <w:szCs w:val="21"/>
              </w:rPr>
              <w:t xml:space="preserve"> </w:t>
            </w:r>
            <w:r>
              <w:rPr>
                <w:rFonts w:ascii="Times New Roman" w:hAnsi="Times New Roman" w:cs="Times New Roman" w:hint="eastAsia"/>
                <w:kern w:val="0"/>
                <w:szCs w:val="21"/>
                <w:lang w:eastAsia="en-US"/>
              </w:rPr>
              <w:t>levels</w:t>
            </w:r>
            <w:r>
              <w:rPr>
                <w:rFonts w:ascii="Times New Roman" w:hAnsi="Times New Roman" w:cs="Times New Roman"/>
                <w:kern w:val="0"/>
                <w:szCs w:val="21"/>
                <w:lang w:eastAsia="en-US"/>
              </w:rPr>
              <w:t>, n (%)</w:t>
            </w:r>
          </w:p>
        </w:tc>
        <w:tc>
          <w:tcPr>
            <w:tcW w:w="710" w:type="pct"/>
            <w:gridSpan w:val="2"/>
            <w:tcBorders>
              <w:top w:val="nil"/>
              <w:left w:val="nil"/>
              <w:bottom w:val="nil"/>
              <w:right w:val="nil"/>
            </w:tcBorders>
            <w:shd w:val="clear" w:color="auto" w:fill="FFFFFF"/>
            <w:vAlign w:val="center"/>
            <w:tcPrChange w:id="1752"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44EADE41" w14:textId="77777777" w:rsidR="00DA6E1F" w:rsidRDefault="00DA6E1F">
            <w:pPr>
              <w:widowControl/>
              <w:spacing w:before="100" w:after="100"/>
              <w:ind w:left="100" w:right="100"/>
              <w:jc w:val="center"/>
              <w:textAlignment w:val="center"/>
              <w:rPr>
                <w:rFonts w:ascii="Times New Roman" w:hAnsi="Times New Roman" w:cs="Times New Roman"/>
                <w:kern w:val="0"/>
                <w:szCs w:val="21"/>
                <w:lang w:eastAsia="en-US"/>
              </w:rPr>
            </w:pPr>
          </w:p>
        </w:tc>
        <w:tc>
          <w:tcPr>
            <w:tcW w:w="710" w:type="pct"/>
            <w:gridSpan w:val="2"/>
            <w:tcBorders>
              <w:top w:val="nil"/>
              <w:left w:val="nil"/>
              <w:bottom w:val="nil"/>
              <w:right w:val="nil"/>
            </w:tcBorders>
            <w:shd w:val="clear" w:color="auto" w:fill="FFFFFF"/>
            <w:vAlign w:val="center"/>
            <w:tcPrChange w:id="1753"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015D3224"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411" w:type="pct"/>
            <w:tcBorders>
              <w:top w:val="nil"/>
              <w:left w:val="nil"/>
              <w:bottom w:val="nil"/>
              <w:right w:val="nil"/>
            </w:tcBorders>
            <w:shd w:val="clear" w:color="auto" w:fill="FFFFFF"/>
            <w:vAlign w:val="center"/>
            <w:tcPrChange w:id="1754" w:author="佳煜 张" w:date="2025-09-22T11:36:00Z" w16du:dateUtc="2025-09-22T03:36:00Z">
              <w:tcPr>
                <w:tcW w:w="411" w:type="pct"/>
                <w:gridSpan w:val="2"/>
                <w:tcBorders>
                  <w:top w:val="nil"/>
                  <w:left w:val="nil"/>
                  <w:bottom w:val="nil"/>
                  <w:right w:val="nil"/>
                </w:tcBorders>
                <w:shd w:val="clear" w:color="auto" w:fill="FFFFFF"/>
                <w:vAlign w:val="center"/>
              </w:tcPr>
            </w:tcPrChange>
          </w:tcPr>
          <w:p w14:paraId="6F595057"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rPr>
            </w:pPr>
            <w:r>
              <w:rPr>
                <w:rFonts w:ascii="Times New Roman" w:hAnsi="Times New Roman" w:cs="Times New Roman"/>
                <w:kern w:val="0"/>
                <w:szCs w:val="21"/>
                <w:lang w:eastAsia="en-US"/>
              </w:rPr>
              <w:t>0.10</w:t>
            </w:r>
            <w:r>
              <w:rPr>
                <w:rFonts w:ascii="Times New Roman" w:hAnsi="Times New Roman" w:cs="Times New Roman" w:hint="eastAsia"/>
                <w:kern w:val="0"/>
                <w:szCs w:val="21"/>
              </w:rPr>
              <w:t>3</w:t>
            </w:r>
          </w:p>
        </w:tc>
        <w:tc>
          <w:tcPr>
            <w:tcW w:w="609" w:type="pct"/>
            <w:gridSpan w:val="2"/>
            <w:tcBorders>
              <w:top w:val="nil"/>
              <w:left w:val="nil"/>
              <w:bottom w:val="nil"/>
              <w:right w:val="nil"/>
            </w:tcBorders>
            <w:shd w:val="clear" w:color="auto" w:fill="FFFFFF"/>
            <w:vAlign w:val="center"/>
            <w:tcPrChange w:id="1755" w:author="佳煜 张" w:date="2025-09-22T11:36:00Z" w16du:dateUtc="2025-09-22T03:36:00Z">
              <w:tcPr>
                <w:tcW w:w="609" w:type="pct"/>
                <w:gridSpan w:val="3"/>
                <w:tcBorders>
                  <w:top w:val="nil"/>
                  <w:left w:val="nil"/>
                  <w:bottom w:val="nil"/>
                  <w:right w:val="nil"/>
                </w:tcBorders>
                <w:shd w:val="clear" w:color="auto" w:fill="FFFFFF"/>
                <w:vAlign w:val="center"/>
              </w:tcPr>
            </w:tcPrChange>
          </w:tcPr>
          <w:p w14:paraId="506BFB76"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417" w:type="pct"/>
            <w:tcBorders>
              <w:top w:val="nil"/>
              <w:left w:val="nil"/>
              <w:bottom w:val="nil"/>
              <w:right w:val="nil"/>
            </w:tcBorders>
            <w:shd w:val="clear" w:color="auto" w:fill="FFFFFF"/>
            <w:vAlign w:val="center"/>
            <w:tcPrChange w:id="1756" w:author="佳煜 张" w:date="2025-09-22T11:36:00Z" w16du:dateUtc="2025-09-22T03:36:00Z">
              <w:tcPr>
                <w:tcW w:w="417" w:type="pct"/>
                <w:gridSpan w:val="2"/>
                <w:tcBorders>
                  <w:top w:val="nil"/>
                  <w:left w:val="nil"/>
                  <w:bottom w:val="nil"/>
                  <w:right w:val="nil"/>
                </w:tcBorders>
                <w:shd w:val="clear" w:color="auto" w:fill="FFFFFF"/>
                <w:vAlign w:val="center"/>
              </w:tcPr>
            </w:tcPrChange>
          </w:tcPr>
          <w:p w14:paraId="599ACBC9"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&lt;0.001</w:t>
            </w:r>
          </w:p>
        </w:tc>
        <w:tc>
          <w:tcPr>
            <w:tcW w:w="686" w:type="pct"/>
            <w:tcBorders>
              <w:top w:val="nil"/>
              <w:left w:val="nil"/>
              <w:bottom w:val="nil"/>
              <w:right w:val="nil"/>
            </w:tcBorders>
            <w:shd w:val="clear" w:color="auto" w:fill="FFFFFF"/>
            <w:vAlign w:val="center"/>
            <w:tcPrChange w:id="1757" w:author="佳煜 张" w:date="2025-09-22T11:36:00Z" w16du:dateUtc="2025-09-22T03:36:00Z">
              <w:tcPr>
                <w:tcW w:w="686" w:type="pct"/>
                <w:gridSpan w:val="2"/>
                <w:tcBorders>
                  <w:top w:val="nil"/>
                  <w:left w:val="nil"/>
                  <w:bottom w:val="nil"/>
                  <w:right w:val="nil"/>
                </w:tcBorders>
                <w:shd w:val="clear" w:color="auto" w:fill="FFFFFF"/>
                <w:vAlign w:val="center"/>
              </w:tcPr>
            </w:tcPrChange>
          </w:tcPr>
          <w:p w14:paraId="2288C9C5"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387" w:type="pct"/>
            <w:tcBorders>
              <w:top w:val="nil"/>
              <w:left w:val="nil"/>
              <w:bottom w:val="nil"/>
              <w:right w:val="nil"/>
            </w:tcBorders>
            <w:shd w:val="clear" w:color="auto" w:fill="FFFFFF"/>
            <w:vAlign w:val="center"/>
            <w:tcPrChange w:id="1758" w:author="佳煜 张" w:date="2025-09-22T11:36:00Z" w16du:dateUtc="2025-09-22T03:36:00Z">
              <w:tcPr>
                <w:tcW w:w="387" w:type="pct"/>
                <w:tcBorders>
                  <w:top w:val="nil"/>
                  <w:left w:val="nil"/>
                  <w:bottom w:val="nil"/>
                  <w:right w:val="nil"/>
                </w:tcBorders>
                <w:shd w:val="clear" w:color="auto" w:fill="FFFFFF"/>
                <w:vAlign w:val="center"/>
              </w:tcPr>
            </w:tcPrChange>
          </w:tcPr>
          <w:p w14:paraId="74B145AF"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&lt;0.001</w:t>
            </w:r>
          </w:p>
        </w:tc>
      </w:tr>
      <w:tr w:rsidR="00DA6E1F" w14:paraId="4937A4F9" w14:textId="77777777" w:rsidTr="00E56F97">
        <w:trPr>
          <w:trHeight w:hRule="exact" w:val="397"/>
          <w:trPrChange w:id="1759" w:author="佳煜 张" w:date="2025-09-22T11:36:00Z" w16du:dateUtc="2025-09-22T03:36:00Z">
            <w:trPr>
              <w:trHeight w:hRule="exact" w:val="397"/>
            </w:trPr>
          </w:trPrChange>
        </w:trPr>
        <w:tc>
          <w:tcPr>
            <w:tcW w:w="1070" w:type="pct"/>
            <w:gridSpan w:val="3"/>
            <w:tcBorders>
              <w:top w:val="nil"/>
              <w:left w:val="nil"/>
              <w:bottom w:val="nil"/>
              <w:right w:val="nil"/>
            </w:tcBorders>
            <w:shd w:val="clear" w:color="auto" w:fill="FFFFFF"/>
            <w:vAlign w:val="center"/>
            <w:tcPrChange w:id="1760" w:author="佳煜 张" w:date="2025-09-22T11:36:00Z" w16du:dateUtc="2025-09-22T03:36:00Z">
              <w:tcPr>
                <w:tcW w:w="1070" w:type="pct"/>
                <w:gridSpan w:val="4"/>
                <w:tcBorders>
                  <w:top w:val="nil"/>
                  <w:left w:val="nil"/>
                  <w:bottom w:val="nil"/>
                  <w:right w:val="nil"/>
                </w:tcBorders>
                <w:shd w:val="clear" w:color="auto" w:fill="FFFFFF"/>
                <w:vAlign w:val="center"/>
              </w:tcPr>
            </w:tcPrChange>
          </w:tcPr>
          <w:p w14:paraId="410F935C" w14:textId="77777777" w:rsidR="00DA6E1F" w:rsidRDefault="00E60AF0">
            <w:pPr>
              <w:widowControl/>
              <w:spacing w:before="100" w:after="100"/>
              <w:ind w:left="100" w:right="100"/>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 xml:space="preserve">    </w:t>
            </w:r>
            <w:r>
              <w:rPr>
                <w:rFonts w:ascii="Times New Roman" w:hAnsi="Times New Roman" w:cs="Times New Roman" w:hint="eastAsia"/>
                <w:kern w:val="0"/>
                <w:szCs w:val="21"/>
                <w:lang w:eastAsia="en-US"/>
              </w:rPr>
              <w:t>No</w:t>
            </w:r>
          </w:p>
        </w:tc>
        <w:tc>
          <w:tcPr>
            <w:tcW w:w="710" w:type="pct"/>
            <w:gridSpan w:val="2"/>
            <w:tcBorders>
              <w:top w:val="nil"/>
              <w:left w:val="nil"/>
              <w:bottom w:val="nil"/>
              <w:right w:val="nil"/>
            </w:tcBorders>
            <w:shd w:val="clear" w:color="auto" w:fill="FFFFFF"/>
            <w:vAlign w:val="center"/>
            <w:tcPrChange w:id="1761"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0D94FE80" w14:textId="77777777" w:rsidR="00DA6E1F" w:rsidRDefault="00E60AF0">
            <w:pPr>
              <w:widowControl/>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399 (1</w:t>
            </w:r>
            <w:r>
              <w:rPr>
                <w:rFonts w:ascii="Times New Roman" w:hAnsi="Times New Roman" w:cs="Times New Roman" w:hint="eastAsia"/>
                <w:kern w:val="0"/>
                <w:szCs w:val="21"/>
                <w:lang w:eastAsia="en-US"/>
              </w:rPr>
              <w:t>5.52</w:t>
            </w:r>
            <w:r>
              <w:rPr>
                <w:rFonts w:ascii="Times New Roman" w:hAnsi="Times New Roman" w:cs="Times New Roman"/>
                <w:kern w:val="0"/>
                <w:szCs w:val="21"/>
                <w:lang w:eastAsia="en-US"/>
              </w:rPr>
              <w:t>%)</w:t>
            </w:r>
          </w:p>
        </w:tc>
        <w:tc>
          <w:tcPr>
            <w:tcW w:w="710" w:type="pct"/>
            <w:gridSpan w:val="2"/>
            <w:tcBorders>
              <w:top w:val="nil"/>
              <w:left w:val="nil"/>
              <w:bottom w:val="nil"/>
              <w:right w:val="nil"/>
            </w:tcBorders>
            <w:shd w:val="clear" w:color="auto" w:fill="FFFFFF"/>
            <w:vAlign w:val="center"/>
            <w:tcPrChange w:id="1762"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27F43251"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192 (19</w:t>
            </w:r>
            <w:r>
              <w:rPr>
                <w:rFonts w:ascii="Times New Roman" w:hAnsi="Times New Roman" w:cs="Times New Roman" w:hint="eastAsia"/>
                <w:kern w:val="0"/>
                <w:szCs w:val="21"/>
                <w:lang w:eastAsia="en-US"/>
              </w:rPr>
              <w:t>.45</w:t>
            </w:r>
            <w:r>
              <w:rPr>
                <w:rFonts w:ascii="Times New Roman" w:hAnsi="Times New Roman" w:cs="Times New Roman"/>
                <w:kern w:val="0"/>
                <w:szCs w:val="21"/>
                <w:lang w:eastAsia="en-US"/>
              </w:rPr>
              <w:t>%)</w:t>
            </w:r>
          </w:p>
        </w:tc>
        <w:tc>
          <w:tcPr>
            <w:tcW w:w="411" w:type="pct"/>
            <w:tcBorders>
              <w:top w:val="nil"/>
              <w:left w:val="nil"/>
              <w:bottom w:val="nil"/>
              <w:right w:val="nil"/>
            </w:tcBorders>
            <w:shd w:val="clear" w:color="auto" w:fill="FFFFFF"/>
            <w:vAlign w:val="center"/>
            <w:tcPrChange w:id="1763" w:author="佳煜 张" w:date="2025-09-22T11:36:00Z" w16du:dateUtc="2025-09-22T03:36:00Z">
              <w:tcPr>
                <w:tcW w:w="411" w:type="pct"/>
                <w:gridSpan w:val="2"/>
                <w:tcBorders>
                  <w:top w:val="nil"/>
                  <w:left w:val="nil"/>
                  <w:bottom w:val="nil"/>
                  <w:right w:val="nil"/>
                </w:tcBorders>
                <w:shd w:val="clear" w:color="auto" w:fill="FFFFFF"/>
                <w:vAlign w:val="center"/>
              </w:tcPr>
            </w:tcPrChange>
          </w:tcPr>
          <w:p w14:paraId="5E3B21A5"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609" w:type="pct"/>
            <w:gridSpan w:val="2"/>
            <w:tcBorders>
              <w:top w:val="nil"/>
              <w:left w:val="nil"/>
              <w:bottom w:val="nil"/>
              <w:right w:val="nil"/>
            </w:tcBorders>
            <w:shd w:val="clear" w:color="auto" w:fill="FFFFFF"/>
            <w:vAlign w:val="center"/>
            <w:tcPrChange w:id="1764" w:author="佳煜 张" w:date="2025-09-22T11:36:00Z" w16du:dateUtc="2025-09-22T03:36:00Z">
              <w:tcPr>
                <w:tcW w:w="609" w:type="pct"/>
                <w:gridSpan w:val="3"/>
                <w:tcBorders>
                  <w:top w:val="nil"/>
                  <w:left w:val="nil"/>
                  <w:bottom w:val="nil"/>
                  <w:right w:val="nil"/>
                </w:tcBorders>
                <w:shd w:val="clear" w:color="auto" w:fill="FFFFFF"/>
                <w:vAlign w:val="center"/>
              </w:tcPr>
            </w:tcPrChange>
          </w:tcPr>
          <w:p w14:paraId="1D869714"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502 (29</w:t>
            </w:r>
            <w:r>
              <w:rPr>
                <w:rFonts w:ascii="Times New Roman" w:hAnsi="Times New Roman" w:cs="Times New Roman" w:hint="eastAsia"/>
                <w:kern w:val="0"/>
                <w:szCs w:val="21"/>
                <w:lang w:eastAsia="en-US"/>
              </w:rPr>
              <w:t>.15</w:t>
            </w:r>
            <w:r>
              <w:rPr>
                <w:rFonts w:ascii="Times New Roman" w:hAnsi="Times New Roman" w:cs="Times New Roman"/>
                <w:kern w:val="0"/>
                <w:szCs w:val="21"/>
                <w:lang w:eastAsia="en-US"/>
              </w:rPr>
              <w:t>%)</w:t>
            </w:r>
          </w:p>
        </w:tc>
        <w:tc>
          <w:tcPr>
            <w:tcW w:w="417" w:type="pct"/>
            <w:tcBorders>
              <w:top w:val="nil"/>
              <w:left w:val="nil"/>
              <w:bottom w:val="nil"/>
              <w:right w:val="nil"/>
            </w:tcBorders>
            <w:shd w:val="clear" w:color="auto" w:fill="FFFFFF"/>
            <w:vAlign w:val="center"/>
            <w:tcPrChange w:id="1765" w:author="佳煜 张" w:date="2025-09-22T11:36:00Z" w16du:dateUtc="2025-09-22T03:36:00Z">
              <w:tcPr>
                <w:tcW w:w="417" w:type="pct"/>
                <w:gridSpan w:val="2"/>
                <w:tcBorders>
                  <w:top w:val="nil"/>
                  <w:left w:val="nil"/>
                  <w:bottom w:val="nil"/>
                  <w:right w:val="nil"/>
                </w:tcBorders>
                <w:shd w:val="clear" w:color="auto" w:fill="FFFFFF"/>
                <w:vAlign w:val="center"/>
              </w:tcPr>
            </w:tcPrChange>
          </w:tcPr>
          <w:p w14:paraId="4F5E8F77"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686" w:type="pct"/>
            <w:tcBorders>
              <w:top w:val="nil"/>
              <w:left w:val="nil"/>
              <w:bottom w:val="nil"/>
              <w:right w:val="nil"/>
            </w:tcBorders>
            <w:shd w:val="clear" w:color="auto" w:fill="FFFFFF"/>
            <w:vAlign w:val="center"/>
            <w:tcPrChange w:id="1766" w:author="佳煜 张" w:date="2025-09-22T11:36:00Z" w16du:dateUtc="2025-09-22T03:36:00Z">
              <w:tcPr>
                <w:tcW w:w="686" w:type="pct"/>
                <w:gridSpan w:val="2"/>
                <w:tcBorders>
                  <w:top w:val="nil"/>
                  <w:left w:val="nil"/>
                  <w:bottom w:val="nil"/>
                  <w:right w:val="nil"/>
                </w:tcBorders>
                <w:shd w:val="clear" w:color="auto" w:fill="FFFFFF"/>
                <w:vAlign w:val="center"/>
              </w:tcPr>
            </w:tcPrChange>
          </w:tcPr>
          <w:p w14:paraId="79B2A0B8"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579 (45</w:t>
            </w:r>
            <w:r>
              <w:rPr>
                <w:rFonts w:ascii="Times New Roman" w:hAnsi="Times New Roman" w:cs="Times New Roman" w:hint="eastAsia"/>
                <w:kern w:val="0"/>
                <w:szCs w:val="21"/>
                <w:lang w:eastAsia="en-US"/>
              </w:rPr>
              <w:t>.11</w:t>
            </w:r>
            <w:r>
              <w:rPr>
                <w:rFonts w:ascii="Times New Roman" w:hAnsi="Times New Roman" w:cs="Times New Roman"/>
                <w:kern w:val="0"/>
                <w:szCs w:val="21"/>
                <w:lang w:eastAsia="en-US"/>
              </w:rPr>
              <w:t>%)</w:t>
            </w:r>
          </w:p>
        </w:tc>
        <w:tc>
          <w:tcPr>
            <w:tcW w:w="387" w:type="pct"/>
            <w:tcBorders>
              <w:top w:val="nil"/>
              <w:left w:val="nil"/>
              <w:bottom w:val="nil"/>
              <w:right w:val="nil"/>
            </w:tcBorders>
            <w:shd w:val="clear" w:color="auto" w:fill="FFFFFF"/>
            <w:vAlign w:val="center"/>
            <w:tcPrChange w:id="1767" w:author="佳煜 张" w:date="2025-09-22T11:36:00Z" w16du:dateUtc="2025-09-22T03:36:00Z">
              <w:tcPr>
                <w:tcW w:w="387" w:type="pct"/>
                <w:tcBorders>
                  <w:top w:val="nil"/>
                  <w:left w:val="nil"/>
                  <w:bottom w:val="nil"/>
                  <w:right w:val="nil"/>
                </w:tcBorders>
                <w:shd w:val="clear" w:color="auto" w:fill="FFFFFF"/>
                <w:vAlign w:val="center"/>
              </w:tcPr>
            </w:tcPrChange>
          </w:tcPr>
          <w:p w14:paraId="54CCA08A"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r>
      <w:tr w:rsidR="00DA6E1F" w14:paraId="7E371565" w14:textId="77777777" w:rsidTr="00E56F97">
        <w:trPr>
          <w:trHeight w:hRule="exact" w:val="397"/>
          <w:trPrChange w:id="1768" w:author="佳煜 张" w:date="2025-09-22T11:36:00Z" w16du:dateUtc="2025-09-22T03:36:00Z">
            <w:trPr>
              <w:trHeight w:hRule="exact" w:val="397"/>
            </w:trPr>
          </w:trPrChange>
        </w:trPr>
        <w:tc>
          <w:tcPr>
            <w:tcW w:w="1070" w:type="pct"/>
            <w:gridSpan w:val="3"/>
            <w:tcBorders>
              <w:top w:val="nil"/>
              <w:left w:val="nil"/>
              <w:bottom w:val="nil"/>
              <w:right w:val="nil"/>
            </w:tcBorders>
            <w:shd w:val="clear" w:color="auto" w:fill="FFFFFF"/>
            <w:vAlign w:val="center"/>
            <w:tcPrChange w:id="1769" w:author="佳煜 张" w:date="2025-09-22T11:36:00Z" w16du:dateUtc="2025-09-22T03:36:00Z">
              <w:tcPr>
                <w:tcW w:w="1070" w:type="pct"/>
                <w:gridSpan w:val="4"/>
                <w:tcBorders>
                  <w:top w:val="nil"/>
                  <w:left w:val="nil"/>
                  <w:bottom w:val="nil"/>
                  <w:right w:val="nil"/>
                </w:tcBorders>
                <w:shd w:val="clear" w:color="auto" w:fill="FFFFFF"/>
                <w:vAlign w:val="center"/>
              </w:tcPr>
            </w:tcPrChange>
          </w:tcPr>
          <w:p w14:paraId="76C0D24D" w14:textId="77777777" w:rsidR="00DA6E1F" w:rsidRDefault="00E60AF0">
            <w:pPr>
              <w:widowControl/>
              <w:spacing w:before="100" w:after="100"/>
              <w:ind w:left="100" w:right="100"/>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 xml:space="preserve">    L</w:t>
            </w:r>
            <w:r>
              <w:rPr>
                <w:rFonts w:ascii="Times New Roman" w:hAnsi="Times New Roman" w:cs="Times New Roman" w:hint="eastAsia"/>
                <w:kern w:val="0"/>
                <w:szCs w:val="21"/>
                <w:lang w:eastAsia="en-US"/>
              </w:rPr>
              <w:t>ow</w:t>
            </w:r>
          </w:p>
        </w:tc>
        <w:tc>
          <w:tcPr>
            <w:tcW w:w="710" w:type="pct"/>
            <w:gridSpan w:val="2"/>
            <w:tcBorders>
              <w:top w:val="nil"/>
              <w:left w:val="nil"/>
              <w:bottom w:val="nil"/>
              <w:right w:val="nil"/>
            </w:tcBorders>
            <w:shd w:val="clear" w:color="auto" w:fill="FFFFFF"/>
            <w:vAlign w:val="center"/>
            <w:tcPrChange w:id="1770"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5E50B8C0" w14:textId="77777777" w:rsidR="00DA6E1F" w:rsidRDefault="00E60AF0">
            <w:pPr>
              <w:widowControl/>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944 (46</w:t>
            </w:r>
            <w:r>
              <w:rPr>
                <w:rFonts w:ascii="Times New Roman" w:hAnsi="Times New Roman" w:cs="Times New Roman" w:hint="eastAsia"/>
                <w:kern w:val="0"/>
                <w:szCs w:val="21"/>
                <w:lang w:eastAsia="en-US"/>
              </w:rPr>
              <w:t>.38</w:t>
            </w:r>
            <w:r>
              <w:rPr>
                <w:rFonts w:ascii="Times New Roman" w:hAnsi="Times New Roman" w:cs="Times New Roman"/>
                <w:kern w:val="0"/>
                <w:szCs w:val="21"/>
                <w:lang w:eastAsia="en-US"/>
              </w:rPr>
              <w:t>%)</w:t>
            </w:r>
          </w:p>
        </w:tc>
        <w:tc>
          <w:tcPr>
            <w:tcW w:w="710" w:type="pct"/>
            <w:gridSpan w:val="2"/>
            <w:tcBorders>
              <w:top w:val="nil"/>
              <w:left w:val="nil"/>
              <w:bottom w:val="nil"/>
              <w:right w:val="nil"/>
            </w:tcBorders>
            <w:shd w:val="clear" w:color="auto" w:fill="FFFFFF"/>
            <w:vAlign w:val="center"/>
            <w:tcPrChange w:id="1771"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59CC836D"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340 (43</w:t>
            </w:r>
            <w:r>
              <w:rPr>
                <w:rFonts w:ascii="Times New Roman" w:hAnsi="Times New Roman" w:cs="Times New Roman" w:hint="eastAsia"/>
                <w:kern w:val="0"/>
                <w:szCs w:val="21"/>
                <w:lang w:eastAsia="en-US"/>
              </w:rPr>
              <w:t>.50</w:t>
            </w:r>
            <w:r>
              <w:rPr>
                <w:rFonts w:ascii="Times New Roman" w:hAnsi="Times New Roman" w:cs="Times New Roman"/>
                <w:kern w:val="0"/>
                <w:szCs w:val="21"/>
                <w:lang w:eastAsia="en-US"/>
              </w:rPr>
              <w:t>%)</w:t>
            </w:r>
          </w:p>
        </w:tc>
        <w:tc>
          <w:tcPr>
            <w:tcW w:w="411" w:type="pct"/>
            <w:tcBorders>
              <w:top w:val="nil"/>
              <w:left w:val="nil"/>
              <w:bottom w:val="nil"/>
              <w:right w:val="nil"/>
            </w:tcBorders>
            <w:shd w:val="clear" w:color="auto" w:fill="FFFFFF"/>
            <w:vAlign w:val="center"/>
            <w:tcPrChange w:id="1772" w:author="佳煜 张" w:date="2025-09-22T11:36:00Z" w16du:dateUtc="2025-09-22T03:36:00Z">
              <w:tcPr>
                <w:tcW w:w="411" w:type="pct"/>
                <w:gridSpan w:val="2"/>
                <w:tcBorders>
                  <w:top w:val="nil"/>
                  <w:left w:val="nil"/>
                  <w:bottom w:val="nil"/>
                  <w:right w:val="nil"/>
                </w:tcBorders>
                <w:shd w:val="clear" w:color="auto" w:fill="FFFFFF"/>
                <w:vAlign w:val="center"/>
              </w:tcPr>
            </w:tcPrChange>
          </w:tcPr>
          <w:p w14:paraId="15DAD919"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609" w:type="pct"/>
            <w:gridSpan w:val="2"/>
            <w:tcBorders>
              <w:top w:val="nil"/>
              <w:left w:val="nil"/>
              <w:bottom w:val="nil"/>
              <w:right w:val="nil"/>
            </w:tcBorders>
            <w:shd w:val="clear" w:color="auto" w:fill="FFFFFF"/>
            <w:vAlign w:val="center"/>
            <w:tcPrChange w:id="1773" w:author="佳煜 张" w:date="2025-09-22T11:36:00Z" w16du:dateUtc="2025-09-22T03:36:00Z">
              <w:tcPr>
                <w:tcW w:w="609" w:type="pct"/>
                <w:gridSpan w:val="3"/>
                <w:tcBorders>
                  <w:top w:val="nil"/>
                  <w:left w:val="nil"/>
                  <w:bottom w:val="nil"/>
                  <w:right w:val="nil"/>
                </w:tcBorders>
                <w:shd w:val="clear" w:color="auto" w:fill="FFFFFF"/>
                <w:vAlign w:val="center"/>
              </w:tcPr>
            </w:tcPrChange>
          </w:tcPr>
          <w:p w14:paraId="07C74829"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572 (44</w:t>
            </w:r>
            <w:r>
              <w:rPr>
                <w:rFonts w:ascii="Times New Roman" w:hAnsi="Times New Roman" w:cs="Times New Roman" w:hint="eastAsia"/>
                <w:kern w:val="0"/>
                <w:szCs w:val="21"/>
                <w:lang w:eastAsia="en-US"/>
              </w:rPr>
              <w:t>.12</w:t>
            </w:r>
            <w:r>
              <w:rPr>
                <w:rFonts w:ascii="Times New Roman" w:hAnsi="Times New Roman" w:cs="Times New Roman"/>
                <w:kern w:val="0"/>
                <w:szCs w:val="21"/>
                <w:lang w:eastAsia="en-US"/>
              </w:rPr>
              <w:t>%)</w:t>
            </w:r>
          </w:p>
        </w:tc>
        <w:tc>
          <w:tcPr>
            <w:tcW w:w="417" w:type="pct"/>
            <w:tcBorders>
              <w:top w:val="nil"/>
              <w:left w:val="nil"/>
              <w:bottom w:val="nil"/>
              <w:right w:val="nil"/>
            </w:tcBorders>
            <w:shd w:val="clear" w:color="auto" w:fill="FFFFFF"/>
            <w:vAlign w:val="center"/>
            <w:tcPrChange w:id="1774" w:author="佳煜 张" w:date="2025-09-22T11:36:00Z" w16du:dateUtc="2025-09-22T03:36:00Z">
              <w:tcPr>
                <w:tcW w:w="417" w:type="pct"/>
                <w:gridSpan w:val="2"/>
                <w:tcBorders>
                  <w:top w:val="nil"/>
                  <w:left w:val="nil"/>
                  <w:bottom w:val="nil"/>
                  <w:right w:val="nil"/>
                </w:tcBorders>
                <w:shd w:val="clear" w:color="auto" w:fill="FFFFFF"/>
                <w:vAlign w:val="center"/>
              </w:tcPr>
            </w:tcPrChange>
          </w:tcPr>
          <w:p w14:paraId="03280997"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686" w:type="pct"/>
            <w:tcBorders>
              <w:top w:val="nil"/>
              <w:left w:val="nil"/>
              <w:bottom w:val="nil"/>
              <w:right w:val="nil"/>
            </w:tcBorders>
            <w:shd w:val="clear" w:color="auto" w:fill="FFFFFF"/>
            <w:vAlign w:val="center"/>
            <w:tcPrChange w:id="1775" w:author="佳煜 张" w:date="2025-09-22T11:36:00Z" w16du:dateUtc="2025-09-22T03:36:00Z">
              <w:tcPr>
                <w:tcW w:w="686" w:type="pct"/>
                <w:gridSpan w:val="2"/>
                <w:tcBorders>
                  <w:top w:val="nil"/>
                  <w:left w:val="nil"/>
                  <w:bottom w:val="nil"/>
                  <w:right w:val="nil"/>
                </w:tcBorders>
                <w:shd w:val="clear" w:color="auto" w:fill="FFFFFF"/>
                <w:vAlign w:val="center"/>
              </w:tcPr>
            </w:tcPrChange>
          </w:tcPr>
          <w:p w14:paraId="32049E47"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358 (31</w:t>
            </w:r>
            <w:r>
              <w:rPr>
                <w:rFonts w:ascii="Times New Roman" w:hAnsi="Times New Roman" w:cs="Times New Roman" w:hint="eastAsia"/>
                <w:kern w:val="0"/>
                <w:szCs w:val="21"/>
                <w:lang w:eastAsia="en-US"/>
              </w:rPr>
              <w:t>.08</w:t>
            </w:r>
            <w:r>
              <w:rPr>
                <w:rFonts w:ascii="Times New Roman" w:hAnsi="Times New Roman" w:cs="Times New Roman"/>
                <w:kern w:val="0"/>
                <w:szCs w:val="21"/>
                <w:lang w:eastAsia="en-US"/>
              </w:rPr>
              <w:t>%)</w:t>
            </w:r>
          </w:p>
        </w:tc>
        <w:tc>
          <w:tcPr>
            <w:tcW w:w="387" w:type="pct"/>
            <w:tcBorders>
              <w:top w:val="nil"/>
              <w:left w:val="nil"/>
              <w:bottom w:val="nil"/>
              <w:right w:val="nil"/>
            </w:tcBorders>
            <w:shd w:val="clear" w:color="auto" w:fill="FFFFFF"/>
            <w:vAlign w:val="center"/>
            <w:tcPrChange w:id="1776" w:author="佳煜 张" w:date="2025-09-22T11:36:00Z" w16du:dateUtc="2025-09-22T03:36:00Z">
              <w:tcPr>
                <w:tcW w:w="387" w:type="pct"/>
                <w:tcBorders>
                  <w:top w:val="nil"/>
                  <w:left w:val="nil"/>
                  <w:bottom w:val="nil"/>
                  <w:right w:val="nil"/>
                </w:tcBorders>
                <w:shd w:val="clear" w:color="auto" w:fill="FFFFFF"/>
                <w:vAlign w:val="center"/>
              </w:tcPr>
            </w:tcPrChange>
          </w:tcPr>
          <w:p w14:paraId="7638DB04"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r>
      <w:tr w:rsidR="00DA6E1F" w14:paraId="308A210C" w14:textId="77777777" w:rsidTr="00E56F97">
        <w:trPr>
          <w:trHeight w:hRule="exact" w:val="397"/>
          <w:trPrChange w:id="1777" w:author="佳煜 张" w:date="2025-09-22T11:36:00Z" w16du:dateUtc="2025-09-22T03:36:00Z">
            <w:trPr>
              <w:trHeight w:hRule="exact" w:val="397"/>
            </w:trPr>
          </w:trPrChange>
        </w:trPr>
        <w:tc>
          <w:tcPr>
            <w:tcW w:w="1070" w:type="pct"/>
            <w:gridSpan w:val="3"/>
            <w:tcBorders>
              <w:top w:val="nil"/>
              <w:left w:val="nil"/>
              <w:bottom w:val="nil"/>
              <w:right w:val="nil"/>
            </w:tcBorders>
            <w:shd w:val="clear" w:color="auto" w:fill="FFFFFF"/>
            <w:vAlign w:val="center"/>
            <w:tcPrChange w:id="1778" w:author="佳煜 张" w:date="2025-09-22T11:36:00Z" w16du:dateUtc="2025-09-22T03:36:00Z">
              <w:tcPr>
                <w:tcW w:w="1070" w:type="pct"/>
                <w:gridSpan w:val="4"/>
                <w:tcBorders>
                  <w:top w:val="nil"/>
                  <w:left w:val="nil"/>
                  <w:bottom w:val="nil"/>
                  <w:right w:val="nil"/>
                </w:tcBorders>
                <w:shd w:val="clear" w:color="auto" w:fill="FFFFFF"/>
                <w:vAlign w:val="center"/>
              </w:tcPr>
            </w:tcPrChange>
          </w:tcPr>
          <w:p w14:paraId="223CC818" w14:textId="77777777" w:rsidR="00DA6E1F" w:rsidRDefault="00E60AF0">
            <w:pPr>
              <w:widowControl/>
              <w:spacing w:before="100" w:after="100"/>
              <w:ind w:left="100" w:right="100"/>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 xml:space="preserve">    </w:t>
            </w:r>
            <w:r>
              <w:rPr>
                <w:rFonts w:ascii="Times New Roman" w:hAnsi="Times New Roman" w:cs="Times New Roman" w:hint="eastAsia"/>
                <w:kern w:val="0"/>
                <w:szCs w:val="21"/>
                <w:lang w:eastAsia="en-US"/>
              </w:rPr>
              <w:t>High</w:t>
            </w:r>
          </w:p>
        </w:tc>
        <w:tc>
          <w:tcPr>
            <w:tcW w:w="710" w:type="pct"/>
            <w:gridSpan w:val="2"/>
            <w:tcBorders>
              <w:top w:val="nil"/>
              <w:left w:val="nil"/>
              <w:bottom w:val="nil"/>
              <w:right w:val="nil"/>
            </w:tcBorders>
            <w:shd w:val="clear" w:color="auto" w:fill="FFFFFF"/>
            <w:vAlign w:val="center"/>
            <w:tcPrChange w:id="1779"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10D4F2B3" w14:textId="77777777" w:rsidR="00DA6E1F" w:rsidRDefault="00E60AF0">
            <w:pPr>
              <w:widowControl/>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779 (38</w:t>
            </w:r>
            <w:r>
              <w:rPr>
                <w:rFonts w:ascii="Times New Roman" w:hAnsi="Times New Roman" w:cs="Times New Roman" w:hint="eastAsia"/>
                <w:kern w:val="0"/>
                <w:szCs w:val="21"/>
                <w:lang w:eastAsia="en-US"/>
              </w:rPr>
              <w:t>.10</w:t>
            </w:r>
            <w:r>
              <w:rPr>
                <w:rFonts w:ascii="Times New Roman" w:hAnsi="Times New Roman" w:cs="Times New Roman"/>
                <w:kern w:val="0"/>
                <w:szCs w:val="21"/>
                <w:lang w:eastAsia="en-US"/>
              </w:rPr>
              <w:t>%)</w:t>
            </w:r>
          </w:p>
        </w:tc>
        <w:tc>
          <w:tcPr>
            <w:tcW w:w="710" w:type="pct"/>
            <w:gridSpan w:val="2"/>
            <w:tcBorders>
              <w:top w:val="nil"/>
              <w:left w:val="nil"/>
              <w:bottom w:val="nil"/>
              <w:right w:val="nil"/>
            </w:tcBorders>
            <w:shd w:val="clear" w:color="auto" w:fill="FFFFFF"/>
            <w:vAlign w:val="center"/>
            <w:tcPrChange w:id="1780"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546F766C"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288 (37</w:t>
            </w:r>
            <w:r>
              <w:rPr>
                <w:rFonts w:ascii="Times New Roman" w:hAnsi="Times New Roman" w:cs="Times New Roman" w:hint="eastAsia"/>
                <w:kern w:val="0"/>
                <w:szCs w:val="21"/>
                <w:lang w:eastAsia="en-US"/>
              </w:rPr>
              <w:t>.05</w:t>
            </w:r>
            <w:r>
              <w:rPr>
                <w:rFonts w:ascii="Times New Roman" w:hAnsi="Times New Roman" w:cs="Times New Roman"/>
                <w:kern w:val="0"/>
                <w:szCs w:val="21"/>
                <w:lang w:eastAsia="en-US"/>
              </w:rPr>
              <w:t>%)</w:t>
            </w:r>
          </w:p>
        </w:tc>
        <w:tc>
          <w:tcPr>
            <w:tcW w:w="411" w:type="pct"/>
            <w:tcBorders>
              <w:top w:val="nil"/>
              <w:left w:val="nil"/>
              <w:bottom w:val="nil"/>
              <w:right w:val="nil"/>
            </w:tcBorders>
            <w:shd w:val="clear" w:color="auto" w:fill="FFFFFF"/>
            <w:vAlign w:val="center"/>
            <w:tcPrChange w:id="1781" w:author="佳煜 张" w:date="2025-09-22T11:36:00Z" w16du:dateUtc="2025-09-22T03:36:00Z">
              <w:tcPr>
                <w:tcW w:w="411" w:type="pct"/>
                <w:gridSpan w:val="2"/>
                <w:tcBorders>
                  <w:top w:val="nil"/>
                  <w:left w:val="nil"/>
                  <w:bottom w:val="nil"/>
                  <w:right w:val="nil"/>
                </w:tcBorders>
                <w:shd w:val="clear" w:color="auto" w:fill="FFFFFF"/>
                <w:vAlign w:val="center"/>
              </w:tcPr>
            </w:tcPrChange>
          </w:tcPr>
          <w:p w14:paraId="531EEC51"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609" w:type="pct"/>
            <w:gridSpan w:val="2"/>
            <w:tcBorders>
              <w:top w:val="nil"/>
              <w:left w:val="nil"/>
              <w:bottom w:val="nil"/>
              <w:right w:val="nil"/>
            </w:tcBorders>
            <w:shd w:val="clear" w:color="auto" w:fill="FFFFFF"/>
            <w:vAlign w:val="center"/>
            <w:tcPrChange w:id="1782" w:author="佳煜 张" w:date="2025-09-22T11:36:00Z" w16du:dateUtc="2025-09-22T03:36:00Z">
              <w:tcPr>
                <w:tcW w:w="609" w:type="pct"/>
                <w:gridSpan w:val="3"/>
                <w:tcBorders>
                  <w:top w:val="nil"/>
                  <w:left w:val="nil"/>
                  <w:bottom w:val="nil"/>
                  <w:right w:val="nil"/>
                </w:tcBorders>
                <w:shd w:val="clear" w:color="auto" w:fill="FFFFFF"/>
                <w:vAlign w:val="center"/>
              </w:tcPr>
            </w:tcPrChange>
          </w:tcPr>
          <w:p w14:paraId="645CCC85"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365 (2</w:t>
            </w:r>
            <w:r>
              <w:rPr>
                <w:rFonts w:ascii="Times New Roman" w:hAnsi="Times New Roman" w:cs="Times New Roman" w:hint="eastAsia"/>
                <w:kern w:val="0"/>
                <w:szCs w:val="21"/>
                <w:lang w:eastAsia="en-US"/>
              </w:rPr>
              <w:t>6.72</w:t>
            </w:r>
            <w:r>
              <w:rPr>
                <w:rFonts w:ascii="Times New Roman" w:hAnsi="Times New Roman" w:cs="Times New Roman"/>
                <w:kern w:val="0"/>
                <w:szCs w:val="21"/>
                <w:lang w:eastAsia="en-US"/>
              </w:rPr>
              <w:t>%)</w:t>
            </w:r>
          </w:p>
        </w:tc>
        <w:tc>
          <w:tcPr>
            <w:tcW w:w="417" w:type="pct"/>
            <w:tcBorders>
              <w:top w:val="nil"/>
              <w:left w:val="nil"/>
              <w:bottom w:val="nil"/>
              <w:right w:val="nil"/>
            </w:tcBorders>
            <w:shd w:val="clear" w:color="auto" w:fill="FFFFFF"/>
            <w:vAlign w:val="center"/>
            <w:tcPrChange w:id="1783" w:author="佳煜 张" w:date="2025-09-22T11:36:00Z" w16du:dateUtc="2025-09-22T03:36:00Z">
              <w:tcPr>
                <w:tcW w:w="417" w:type="pct"/>
                <w:gridSpan w:val="2"/>
                <w:tcBorders>
                  <w:top w:val="nil"/>
                  <w:left w:val="nil"/>
                  <w:bottom w:val="nil"/>
                  <w:right w:val="nil"/>
                </w:tcBorders>
                <w:shd w:val="clear" w:color="auto" w:fill="FFFFFF"/>
                <w:vAlign w:val="center"/>
              </w:tcPr>
            </w:tcPrChange>
          </w:tcPr>
          <w:p w14:paraId="571EF623"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686" w:type="pct"/>
            <w:tcBorders>
              <w:top w:val="nil"/>
              <w:left w:val="nil"/>
              <w:bottom w:val="nil"/>
              <w:right w:val="nil"/>
            </w:tcBorders>
            <w:shd w:val="clear" w:color="auto" w:fill="FFFFFF"/>
            <w:vAlign w:val="center"/>
            <w:tcPrChange w:id="1784" w:author="佳煜 张" w:date="2025-09-22T11:36:00Z" w16du:dateUtc="2025-09-22T03:36:00Z">
              <w:tcPr>
                <w:tcW w:w="686" w:type="pct"/>
                <w:gridSpan w:val="2"/>
                <w:tcBorders>
                  <w:top w:val="nil"/>
                  <w:left w:val="nil"/>
                  <w:bottom w:val="nil"/>
                  <w:right w:val="nil"/>
                </w:tcBorders>
                <w:shd w:val="clear" w:color="auto" w:fill="FFFFFF"/>
                <w:vAlign w:val="center"/>
              </w:tcPr>
            </w:tcPrChange>
          </w:tcPr>
          <w:p w14:paraId="59D5852A"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426 (2</w:t>
            </w:r>
            <w:r>
              <w:rPr>
                <w:rFonts w:ascii="Times New Roman" w:hAnsi="Times New Roman" w:cs="Times New Roman" w:hint="eastAsia"/>
                <w:kern w:val="0"/>
                <w:szCs w:val="21"/>
                <w:lang w:eastAsia="en-US"/>
              </w:rPr>
              <w:t>3.81</w:t>
            </w:r>
            <w:r>
              <w:rPr>
                <w:rFonts w:ascii="Times New Roman" w:hAnsi="Times New Roman" w:cs="Times New Roman"/>
                <w:kern w:val="0"/>
                <w:szCs w:val="21"/>
                <w:lang w:eastAsia="en-US"/>
              </w:rPr>
              <w:t>%)</w:t>
            </w:r>
          </w:p>
        </w:tc>
        <w:tc>
          <w:tcPr>
            <w:tcW w:w="387" w:type="pct"/>
            <w:tcBorders>
              <w:top w:val="nil"/>
              <w:left w:val="nil"/>
              <w:bottom w:val="nil"/>
              <w:right w:val="nil"/>
            </w:tcBorders>
            <w:shd w:val="clear" w:color="auto" w:fill="FFFFFF"/>
            <w:vAlign w:val="center"/>
            <w:tcPrChange w:id="1785" w:author="佳煜 张" w:date="2025-09-22T11:36:00Z" w16du:dateUtc="2025-09-22T03:36:00Z">
              <w:tcPr>
                <w:tcW w:w="387" w:type="pct"/>
                <w:tcBorders>
                  <w:top w:val="nil"/>
                  <w:left w:val="nil"/>
                  <w:bottom w:val="nil"/>
                  <w:right w:val="nil"/>
                </w:tcBorders>
                <w:shd w:val="clear" w:color="auto" w:fill="FFFFFF"/>
                <w:vAlign w:val="center"/>
              </w:tcPr>
            </w:tcPrChange>
          </w:tcPr>
          <w:p w14:paraId="6F627E09"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r>
      <w:tr w:rsidR="00DA6E1F" w14:paraId="3B3A5C35" w14:textId="77777777" w:rsidTr="00E56F97">
        <w:trPr>
          <w:trHeight w:hRule="exact" w:val="397"/>
          <w:trPrChange w:id="1786" w:author="佳煜 张" w:date="2025-09-22T11:36:00Z" w16du:dateUtc="2025-09-22T03:36:00Z">
            <w:trPr>
              <w:trHeight w:hRule="exact" w:val="397"/>
            </w:trPr>
          </w:trPrChange>
        </w:trPr>
        <w:tc>
          <w:tcPr>
            <w:tcW w:w="1070" w:type="pct"/>
            <w:gridSpan w:val="3"/>
            <w:tcBorders>
              <w:top w:val="nil"/>
              <w:left w:val="nil"/>
              <w:bottom w:val="nil"/>
              <w:right w:val="nil"/>
            </w:tcBorders>
            <w:shd w:val="clear" w:color="auto" w:fill="FFFFFF"/>
            <w:vAlign w:val="center"/>
            <w:tcPrChange w:id="1787" w:author="佳煜 张" w:date="2025-09-22T11:36:00Z" w16du:dateUtc="2025-09-22T03:36:00Z">
              <w:tcPr>
                <w:tcW w:w="1070" w:type="pct"/>
                <w:gridSpan w:val="4"/>
                <w:tcBorders>
                  <w:top w:val="nil"/>
                  <w:left w:val="nil"/>
                  <w:bottom w:val="nil"/>
                  <w:right w:val="nil"/>
                </w:tcBorders>
                <w:shd w:val="clear" w:color="auto" w:fill="FFFFFF"/>
                <w:vAlign w:val="center"/>
              </w:tcPr>
            </w:tcPrChange>
          </w:tcPr>
          <w:p w14:paraId="3E2293EA" w14:textId="77777777" w:rsidR="00DA6E1F" w:rsidRDefault="00E60AF0">
            <w:pPr>
              <w:widowControl/>
              <w:spacing w:before="100" w:after="100"/>
              <w:ind w:left="100" w:right="100"/>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CVD (%)</w:t>
            </w:r>
          </w:p>
        </w:tc>
        <w:tc>
          <w:tcPr>
            <w:tcW w:w="710" w:type="pct"/>
            <w:gridSpan w:val="2"/>
            <w:tcBorders>
              <w:top w:val="nil"/>
              <w:left w:val="nil"/>
              <w:bottom w:val="nil"/>
              <w:right w:val="nil"/>
            </w:tcBorders>
            <w:shd w:val="clear" w:color="auto" w:fill="FFFFFF"/>
            <w:vAlign w:val="center"/>
            <w:tcPrChange w:id="1788"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4F914795" w14:textId="77777777" w:rsidR="00DA6E1F" w:rsidRDefault="00DA6E1F">
            <w:pPr>
              <w:widowControl/>
              <w:spacing w:before="100" w:after="100"/>
              <w:ind w:left="100" w:right="100"/>
              <w:jc w:val="center"/>
              <w:textAlignment w:val="center"/>
              <w:rPr>
                <w:rFonts w:ascii="Times New Roman" w:hAnsi="Times New Roman" w:cs="Times New Roman"/>
                <w:kern w:val="0"/>
                <w:szCs w:val="21"/>
                <w:lang w:eastAsia="en-US"/>
              </w:rPr>
            </w:pPr>
          </w:p>
        </w:tc>
        <w:tc>
          <w:tcPr>
            <w:tcW w:w="710" w:type="pct"/>
            <w:gridSpan w:val="2"/>
            <w:tcBorders>
              <w:top w:val="nil"/>
              <w:left w:val="nil"/>
              <w:bottom w:val="nil"/>
              <w:right w:val="nil"/>
            </w:tcBorders>
            <w:shd w:val="clear" w:color="auto" w:fill="FFFFFF"/>
            <w:vAlign w:val="center"/>
            <w:tcPrChange w:id="1789"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1373F539"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411" w:type="pct"/>
            <w:tcBorders>
              <w:top w:val="nil"/>
              <w:left w:val="nil"/>
              <w:bottom w:val="nil"/>
              <w:right w:val="nil"/>
            </w:tcBorders>
            <w:shd w:val="clear" w:color="auto" w:fill="FFFFFF"/>
            <w:vAlign w:val="center"/>
            <w:tcPrChange w:id="1790" w:author="佳煜 张" w:date="2025-09-22T11:36:00Z" w16du:dateUtc="2025-09-22T03:36:00Z">
              <w:tcPr>
                <w:tcW w:w="411" w:type="pct"/>
                <w:gridSpan w:val="2"/>
                <w:tcBorders>
                  <w:top w:val="nil"/>
                  <w:left w:val="nil"/>
                  <w:bottom w:val="nil"/>
                  <w:right w:val="nil"/>
                </w:tcBorders>
                <w:shd w:val="clear" w:color="auto" w:fill="FFFFFF"/>
                <w:vAlign w:val="center"/>
              </w:tcPr>
            </w:tcPrChange>
          </w:tcPr>
          <w:p w14:paraId="62935A3B"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rPr>
            </w:pPr>
            <w:r>
              <w:rPr>
                <w:rFonts w:ascii="Times New Roman" w:hAnsi="Times New Roman" w:cs="Times New Roman"/>
                <w:kern w:val="0"/>
                <w:szCs w:val="21"/>
                <w:lang w:eastAsia="en-US"/>
              </w:rPr>
              <w:t>0.</w:t>
            </w:r>
            <w:r>
              <w:rPr>
                <w:rFonts w:ascii="Times New Roman" w:hAnsi="Times New Roman" w:cs="Times New Roman" w:hint="eastAsia"/>
                <w:kern w:val="0"/>
                <w:szCs w:val="21"/>
                <w:lang w:eastAsia="en-US"/>
              </w:rPr>
              <w:t>4</w:t>
            </w:r>
            <w:r>
              <w:rPr>
                <w:rFonts w:ascii="Times New Roman" w:hAnsi="Times New Roman" w:cs="Times New Roman" w:hint="eastAsia"/>
                <w:kern w:val="0"/>
                <w:szCs w:val="21"/>
              </w:rPr>
              <w:t>76</w:t>
            </w:r>
          </w:p>
        </w:tc>
        <w:tc>
          <w:tcPr>
            <w:tcW w:w="609" w:type="pct"/>
            <w:gridSpan w:val="2"/>
            <w:tcBorders>
              <w:top w:val="nil"/>
              <w:left w:val="nil"/>
              <w:bottom w:val="nil"/>
              <w:right w:val="nil"/>
            </w:tcBorders>
            <w:shd w:val="clear" w:color="auto" w:fill="FFFFFF"/>
            <w:vAlign w:val="center"/>
            <w:tcPrChange w:id="1791" w:author="佳煜 张" w:date="2025-09-22T11:36:00Z" w16du:dateUtc="2025-09-22T03:36:00Z">
              <w:tcPr>
                <w:tcW w:w="609" w:type="pct"/>
                <w:gridSpan w:val="3"/>
                <w:tcBorders>
                  <w:top w:val="nil"/>
                  <w:left w:val="nil"/>
                  <w:bottom w:val="nil"/>
                  <w:right w:val="nil"/>
                </w:tcBorders>
                <w:shd w:val="clear" w:color="auto" w:fill="FFFFFF"/>
                <w:vAlign w:val="center"/>
              </w:tcPr>
            </w:tcPrChange>
          </w:tcPr>
          <w:p w14:paraId="49F9710F"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417" w:type="pct"/>
            <w:tcBorders>
              <w:top w:val="nil"/>
              <w:left w:val="nil"/>
              <w:bottom w:val="nil"/>
              <w:right w:val="nil"/>
            </w:tcBorders>
            <w:shd w:val="clear" w:color="auto" w:fill="FFFFFF"/>
            <w:vAlign w:val="center"/>
            <w:tcPrChange w:id="1792" w:author="佳煜 张" w:date="2025-09-22T11:36:00Z" w16du:dateUtc="2025-09-22T03:36:00Z">
              <w:tcPr>
                <w:tcW w:w="417" w:type="pct"/>
                <w:gridSpan w:val="2"/>
                <w:tcBorders>
                  <w:top w:val="nil"/>
                  <w:left w:val="nil"/>
                  <w:bottom w:val="nil"/>
                  <w:right w:val="nil"/>
                </w:tcBorders>
                <w:shd w:val="clear" w:color="auto" w:fill="FFFFFF"/>
                <w:vAlign w:val="center"/>
              </w:tcPr>
            </w:tcPrChange>
          </w:tcPr>
          <w:p w14:paraId="01732E4F"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&lt;0.001</w:t>
            </w:r>
          </w:p>
        </w:tc>
        <w:tc>
          <w:tcPr>
            <w:tcW w:w="686" w:type="pct"/>
            <w:tcBorders>
              <w:top w:val="nil"/>
              <w:left w:val="nil"/>
              <w:bottom w:val="nil"/>
              <w:right w:val="nil"/>
            </w:tcBorders>
            <w:shd w:val="clear" w:color="auto" w:fill="FFFFFF"/>
            <w:vAlign w:val="center"/>
            <w:tcPrChange w:id="1793" w:author="佳煜 张" w:date="2025-09-22T11:36:00Z" w16du:dateUtc="2025-09-22T03:36:00Z">
              <w:tcPr>
                <w:tcW w:w="686" w:type="pct"/>
                <w:gridSpan w:val="2"/>
                <w:tcBorders>
                  <w:top w:val="nil"/>
                  <w:left w:val="nil"/>
                  <w:bottom w:val="nil"/>
                  <w:right w:val="nil"/>
                </w:tcBorders>
                <w:shd w:val="clear" w:color="auto" w:fill="FFFFFF"/>
                <w:vAlign w:val="center"/>
              </w:tcPr>
            </w:tcPrChange>
          </w:tcPr>
          <w:p w14:paraId="3AC448B8"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387" w:type="pct"/>
            <w:tcBorders>
              <w:top w:val="nil"/>
              <w:left w:val="nil"/>
              <w:bottom w:val="nil"/>
              <w:right w:val="nil"/>
            </w:tcBorders>
            <w:shd w:val="clear" w:color="auto" w:fill="FFFFFF"/>
            <w:vAlign w:val="center"/>
            <w:tcPrChange w:id="1794" w:author="佳煜 张" w:date="2025-09-22T11:36:00Z" w16du:dateUtc="2025-09-22T03:36:00Z">
              <w:tcPr>
                <w:tcW w:w="387" w:type="pct"/>
                <w:tcBorders>
                  <w:top w:val="nil"/>
                  <w:left w:val="nil"/>
                  <w:bottom w:val="nil"/>
                  <w:right w:val="nil"/>
                </w:tcBorders>
                <w:shd w:val="clear" w:color="auto" w:fill="FFFFFF"/>
                <w:vAlign w:val="center"/>
              </w:tcPr>
            </w:tcPrChange>
          </w:tcPr>
          <w:p w14:paraId="17268148"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&lt;0.001</w:t>
            </w:r>
          </w:p>
        </w:tc>
      </w:tr>
      <w:tr w:rsidR="00DA6E1F" w14:paraId="20EA8BC3" w14:textId="77777777" w:rsidTr="00E56F97">
        <w:trPr>
          <w:trHeight w:hRule="exact" w:val="397"/>
          <w:trPrChange w:id="1795" w:author="佳煜 张" w:date="2025-09-22T11:36:00Z" w16du:dateUtc="2025-09-22T03:36:00Z">
            <w:trPr>
              <w:trHeight w:hRule="exact" w:val="397"/>
            </w:trPr>
          </w:trPrChange>
        </w:trPr>
        <w:tc>
          <w:tcPr>
            <w:tcW w:w="1070" w:type="pct"/>
            <w:gridSpan w:val="3"/>
            <w:tcBorders>
              <w:top w:val="nil"/>
              <w:left w:val="nil"/>
              <w:bottom w:val="nil"/>
              <w:right w:val="nil"/>
            </w:tcBorders>
            <w:shd w:val="clear" w:color="auto" w:fill="FFFFFF"/>
            <w:vAlign w:val="center"/>
            <w:tcPrChange w:id="1796" w:author="佳煜 张" w:date="2025-09-22T11:36:00Z" w16du:dateUtc="2025-09-22T03:36:00Z">
              <w:tcPr>
                <w:tcW w:w="1070" w:type="pct"/>
                <w:gridSpan w:val="4"/>
                <w:tcBorders>
                  <w:top w:val="nil"/>
                  <w:left w:val="nil"/>
                  <w:bottom w:val="nil"/>
                  <w:right w:val="nil"/>
                </w:tcBorders>
                <w:shd w:val="clear" w:color="auto" w:fill="FFFFFF"/>
                <w:vAlign w:val="center"/>
              </w:tcPr>
            </w:tcPrChange>
          </w:tcPr>
          <w:p w14:paraId="48F027CF" w14:textId="77777777" w:rsidR="00DA6E1F" w:rsidRDefault="00E60AF0">
            <w:pPr>
              <w:widowControl/>
              <w:spacing w:before="100" w:after="100"/>
              <w:ind w:left="100" w:right="100"/>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 xml:space="preserve">    </w:t>
            </w:r>
            <w:r>
              <w:rPr>
                <w:rFonts w:ascii="Times New Roman" w:hAnsi="Times New Roman" w:cs="Times New Roman" w:hint="eastAsia"/>
                <w:kern w:val="0"/>
                <w:szCs w:val="21"/>
                <w:lang w:eastAsia="en-US"/>
              </w:rPr>
              <w:t>No</w:t>
            </w:r>
          </w:p>
        </w:tc>
        <w:tc>
          <w:tcPr>
            <w:tcW w:w="710" w:type="pct"/>
            <w:gridSpan w:val="2"/>
            <w:tcBorders>
              <w:top w:val="nil"/>
              <w:left w:val="nil"/>
              <w:bottom w:val="nil"/>
              <w:right w:val="nil"/>
            </w:tcBorders>
            <w:shd w:val="clear" w:color="auto" w:fill="FFFFFF"/>
            <w:vAlign w:val="center"/>
            <w:tcPrChange w:id="1797"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4033FFC6" w14:textId="77777777" w:rsidR="00DA6E1F" w:rsidRDefault="00E60AF0">
            <w:pPr>
              <w:widowControl/>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2043 (97</w:t>
            </w:r>
            <w:r>
              <w:rPr>
                <w:rFonts w:ascii="Times New Roman" w:hAnsi="Times New Roman" w:cs="Times New Roman" w:hint="eastAsia"/>
                <w:kern w:val="0"/>
                <w:szCs w:val="21"/>
                <w:lang w:eastAsia="en-US"/>
              </w:rPr>
              <w:t>.17</w:t>
            </w:r>
            <w:r>
              <w:rPr>
                <w:rFonts w:ascii="Times New Roman" w:hAnsi="Times New Roman" w:cs="Times New Roman"/>
                <w:kern w:val="0"/>
                <w:szCs w:val="21"/>
                <w:lang w:eastAsia="en-US"/>
              </w:rPr>
              <w:t>%)</w:t>
            </w:r>
          </w:p>
        </w:tc>
        <w:tc>
          <w:tcPr>
            <w:tcW w:w="710" w:type="pct"/>
            <w:gridSpan w:val="2"/>
            <w:tcBorders>
              <w:top w:val="nil"/>
              <w:left w:val="nil"/>
              <w:bottom w:val="nil"/>
              <w:right w:val="nil"/>
            </w:tcBorders>
            <w:shd w:val="clear" w:color="auto" w:fill="FFFFFF"/>
            <w:vAlign w:val="center"/>
            <w:tcPrChange w:id="1798"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25E82506"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778 (9</w:t>
            </w:r>
            <w:r>
              <w:rPr>
                <w:rFonts w:ascii="Times New Roman" w:hAnsi="Times New Roman" w:cs="Times New Roman" w:hint="eastAsia"/>
                <w:kern w:val="0"/>
                <w:szCs w:val="21"/>
                <w:lang w:eastAsia="en-US"/>
              </w:rPr>
              <w:t>6.66</w:t>
            </w:r>
            <w:r>
              <w:rPr>
                <w:rFonts w:ascii="Times New Roman" w:hAnsi="Times New Roman" w:cs="Times New Roman"/>
                <w:kern w:val="0"/>
                <w:szCs w:val="21"/>
                <w:lang w:eastAsia="en-US"/>
              </w:rPr>
              <w:t>%)</w:t>
            </w:r>
          </w:p>
        </w:tc>
        <w:tc>
          <w:tcPr>
            <w:tcW w:w="411" w:type="pct"/>
            <w:tcBorders>
              <w:top w:val="nil"/>
              <w:left w:val="nil"/>
              <w:bottom w:val="nil"/>
              <w:right w:val="nil"/>
            </w:tcBorders>
            <w:shd w:val="clear" w:color="auto" w:fill="FFFFFF"/>
            <w:vAlign w:val="center"/>
            <w:tcPrChange w:id="1799" w:author="佳煜 张" w:date="2025-09-22T11:36:00Z" w16du:dateUtc="2025-09-22T03:36:00Z">
              <w:tcPr>
                <w:tcW w:w="411" w:type="pct"/>
                <w:gridSpan w:val="2"/>
                <w:tcBorders>
                  <w:top w:val="nil"/>
                  <w:left w:val="nil"/>
                  <w:bottom w:val="nil"/>
                  <w:right w:val="nil"/>
                </w:tcBorders>
                <w:shd w:val="clear" w:color="auto" w:fill="FFFFFF"/>
                <w:vAlign w:val="center"/>
              </w:tcPr>
            </w:tcPrChange>
          </w:tcPr>
          <w:p w14:paraId="55E125B4"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609" w:type="pct"/>
            <w:gridSpan w:val="2"/>
            <w:tcBorders>
              <w:top w:val="nil"/>
              <w:left w:val="nil"/>
              <w:bottom w:val="nil"/>
              <w:right w:val="nil"/>
            </w:tcBorders>
            <w:shd w:val="clear" w:color="auto" w:fill="FFFFFF"/>
            <w:vAlign w:val="center"/>
            <w:tcPrChange w:id="1800" w:author="佳煜 张" w:date="2025-09-22T11:36:00Z" w16du:dateUtc="2025-09-22T03:36:00Z">
              <w:tcPr>
                <w:tcW w:w="609" w:type="pct"/>
                <w:gridSpan w:val="3"/>
                <w:tcBorders>
                  <w:top w:val="nil"/>
                  <w:left w:val="nil"/>
                  <w:bottom w:val="nil"/>
                  <w:right w:val="nil"/>
                </w:tcBorders>
                <w:shd w:val="clear" w:color="auto" w:fill="FFFFFF"/>
                <w:vAlign w:val="center"/>
              </w:tcPr>
            </w:tcPrChange>
          </w:tcPr>
          <w:p w14:paraId="39705204"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1149 (83</w:t>
            </w:r>
            <w:r>
              <w:rPr>
                <w:rFonts w:ascii="Times New Roman" w:hAnsi="Times New Roman" w:cs="Times New Roman" w:hint="eastAsia"/>
                <w:kern w:val="0"/>
                <w:szCs w:val="21"/>
                <w:lang w:eastAsia="en-US"/>
              </w:rPr>
              <w:t>.14</w:t>
            </w:r>
            <w:r>
              <w:rPr>
                <w:rFonts w:ascii="Times New Roman" w:hAnsi="Times New Roman" w:cs="Times New Roman"/>
                <w:kern w:val="0"/>
                <w:szCs w:val="21"/>
                <w:lang w:eastAsia="en-US"/>
              </w:rPr>
              <w:t>%)</w:t>
            </w:r>
          </w:p>
        </w:tc>
        <w:tc>
          <w:tcPr>
            <w:tcW w:w="417" w:type="pct"/>
            <w:tcBorders>
              <w:top w:val="nil"/>
              <w:left w:val="nil"/>
              <w:bottom w:val="nil"/>
              <w:right w:val="nil"/>
            </w:tcBorders>
            <w:shd w:val="clear" w:color="auto" w:fill="FFFFFF"/>
            <w:vAlign w:val="center"/>
            <w:tcPrChange w:id="1801" w:author="佳煜 张" w:date="2025-09-22T11:36:00Z" w16du:dateUtc="2025-09-22T03:36:00Z">
              <w:tcPr>
                <w:tcW w:w="417" w:type="pct"/>
                <w:gridSpan w:val="2"/>
                <w:tcBorders>
                  <w:top w:val="nil"/>
                  <w:left w:val="nil"/>
                  <w:bottom w:val="nil"/>
                  <w:right w:val="nil"/>
                </w:tcBorders>
                <w:shd w:val="clear" w:color="auto" w:fill="FFFFFF"/>
                <w:vAlign w:val="center"/>
              </w:tcPr>
            </w:tcPrChange>
          </w:tcPr>
          <w:p w14:paraId="25074550"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686" w:type="pct"/>
            <w:tcBorders>
              <w:top w:val="nil"/>
              <w:left w:val="nil"/>
              <w:bottom w:val="nil"/>
              <w:right w:val="nil"/>
            </w:tcBorders>
            <w:shd w:val="clear" w:color="auto" w:fill="FFFFFF"/>
            <w:vAlign w:val="center"/>
            <w:tcPrChange w:id="1802" w:author="佳煜 张" w:date="2025-09-22T11:36:00Z" w16du:dateUtc="2025-09-22T03:36:00Z">
              <w:tcPr>
                <w:tcW w:w="686" w:type="pct"/>
                <w:gridSpan w:val="2"/>
                <w:tcBorders>
                  <w:top w:val="nil"/>
                  <w:left w:val="nil"/>
                  <w:bottom w:val="nil"/>
                  <w:right w:val="nil"/>
                </w:tcBorders>
                <w:shd w:val="clear" w:color="auto" w:fill="FFFFFF"/>
                <w:vAlign w:val="center"/>
              </w:tcPr>
            </w:tcPrChange>
          </w:tcPr>
          <w:p w14:paraId="22FACA15"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1095 (8</w:t>
            </w:r>
            <w:r>
              <w:rPr>
                <w:rFonts w:ascii="Times New Roman" w:hAnsi="Times New Roman" w:cs="Times New Roman" w:hint="eastAsia"/>
                <w:kern w:val="0"/>
                <w:szCs w:val="21"/>
                <w:lang w:eastAsia="en-US"/>
              </w:rPr>
              <w:t>2.79</w:t>
            </w:r>
            <w:r>
              <w:rPr>
                <w:rFonts w:ascii="Times New Roman" w:hAnsi="Times New Roman" w:cs="Times New Roman"/>
                <w:kern w:val="0"/>
                <w:szCs w:val="21"/>
                <w:lang w:eastAsia="en-US"/>
              </w:rPr>
              <w:t>%)</w:t>
            </w:r>
          </w:p>
        </w:tc>
        <w:tc>
          <w:tcPr>
            <w:tcW w:w="387" w:type="pct"/>
            <w:tcBorders>
              <w:top w:val="nil"/>
              <w:left w:val="nil"/>
              <w:bottom w:val="nil"/>
              <w:right w:val="nil"/>
            </w:tcBorders>
            <w:shd w:val="clear" w:color="auto" w:fill="FFFFFF"/>
            <w:vAlign w:val="center"/>
            <w:tcPrChange w:id="1803" w:author="佳煜 张" w:date="2025-09-22T11:36:00Z" w16du:dateUtc="2025-09-22T03:36:00Z">
              <w:tcPr>
                <w:tcW w:w="387" w:type="pct"/>
                <w:tcBorders>
                  <w:top w:val="nil"/>
                  <w:left w:val="nil"/>
                  <w:bottom w:val="nil"/>
                  <w:right w:val="nil"/>
                </w:tcBorders>
                <w:shd w:val="clear" w:color="auto" w:fill="FFFFFF"/>
                <w:vAlign w:val="center"/>
              </w:tcPr>
            </w:tcPrChange>
          </w:tcPr>
          <w:p w14:paraId="0A274E11"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r>
      <w:tr w:rsidR="00DA6E1F" w14:paraId="669C2076" w14:textId="77777777" w:rsidTr="00E56F97">
        <w:trPr>
          <w:trHeight w:hRule="exact" w:val="397"/>
          <w:trPrChange w:id="1804" w:author="佳煜 张" w:date="2025-09-22T11:36:00Z" w16du:dateUtc="2025-09-22T03:36:00Z">
            <w:trPr>
              <w:trHeight w:hRule="exact" w:val="397"/>
            </w:trPr>
          </w:trPrChange>
        </w:trPr>
        <w:tc>
          <w:tcPr>
            <w:tcW w:w="1070" w:type="pct"/>
            <w:gridSpan w:val="3"/>
            <w:tcBorders>
              <w:top w:val="nil"/>
              <w:left w:val="nil"/>
              <w:bottom w:val="nil"/>
              <w:right w:val="nil"/>
            </w:tcBorders>
            <w:shd w:val="clear" w:color="auto" w:fill="FFFFFF"/>
            <w:vAlign w:val="center"/>
            <w:tcPrChange w:id="1805" w:author="佳煜 张" w:date="2025-09-22T11:36:00Z" w16du:dateUtc="2025-09-22T03:36:00Z">
              <w:tcPr>
                <w:tcW w:w="1070" w:type="pct"/>
                <w:gridSpan w:val="4"/>
                <w:tcBorders>
                  <w:top w:val="nil"/>
                  <w:left w:val="nil"/>
                  <w:bottom w:val="nil"/>
                  <w:right w:val="nil"/>
                </w:tcBorders>
                <w:shd w:val="clear" w:color="auto" w:fill="FFFFFF"/>
                <w:vAlign w:val="center"/>
              </w:tcPr>
            </w:tcPrChange>
          </w:tcPr>
          <w:p w14:paraId="61008A69" w14:textId="77777777" w:rsidR="00DA6E1F" w:rsidRDefault="00E60AF0">
            <w:pPr>
              <w:widowControl/>
              <w:spacing w:before="100" w:after="100"/>
              <w:ind w:left="100" w:right="100"/>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 xml:space="preserve">    </w:t>
            </w:r>
            <w:r>
              <w:rPr>
                <w:rFonts w:ascii="Times New Roman" w:hAnsi="Times New Roman" w:cs="Times New Roman" w:hint="eastAsia"/>
                <w:kern w:val="0"/>
                <w:szCs w:val="21"/>
                <w:lang w:eastAsia="en-US"/>
              </w:rPr>
              <w:t>Yes</w:t>
            </w:r>
          </w:p>
        </w:tc>
        <w:tc>
          <w:tcPr>
            <w:tcW w:w="710" w:type="pct"/>
            <w:gridSpan w:val="2"/>
            <w:tcBorders>
              <w:top w:val="nil"/>
              <w:left w:val="nil"/>
              <w:bottom w:val="nil"/>
              <w:right w:val="nil"/>
            </w:tcBorders>
            <w:shd w:val="clear" w:color="auto" w:fill="FFFFFF"/>
            <w:vAlign w:val="center"/>
            <w:tcPrChange w:id="1806"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6CCABE6D" w14:textId="77777777" w:rsidR="00DA6E1F" w:rsidRDefault="00E60AF0">
            <w:pPr>
              <w:widowControl/>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79 (2.8</w:t>
            </w:r>
            <w:r>
              <w:rPr>
                <w:rFonts w:ascii="Times New Roman" w:hAnsi="Times New Roman" w:cs="Times New Roman" w:hint="eastAsia"/>
                <w:kern w:val="0"/>
                <w:szCs w:val="21"/>
                <w:lang w:eastAsia="en-US"/>
              </w:rPr>
              <w:t>3</w:t>
            </w:r>
            <w:r>
              <w:rPr>
                <w:rFonts w:ascii="Times New Roman" w:hAnsi="Times New Roman" w:cs="Times New Roman"/>
                <w:kern w:val="0"/>
                <w:szCs w:val="21"/>
                <w:lang w:eastAsia="en-US"/>
              </w:rPr>
              <w:t>%)</w:t>
            </w:r>
          </w:p>
        </w:tc>
        <w:tc>
          <w:tcPr>
            <w:tcW w:w="710" w:type="pct"/>
            <w:gridSpan w:val="2"/>
            <w:tcBorders>
              <w:top w:val="nil"/>
              <w:left w:val="nil"/>
              <w:bottom w:val="nil"/>
              <w:right w:val="nil"/>
            </w:tcBorders>
            <w:shd w:val="clear" w:color="auto" w:fill="FFFFFF"/>
            <w:vAlign w:val="center"/>
            <w:tcPrChange w:id="1807"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38F84519"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42 (3.3</w:t>
            </w:r>
            <w:r>
              <w:rPr>
                <w:rFonts w:ascii="Times New Roman" w:hAnsi="Times New Roman" w:cs="Times New Roman" w:hint="eastAsia"/>
                <w:kern w:val="0"/>
                <w:szCs w:val="21"/>
                <w:lang w:eastAsia="en-US"/>
              </w:rPr>
              <w:t>4</w:t>
            </w:r>
            <w:r>
              <w:rPr>
                <w:rFonts w:ascii="Times New Roman" w:hAnsi="Times New Roman" w:cs="Times New Roman"/>
                <w:kern w:val="0"/>
                <w:szCs w:val="21"/>
                <w:lang w:eastAsia="en-US"/>
              </w:rPr>
              <w:t>%)</w:t>
            </w:r>
          </w:p>
        </w:tc>
        <w:tc>
          <w:tcPr>
            <w:tcW w:w="411" w:type="pct"/>
            <w:tcBorders>
              <w:top w:val="nil"/>
              <w:left w:val="nil"/>
              <w:bottom w:val="nil"/>
              <w:right w:val="nil"/>
            </w:tcBorders>
            <w:shd w:val="clear" w:color="auto" w:fill="FFFFFF"/>
            <w:vAlign w:val="center"/>
            <w:tcPrChange w:id="1808" w:author="佳煜 张" w:date="2025-09-22T11:36:00Z" w16du:dateUtc="2025-09-22T03:36:00Z">
              <w:tcPr>
                <w:tcW w:w="411" w:type="pct"/>
                <w:gridSpan w:val="2"/>
                <w:tcBorders>
                  <w:top w:val="nil"/>
                  <w:left w:val="nil"/>
                  <w:bottom w:val="nil"/>
                  <w:right w:val="nil"/>
                </w:tcBorders>
                <w:shd w:val="clear" w:color="auto" w:fill="FFFFFF"/>
                <w:vAlign w:val="center"/>
              </w:tcPr>
            </w:tcPrChange>
          </w:tcPr>
          <w:p w14:paraId="277FA055"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609" w:type="pct"/>
            <w:gridSpan w:val="2"/>
            <w:tcBorders>
              <w:top w:val="nil"/>
              <w:left w:val="nil"/>
              <w:bottom w:val="nil"/>
              <w:right w:val="nil"/>
            </w:tcBorders>
            <w:shd w:val="clear" w:color="auto" w:fill="FFFFFF"/>
            <w:vAlign w:val="center"/>
            <w:tcPrChange w:id="1809" w:author="佳煜 张" w:date="2025-09-22T11:36:00Z" w16du:dateUtc="2025-09-22T03:36:00Z">
              <w:tcPr>
                <w:tcW w:w="609" w:type="pct"/>
                <w:gridSpan w:val="3"/>
                <w:tcBorders>
                  <w:top w:val="nil"/>
                  <w:left w:val="nil"/>
                  <w:bottom w:val="nil"/>
                  <w:right w:val="nil"/>
                </w:tcBorders>
                <w:shd w:val="clear" w:color="auto" w:fill="FFFFFF"/>
                <w:vAlign w:val="center"/>
              </w:tcPr>
            </w:tcPrChange>
          </w:tcPr>
          <w:p w14:paraId="6636A4F5"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290 (1</w:t>
            </w:r>
            <w:r>
              <w:rPr>
                <w:rFonts w:ascii="Times New Roman" w:hAnsi="Times New Roman" w:cs="Times New Roman" w:hint="eastAsia"/>
                <w:kern w:val="0"/>
                <w:szCs w:val="21"/>
                <w:lang w:eastAsia="en-US"/>
              </w:rPr>
              <w:t>6.86</w:t>
            </w:r>
            <w:r>
              <w:rPr>
                <w:rFonts w:ascii="Times New Roman" w:hAnsi="Times New Roman" w:cs="Times New Roman"/>
                <w:kern w:val="0"/>
                <w:szCs w:val="21"/>
                <w:lang w:eastAsia="en-US"/>
              </w:rPr>
              <w:t>%)</w:t>
            </w:r>
          </w:p>
        </w:tc>
        <w:tc>
          <w:tcPr>
            <w:tcW w:w="417" w:type="pct"/>
            <w:tcBorders>
              <w:top w:val="nil"/>
              <w:left w:val="nil"/>
              <w:bottom w:val="nil"/>
              <w:right w:val="nil"/>
            </w:tcBorders>
            <w:shd w:val="clear" w:color="auto" w:fill="FFFFFF"/>
            <w:vAlign w:val="center"/>
            <w:tcPrChange w:id="1810" w:author="佳煜 张" w:date="2025-09-22T11:36:00Z" w16du:dateUtc="2025-09-22T03:36:00Z">
              <w:tcPr>
                <w:tcW w:w="417" w:type="pct"/>
                <w:gridSpan w:val="2"/>
                <w:tcBorders>
                  <w:top w:val="nil"/>
                  <w:left w:val="nil"/>
                  <w:bottom w:val="nil"/>
                  <w:right w:val="nil"/>
                </w:tcBorders>
                <w:shd w:val="clear" w:color="auto" w:fill="FFFFFF"/>
                <w:vAlign w:val="center"/>
              </w:tcPr>
            </w:tcPrChange>
          </w:tcPr>
          <w:p w14:paraId="5963412A"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c>
          <w:tcPr>
            <w:tcW w:w="686" w:type="pct"/>
            <w:tcBorders>
              <w:top w:val="nil"/>
              <w:left w:val="nil"/>
              <w:bottom w:val="nil"/>
              <w:right w:val="nil"/>
            </w:tcBorders>
            <w:shd w:val="clear" w:color="auto" w:fill="FFFFFF"/>
            <w:vAlign w:val="center"/>
            <w:tcPrChange w:id="1811" w:author="佳煜 张" w:date="2025-09-22T11:36:00Z" w16du:dateUtc="2025-09-22T03:36:00Z">
              <w:tcPr>
                <w:tcW w:w="686" w:type="pct"/>
                <w:gridSpan w:val="2"/>
                <w:tcBorders>
                  <w:top w:val="nil"/>
                  <w:left w:val="nil"/>
                  <w:bottom w:val="nil"/>
                  <w:right w:val="nil"/>
                </w:tcBorders>
                <w:shd w:val="clear" w:color="auto" w:fill="FFFFFF"/>
                <w:vAlign w:val="center"/>
              </w:tcPr>
            </w:tcPrChange>
          </w:tcPr>
          <w:p w14:paraId="4FC7D341"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268 (17</w:t>
            </w:r>
            <w:r>
              <w:rPr>
                <w:rFonts w:ascii="Times New Roman" w:hAnsi="Times New Roman" w:cs="Times New Roman" w:hint="eastAsia"/>
                <w:kern w:val="0"/>
                <w:szCs w:val="21"/>
                <w:lang w:eastAsia="en-US"/>
              </w:rPr>
              <w:t>.21</w:t>
            </w:r>
            <w:r>
              <w:rPr>
                <w:rFonts w:ascii="Times New Roman" w:hAnsi="Times New Roman" w:cs="Times New Roman"/>
                <w:kern w:val="0"/>
                <w:szCs w:val="21"/>
                <w:lang w:eastAsia="en-US"/>
              </w:rPr>
              <w:t>%)</w:t>
            </w:r>
          </w:p>
        </w:tc>
        <w:tc>
          <w:tcPr>
            <w:tcW w:w="387" w:type="pct"/>
            <w:tcBorders>
              <w:top w:val="nil"/>
              <w:left w:val="nil"/>
              <w:bottom w:val="nil"/>
              <w:right w:val="nil"/>
            </w:tcBorders>
            <w:shd w:val="clear" w:color="auto" w:fill="FFFFFF"/>
            <w:vAlign w:val="center"/>
            <w:tcPrChange w:id="1812" w:author="佳煜 张" w:date="2025-09-22T11:36:00Z" w16du:dateUtc="2025-09-22T03:36:00Z">
              <w:tcPr>
                <w:tcW w:w="387" w:type="pct"/>
                <w:tcBorders>
                  <w:top w:val="nil"/>
                  <w:left w:val="nil"/>
                  <w:bottom w:val="nil"/>
                  <w:right w:val="nil"/>
                </w:tcBorders>
                <w:shd w:val="clear" w:color="auto" w:fill="FFFFFF"/>
                <w:vAlign w:val="center"/>
              </w:tcPr>
            </w:tcPrChange>
          </w:tcPr>
          <w:p w14:paraId="40004D23"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r>
      <w:tr w:rsidR="00DA6E1F" w14:paraId="6979B83A" w14:textId="77777777" w:rsidTr="00E56F97">
        <w:trPr>
          <w:trHeight w:hRule="exact" w:val="397"/>
          <w:trPrChange w:id="1813" w:author="佳煜 张" w:date="2025-09-22T11:36:00Z" w16du:dateUtc="2025-09-22T03:36:00Z">
            <w:trPr>
              <w:trHeight w:hRule="exact" w:val="397"/>
            </w:trPr>
          </w:trPrChange>
        </w:trPr>
        <w:tc>
          <w:tcPr>
            <w:tcW w:w="1070" w:type="pct"/>
            <w:gridSpan w:val="3"/>
            <w:tcBorders>
              <w:top w:val="nil"/>
              <w:left w:val="nil"/>
              <w:bottom w:val="nil"/>
              <w:right w:val="nil"/>
            </w:tcBorders>
            <w:shd w:val="clear" w:color="auto" w:fill="FFFFFF"/>
            <w:vAlign w:val="center"/>
            <w:tcPrChange w:id="1814" w:author="佳煜 张" w:date="2025-09-22T11:36:00Z" w16du:dateUtc="2025-09-22T03:36:00Z">
              <w:tcPr>
                <w:tcW w:w="1070" w:type="pct"/>
                <w:gridSpan w:val="4"/>
                <w:tcBorders>
                  <w:top w:val="nil"/>
                  <w:left w:val="nil"/>
                  <w:bottom w:val="nil"/>
                  <w:right w:val="nil"/>
                </w:tcBorders>
                <w:shd w:val="clear" w:color="auto" w:fill="FFFFFF"/>
                <w:vAlign w:val="center"/>
              </w:tcPr>
            </w:tcPrChange>
          </w:tcPr>
          <w:p w14:paraId="0E964C86" w14:textId="77777777" w:rsidR="00DA6E1F" w:rsidRDefault="00E60AF0">
            <w:pPr>
              <w:widowControl/>
              <w:spacing w:before="100" w:after="100"/>
              <w:ind w:left="100" w:right="100"/>
              <w:textAlignment w:val="center"/>
              <w:rPr>
                <w:rFonts w:ascii="Times New Roman" w:hAnsi="Times New Roman" w:cs="Times New Roman"/>
                <w:kern w:val="0"/>
                <w:szCs w:val="21"/>
                <w:lang w:eastAsia="en-US"/>
              </w:rPr>
            </w:pPr>
            <w:r>
              <w:rPr>
                <w:rFonts w:ascii="Times New Roman" w:hAnsi="Times New Roman" w:cs="Times New Roman" w:hint="eastAsia"/>
                <w:kern w:val="0"/>
                <w:szCs w:val="21"/>
                <w:lang w:eastAsia="en-US"/>
              </w:rPr>
              <w:t>BMI</w:t>
            </w:r>
            <w:r>
              <w:rPr>
                <w:rFonts w:ascii="Times New Roman" w:hAnsi="Times New Roman" w:cs="Times New Roman"/>
                <w:kern w:val="0"/>
                <w:szCs w:val="21"/>
                <w:lang w:eastAsia="en-US"/>
              </w:rPr>
              <w:t xml:space="preserve"> (kg/m2)</w:t>
            </w:r>
          </w:p>
        </w:tc>
        <w:tc>
          <w:tcPr>
            <w:tcW w:w="710" w:type="pct"/>
            <w:gridSpan w:val="2"/>
            <w:tcBorders>
              <w:top w:val="nil"/>
              <w:left w:val="nil"/>
              <w:bottom w:val="nil"/>
              <w:right w:val="nil"/>
            </w:tcBorders>
            <w:shd w:val="clear" w:color="auto" w:fill="FFFFFF"/>
            <w:vAlign w:val="center"/>
            <w:tcPrChange w:id="1815"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37027B9C" w14:textId="77777777" w:rsidR="00DA6E1F" w:rsidRDefault="00E60AF0">
            <w:pPr>
              <w:widowControl/>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24</w:t>
            </w:r>
            <w:r>
              <w:rPr>
                <w:rFonts w:ascii="Times New Roman" w:hAnsi="Times New Roman" w:cs="Times New Roman" w:hint="eastAsia"/>
                <w:kern w:val="0"/>
                <w:szCs w:val="21"/>
                <w:lang w:eastAsia="en-US"/>
              </w:rPr>
              <w:t>.44</w:t>
            </w:r>
            <w:r>
              <w:rPr>
                <w:rFonts w:ascii="Times New Roman" w:hAnsi="Times New Roman" w:cs="Times New Roman"/>
                <w:kern w:val="0"/>
                <w:szCs w:val="21"/>
                <w:lang w:eastAsia="en-US"/>
              </w:rPr>
              <w:t xml:space="preserve"> (3</w:t>
            </w:r>
            <w:r>
              <w:rPr>
                <w:rFonts w:ascii="Times New Roman" w:hAnsi="Times New Roman" w:cs="Times New Roman" w:hint="eastAsia"/>
                <w:kern w:val="0"/>
                <w:szCs w:val="21"/>
                <w:lang w:eastAsia="en-US"/>
              </w:rPr>
              <w:t>.13</w:t>
            </w:r>
            <w:r>
              <w:rPr>
                <w:rFonts w:ascii="Times New Roman" w:hAnsi="Times New Roman" w:cs="Times New Roman"/>
                <w:kern w:val="0"/>
                <w:szCs w:val="21"/>
                <w:lang w:eastAsia="en-US"/>
              </w:rPr>
              <w:t>)</w:t>
            </w:r>
          </w:p>
        </w:tc>
        <w:tc>
          <w:tcPr>
            <w:tcW w:w="710" w:type="pct"/>
            <w:gridSpan w:val="2"/>
            <w:tcBorders>
              <w:top w:val="nil"/>
              <w:left w:val="nil"/>
              <w:bottom w:val="nil"/>
              <w:right w:val="nil"/>
            </w:tcBorders>
            <w:shd w:val="clear" w:color="auto" w:fill="FFFFFF"/>
            <w:vAlign w:val="center"/>
            <w:tcPrChange w:id="1816"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754CDBB9"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34.9</w:t>
            </w:r>
            <w:r>
              <w:rPr>
                <w:rFonts w:ascii="Times New Roman" w:hAnsi="Times New Roman" w:cs="Times New Roman" w:hint="eastAsia"/>
                <w:kern w:val="0"/>
                <w:szCs w:val="21"/>
                <w:lang w:eastAsia="en-US"/>
              </w:rPr>
              <w:t>4</w:t>
            </w:r>
            <w:r>
              <w:rPr>
                <w:rFonts w:ascii="Times New Roman" w:hAnsi="Times New Roman" w:cs="Times New Roman"/>
                <w:kern w:val="0"/>
                <w:szCs w:val="21"/>
                <w:lang w:eastAsia="en-US"/>
              </w:rPr>
              <w:t xml:space="preserve"> (4.7</w:t>
            </w:r>
            <w:r>
              <w:rPr>
                <w:rFonts w:ascii="Times New Roman" w:hAnsi="Times New Roman" w:cs="Times New Roman" w:hint="eastAsia"/>
                <w:kern w:val="0"/>
                <w:szCs w:val="21"/>
                <w:lang w:eastAsia="en-US"/>
              </w:rPr>
              <w:t>5</w:t>
            </w:r>
            <w:r>
              <w:rPr>
                <w:rFonts w:ascii="Times New Roman" w:hAnsi="Times New Roman" w:cs="Times New Roman"/>
                <w:kern w:val="0"/>
                <w:szCs w:val="21"/>
                <w:lang w:eastAsia="en-US"/>
              </w:rPr>
              <w:t>)</w:t>
            </w:r>
          </w:p>
        </w:tc>
        <w:tc>
          <w:tcPr>
            <w:tcW w:w="411" w:type="pct"/>
            <w:tcBorders>
              <w:top w:val="nil"/>
              <w:left w:val="nil"/>
              <w:bottom w:val="nil"/>
              <w:right w:val="nil"/>
            </w:tcBorders>
            <w:shd w:val="clear" w:color="auto" w:fill="FFFFFF"/>
            <w:vAlign w:val="center"/>
            <w:tcPrChange w:id="1817" w:author="佳煜 张" w:date="2025-09-22T11:36:00Z" w16du:dateUtc="2025-09-22T03:36:00Z">
              <w:tcPr>
                <w:tcW w:w="411" w:type="pct"/>
                <w:gridSpan w:val="2"/>
                <w:tcBorders>
                  <w:top w:val="nil"/>
                  <w:left w:val="nil"/>
                  <w:bottom w:val="nil"/>
                  <w:right w:val="nil"/>
                </w:tcBorders>
                <w:shd w:val="clear" w:color="auto" w:fill="FFFFFF"/>
                <w:vAlign w:val="center"/>
              </w:tcPr>
            </w:tcPrChange>
          </w:tcPr>
          <w:p w14:paraId="2096300F"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&lt;0.001</w:t>
            </w:r>
          </w:p>
        </w:tc>
        <w:tc>
          <w:tcPr>
            <w:tcW w:w="609" w:type="pct"/>
            <w:gridSpan w:val="2"/>
            <w:tcBorders>
              <w:top w:val="nil"/>
              <w:left w:val="nil"/>
              <w:bottom w:val="nil"/>
              <w:right w:val="nil"/>
            </w:tcBorders>
            <w:shd w:val="clear" w:color="auto" w:fill="FFFFFF"/>
            <w:vAlign w:val="center"/>
            <w:tcPrChange w:id="1818" w:author="佳煜 张" w:date="2025-09-22T11:36:00Z" w16du:dateUtc="2025-09-22T03:36:00Z">
              <w:tcPr>
                <w:tcW w:w="609" w:type="pct"/>
                <w:gridSpan w:val="3"/>
                <w:tcBorders>
                  <w:top w:val="nil"/>
                  <w:left w:val="nil"/>
                  <w:bottom w:val="nil"/>
                  <w:right w:val="nil"/>
                </w:tcBorders>
                <w:shd w:val="clear" w:color="auto" w:fill="FFFFFF"/>
                <w:vAlign w:val="center"/>
              </w:tcPr>
            </w:tcPrChange>
          </w:tcPr>
          <w:p w14:paraId="3CBE7FFF"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36.32 (5.88)</w:t>
            </w:r>
          </w:p>
        </w:tc>
        <w:tc>
          <w:tcPr>
            <w:tcW w:w="417" w:type="pct"/>
            <w:tcBorders>
              <w:top w:val="nil"/>
              <w:left w:val="nil"/>
              <w:bottom w:val="nil"/>
              <w:right w:val="nil"/>
            </w:tcBorders>
            <w:shd w:val="clear" w:color="auto" w:fill="FFFFFF"/>
            <w:vAlign w:val="center"/>
            <w:tcPrChange w:id="1819" w:author="佳煜 张" w:date="2025-09-22T11:36:00Z" w16du:dateUtc="2025-09-22T03:36:00Z">
              <w:tcPr>
                <w:tcW w:w="417" w:type="pct"/>
                <w:gridSpan w:val="2"/>
                <w:tcBorders>
                  <w:top w:val="nil"/>
                  <w:left w:val="nil"/>
                  <w:bottom w:val="nil"/>
                  <w:right w:val="nil"/>
                </w:tcBorders>
                <w:shd w:val="clear" w:color="auto" w:fill="FFFFFF"/>
                <w:vAlign w:val="center"/>
              </w:tcPr>
            </w:tcPrChange>
          </w:tcPr>
          <w:p w14:paraId="73413D97"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&lt;0.001</w:t>
            </w:r>
          </w:p>
        </w:tc>
        <w:tc>
          <w:tcPr>
            <w:tcW w:w="686" w:type="pct"/>
            <w:tcBorders>
              <w:top w:val="nil"/>
              <w:left w:val="nil"/>
              <w:bottom w:val="nil"/>
              <w:right w:val="nil"/>
            </w:tcBorders>
            <w:shd w:val="clear" w:color="auto" w:fill="FFFFFF"/>
            <w:vAlign w:val="center"/>
            <w:tcPrChange w:id="1820" w:author="佳煜 张" w:date="2025-09-22T11:36:00Z" w16du:dateUtc="2025-09-22T03:36:00Z">
              <w:tcPr>
                <w:tcW w:w="686" w:type="pct"/>
                <w:gridSpan w:val="2"/>
                <w:tcBorders>
                  <w:top w:val="nil"/>
                  <w:left w:val="nil"/>
                  <w:bottom w:val="nil"/>
                  <w:right w:val="nil"/>
                </w:tcBorders>
                <w:shd w:val="clear" w:color="auto" w:fill="FFFFFF"/>
                <w:vAlign w:val="center"/>
              </w:tcPr>
            </w:tcPrChange>
          </w:tcPr>
          <w:p w14:paraId="28E4AF89"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25.97 (2.73)</w:t>
            </w:r>
          </w:p>
        </w:tc>
        <w:tc>
          <w:tcPr>
            <w:tcW w:w="387" w:type="pct"/>
            <w:tcBorders>
              <w:top w:val="nil"/>
              <w:left w:val="nil"/>
              <w:bottom w:val="nil"/>
              <w:right w:val="nil"/>
            </w:tcBorders>
            <w:shd w:val="clear" w:color="auto" w:fill="FFFFFF"/>
            <w:vAlign w:val="center"/>
            <w:tcPrChange w:id="1821" w:author="佳煜 张" w:date="2025-09-22T11:36:00Z" w16du:dateUtc="2025-09-22T03:36:00Z">
              <w:tcPr>
                <w:tcW w:w="387" w:type="pct"/>
                <w:tcBorders>
                  <w:top w:val="nil"/>
                  <w:left w:val="nil"/>
                  <w:bottom w:val="nil"/>
                  <w:right w:val="nil"/>
                </w:tcBorders>
                <w:shd w:val="clear" w:color="auto" w:fill="FFFFFF"/>
                <w:vAlign w:val="center"/>
              </w:tcPr>
            </w:tcPrChange>
          </w:tcPr>
          <w:p w14:paraId="682EE0FA"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&lt;0.001</w:t>
            </w:r>
          </w:p>
        </w:tc>
      </w:tr>
      <w:tr w:rsidR="00DA6E1F" w14:paraId="42521B85" w14:textId="77777777" w:rsidTr="00E56F97">
        <w:trPr>
          <w:trHeight w:hRule="exact" w:val="397"/>
          <w:trPrChange w:id="1822" w:author="佳煜 张" w:date="2025-09-22T11:36:00Z" w16du:dateUtc="2025-09-22T03:36:00Z">
            <w:trPr>
              <w:trHeight w:hRule="exact" w:val="397"/>
            </w:trPr>
          </w:trPrChange>
        </w:trPr>
        <w:tc>
          <w:tcPr>
            <w:tcW w:w="1070" w:type="pct"/>
            <w:gridSpan w:val="3"/>
            <w:tcBorders>
              <w:top w:val="nil"/>
              <w:left w:val="nil"/>
              <w:bottom w:val="nil"/>
              <w:right w:val="nil"/>
            </w:tcBorders>
            <w:shd w:val="clear" w:color="auto" w:fill="FFFFFF"/>
            <w:vAlign w:val="center"/>
            <w:tcPrChange w:id="1823" w:author="佳煜 张" w:date="2025-09-22T11:36:00Z" w16du:dateUtc="2025-09-22T03:36:00Z">
              <w:tcPr>
                <w:tcW w:w="1070" w:type="pct"/>
                <w:gridSpan w:val="4"/>
                <w:tcBorders>
                  <w:top w:val="nil"/>
                  <w:left w:val="nil"/>
                  <w:bottom w:val="nil"/>
                  <w:right w:val="nil"/>
                </w:tcBorders>
                <w:shd w:val="clear" w:color="auto" w:fill="FFFFFF"/>
                <w:vAlign w:val="center"/>
              </w:tcPr>
            </w:tcPrChange>
          </w:tcPr>
          <w:p w14:paraId="7D9D6800" w14:textId="77777777" w:rsidR="00DA6E1F" w:rsidRDefault="00E60AF0">
            <w:pPr>
              <w:widowControl/>
              <w:spacing w:before="100" w:after="100"/>
              <w:ind w:left="100" w:right="100"/>
              <w:textAlignment w:val="center"/>
              <w:rPr>
                <w:rFonts w:ascii="Times New Roman" w:hAnsi="Times New Roman" w:cs="Times New Roman"/>
                <w:kern w:val="0"/>
                <w:szCs w:val="21"/>
                <w:lang w:eastAsia="en-US"/>
              </w:rPr>
            </w:pPr>
            <w:r>
              <w:rPr>
                <w:rFonts w:ascii="Times New Roman" w:hAnsi="Times New Roman" w:cs="Times New Roman" w:hint="eastAsia"/>
                <w:kern w:val="0"/>
                <w:szCs w:val="21"/>
                <w:lang w:eastAsia="en-US"/>
              </w:rPr>
              <w:t>WC</w:t>
            </w:r>
            <w:r>
              <w:rPr>
                <w:rFonts w:ascii="Times New Roman" w:hAnsi="Times New Roman" w:cs="Times New Roman"/>
                <w:kern w:val="0"/>
                <w:szCs w:val="21"/>
                <w:lang w:eastAsia="en-US"/>
              </w:rPr>
              <w:t xml:space="preserve"> (cm)</w:t>
            </w:r>
          </w:p>
        </w:tc>
        <w:tc>
          <w:tcPr>
            <w:tcW w:w="710" w:type="pct"/>
            <w:gridSpan w:val="2"/>
            <w:tcBorders>
              <w:top w:val="nil"/>
              <w:left w:val="nil"/>
              <w:bottom w:val="nil"/>
              <w:right w:val="nil"/>
            </w:tcBorders>
            <w:shd w:val="clear" w:color="auto" w:fill="FFFFFF"/>
            <w:vAlign w:val="center"/>
            <w:tcPrChange w:id="1824"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1AABCD86" w14:textId="77777777" w:rsidR="00DA6E1F" w:rsidRDefault="00E60AF0">
            <w:pPr>
              <w:widowControl/>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88 (</w:t>
            </w:r>
            <w:r>
              <w:rPr>
                <w:rFonts w:ascii="Times New Roman" w:hAnsi="Times New Roman" w:cs="Times New Roman" w:hint="eastAsia"/>
                <w:kern w:val="0"/>
                <w:szCs w:val="21"/>
                <w:lang w:eastAsia="en-US"/>
              </w:rPr>
              <w:t>9.66</w:t>
            </w:r>
            <w:r>
              <w:rPr>
                <w:rFonts w:ascii="Times New Roman" w:hAnsi="Times New Roman" w:cs="Times New Roman"/>
                <w:kern w:val="0"/>
                <w:szCs w:val="21"/>
                <w:lang w:eastAsia="en-US"/>
              </w:rPr>
              <w:t>)</w:t>
            </w:r>
          </w:p>
        </w:tc>
        <w:tc>
          <w:tcPr>
            <w:tcW w:w="710" w:type="pct"/>
            <w:gridSpan w:val="2"/>
            <w:tcBorders>
              <w:top w:val="nil"/>
              <w:left w:val="nil"/>
              <w:bottom w:val="nil"/>
              <w:right w:val="nil"/>
            </w:tcBorders>
            <w:shd w:val="clear" w:color="auto" w:fill="FFFFFF"/>
            <w:vAlign w:val="center"/>
            <w:tcPrChange w:id="1825"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4BF85B88"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111 (11</w:t>
            </w:r>
            <w:r>
              <w:rPr>
                <w:rFonts w:ascii="Times New Roman" w:hAnsi="Times New Roman" w:cs="Times New Roman" w:hint="eastAsia"/>
                <w:kern w:val="0"/>
                <w:szCs w:val="21"/>
                <w:lang w:eastAsia="en-US"/>
              </w:rPr>
              <w:t>.45</w:t>
            </w:r>
            <w:r>
              <w:rPr>
                <w:rFonts w:ascii="Times New Roman" w:hAnsi="Times New Roman" w:cs="Times New Roman"/>
                <w:kern w:val="0"/>
                <w:szCs w:val="21"/>
                <w:lang w:eastAsia="en-US"/>
              </w:rPr>
              <w:t>)</w:t>
            </w:r>
          </w:p>
        </w:tc>
        <w:tc>
          <w:tcPr>
            <w:tcW w:w="411" w:type="pct"/>
            <w:tcBorders>
              <w:top w:val="nil"/>
              <w:left w:val="nil"/>
              <w:bottom w:val="nil"/>
              <w:right w:val="nil"/>
            </w:tcBorders>
            <w:shd w:val="clear" w:color="auto" w:fill="FFFFFF"/>
            <w:vAlign w:val="center"/>
            <w:tcPrChange w:id="1826" w:author="佳煜 张" w:date="2025-09-22T11:36:00Z" w16du:dateUtc="2025-09-22T03:36:00Z">
              <w:tcPr>
                <w:tcW w:w="411" w:type="pct"/>
                <w:gridSpan w:val="2"/>
                <w:tcBorders>
                  <w:top w:val="nil"/>
                  <w:left w:val="nil"/>
                  <w:bottom w:val="nil"/>
                  <w:right w:val="nil"/>
                </w:tcBorders>
                <w:shd w:val="clear" w:color="auto" w:fill="FFFFFF"/>
                <w:vAlign w:val="center"/>
              </w:tcPr>
            </w:tcPrChange>
          </w:tcPr>
          <w:p w14:paraId="11DC3FAF"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&lt;0.001</w:t>
            </w:r>
          </w:p>
        </w:tc>
        <w:tc>
          <w:tcPr>
            <w:tcW w:w="609" w:type="pct"/>
            <w:gridSpan w:val="2"/>
            <w:tcBorders>
              <w:top w:val="nil"/>
              <w:left w:val="nil"/>
              <w:bottom w:val="nil"/>
              <w:right w:val="nil"/>
            </w:tcBorders>
            <w:shd w:val="clear" w:color="auto" w:fill="FFFFFF"/>
            <w:vAlign w:val="center"/>
            <w:tcPrChange w:id="1827" w:author="佳煜 张" w:date="2025-09-22T11:36:00Z" w16du:dateUtc="2025-09-22T03:36:00Z">
              <w:tcPr>
                <w:tcW w:w="609" w:type="pct"/>
                <w:gridSpan w:val="3"/>
                <w:tcBorders>
                  <w:top w:val="nil"/>
                  <w:left w:val="nil"/>
                  <w:bottom w:val="nil"/>
                  <w:right w:val="nil"/>
                </w:tcBorders>
                <w:shd w:val="clear" w:color="auto" w:fill="FFFFFF"/>
                <w:vAlign w:val="center"/>
              </w:tcPr>
            </w:tcPrChange>
          </w:tcPr>
          <w:p w14:paraId="4983D6CB"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116 (12.85)</w:t>
            </w:r>
          </w:p>
        </w:tc>
        <w:tc>
          <w:tcPr>
            <w:tcW w:w="417" w:type="pct"/>
            <w:tcBorders>
              <w:top w:val="nil"/>
              <w:left w:val="nil"/>
              <w:bottom w:val="nil"/>
              <w:right w:val="nil"/>
            </w:tcBorders>
            <w:shd w:val="clear" w:color="auto" w:fill="FFFFFF"/>
            <w:vAlign w:val="center"/>
            <w:tcPrChange w:id="1828" w:author="佳煜 张" w:date="2025-09-22T11:36:00Z" w16du:dateUtc="2025-09-22T03:36:00Z">
              <w:tcPr>
                <w:tcW w:w="417" w:type="pct"/>
                <w:gridSpan w:val="2"/>
                <w:tcBorders>
                  <w:top w:val="nil"/>
                  <w:left w:val="nil"/>
                  <w:bottom w:val="nil"/>
                  <w:right w:val="nil"/>
                </w:tcBorders>
                <w:shd w:val="clear" w:color="auto" w:fill="FFFFFF"/>
                <w:vAlign w:val="center"/>
              </w:tcPr>
            </w:tcPrChange>
          </w:tcPr>
          <w:p w14:paraId="61D408C1"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&lt;0.001</w:t>
            </w:r>
          </w:p>
        </w:tc>
        <w:tc>
          <w:tcPr>
            <w:tcW w:w="686" w:type="pct"/>
            <w:tcBorders>
              <w:top w:val="nil"/>
              <w:left w:val="nil"/>
              <w:bottom w:val="nil"/>
              <w:right w:val="nil"/>
            </w:tcBorders>
            <w:shd w:val="clear" w:color="auto" w:fill="FFFFFF"/>
            <w:vAlign w:val="center"/>
            <w:tcPrChange w:id="1829" w:author="佳煜 张" w:date="2025-09-22T11:36:00Z" w16du:dateUtc="2025-09-22T03:36:00Z">
              <w:tcPr>
                <w:tcW w:w="686" w:type="pct"/>
                <w:gridSpan w:val="2"/>
                <w:tcBorders>
                  <w:top w:val="nil"/>
                  <w:left w:val="nil"/>
                  <w:bottom w:val="nil"/>
                  <w:right w:val="nil"/>
                </w:tcBorders>
                <w:shd w:val="clear" w:color="auto" w:fill="FFFFFF"/>
                <w:vAlign w:val="center"/>
              </w:tcPr>
            </w:tcPrChange>
          </w:tcPr>
          <w:p w14:paraId="1E60BA3E"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95 (</w:t>
            </w:r>
            <w:r>
              <w:rPr>
                <w:rFonts w:ascii="Times New Roman" w:hAnsi="Times New Roman" w:cs="Times New Roman" w:hint="eastAsia"/>
                <w:kern w:val="0"/>
                <w:szCs w:val="21"/>
                <w:lang w:eastAsia="en-US"/>
              </w:rPr>
              <w:t>8.</w:t>
            </w:r>
            <w:r>
              <w:rPr>
                <w:rFonts w:ascii="Times New Roman" w:hAnsi="Times New Roman" w:cs="Times New Roman"/>
                <w:kern w:val="0"/>
                <w:szCs w:val="21"/>
                <w:lang w:eastAsia="en-US"/>
              </w:rPr>
              <w:t>9</w:t>
            </w:r>
            <w:r>
              <w:rPr>
                <w:rFonts w:ascii="Times New Roman" w:hAnsi="Times New Roman" w:cs="Times New Roman" w:hint="eastAsia"/>
                <w:kern w:val="0"/>
                <w:szCs w:val="21"/>
                <w:lang w:eastAsia="en-US"/>
              </w:rPr>
              <w:t>5</w:t>
            </w:r>
            <w:r>
              <w:rPr>
                <w:rFonts w:ascii="Times New Roman" w:hAnsi="Times New Roman" w:cs="Times New Roman"/>
                <w:kern w:val="0"/>
                <w:szCs w:val="21"/>
                <w:lang w:eastAsia="en-US"/>
              </w:rPr>
              <w:t>)</w:t>
            </w:r>
          </w:p>
        </w:tc>
        <w:tc>
          <w:tcPr>
            <w:tcW w:w="387" w:type="pct"/>
            <w:tcBorders>
              <w:top w:val="nil"/>
              <w:left w:val="nil"/>
              <w:bottom w:val="nil"/>
              <w:right w:val="nil"/>
            </w:tcBorders>
            <w:shd w:val="clear" w:color="auto" w:fill="FFFFFF"/>
            <w:vAlign w:val="center"/>
            <w:tcPrChange w:id="1830" w:author="佳煜 张" w:date="2025-09-22T11:36:00Z" w16du:dateUtc="2025-09-22T03:36:00Z">
              <w:tcPr>
                <w:tcW w:w="387" w:type="pct"/>
                <w:tcBorders>
                  <w:top w:val="nil"/>
                  <w:left w:val="nil"/>
                  <w:bottom w:val="nil"/>
                  <w:right w:val="nil"/>
                </w:tcBorders>
                <w:shd w:val="clear" w:color="auto" w:fill="FFFFFF"/>
                <w:vAlign w:val="center"/>
              </w:tcPr>
            </w:tcPrChange>
          </w:tcPr>
          <w:p w14:paraId="7FD5A619"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&lt;0.001</w:t>
            </w:r>
          </w:p>
        </w:tc>
      </w:tr>
      <w:tr w:rsidR="00DA6E1F" w14:paraId="54B5802F" w14:textId="77777777" w:rsidTr="00E56F97">
        <w:trPr>
          <w:trHeight w:hRule="exact" w:val="397"/>
          <w:trPrChange w:id="1831" w:author="佳煜 张" w:date="2025-09-22T11:36:00Z" w16du:dateUtc="2025-09-22T03:36:00Z">
            <w:trPr>
              <w:trHeight w:hRule="exact" w:val="397"/>
            </w:trPr>
          </w:trPrChange>
        </w:trPr>
        <w:tc>
          <w:tcPr>
            <w:tcW w:w="1070" w:type="pct"/>
            <w:gridSpan w:val="3"/>
            <w:tcBorders>
              <w:top w:val="nil"/>
              <w:left w:val="nil"/>
              <w:bottom w:val="nil"/>
              <w:right w:val="nil"/>
            </w:tcBorders>
            <w:shd w:val="clear" w:color="auto" w:fill="FFFFFF"/>
            <w:vAlign w:val="center"/>
            <w:tcPrChange w:id="1832" w:author="佳煜 张" w:date="2025-09-22T11:36:00Z" w16du:dateUtc="2025-09-22T03:36:00Z">
              <w:tcPr>
                <w:tcW w:w="1070" w:type="pct"/>
                <w:gridSpan w:val="4"/>
                <w:tcBorders>
                  <w:top w:val="nil"/>
                  <w:left w:val="nil"/>
                  <w:bottom w:val="nil"/>
                  <w:right w:val="nil"/>
                </w:tcBorders>
                <w:shd w:val="clear" w:color="auto" w:fill="FFFFFF"/>
                <w:vAlign w:val="center"/>
              </w:tcPr>
            </w:tcPrChange>
          </w:tcPr>
          <w:p w14:paraId="62F6A2B1" w14:textId="77777777" w:rsidR="00DA6E1F" w:rsidRDefault="00E60AF0">
            <w:pPr>
              <w:widowControl/>
              <w:spacing w:before="100" w:after="100"/>
              <w:ind w:left="100" w:right="100"/>
              <w:textAlignment w:val="center"/>
              <w:rPr>
                <w:rFonts w:ascii="Times New Roman" w:hAnsi="Times New Roman" w:cs="Times New Roman"/>
                <w:kern w:val="0"/>
                <w:szCs w:val="21"/>
              </w:rPr>
            </w:pPr>
            <w:r>
              <w:rPr>
                <w:rFonts w:ascii="Times New Roman" w:hAnsi="Times New Roman" w:cs="Times New Roman" w:hint="eastAsia"/>
                <w:kern w:val="0"/>
                <w:szCs w:val="21"/>
              </w:rPr>
              <w:t>HEI-2015(mean, SD)</w:t>
            </w:r>
          </w:p>
        </w:tc>
        <w:tc>
          <w:tcPr>
            <w:tcW w:w="710" w:type="pct"/>
            <w:gridSpan w:val="2"/>
            <w:tcBorders>
              <w:top w:val="nil"/>
              <w:left w:val="nil"/>
              <w:bottom w:val="nil"/>
              <w:right w:val="nil"/>
            </w:tcBorders>
            <w:shd w:val="clear" w:color="auto" w:fill="FFFFFF"/>
            <w:vAlign w:val="center"/>
            <w:tcPrChange w:id="1833"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2ACC574A" w14:textId="77777777" w:rsidR="00DA6E1F" w:rsidRDefault="00E60AF0">
            <w:pPr>
              <w:widowControl/>
              <w:spacing w:before="100" w:after="100"/>
              <w:ind w:left="100" w:right="100"/>
              <w:jc w:val="center"/>
              <w:textAlignment w:val="center"/>
              <w:rPr>
                <w:rFonts w:ascii="Times New Roman" w:hAnsi="Times New Roman" w:cs="Times New Roman"/>
                <w:kern w:val="0"/>
                <w:szCs w:val="21"/>
              </w:rPr>
            </w:pPr>
            <w:r>
              <w:rPr>
                <w:rFonts w:ascii="Times New Roman" w:hAnsi="Times New Roman" w:cs="Times New Roman" w:hint="eastAsia"/>
                <w:kern w:val="0"/>
                <w:szCs w:val="21"/>
              </w:rPr>
              <w:t>51.85 (12.25)</w:t>
            </w:r>
          </w:p>
        </w:tc>
        <w:tc>
          <w:tcPr>
            <w:tcW w:w="710" w:type="pct"/>
            <w:gridSpan w:val="2"/>
            <w:tcBorders>
              <w:top w:val="nil"/>
              <w:left w:val="nil"/>
              <w:bottom w:val="nil"/>
              <w:right w:val="nil"/>
            </w:tcBorders>
            <w:shd w:val="clear" w:color="auto" w:fill="FFFFFF"/>
            <w:vAlign w:val="center"/>
            <w:tcPrChange w:id="1834"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7C3D7670"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48.71 (11.29)</w:t>
            </w:r>
          </w:p>
        </w:tc>
        <w:tc>
          <w:tcPr>
            <w:tcW w:w="411" w:type="pct"/>
            <w:tcBorders>
              <w:top w:val="nil"/>
              <w:left w:val="nil"/>
              <w:bottom w:val="nil"/>
              <w:right w:val="nil"/>
            </w:tcBorders>
            <w:shd w:val="clear" w:color="auto" w:fill="FFFFFF"/>
            <w:vAlign w:val="center"/>
            <w:tcPrChange w:id="1835" w:author="佳煜 张" w:date="2025-09-22T11:36:00Z" w16du:dateUtc="2025-09-22T03:36:00Z">
              <w:tcPr>
                <w:tcW w:w="411" w:type="pct"/>
                <w:gridSpan w:val="2"/>
                <w:tcBorders>
                  <w:top w:val="nil"/>
                  <w:left w:val="nil"/>
                  <w:bottom w:val="nil"/>
                  <w:right w:val="nil"/>
                </w:tcBorders>
                <w:shd w:val="clear" w:color="auto" w:fill="FFFFFF"/>
                <w:vAlign w:val="center"/>
              </w:tcPr>
            </w:tcPrChange>
          </w:tcPr>
          <w:p w14:paraId="5CF5AE9B"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&lt;0.001</w:t>
            </w:r>
          </w:p>
        </w:tc>
        <w:tc>
          <w:tcPr>
            <w:tcW w:w="609" w:type="pct"/>
            <w:gridSpan w:val="2"/>
            <w:tcBorders>
              <w:top w:val="nil"/>
              <w:left w:val="nil"/>
              <w:bottom w:val="nil"/>
              <w:right w:val="nil"/>
            </w:tcBorders>
            <w:shd w:val="clear" w:color="auto" w:fill="FFFFFF"/>
            <w:vAlign w:val="center"/>
            <w:tcPrChange w:id="1836" w:author="佳煜 张" w:date="2025-09-22T11:36:00Z" w16du:dateUtc="2025-09-22T03:36:00Z">
              <w:tcPr>
                <w:tcW w:w="609" w:type="pct"/>
                <w:gridSpan w:val="3"/>
                <w:tcBorders>
                  <w:top w:val="nil"/>
                  <w:left w:val="nil"/>
                  <w:bottom w:val="nil"/>
                  <w:right w:val="nil"/>
                </w:tcBorders>
                <w:shd w:val="clear" w:color="auto" w:fill="FFFFFF"/>
                <w:vAlign w:val="center"/>
              </w:tcPr>
            </w:tcPrChange>
          </w:tcPr>
          <w:p w14:paraId="58385D54"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49.35 (11.63)</w:t>
            </w:r>
          </w:p>
        </w:tc>
        <w:tc>
          <w:tcPr>
            <w:tcW w:w="417" w:type="pct"/>
            <w:tcBorders>
              <w:top w:val="nil"/>
              <w:left w:val="nil"/>
              <w:bottom w:val="nil"/>
              <w:right w:val="nil"/>
            </w:tcBorders>
            <w:shd w:val="clear" w:color="auto" w:fill="FFFFFF"/>
            <w:vAlign w:val="center"/>
            <w:tcPrChange w:id="1837" w:author="佳煜 张" w:date="2025-09-22T11:36:00Z" w16du:dateUtc="2025-09-22T03:36:00Z">
              <w:tcPr>
                <w:tcW w:w="417" w:type="pct"/>
                <w:gridSpan w:val="2"/>
                <w:tcBorders>
                  <w:top w:val="nil"/>
                  <w:left w:val="nil"/>
                  <w:bottom w:val="nil"/>
                  <w:right w:val="nil"/>
                </w:tcBorders>
                <w:shd w:val="clear" w:color="auto" w:fill="FFFFFF"/>
                <w:vAlign w:val="center"/>
              </w:tcPr>
            </w:tcPrChange>
          </w:tcPr>
          <w:p w14:paraId="0561445F"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&lt;0.001</w:t>
            </w:r>
          </w:p>
        </w:tc>
        <w:tc>
          <w:tcPr>
            <w:tcW w:w="686" w:type="pct"/>
            <w:tcBorders>
              <w:top w:val="nil"/>
              <w:left w:val="nil"/>
              <w:bottom w:val="nil"/>
              <w:right w:val="nil"/>
            </w:tcBorders>
            <w:shd w:val="clear" w:color="auto" w:fill="FFFFFF"/>
            <w:vAlign w:val="center"/>
            <w:tcPrChange w:id="1838" w:author="佳煜 张" w:date="2025-09-22T11:36:00Z" w16du:dateUtc="2025-09-22T03:36:00Z">
              <w:tcPr>
                <w:tcW w:w="686" w:type="pct"/>
                <w:gridSpan w:val="2"/>
                <w:tcBorders>
                  <w:top w:val="nil"/>
                  <w:left w:val="nil"/>
                  <w:bottom w:val="nil"/>
                  <w:right w:val="nil"/>
                </w:tcBorders>
                <w:shd w:val="clear" w:color="auto" w:fill="FFFFFF"/>
                <w:vAlign w:val="center"/>
              </w:tcPr>
            </w:tcPrChange>
          </w:tcPr>
          <w:p w14:paraId="7F88B6B7"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52.28 (11.95)</w:t>
            </w:r>
          </w:p>
        </w:tc>
        <w:tc>
          <w:tcPr>
            <w:tcW w:w="387" w:type="pct"/>
            <w:tcBorders>
              <w:top w:val="nil"/>
              <w:left w:val="nil"/>
              <w:bottom w:val="nil"/>
              <w:right w:val="nil"/>
            </w:tcBorders>
            <w:shd w:val="clear" w:color="auto" w:fill="FFFFFF"/>
            <w:vAlign w:val="center"/>
            <w:tcPrChange w:id="1839" w:author="佳煜 张" w:date="2025-09-22T11:36:00Z" w16du:dateUtc="2025-09-22T03:36:00Z">
              <w:tcPr>
                <w:tcW w:w="387" w:type="pct"/>
                <w:tcBorders>
                  <w:top w:val="nil"/>
                  <w:left w:val="nil"/>
                  <w:bottom w:val="nil"/>
                  <w:right w:val="nil"/>
                </w:tcBorders>
                <w:shd w:val="clear" w:color="auto" w:fill="FFFFFF"/>
                <w:vAlign w:val="center"/>
              </w:tcPr>
            </w:tcPrChange>
          </w:tcPr>
          <w:p w14:paraId="3AD69240"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0.446</w:t>
            </w:r>
          </w:p>
        </w:tc>
      </w:tr>
      <w:tr w:rsidR="00DA6E1F" w14:paraId="0C706750" w14:textId="77777777" w:rsidTr="00E56F97">
        <w:trPr>
          <w:trHeight w:hRule="exact" w:val="397"/>
          <w:trPrChange w:id="1840" w:author="佳煜 张" w:date="2025-09-22T11:36:00Z" w16du:dateUtc="2025-09-22T03:36:00Z">
            <w:trPr>
              <w:trHeight w:hRule="exact" w:val="397"/>
            </w:trPr>
          </w:trPrChange>
        </w:trPr>
        <w:tc>
          <w:tcPr>
            <w:tcW w:w="1070" w:type="pct"/>
            <w:gridSpan w:val="3"/>
            <w:tcBorders>
              <w:top w:val="nil"/>
              <w:left w:val="nil"/>
              <w:bottom w:val="nil"/>
              <w:right w:val="nil"/>
            </w:tcBorders>
            <w:shd w:val="clear" w:color="auto" w:fill="FFFFFF"/>
            <w:vAlign w:val="center"/>
            <w:tcPrChange w:id="1841" w:author="佳煜 张" w:date="2025-09-22T11:36:00Z" w16du:dateUtc="2025-09-22T03:36:00Z">
              <w:tcPr>
                <w:tcW w:w="1070" w:type="pct"/>
                <w:gridSpan w:val="2"/>
                <w:tcBorders>
                  <w:top w:val="nil"/>
                  <w:left w:val="nil"/>
                  <w:bottom w:val="nil"/>
                  <w:right w:val="nil"/>
                </w:tcBorders>
                <w:shd w:val="clear" w:color="auto" w:fill="FFFFFF"/>
                <w:vAlign w:val="center"/>
              </w:tcPr>
            </w:tcPrChange>
          </w:tcPr>
          <w:p w14:paraId="52036A3B" w14:textId="77777777" w:rsidR="00DA6E1F" w:rsidRDefault="00E60AF0">
            <w:pPr>
              <w:widowControl/>
              <w:spacing w:before="100" w:after="100"/>
              <w:ind w:left="100" w:right="100"/>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lastRenderedPageBreak/>
              <w:t>Total calories</w:t>
            </w:r>
            <w:r>
              <w:rPr>
                <w:rFonts w:ascii="Times New Roman" w:hAnsi="Times New Roman" w:cs="Times New Roman" w:hint="eastAsia"/>
                <w:kern w:val="0"/>
                <w:szCs w:val="21"/>
              </w:rPr>
              <w:t xml:space="preserve"> </w:t>
            </w:r>
            <w:r>
              <w:rPr>
                <w:rFonts w:ascii="Times New Roman" w:hAnsi="Times New Roman" w:cs="Times New Roman"/>
                <w:kern w:val="0"/>
                <w:szCs w:val="21"/>
                <w:lang w:eastAsia="en-US"/>
              </w:rPr>
              <w:t>(kcal/d)</w:t>
            </w:r>
          </w:p>
        </w:tc>
        <w:tc>
          <w:tcPr>
            <w:tcW w:w="710" w:type="pct"/>
            <w:gridSpan w:val="2"/>
            <w:tcBorders>
              <w:top w:val="nil"/>
              <w:left w:val="nil"/>
              <w:bottom w:val="nil"/>
              <w:right w:val="nil"/>
            </w:tcBorders>
            <w:shd w:val="clear" w:color="auto" w:fill="FFFFFF"/>
            <w:vAlign w:val="center"/>
            <w:tcPrChange w:id="1842"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680F4D7F" w14:textId="77777777" w:rsidR="00DA6E1F" w:rsidRDefault="00E60AF0">
            <w:pPr>
              <w:widowControl/>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2,152 (84</w:t>
            </w:r>
            <w:r>
              <w:rPr>
                <w:rFonts w:ascii="Times New Roman" w:hAnsi="Times New Roman" w:cs="Times New Roman" w:hint="eastAsia"/>
                <w:kern w:val="0"/>
                <w:szCs w:val="21"/>
                <w:lang w:eastAsia="en-US"/>
              </w:rPr>
              <w:t>7.65</w:t>
            </w:r>
            <w:r>
              <w:rPr>
                <w:rFonts w:ascii="Times New Roman" w:hAnsi="Times New Roman" w:cs="Times New Roman"/>
                <w:kern w:val="0"/>
                <w:szCs w:val="21"/>
                <w:lang w:eastAsia="en-US"/>
              </w:rPr>
              <w:t>)</w:t>
            </w:r>
          </w:p>
        </w:tc>
        <w:tc>
          <w:tcPr>
            <w:tcW w:w="710" w:type="pct"/>
            <w:gridSpan w:val="2"/>
            <w:tcBorders>
              <w:top w:val="nil"/>
              <w:left w:val="nil"/>
              <w:bottom w:val="nil"/>
              <w:right w:val="nil"/>
            </w:tcBorders>
            <w:shd w:val="clear" w:color="auto" w:fill="FFFFFF"/>
            <w:vAlign w:val="center"/>
            <w:tcPrChange w:id="1843"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2E1CE8D7"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2,088(78</w:t>
            </w:r>
            <w:r>
              <w:rPr>
                <w:rFonts w:ascii="Times New Roman" w:hAnsi="Times New Roman" w:cs="Times New Roman" w:hint="eastAsia"/>
                <w:kern w:val="0"/>
                <w:szCs w:val="21"/>
                <w:lang w:eastAsia="en-US"/>
              </w:rPr>
              <w:t>2.52</w:t>
            </w:r>
            <w:r>
              <w:rPr>
                <w:rFonts w:ascii="Times New Roman" w:hAnsi="Times New Roman" w:cs="Times New Roman"/>
                <w:kern w:val="0"/>
                <w:szCs w:val="21"/>
                <w:lang w:eastAsia="en-US"/>
              </w:rPr>
              <w:t>)</w:t>
            </w:r>
          </w:p>
        </w:tc>
        <w:tc>
          <w:tcPr>
            <w:tcW w:w="411" w:type="pct"/>
            <w:tcBorders>
              <w:top w:val="nil"/>
              <w:left w:val="nil"/>
              <w:bottom w:val="nil"/>
              <w:right w:val="nil"/>
            </w:tcBorders>
            <w:shd w:val="clear" w:color="auto" w:fill="FFFFFF"/>
            <w:vAlign w:val="center"/>
            <w:tcPrChange w:id="1844" w:author="佳煜 张" w:date="2025-09-22T11:36:00Z" w16du:dateUtc="2025-09-22T03:36:00Z">
              <w:tcPr>
                <w:tcW w:w="1171" w:type="dxa"/>
                <w:gridSpan w:val="3"/>
                <w:tcBorders>
                  <w:top w:val="nil"/>
                  <w:left w:val="nil"/>
                  <w:bottom w:val="nil"/>
                  <w:right w:val="nil"/>
                </w:tcBorders>
                <w:shd w:val="clear" w:color="auto" w:fill="FFFFFF"/>
                <w:vAlign w:val="center"/>
              </w:tcPr>
            </w:tcPrChange>
          </w:tcPr>
          <w:p w14:paraId="261D4292"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0.2</w:t>
            </w:r>
            <w:r>
              <w:rPr>
                <w:rFonts w:ascii="Times New Roman" w:hAnsi="Times New Roman" w:cs="Times New Roman" w:hint="eastAsia"/>
                <w:kern w:val="0"/>
                <w:szCs w:val="21"/>
                <w:lang w:eastAsia="en-US"/>
              </w:rPr>
              <w:t>11</w:t>
            </w:r>
          </w:p>
        </w:tc>
        <w:tc>
          <w:tcPr>
            <w:tcW w:w="609" w:type="pct"/>
            <w:gridSpan w:val="2"/>
            <w:tcBorders>
              <w:top w:val="nil"/>
              <w:left w:val="nil"/>
              <w:bottom w:val="nil"/>
              <w:right w:val="nil"/>
            </w:tcBorders>
            <w:shd w:val="clear" w:color="auto" w:fill="FFFFFF"/>
            <w:vAlign w:val="center"/>
            <w:tcPrChange w:id="1845" w:author="佳煜 张" w:date="2025-09-22T11:36:00Z" w16du:dateUtc="2025-09-22T03:36:00Z">
              <w:tcPr>
                <w:tcW w:w="609" w:type="pct"/>
                <w:gridSpan w:val="3"/>
                <w:tcBorders>
                  <w:top w:val="nil"/>
                  <w:left w:val="nil"/>
                  <w:bottom w:val="nil"/>
                  <w:right w:val="nil"/>
                </w:tcBorders>
                <w:shd w:val="clear" w:color="auto" w:fill="FFFFFF"/>
                <w:vAlign w:val="center"/>
              </w:tcPr>
            </w:tcPrChange>
          </w:tcPr>
          <w:p w14:paraId="4B8F92EF"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2,075 (827</w:t>
            </w:r>
            <w:r>
              <w:rPr>
                <w:rFonts w:ascii="Times New Roman" w:hAnsi="Times New Roman" w:cs="Times New Roman" w:hint="eastAsia"/>
                <w:kern w:val="0"/>
                <w:szCs w:val="21"/>
                <w:lang w:eastAsia="en-US"/>
              </w:rPr>
              <w:t>.33</w:t>
            </w:r>
            <w:r>
              <w:rPr>
                <w:rFonts w:ascii="Times New Roman" w:hAnsi="Times New Roman" w:cs="Times New Roman"/>
                <w:kern w:val="0"/>
                <w:szCs w:val="21"/>
                <w:lang w:eastAsia="en-US"/>
              </w:rPr>
              <w:t>)</w:t>
            </w:r>
          </w:p>
        </w:tc>
        <w:tc>
          <w:tcPr>
            <w:tcW w:w="417" w:type="pct"/>
            <w:tcBorders>
              <w:top w:val="nil"/>
              <w:left w:val="nil"/>
              <w:bottom w:val="nil"/>
              <w:right w:val="nil"/>
            </w:tcBorders>
            <w:shd w:val="clear" w:color="auto" w:fill="FFFFFF"/>
            <w:vAlign w:val="center"/>
            <w:tcPrChange w:id="1846" w:author="佳煜 张" w:date="2025-09-22T11:36:00Z" w16du:dateUtc="2025-09-22T03:36:00Z">
              <w:tcPr>
                <w:tcW w:w="1189" w:type="dxa"/>
                <w:gridSpan w:val="2"/>
                <w:tcBorders>
                  <w:top w:val="nil"/>
                  <w:left w:val="nil"/>
                  <w:bottom w:val="nil"/>
                  <w:right w:val="nil"/>
                </w:tcBorders>
                <w:shd w:val="clear" w:color="auto" w:fill="FFFFFF"/>
                <w:vAlign w:val="center"/>
              </w:tcPr>
            </w:tcPrChange>
          </w:tcPr>
          <w:p w14:paraId="5E04C7FE"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rPr>
            </w:pPr>
            <w:r>
              <w:rPr>
                <w:rFonts w:ascii="Times New Roman" w:hAnsi="Times New Roman" w:cs="Times New Roman"/>
                <w:kern w:val="0"/>
                <w:szCs w:val="21"/>
                <w:lang w:eastAsia="en-US"/>
              </w:rPr>
              <w:t>0.085</w:t>
            </w:r>
          </w:p>
        </w:tc>
        <w:tc>
          <w:tcPr>
            <w:tcW w:w="686" w:type="pct"/>
            <w:tcBorders>
              <w:top w:val="nil"/>
              <w:left w:val="nil"/>
              <w:bottom w:val="nil"/>
              <w:right w:val="nil"/>
            </w:tcBorders>
            <w:shd w:val="clear" w:color="auto" w:fill="FFFFFF"/>
            <w:vAlign w:val="center"/>
            <w:tcPrChange w:id="1847" w:author="佳煜 张" w:date="2025-09-22T11:36:00Z" w16du:dateUtc="2025-09-22T03:36:00Z">
              <w:tcPr>
                <w:tcW w:w="686" w:type="pct"/>
                <w:gridSpan w:val="2"/>
                <w:tcBorders>
                  <w:top w:val="nil"/>
                  <w:left w:val="nil"/>
                  <w:bottom w:val="nil"/>
                  <w:right w:val="nil"/>
                </w:tcBorders>
                <w:shd w:val="clear" w:color="auto" w:fill="FFFFFF"/>
                <w:vAlign w:val="center"/>
              </w:tcPr>
            </w:tcPrChange>
          </w:tcPr>
          <w:p w14:paraId="78794E0F"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2,051 (808</w:t>
            </w:r>
            <w:r>
              <w:rPr>
                <w:rFonts w:ascii="Times New Roman" w:hAnsi="Times New Roman" w:cs="Times New Roman" w:hint="eastAsia"/>
                <w:kern w:val="0"/>
                <w:szCs w:val="21"/>
                <w:lang w:eastAsia="en-US"/>
              </w:rPr>
              <w:t>.18</w:t>
            </w:r>
            <w:r>
              <w:rPr>
                <w:rFonts w:ascii="Times New Roman" w:hAnsi="Times New Roman" w:cs="Times New Roman"/>
                <w:kern w:val="0"/>
                <w:szCs w:val="21"/>
                <w:lang w:eastAsia="en-US"/>
              </w:rPr>
              <w:t>)</w:t>
            </w:r>
          </w:p>
        </w:tc>
        <w:tc>
          <w:tcPr>
            <w:tcW w:w="387" w:type="pct"/>
            <w:tcBorders>
              <w:top w:val="nil"/>
              <w:left w:val="nil"/>
              <w:bottom w:val="nil"/>
              <w:right w:val="nil"/>
            </w:tcBorders>
            <w:shd w:val="clear" w:color="auto" w:fill="FFFFFF"/>
            <w:vAlign w:val="center"/>
            <w:tcPrChange w:id="1848" w:author="佳煜 张" w:date="2025-09-22T11:36:00Z" w16du:dateUtc="2025-09-22T03:36:00Z">
              <w:tcPr>
                <w:tcW w:w="387" w:type="pct"/>
                <w:gridSpan w:val="2"/>
                <w:tcBorders>
                  <w:top w:val="nil"/>
                  <w:left w:val="nil"/>
                  <w:bottom w:val="nil"/>
                  <w:right w:val="nil"/>
                </w:tcBorders>
                <w:shd w:val="clear" w:color="auto" w:fill="FFFFFF"/>
                <w:vAlign w:val="center"/>
              </w:tcPr>
            </w:tcPrChange>
          </w:tcPr>
          <w:p w14:paraId="60B4A024"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rPr>
            </w:pPr>
            <w:r>
              <w:rPr>
                <w:rFonts w:ascii="Times New Roman" w:hAnsi="Times New Roman" w:cs="Times New Roman"/>
                <w:kern w:val="0"/>
                <w:szCs w:val="21"/>
                <w:lang w:eastAsia="en-US"/>
              </w:rPr>
              <w:t>0.0</w:t>
            </w:r>
            <w:r>
              <w:rPr>
                <w:rFonts w:ascii="Times New Roman" w:hAnsi="Times New Roman" w:cs="Times New Roman" w:hint="eastAsia"/>
                <w:kern w:val="0"/>
                <w:szCs w:val="21"/>
              </w:rPr>
              <w:t>18</w:t>
            </w:r>
          </w:p>
        </w:tc>
      </w:tr>
      <w:tr w:rsidR="00DA6E1F" w14:paraId="40DAAABE" w14:textId="77777777" w:rsidTr="00E56F97">
        <w:trPr>
          <w:trHeight w:hRule="exact" w:val="397"/>
          <w:trPrChange w:id="1849" w:author="佳煜 张" w:date="2025-09-22T11:36:00Z" w16du:dateUtc="2025-09-22T03:36:00Z">
            <w:trPr>
              <w:trHeight w:hRule="exact" w:val="397"/>
            </w:trPr>
          </w:trPrChange>
        </w:trPr>
        <w:tc>
          <w:tcPr>
            <w:tcW w:w="1070" w:type="pct"/>
            <w:gridSpan w:val="3"/>
            <w:tcBorders>
              <w:top w:val="nil"/>
              <w:left w:val="nil"/>
              <w:bottom w:val="nil"/>
              <w:right w:val="nil"/>
            </w:tcBorders>
            <w:shd w:val="clear" w:color="auto" w:fill="FFFFFF"/>
            <w:vAlign w:val="center"/>
            <w:tcPrChange w:id="1850" w:author="佳煜 张" w:date="2025-09-22T11:36:00Z" w16du:dateUtc="2025-09-22T03:36:00Z">
              <w:tcPr>
                <w:tcW w:w="1070" w:type="pct"/>
                <w:gridSpan w:val="2"/>
                <w:tcBorders>
                  <w:top w:val="nil"/>
                  <w:left w:val="nil"/>
                  <w:bottom w:val="nil"/>
                  <w:right w:val="nil"/>
                </w:tcBorders>
                <w:shd w:val="clear" w:color="auto" w:fill="FFFFFF"/>
                <w:vAlign w:val="center"/>
              </w:tcPr>
            </w:tcPrChange>
          </w:tcPr>
          <w:p w14:paraId="4F38208F" w14:textId="77777777" w:rsidR="00DA6E1F" w:rsidRDefault="00E60AF0">
            <w:pPr>
              <w:widowControl/>
              <w:spacing w:before="100" w:after="100"/>
              <w:ind w:left="100" w:right="100"/>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Total Flavonoids</w:t>
            </w:r>
            <w:r>
              <w:rPr>
                <w:rFonts w:ascii="Times New Roman" w:hAnsi="Times New Roman" w:cs="Times New Roman" w:hint="eastAsia"/>
                <w:kern w:val="0"/>
                <w:szCs w:val="21"/>
              </w:rPr>
              <w:t xml:space="preserve"> </w:t>
            </w:r>
            <w:r>
              <w:rPr>
                <w:rFonts w:ascii="Times New Roman" w:hAnsi="Times New Roman" w:cs="Times New Roman"/>
                <w:kern w:val="0"/>
                <w:szCs w:val="21"/>
                <w:lang w:eastAsia="en-US"/>
              </w:rPr>
              <w:t>(mg)</w:t>
            </w:r>
          </w:p>
        </w:tc>
        <w:tc>
          <w:tcPr>
            <w:tcW w:w="710" w:type="pct"/>
            <w:gridSpan w:val="2"/>
            <w:tcBorders>
              <w:top w:val="nil"/>
              <w:left w:val="nil"/>
              <w:bottom w:val="nil"/>
              <w:right w:val="nil"/>
            </w:tcBorders>
            <w:shd w:val="clear" w:color="auto" w:fill="FFFFFF"/>
            <w:vAlign w:val="center"/>
            <w:tcPrChange w:id="1851"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3745E624" w14:textId="77777777" w:rsidR="00DA6E1F" w:rsidRDefault="00E60AF0">
            <w:pPr>
              <w:widowControl/>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223 (357</w:t>
            </w:r>
            <w:r>
              <w:rPr>
                <w:rFonts w:ascii="Times New Roman" w:hAnsi="Times New Roman" w:cs="Times New Roman" w:hint="eastAsia"/>
                <w:kern w:val="0"/>
                <w:szCs w:val="21"/>
                <w:lang w:eastAsia="en-US"/>
              </w:rPr>
              <w:t>.31</w:t>
            </w:r>
            <w:r>
              <w:rPr>
                <w:rFonts w:ascii="Times New Roman" w:hAnsi="Times New Roman" w:cs="Times New Roman"/>
                <w:kern w:val="0"/>
                <w:szCs w:val="21"/>
                <w:lang w:eastAsia="en-US"/>
              </w:rPr>
              <w:t>)</w:t>
            </w:r>
          </w:p>
        </w:tc>
        <w:tc>
          <w:tcPr>
            <w:tcW w:w="710" w:type="pct"/>
            <w:gridSpan w:val="2"/>
            <w:tcBorders>
              <w:top w:val="nil"/>
              <w:left w:val="nil"/>
              <w:bottom w:val="nil"/>
              <w:right w:val="nil"/>
            </w:tcBorders>
            <w:shd w:val="clear" w:color="auto" w:fill="FFFFFF"/>
            <w:vAlign w:val="center"/>
            <w:tcPrChange w:id="1852"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0F9AC4E7"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221 (36</w:t>
            </w:r>
            <w:r>
              <w:rPr>
                <w:rFonts w:ascii="Times New Roman" w:hAnsi="Times New Roman" w:cs="Times New Roman" w:hint="eastAsia"/>
                <w:kern w:val="0"/>
                <w:szCs w:val="21"/>
                <w:lang w:eastAsia="en-US"/>
              </w:rPr>
              <w:t>3.50</w:t>
            </w:r>
            <w:r>
              <w:rPr>
                <w:rFonts w:ascii="Times New Roman" w:hAnsi="Times New Roman" w:cs="Times New Roman"/>
                <w:kern w:val="0"/>
                <w:szCs w:val="21"/>
                <w:lang w:eastAsia="en-US"/>
              </w:rPr>
              <w:t>)</w:t>
            </w:r>
          </w:p>
        </w:tc>
        <w:tc>
          <w:tcPr>
            <w:tcW w:w="411" w:type="pct"/>
            <w:tcBorders>
              <w:top w:val="nil"/>
              <w:left w:val="nil"/>
              <w:bottom w:val="nil"/>
              <w:right w:val="nil"/>
            </w:tcBorders>
            <w:shd w:val="clear" w:color="auto" w:fill="FFFFFF"/>
            <w:vAlign w:val="center"/>
            <w:tcPrChange w:id="1853" w:author="佳煜 张" w:date="2025-09-22T11:36:00Z" w16du:dateUtc="2025-09-22T03:36:00Z">
              <w:tcPr>
                <w:tcW w:w="1171" w:type="dxa"/>
                <w:gridSpan w:val="3"/>
                <w:tcBorders>
                  <w:top w:val="nil"/>
                  <w:left w:val="nil"/>
                  <w:bottom w:val="nil"/>
                  <w:right w:val="nil"/>
                </w:tcBorders>
                <w:shd w:val="clear" w:color="auto" w:fill="FFFFFF"/>
                <w:vAlign w:val="center"/>
              </w:tcPr>
            </w:tcPrChange>
          </w:tcPr>
          <w:p w14:paraId="3F8092E2"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0.022</w:t>
            </w:r>
          </w:p>
        </w:tc>
        <w:tc>
          <w:tcPr>
            <w:tcW w:w="609" w:type="pct"/>
            <w:gridSpan w:val="2"/>
            <w:tcBorders>
              <w:top w:val="nil"/>
              <w:left w:val="nil"/>
              <w:bottom w:val="nil"/>
              <w:right w:val="nil"/>
            </w:tcBorders>
            <w:shd w:val="clear" w:color="auto" w:fill="FFFFFF"/>
            <w:vAlign w:val="center"/>
            <w:tcPrChange w:id="1854" w:author="佳煜 张" w:date="2025-09-22T11:36:00Z" w16du:dateUtc="2025-09-22T03:36:00Z">
              <w:tcPr>
                <w:tcW w:w="609" w:type="pct"/>
                <w:gridSpan w:val="3"/>
                <w:tcBorders>
                  <w:top w:val="nil"/>
                  <w:left w:val="nil"/>
                  <w:bottom w:val="nil"/>
                  <w:right w:val="nil"/>
                </w:tcBorders>
                <w:shd w:val="clear" w:color="auto" w:fill="FFFFFF"/>
                <w:vAlign w:val="center"/>
              </w:tcPr>
            </w:tcPrChange>
          </w:tcPr>
          <w:p w14:paraId="428FAE16"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224 (37</w:t>
            </w:r>
            <w:r>
              <w:rPr>
                <w:rFonts w:ascii="Times New Roman" w:hAnsi="Times New Roman" w:cs="Times New Roman" w:hint="eastAsia"/>
                <w:kern w:val="0"/>
                <w:szCs w:val="21"/>
                <w:lang w:eastAsia="en-US"/>
              </w:rPr>
              <w:t>7.67</w:t>
            </w:r>
            <w:r>
              <w:rPr>
                <w:rFonts w:ascii="Times New Roman" w:hAnsi="Times New Roman" w:cs="Times New Roman"/>
                <w:kern w:val="0"/>
                <w:szCs w:val="21"/>
                <w:lang w:eastAsia="en-US"/>
              </w:rPr>
              <w:t>)</w:t>
            </w:r>
          </w:p>
        </w:tc>
        <w:tc>
          <w:tcPr>
            <w:tcW w:w="417" w:type="pct"/>
            <w:tcBorders>
              <w:top w:val="nil"/>
              <w:left w:val="nil"/>
              <w:bottom w:val="nil"/>
              <w:right w:val="nil"/>
            </w:tcBorders>
            <w:shd w:val="clear" w:color="auto" w:fill="FFFFFF"/>
            <w:vAlign w:val="center"/>
            <w:tcPrChange w:id="1855" w:author="佳煜 张" w:date="2025-09-22T11:36:00Z" w16du:dateUtc="2025-09-22T03:36:00Z">
              <w:tcPr>
                <w:tcW w:w="1189" w:type="dxa"/>
                <w:gridSpan w:val="2"/>
                <w:tcBorders>
                  <w:top w:val="nil"/>
                  <w:left w:val="nil"/>
                  <w:bottom w:val="nil"/>
                  <w:right w:val="nil"/>
                </w:tcBorders>
                <w:shd w:val="clear" w:color="auto" w:fill="FFFFFF"/>
                <w:vAlign w:val="center"/>
              </w:tcPr>
            </w:tcPrChange>
          </w:tcPr>
          <w:p w14:paraId="1D164E7F"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rPr>
            </w:pPr>
            <w:r>
              <w:rPr>
                <w:rFonts w:ascii="Times New Roman" w:hAnsi="Times New Roman" w:cs="Times New Roman"/>
                <w:kern w:val="0"/>
                <w:szCs w:val="21"/>
                <w:lang w:eastAsia="en-US"/>
              </w:rPr>
              <w:t>0.116</w:t>
            </w:r>
          </w:p>
        </w:tc>
        <w:tc>
          <w:tcPr>
            <w:tcW w:w="686" w:type="pct"/>
            <w:tcBorders>
              <w:top w:val="nil"/>
              <w:left w:val="nil"/>
              <w:bottom w:val="nil"/>
              <w:right w:val="nil"/>
            </w:tcBorders>
            <w:shd w:val="clear" w:color="auto" w:fill="FFFFFF"/>
            <w:vAlign w:val="center"/>
            <w:tcPrChange w:id="1856" w:author="佳煜 张" w:date="2025-09-22T11:36:00Z" w16du:dateUtc="2025-09-22T03:36:00Z">
              <w:tcPr>
                <w:tcW w:w="686" w:type="pct"/>
                <w:gridSpan w:val="2"/>
                <w:tcBorders>
                  <w:top w:val="nil"/>
                  <w:left w:val="nil"/>
                  <w:bottom w:val="nil"/>
                  <w:right w:val="nil"/>
                </w:tcBorders>
                <w:shd w:val="clear" w:color="auto" w:fill="FFFFFF"/>
                <w:vAlign w:val="center"/>
              </w:tcPr>
            </w:tcPrChange>
          </w:tcPr>
          <w:p w14:paraId="7BCE2311"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231 (37</w:t>
            </w:r>
            <w:r>
              <w:rPr>
                <w:rFonts w:ascii="Times New Roman" w:hAnsi="Times New Roman" w:cs="Times New Roman" w:hint="eastAsia"/>
                <w:kern w:val="0"/>
                <w:szCs w:val="21"/>
                <w:lang w:eastAsia="en-US"/>
              </w:rPr>
              <w:t>1.61</w:t>
            </w:r>
            <w:r>
              <w:rPr>
                <w:rFonts w:ascii="Times New Roman" w:hAnsi="Times New Roman" w:cs="Times New Roman"/>
                <w:kern w:val="0"/>
                <w:szCs w:val="21"/>
                <w:lang w:eastAsia="en-US"/>
              </w:rPr>
              <w:t>)</w:t>
            </w:r>
          </w:p>
        </w:tc>
        <w:tc>
          <w:tcPr>
            <w:tcW w:w="387" w:type="pct"/>
            <w:tcBorders>
              <w:top w:val="nil"/>
              <w:left w:val="nil"/>
              <w:bottom w:val="nil"/>
              <w:right w:val="nil"/>
            </w:tcBorders>
            <w:shd w:val="clear" w:color="auto" w:fill="FFFFFF"/>
            <w:vAlign w:val="center"/>
            <w:tcPrChange w:id="1857" w:author="佳煜 张" w:date="2025-09-22T11:36:00Z" w16du:dateUtc="2025-09-22T03:36:00Z">
              <w:tcPr>
                <w:tcW w:w="387" w:type="pct"/>
                <w:gridSpan w:val="2"/>
                <w:tcBorders>
                  <w:top w:val="nil"/>
                  <w:left w:val="nil"/>
                  <w:bottom w:val="nil"/>
                  <w:right w:val="nil"/>
                </w:tcBorders>
                <w:shd w:val="clear" w:color="auto" w:fill="FFFFFF"/>
                <w:vAlign w:val="center"/>
              </w:tcPr>
            </w:tcPrChange>
          </w:tcPr>
          <w:p w14:paraId="2E244793"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rPr>
            </w:pPr>
            <w:r>
              <w:rPr>
                <w:rFonts w:ascii="Times New Roman" w:hAnsi="Times New Roman" w:cs="Times New Roman" w:hint="eastAsia"/>
                <w:kern w:val="0"/>
                <w:szCs w:val="21"/>
                <w:lang w:eastAsia="en-US"/>
              </w:rPr>
              <w:t>0.</w:t>
            </w:r>
            <w:r>
              <w:rPr>
                <w:rFonts w:ascii="Times New Roman" w:hAnsi="Times New Roman" w:cs="Times New Roman" w:hint="eastAsia"/>
                <w:kern w:val="0"/>
                <w:szCs w:val="21"/>
              </w:rPr>
              <w:t>870</w:t>
            </w:r>
          </w:p>
        </w:tc>
      </w:tr>
      <w:tr w:rsidR="00DA6E1F" w14:paraId="07DBFD14" w14:textId="77777777" w:rsidTr="00E56F97">
        <w:trPr>
          <w:trHeight w:hRule="exact" w:val="397"/>
          <w:trPrChange w:id="1858" w:author="佳煜 张" w:date="2025-09-22T11:36:00Z" w16du:dateUtc="2025-09-22T03:36:00Z">
            <w:trPr>
              <w:trHeight w:hRule="exact" w:val="397"/>
            </w:trPr>
          </w:trPrChange>
        </w:trPr>
        <w:tc>
          <w:tcPr>
            <w:tcW w:w="1070" w:type="pct"/>
            <w:gridSpan w:val="3"/>
            <w:tcBorders>
              <w:top w:val="nil"/>
              <w:left w:val="nil"/>
              <w:bottom w:val="nil"/>
              <w:right w:val="nil"/>
            </w:tcBorders>
            <w:shd w:val="clear" w:color="auto" w:fill="FFFFFF"/>
            <w:vAlign w:val="center"/>
            <w:tcPrChange w:id="1859" w:author="佳煜 张" w:date="2025-09-22T11:36:00Z" w16du:dateUtc="2025-09-22T03:36:00Z">
              <w:tcPr>
                <w:tcW w:w="1070" w:type="pct"/>
                <w:gridSpan w:val="2"/>
                <w:tcBorders>
                  <w:top w:val="nil"/>
                  <w:left w:val="nil"/>
                  <w:bottom w:val="nil"/>
                  <w:right w:val="nil"/>
                </w:tcBorders>
                <w:shd w:val="clear" w:color="auto" w:fill="FFFFFF"/>
                <w:vAlign w:val="center"/>
              </w:tcPr>
            </w:tcPrChange>
          </w:tcPr>
          <w:p w14:paraId="1FD51AC9"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Isoflavones</w:t>
            </w:r>
            <w:r>
              <w:rPr>
                <w:rFonts w:ascii="Times New Roman" w:hAnsi="Times New Roman" w:cs="Times New Roman" w:hint="eastAsia"/>
                <w:kern w:val="0"/>
                <w:szCs w:val="21"/>
              </w:rPr>
              <w:t xml:space="preserve"> </w:t>
            </w:r>
            <w:r>
              <w:rPr>
                <w:rFonts w:ascii="Times New Roman" w:hAnsi="Times New Roman" w:cs="Times New Roman"/>
                <w:kern w:val="0"/>
                <w:szCs w:val="21"/>
                <w:lang w:eastAsia="en-US"/>
              </w:rPr>
              <w:t>(mg)</w:t>
            </w:r>
          </w:p>
          <w:p w14:paraId="4D7149BD"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textAlignment w:val="center"/>
              <w:rPr>
                <w:rFonts w:ascii="Times New Roman" w:hAnsi="Times New Roman" w:cs="Times New Roman"/>
                <w:kern w:val="0"/>
                <w:szCs w:val="21"/>
                <w:lang w:eastAsia="en-US"/>
              </w:rPr>
            </w:pPr>
          </w:p>
        </w:tc>
        <w:tc>
          <w:tcPr>
            <w:tcW w:w="710" w:type="pct"/>
            <w:gridSpan w:val="2"/>
            <w:tcBorders>
              <w:top w:val="nil"/>
              <w:left w:val="nil"/>
              <w:bottom w:val="nil"/>
              <w:right w:val="nil"/>
            </w:tcBorders>
            <w:shd w:val="clear" w:color="auto" w:fill="FFFFFF"/>
            <w:vAlign w:val="center"/>
            <w:tcPrChange w:id="1860"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0E26C4C2"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2.8 (12.1</w:t>
            </w:r>
            <w:r>
              <w:rPr>
                <w:rFonts w:ascii="Times New Roman" w:hAnsi="Times New Roman" w:cs="Times New Roman" w:hint="eastAsia"/>
                <w:kern w:val="0"/>
                <w:szCs w:val="21"/>
                <w:lang w:eastAsia="en-US"/>
              </w:rPr>
              <w:t>3</w:t>
            </w:r>
            <w:r>
              <w:rPr>
                <w:rFonts w:ascii="Times New Roman" w:hAnsi="Times New Roman" w:cs="Times New Roman"/>
                <w:kern w:val="0"/>
                <w:szCs w:val="21"/>
                <w:lang w:eastAsia="en-US"/>
              </w:rPr>
              <w:t>)</w:t>
            </w:r>
          </w:p>
        </w:tc>
        <w:tc>
          <w:tcPr>
            <w:tcW w:w="710" w:type="pct"/>
            <w:gridSpan w:val="2"/>
            <w:tcBorders>
              <w:top w:val="nil"/>
              <w:left w:val="nil"/>
              <w:bottom w:val="nil"/>
              <w:right w:val="nil"/>
            </w:tcBorders>
            <w:shd w:val="clear" w:color="auto" w:fill="FFFFFF"/>
            <w:vAlign w:val="center"/>
            <w:tcPrChange w:id="1861"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00570BF0"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2.3 (10.3</w:t>
            </w:r>
            <w:r>
              <w:rPr>
                <w:rFonts w:ascii="Times New Roman" w:hAnsi="Times New Roman" w:cs="Times New Roman" w:hint="eastAsia"/>
                <w:kern w:val="0"/>
                <w:szCs w:val="21"/>
                <w:lang w:eastAsia="en-US"/>
              </w:rPr>
              <w:t>3</w:t>
            </w:r>
            <w:r>
              <w:rPr>
                <w:rFonts w:ascii="Times New Roman" w:hAnsi="Times New Roman" w:cs="Times New Roman"/>
                <w:kern w:val="0"/>
                <w:szCs w:val="21"/>
                <w:lang w:eastAsia="en-US"/>
              </w:rPr>
              <w:t>)</w:t>
            </w:r>
          </w:p>
        </w:tc>
        <w:tc>
          <w:tcPr>
            <w:tcW w:w="411" w:type="pct"/>
            <w:tcBorders>
              <w:top w:val="nil"/>
              <w:left w:val="nil"/>
              <w:bottom w:val="nil"/>
              <w:right w:val="nil"/>
            </w:tcBorders>
            <w:shd w:val="clear" w:color="auto" w:fill="FFFFFF"/>
            <w:vAlign w:val="center"/>
            <w:tcPrChange w:id="1862" w:author="佳煜 张" w:date="2025-09-22T11:36:00Z" w16du:dateUtc="2025-09-22T03:36:00Z">
              <w:tcPr>
                <w:tcW w:w="411" w:type="pct"/>
                <w:gridSpan w:val="3"/>
                <w:tcBorders>
                  <w:top w:val="nil"/>
                  <w:left w:val="nil"/>
                  <w:bottom w:val="nil"/>
                  <w:right w:val="nil"/>
                </w:tcBorders>
                <w:shd w:val="clear" w:color="auto" w:fill="FFFFFF"/>
                <w:vAlign w:val="center"/>
              </w:tcPr>
            </w:tcPrChange>
          </w:tcPr>
          <w:p w14:paraId="2671B847"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rPr>
            </w:pPr>
            <w:r>
              <w:rPr>
                <w:rFonts w:ascii="Times New Roman" w:hAnsi="Times New Roman" w:cs="Times New Roman"/>
                <w:kern w:val="0"/>
                <w:szCs w:val="21"/>
                <w:lang w:eastAsia="en-US"/>
              </w:rPr>
              <w:t>0.04</w:t>
            </w:r>
            <w:r>
              <w:rPr>
                <w:rFonts w:ascii="Times New Roman" w:hAnsi="Times New Roman" w:cs="Times New Roman" w:hint="eastAsia"/>
                <w:kern w:val="0"/>
                <w:szCs w:val="21"/>
              </w:rPr>
              <w:t>0</w:t>
            </w:r>
          </w:p>
        </w:tc>
        <w:tc>
          <w:tcPr>
            <w:tcW w:w="609" w:type="pct"/>
            <w:gridSpan w:val="2"/>
            <w:tcBorders>
              <w:top w:val="nil"/>
              <w:left w:val="nil"/>
              <w:bottom w:val="nil"/>
              <w:right w:val="nil"/>
            </w:tcBorders>
            <w:shd w:val="clear" w:color="auto" w:fill="FFFFFF"/>
            <w:vAlign w:val="center"/>
            <w:tcPrChange w:id="1863" w:author="佳煜 张" w:date="2025-09-22T11:36:00Z" w16du:dateUtc="2025-09-22T03:36:00Z">
              <w:tcPr>
                <w:tcW w:w="609" w:type="pct"/>
                <w:gridSpan w:val="3"/>
                <w:tcBorders>
                  <w:top w:val="nil"/>
                  <w:left w:val="nil"/>
                  <w:bottom w:val="nil"/>
                  <w:right w:val="nil"/>
                </w:tcBorders>
                <w:shd w:val="clear" w:color="auto" w:fill="FFFFFF"/>
                <w:vAlign w:val="center"/>
              </w:tcPr>
            </w:tcPrChange>
          </w:tcPr>
          <w:p w14:paraId="73B73736"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1.19 (6.48)</w:t>
            </w:r>
          </w:p>
        </w:tc>
        <w:tc>
          <w:tcPr>
            <w:tcW w:w="417" w:type="pct"/>
            <w:tcBorders>
              <w:top w:val="nil"/>
              <w:left w:val="nil"/>
              <w:bottom w:val="nil"/>
              <w:right w:val="nil"/>
            </w:tcBorders>
            <w:shd w:val="clear" w:color="auto" w:fill="FFFFFF"/>
            <w:vAlign w:val="center"/>
            <w:tcPrChange w:id="1864" w:author="佳煜 张" w:date="2025-09-22T11:36:00Z" w16du:dateUtc="2025-09-22T03:36:00Z">
              <w:tcPr>
                <w:tcW w:w="417" w:type="pct"/>
                <w:gridSpan w:val="2"/>
                <w:tcBorders>
                  <w:top w:val="nil"/>
                  <w:left w:val="nil"/>
                  <w:bottom w:val="nil"/>
                  <w:right w:val="nil"/>
                </w:tcBorders>
                <w:shd w:val="clear" w:color="auto" w:fill="FFFFFF"/>
                <w:vAlign w:val="center"/>
              </w:tcPr>
            </w:tcPrChange>
          </w:tcPr>
          <w:p w14:paraId="56CDFC6A"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&lt;0.001</w:t>
            </w:r>
          </w:p>
        </w:tc>
        <w:tc>
          <w:tcPr>
            <w:tcW w:w="686" w:type="pct"/>
            <w:tcBorders>
              <w:top w:val="nil"/>
              <w:left w:val="nil"/>
              <w:bottom w:val="nil"/>
              <w:right w:val="nil"/>
            </w:tcBorders>
            <w:shd w:val="clear" w:color="auto" w:fill="FFFFFF"/>
            <w:vAlign w:val="center"/>
            <w:tcPrChange w:id="1865" w:author="佳煜 张" w:date="2025-09-22T11:36:00Z" w16du:dateUtc="2025-09-22T03:36:00Z">
              <w:tcPr>
                <w:tcW w:w="686" w:type="pct"/>
                <w:gridSpan w:val="2"/>
                <w:tcBorders>
                  <w:top w:val="nil"/>
                  <w:left w:val="nil"/>
                  <w:bottom w:val="nil"/>
                  <w:right w:val="nil"/>
                </w:tcBorders>
                <w:shd w:val="clear" w:color="auto" w:fill="FFFFFF"/>
                <w:vAlign w:val="center"/>
              </w:tcPr>
            </w:tcPrChange>
          </w:tcPr>
          <w:p w14:paraId="37595AA1"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1.29 (10.25)</w:t>
            </w:r>
          </w:p>
        </w:tc>
        <w:tc>
          <w:tcPr>
            <w:tcW w:w="387" w:type="pct"/>
            <w:tcBorders>
              <w:top w:val="nil"/>
              <w:left w:val="nil"/>
              <w:bottom w:val="nil"/>
              <w:right w:val="nil"/>
            </w:tcBorders>
            <w:shd w:val="clear" w:color="auto" w:fill="FFFFFF"/>
            <w:vAlign w:val="center"/>
            <w:tcPrChange w:id="1866" w:author="佳煜 张" w:date="2025-09-22T11:36:00Z" w16du:dateUtc="2025-09-22T03:36:00Z">
              <w:tcPr>
                <w:tcW w:w="1103" w:type="dxa"/>
                <w:gridSpan w:val="2"/>
                <w:tcBorders>
                  <w:top w:val="nil"/>
                  <w:left w:val="nil"/>
                  <w:bottom w:val="nil"/>
                  <w:right w:val="nil"/>
                </w:tcBorders>
                <w:shd w:val="clear" w:color="auto" w:fill="FFFFFF"/>
                <w:vAlign w:val="center"/>
              </w:tcPr>
            </w:tcPrChange>
          </w:tcPr>
          <w:p w14:paraId="79F6B072"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&lt;0.001</w:t>
            </w:r>
          </w:p>
        </w:tc>
      </w:tr>
      <w:tr w:rsidR="00DA6E1F" w14:paraId="71AB203F" w14:textId="77777777" w:rsidTr="00E56F97">
        <w:trPr>
          <w:trHeight w:hRule="exact" w:val="397"/>
          <w:trPrChange w:id="1867" w:author="佳煜 张" w:date="2025-09-22T11:36:00Z" w16du:dateUtc="2025-09-22T03:36:00Z">
            <w:trPr>
              <w:trHeight w:hRule="exact" w:val="397"/>
            </w:trPr>
          </w:trPrChange>
        </w:trPr>
        <w:tc>
          <w:tcPr>
            <w:tcW w:w="1070" w:type="pct"/>
            <w:gridSpan w:val="3"/>
            <w:tcBorders>
              <w:top w:val="nil"/>
              <w:left w:val="nil"/>
              <w:bottom w:val="nil"/>
              <w:right w:val="nil"/>
            </w:tcBorders>
            <w:shd w:val="clear" w:color="auto" w:fill="FFFFFF"/>
            <w:vAlign w:val="center"/>
            <w:tcPrChange w:id="1868" w:author="佳煜 张" w:date="2025-09-22T11:36:00Z" w16du:dateUtc="2025-09-22T03:36:00Z">
              <w:tcPr>
                <w:tcW w:w="1070" w:type="pct"/>
                <w:gridSpan w:val="2"/>
                <w:tcBorders>
                  <w:top w:val="nil"/>
                  <w:left w:val="nil"/>
                  <w:bottom w:val="nil"/>
                  <w:right w:val="nil"/>
                </w:tcBorders>
                <w:shd w:val="clear" w:color="auto" w:fill="FFFFFF"/>
                <w:vAlign w:val="center"/>
              </w:tcPr>
            </w:tcPrChange>
          </w:tcPr>
          <w:p w14:paraId="1D889EE4"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textAlignment w:val="center"/>
              <w:rPr>
                <w:rFonts w:ascii="Times New Roman" w:hAnsi="Times New Roman" w:cs="Times New Roman"/>
                <w:kern w:val="0"/>
                <w:szCs w:val="21"/>
                <w:lang w:eastAsia="en-US"/>
              </w:rPr>
            </w:pPr>
            <w:proofErr w:type="spellStart"/>
            <w:r>
              <w:rPr>
                <w:rFonts w:ascii="Times New Roman" w:hAnsi="Times New Roman" w:cs="Times New Roman"/>
                <w:kern w:val="0"/>
                <w:szCs w:val="21"/>
                <w:lang w:eastAsia="en-US"/>
              </w:rPr>
              <w:t>Flavonols</w:t>
            </w:r>
            <w:proofErr w:type="spellEnd"/>
            <w:r>
              <w:rPr>
                <w:rFonts w:ascii="Times New Roman" w:hAnsi="Times New Roman" w:cs="Times New Roman" w:hint="eastAsia"/>
                <w:kern w:val="0"/>
                <w:szCs w:val="21"/>
              </w:rPr>
              <w:t xml:space="preserve"> </w:t>
            </w:r>
            <w:r>
              <w:rPr>
                <w:rFonts w:ascii="Times New Roman" w:hAnsi="Times New Roman" w:cs="Times New Roman"/>
                <w:kern w:val="0"/>
                <w:szCs w:val="21"/>
                <w:lang w:eastAsia="en-US"/>
              </w:rPr>
              <w:t>(mg)</w:t>
            </w:r>
          </w:p>
          <w:p w14:paraId="1D445444"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textAlignment w:val="center"/>
              <w:rPr>
                <w:rFonts w:ascii="Times New Roman" w:hAnsi="Times New Roman" w:cs="Times New Roman"/>
                <w:kern w:val="0"/>
                <w:szCs w:val="21"/>
                <w:lang w:eastAsia="en-US"/>
              </w:rPr>
            </w:pPr>
          </w:p>
        </w:tc>
        <w:tc>
          <w:tcPr>
            <w:tcW w:w="710" w:type="pct"/>
            <w:gridSpan w:val="2"/>
            <w:tcBorders>
              <w:top w:val="nil"/>
              <w:left w:val="nil"/>
              <w:bottom w:val="nil"/>
              <w:right w:val="nil"/>
            </w:tcBorders>
            <w:shd w:val="clear" w:color="auto" w:fill="FFFFFF"/>
            <w:vAlign w:val="center"/>
            <w:tcPrChange w:id="1869"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61617A76"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19 (1</w:t>
            </w:r>
            <w:r>
              <w:rPr>
                <w:rFonts w:ascii="Times New Roman" w:hAnsi="Times New Roman" w:cs="Times New Roman" w:hint="eastAsia"/>
                <w:kern w:val="0"/>
                <w:szCs w:val="21"/>
                <w:lang w:eastAsia="en-US"/>
              </w:rPr>
              <w:t>7.51</w:t>
            </w:r>
            <w:r>
              <w:rPr>
                <w:rFonts w:ascii="Times New Roman" w:hAnsi="Times New Roman" w:cs="Times New Roman"/>
                <w:kern w:val="0"/>
                <w:szCs w:val="21"/>
                <w:lang w:eastAsia="en-US"/>
              </w:rPr>
              <w:t>)</w:t>
            </w:r>
          </w:p>
        </w:tc>
        <w:tc>
          <w:tcPr>
            <w:tcW w:w="710" w:type="pct"/>
            <w:gridSpan w:val="2"/>
            <w:tcBorders>
              <w:top w:val="nil"/>
              <w:left w:val="nil"/>
              <w:bottom w:val="nil"/>
              <w:right w:val="nil"/>
            </w:tcBorders>
            <w:shd w:val="clear" w:color="auto" w:fill="FFFFFF"/>
            <w:vAlign w:val="center"/>
            <w:tcPrChange w:id="1870"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73A3DED3"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17 (1</w:t>
            </w:r>
            <w:r>
              <w:rPr>
                <w:rFonts w:ascii="Times New Roman" w:hAnsi="Times New Roman" w:cs="Times New Roman" w:hint="eastAsia"/>
                <w:kern w:val="0"/>
                <w:szCs w:val="21"/>
                <w:lang w:eastAsia="en-US"/>
              </w:rPr>
              <w:t>5.</w:t>
            </w:r>
            <w:r>
              <w:rPr>
                <w:rFonts w:ascii="Times New Roman" w:hAnsi="Times New Roman" w:cs="Times New Roman"/>
                <w:kern w:val="0"/>
                <w:szCs w:val="21"/>
                <w:lang w:eastAsia="en-US"/>
              </w:rPr>
              <w:t>6</w:t>
            </w:r>
            <w:r>
              <w:rPr>
                <w:rFonts w:ascii="Times New Roman" w:hAnsi="Times New Roman" w:cs="Times New Roman" w:hint="eastAsia"/>
                <w:kern w:val="0"/>
                <w:szCs w:val="21"/>
                <w:lang w:eastAsia="en-US"/>
              </w:rPr>
              <w:t>2</w:t>
            </w:r>
            <w:r>
              <w:rPr>
                <w:rFonts w:ascii="Times New Roman" w:hAnsi="Times New Roman" w:cs="Times New Roman"/>
                <w:kern w:val="0"/>
                <w:szCs w:val="21"/>
                <w:lang w:eastAsia="en-US"/>
              </w:rPr>
              <w:t>)</w:t>
            </w:r>
          </w:p>
        </w:tc>
        <w:tc>
          <w:tcPr>
            <w:tcW w:w="411" w:type="pct"/>
            <w:tcBorders>
              <w:top w:val="nil"/>
              <w:left w:val="nil"/>
              <w:bottom w:val="nil"/>
              <w:right w:val="nil"/>
            </w:tcBorders>
            <w:shd w:val="clear" w:color="auto" w:fill="FFFFFF"/>
            <w:vAlign w:val="center"/>
            <w:tcPrChange w:id="1871" w:author="佳煜 张" w:date="2025-09-22T11:36:00Z" w16du:dateUtc="2025-09-22T03:36:00Z">
              <w:tcPr>
                <w:tcW w:w="411" w:type="pct"/>
                <w:gridSpan w:val="3"/>
                <w:tcBorders>
                  <w:top w:val="nil"/>
                  <w:left w:val="nil"/>
                  <w:bottom w:val="nil"/>
                  <w:right w:val="nil"/>
                </w:tcBorders>
                <w:shd w:val="clear" w:color="auto" w:fill="FFFFFF"/>
                <w:vAlign w:val="center"/>
              </w:tcPr>
            </w:tcPrChange>
          </w:tcPr>
          <w:p w14:paraId="70A83C4F"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rPr>
            </w:pPr>
            <w:r>
              <w:rPr>
                <w:rFonts w:ascii="Times New Roman" w:hAnsi="Times New Roman" w:cs="Times New Roman"/>
                <w:kern w:val="0"/>
                <w:szCs w:val="21"/>
                <w:lang w:eastAsia="en-US"/>
              </w:rPr>
              <w:t>0.03</w:t>
            </w:r>
            <w:r>
              <w:rPr>
                <w:rFonts w:ascii="Times New Roman" w:hAnsi="Times New Roman" w:cs="Times New Roman" w:hint="eastAsia"/>
                <w:kern w:val="0"/>
                <w:szCs w:val="21"/>
              </w:rPr>
              <w:t>4</w:t>
            </w:r>
          </w:p>
        </w:tc>
        <w:tc>
          <w:tcPr>
            <w:tcW w:w="609" w:type="pct"/>
            <w:gridSpan w:val="2"/>
            <w:tcBorders>
              <w:top w:val="nil"/>
              <w:left w:val="nil"/>
              <w:bottom w:val="nil"/>
              <w:right w:val="nil"/>
            </w:tcBorders>
            <w:shd w:val="clear" w:color="auto" w:fill="FFFFFF"/>
            <w:vAlign w:val="center"/>
            <w:tcPrChange w:id="1872" w:author="佳煜 张" w:date="2025-09-22T11:36:00Z" w16du:dateUtc="2025-09-22T03:36:00Z">
              <w:tcPr>
                <w:tcW w:w="609" w:type="pct"/>
                <w:gridSpan w:val="3"/>
                <w:tcBorders>
                  <w:top w:val="nil"/>
                  <w:left w:val="nil"/>
                  <w:bottom w:val="nil"/>
                  <w:right w:val="nil"/>
                </w:tcBorders>
                <w:shd w:val="clear" w:color="auto" w:fill="FFFFFF"/>
                <w:vAlign w:val="center"/>
              </w:tcPr>
            </w:tcPrChange>
          </w:tcPr>
          <w:p w14:paraId="011EA60D"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18 (17</w:t>
            </w:r>
            <w:r>
              <w:rPr>
                <w:rFonts w:ascii="Times New Roman" w:hAnsi="Times New Roman" w:cs="Times New Roman" w:hint="eastAsia"/>
                <w:kern w:val="0"/>
                <w:szCs w:val="21"/>
                <w:lang w:eastAsia="en-US"/>
              </w:rPr>
              <w:t>.27</w:t>
            </w:r>
            <w:r>
              <w:rPr>
                <w:rFonts w:ascii="Times New Roman" w:hAnsi="Times New Roman" w:cs="Times New Roman"/>
                <w:kern w:val="0"/>
                <w:szCs w:val="21"/>
                <w:lang w:eastAsia="en-US"/>
              </w:rPr>
              <w:t>)</w:t>
            </w:r>
          </w:p>
        </w:tc>
        <w:tc>
          <w:tcPr>
            <w:tcW w:w="417" w:type="pct"/>
            <w:tcBorders>
              <w:top w:val="nil"/>
              <w:left w:val="nil"/>
              <w:bottom w:val="nil"/>
              <w:right w:val="nil"/>
            </w:tcBorders>
            <w:shd w:val="clear" w:color="auto" w:fill="FFFFFF"/>
            <w:vAlign w:val="center"/>
            <w:tcPrChange w:id="1873" w:author="佳煜 张" w:date="2025-09-22T11:36:00Z" w16du:dateUtc="2025-09-22T03:36:00Z">
              <w:tcPr>
                <w:tcW w:w="1189" w:type="dxa"/>
                <w:gridSpan w:val="2"/>
                <w:tcBorders>
                  <w:top w:val="nil"/>
                  <w:left w:val="nil"/>
                  <w:bottom w:val="nil"/>
                  <w:right w:val="nil"/>
                </w:tcBorders>
                <w:shd w:val="clear" w:color="auto" w:fill="FFFFFF"/>
                <w:vAlign w:val="center"/>
              </w:tcPr>
            </w:tcPrChange>
          </w:tcPr>
          <w:p w14:paraId="0FD5043C"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0.10</w:t>
            </w:r>
            <w:r>
              <w:rPr>
                <w:rFonts w:ascii="Times New Roman" w:hAnsi="Times New Roman" w:cs="Times New Roman" w:hint="eastAsia"/>
                <w:kern w:val="0"/>
                <w:szCs w:val="21"/>
                <w:lang w:eastAsia="en-US"/>
              </w:rPr>
              <w:t>4</w:t>
            </w:r>
          </w:p>
        </w:tc>
        <w:tc>
          <w:tcPr>
            <w:tcW w:w="686" w:type="pct"/>
            <w:tcBorders>
              <w:top w:val="nil"/>
              <w:left w:val="nil"/>
              <w:bottom w:val="nil"/>
              <w:right w:val="nil"/>
            </w:tcBorders>
            <w:shd w:val="clear" w:color="auto" w:fill="FFFFFF"/>
            <w:vAlign w:val="center"/>
            <w:tcPrChange w:id="1874" w:author="佳煜 张" w:date="2025-09-22T11:36:00Z" w16du:dateUtc="2025-09-22T03:36:00Z">
              <w:tcPr>
                <w:tcW w:w="686" w:type="pct"/>
                <w:gridSpan w:val="2"/>
                <w:tcBorders>
                  <w:top w:val="nil"/>
                  <w:left w:val="nil"/>
                  <w:bottom w:val="nil"/>
                  <w:right w:val="nil"/>
                </w:tcBorders>
                <w:shd w:val="clear" w:color="auto" w:fill="FFFFFF"/>
                <w:vAlign w:val="center"/>
              </w:tcPr>
            </w:tcPrChange>
          </w:tcPr>
          <w:p w14:paraId="7A103E85"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19 (16</w:t>
            </w:r>
            <w:r>
              <w:rPr>
                <w:rFonts w:ascii="Times New Roman" w:hAnsi="Times New Roman" w:cs="Times New Roman" w:hint="eastAsia"/>
                <w:kern w:val="0"/>
                <w:szCs w:val="21"/>
                <w:lang w:eastAsia="en-US"/>
              </w:rPr>
              <w:t>.03</w:t>
            </w:r>
            <w:r>
              <w:rPr>
                <w:rFonts w:ascii="Times New Roman" w:hAnsi="Times New Roman" w:cs="Times New Roman"/>
                <w:kern w:val="0"/>
                <w:szCs w:val="21"/>
                <w:lang w:eastAsia="en-US"/>
              </w:rPr>
              <w:t>)</w:t>
            </w:r>
          </w:p>
        </w:tc>
        <w:tc>
          <w:tcPr>
            <w:tcW w:w="387" w:type="pct"/>
            <w:tcBorders>
              <w:top w:val="nil"/>
              <w:left w:val="nil"/>
              <w:bottom w:val="nil"/>
              <w:right w:val="nil"/>
            </w:tcBorders>
            <w:shd w:val="clear" w:color="auto" w:fill="FFFFFF"/>
            <w:vAlign w:val="center"/>
            <w:tcPrChange w:id="1875" w:author="佳煜 张" w:date="2025-09-22T11:36:00Z" w16du:dateUtc="2025-09-22T03:36:00Z">
              <w:tcPr>
                <w:tcW w:w="1103" w:type="dxa"/>
                <w:gridSpan w:val="2"/>
                <w:tcBorders>
                  <w:top w:val="nil"/>
                  <w:left w:val="nil"/>
                  <w:bottom w:val="nil"/>
                  <w:right w:val="nil"/>
                </w:tcBorders>
                <w:shd w:val="clear" w:color="auto" w:fill="FFFFFF"/>
                <w:vAlign w:val="center"/>
              </w:tcPr>
            </w:tcPrChange>
          </w:tcPr>
          <w:p w14:paraId="5C3B8005"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rPr>
            </w:pPr>
            <w:r>
              <w:rPr>
                <w:rFonts w:ascii="Times New Roman" w:hAnsi="Times New Roman" w:cs="Times New Roman"/>
                <w:kern w:val="0"/>
                <w:szCs w:val="21"/>
                <w:lang w:eastAsia="en-US"/>
              </w:rPr>
              <w:t>0.6</w:t>
            </w:r>
            <w:r>
              <w:rPr>
                <w:rFonts w:ascii="Times New Roman" w:hAnsi="Times New Roman" w:cs="Times New Roman" w:hint="eastAsia"/>
                <w:kern w:val="0"/>
                <w:szCs w:val="21"/>
                <w:lang w:eastAsia="en-US"/>
              </w:rPr>
              <w:t>35</w:t>
            </w:r>
          </w:p>
        </w:tc>
      </w:tr>
      <w:tr w:rsidR="00DA6E1F" w14:paraId="634BACE1" w14:textId="77777777" w:rsidTr="00E56F97">
        <w:trPr>
          <w:trHeight w:hRule="exact" w:val="397"/>
          <w:trPrChange w:id="1876" w:author="佳煜 张" w:date="2025-09-22T11:36:00Z" w16du:dateUtc="2025-09-22T03:36:00Z">
            <w:trPr>
              <w:trHeight w:hRule="exact" w:val="397"/>
            </w:trPr>
          </w:trPrChange>
        </w:trPr>
        <w:tc>
          <w:tcPr>
            <w:tcW w:w="1070" w:type="pct"/>
            <w:gridSpan w:val="3"/>
            <w:tcBorders>
              <w:top w:val="nil"/>
              <w:left w:val="nil"/>
              <w:bottom w:val="nil"/>
              <w:right w:val="nil"/>
            </w:tcBorders>
            <w:shd w:val="clear" w:color="auto" w:fill="FFFFFF"/>
            <w:vAlign w:val="center"/>
            <w:tcPrChange w:id="1877" w:author="佳煜 张" w:date="2025-09-22T11:36:00Z" w16du:dateUtc="2025-09-22T03:36:00Z">
              <w:tcPr>
                <w:tcW w:w="1070" w:type="pct"/>
                <w:gridSpan w:val="2"/>
                <w:tcBorders>
                  <w:top w:val="nil"/>
                  <w:left w:val="nil"/>
                  <w:bottom w:val="nil"/>
                  <w:right w:val="nil"/>
                </w:tcBorders>
                <w:shd w:val="clear" w:color="auto" w:fill="FFFFFF"/>
                <w:vAlign w:val="center"/>
              </w:tcPr>
            </w:tcPrChange>
          </w:tcPr>
          <w:p w14:paraId="4D010852"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Flavan-3-ols</w:t>
            </w:r>
            <w:r>
              <w:rPr>
                <w:rFonts w:ascii="Times New Roman" w:hAnsi="Times New Roman" w:cs="Times New Roman" w:hint="eastAsia"/>
                <w:kern w:val="0"/>
                <w:szCs w:val="21"/>
              </w:rPr>
              <w:t xml:space="preserve"> </w:t>
            </w:r>
            <w:r>
              <w:rPr>
                <w:rFonts w:ascii="Times New Roman" w:hAnsi="Times New Roman" w:cs="Times New Roman"/>
                <w:kern w:val="0"/>
                <w:szCs w:val="21"/>
                <w:lang w:eastAsia="en-US"/>
              </w:rPr>
              <w:t>(mg)</w:t>
            </w:r>
          </w:p>
          <w:p w14:paraId="3BA9204F"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textAlignment w:val="center"/>
              <w:rPr>
                <w:rFonts w:ascii="Times New Roman" w:hAnsi="Times New Roman" w:cs="Times New Roman"/>
                <w:kern w:val="0"/>
                <w:szCs w:val="21"/>
                <w:lang w:eastAsia="en-US"/>
              </w:rPr>
            </w:pPr>
          </w:p>
        </w:tc>
        <w:tc>
          <w:tcPr>
            <w:tcW w:w="710" w:type="pct"/>
            <w:gridSpan w:val="2"/>
            <w:tcBorders>
              <w:top w:val="nil"/>
              <w:left w:val="nil"/>
              <w:bottom w:val="nil"/>
              <w:right w:val="nil"/>
            </w:tcBorders>
            <w:shd w:val="clear" w:color="auto" w:fill="FFFFFF"/>
            <w:vAlign w:val="center"/>
            <w:tcPrChange w:id="1878"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62494D77"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172 (3</w:t>
            </w:r>
            <w:r>
              <w:rPr>
                <w:rFonts w:ascii="Times New Roman" w:hAnsi="Times New Roman" w:cs="Times New Roman" w:hint="eastAsia"/>
                <w:kern w:val="0"/>
                <w:szCs w:val="21"/>
                <w:lang w:eastAsia="en-US"/>
              </w:rPr>
              <w:t>39.54</w:t>
            </w:r>
            <w:r>
              <w:rPr>
                <w:rFonts w:ascii="Times New Roman" w:hAnsi="Times New Roman" w:cs="Times New Roman"/>
                <w:kern w:val="0"/>
                <w:szCs w:val="21"/>
                <w:lang w:eastAsia="en-US"/>
              </w:rPr>
              <w:t>)</w:t>
            </w:r>
          </w:p>
        </w:tc>
        <w:tc>
          <w:tcPr>
            <w:tcW w:w="710" w:type="pct"/>
            <w:gridSpan w:val="2"/>
            <w:tcBorders>
              <w:top w:val="nil"/>
              <w:left w:val="nil"/>
              <w:bottom w:val="nil"/>
              <w:right w:val="nil"/>
            </w:tcBorders>
            <w:shd w:val="clear" w:color="auto" w:fill="FFFFFF"/>
            <w:vAlign w:val="center"/>
            <w:tcPrChange w:id="1879"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312DB51C"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181 (3</w:t>
            </w:r>
            <w:r>
              <w:rPr>
                <w:rFonts w:ascii="Times New Roman" w:hAnsi="Times New Roman" w:cs="Times New Roman" w:hint="eastAsia"/>
                <w:kern w:val="0"/>
                <w:szCs w:val="21"/>
                <w:lang w:eastAsia="en-US"/>
              </w:rPr>
              <w:t>49.72</w:t>
            </w:r>
            <w:r>
              <w:rPr>
                <w:rFonts w:ascii="Times New Roman" w:hAnsi="Times New Roman" w:cs="Times New Roman"/>
                <w:kern w:val="0"/>
                <w:szCs w:val="21"/>
                <w:lang w:eastAsia="en-US"/>
              </w:rPr>
              <w:t>)</w:t>
            </w:r>
          </w:p>
        </w:tc>
        <w:tc>
          <w:tcPr>
            <w:tcW w:w="411" w:type="pct"/>
            <w:tcBorders>
              <w:top w:val="nil"/>
              <w:left w:val="nil"/>
              <w:bottom w:val="nil"/>
              <w:right w:val="nil"/>
            </w:tcBorders>
            <w:shd w:val="clear" w:color="auto" w:fill="FFFFFF"/>
            <w:vAlign w:val="center"/>
            <w:tcPrChange w:id="1880" w:author="佳煜 张" w:date="2025-09-22T11:36:00Z" w16du:dateUtc="2025-09-22T03:36:00Z">
              <w:tcPr>
                <w:tcW w:w="411" w:type="pct"/>
                <w:gridSpan w:val="3"/>
                <w:tcBorders>
                  <w:top w:val="nil"/>
                  <w:left w:val="nil"/>
                  <w:bottom w:val="nil"/>
                  <w:right w:val="nil"/>
                </w:tcBorders>
                <w:shd w:val="clear" w:color="auto" w:fill="FFFFFF"/>
                <w:vAlign w:val="center"/>
              </w:tcPr>
            </w:tcPrChange>
          </w:tcPr>
          <w:p w14:paraId="4189B5B5"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rPr>
            </w:pPr>
            <w:r>
              <w:rPr>
                <w:rFonts w:ascii="Times New Roman" w:hAnsi="Times New Roman" w:cs="Times New Roman"/>
                <w:kern w:val="0"/>
                <w:szCs w:val="21"/>
                <w:lang w:eastAsia="en-US"/>
              </w:rPr>
              <w:t>0.0</w:t>
            </w:r>
            <w:r>
              <w:rPr>
                <w:rFonts w:ascii="Times New Roman" w:hAnsi="Times New Roman" w:cs="Times New Roman" w:hint="eastAsia"/>
                <w:kern w:val="0"/>
                <w:szCs w:val="21"/>
              </w:rPr>
              <w:t>59</w:t>
            </w:r>
          </w:p>
        </w:tc>
        <w:tc>
          <w:tcPr>
            <w:tcW w:w="609" w:type="pct"/>
            <w:gridSpan w:val="2"/>
            <w:tcBorders>
              <w:top w:val="nil"/>
              <w:left w:val="nil"/>
              <w:bottom w:val="nil"/>
              <w:right w:val="nil"/>
            </w:tcBorders>
            <w:shd w:val="clear" w:color="auto" w:fill="FFFFFF"/>
            <w:vAlign w:val="center"/>
            <w:tcPrChange w:id="1881" w:author="佳煜 张" w:date="2025-09-22T11:36:00Z" w16du:dateUtc="2025-09-22T03:36:00Z">
              <w:tcPr>
                <w:tcW w:w="609" w:type="pct"/>
                <w:gridSpan w:val="3"/>
                <w:tcBorders>
                  <w:top w:val="nil"/>
                  <w:left w:val="nil"/>
                  <w:bottom w:val="nil"/>
                  <w:right w:val="nil"/>
                </w:tcBorders>
                <w:shd w:val="clear" w:color="auto" w:fill="FFFFFF"/>
                <w:vAlign w:val="center"/>
              </w:tcPr>
            </w:tcPrChange>
          </w:tcPr>
          <w:p w14:paraId="5B0CC5FB"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179 (36</w:t>
            </w:r>
            <w:r>
              <w:rPr>
                <w:rFonts w:ascii="Times New Roman" w:hAnsi="Times New Roman" w:cs="Times New Roman" w:hint="eastAsia"/>
                <w:kern w:val="0"/>
                <w:szCs w:val="21"/>
                <w:lang w:eastAsia="en-US"/>
              </w:rPr>
              <w:t>2.23</w:t>
            </w:r>
            <w:r>
              <w:rPr>
                <w:rFonts w:ascii="Times New Roman" w:hAnsi="Times New Roman" w:cs="Times New Roman"/>
                <w:kern w:val="0"/>
                <w:szCs w:val="21"/>
                <w:lang w:eastAsia="en-US"/>
              </w:rPr>
              <w:t>)</w:t>
            </w:r>
          </w:p>
        </w:tc>
        <w:tc>
          <w:tcPr>
            <w:tcW w:w="417" w:type="pct"/>
            <w:tcBorders>
              <w:top w:val="nil"/>
              <w:left w:val="nil"/>
              <w:bottom w:val="nil"/>
              <w:right w:val="nil"/>
            </w:tcBorders>
            <w:shd w:val="clear" w:color="auto" w:fill="FFFFFF"/>
            <w:vAlign w:val="center"/>
            <w:tcPrChange w:id="1882" w:author="佳煜 张" w:date="2025-09-22T11:36:00Z" w16du:dateUtc="2025-09-22T03:36:00Z">
              <w:tcPr>
                <w:tcW w:w="1189" w:type="dxa"/>
                <w:gridSpan w:val="2"/>
                <w:tcBorders>
                  <w:top w:val="nil"/>
                  <w:left w:val="nil"/>
                  <w:bottom w:val="nil"/>
                  <w:right w:val="nil"/>
                </w:tcBorders>
                <w:shd w:val="clear" w:color="auto" w:fill="FFFFFF"/>
                <w:vAlign w:val="center"/>
              </w:tcPr>
            </w:tcPrChange>
          </w:tcPr>
          <w:p w14:paraId="1414173C"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0.083</w:t>
            </w:r>
          </w:p>
        </w:tc>
        <w:tc>
          <w:tcPr>
            <w:tcW w:w="686" w:type="pct"/>
            <w:tcBorders>
              <w:top w:val="nil"/>
              <w:left w:val="nil"/>
              <w:bottom w:val="nil"/>
              <w:right w:val="nil"/>
            </w:tcBorders>
            <w:shd w:val="clear" w:color="auto" w:fill="FFFFFF"/>
            <w:vAlign w:val="center"/>
            <w:tcPrChange w:id="1883" w:author="佳煜 张" w:date="2025-09-22T11:36:00Z" w16du:dateUtc="2025-09-22T03:36:00Z">
              <w:tcPr>
                <w:tcW w:w="686" w:type="pct"/>
                <w:gridSpan w:val="2"/>
                <w:tcBorders>
                  <w:top w:val="nil"/>
                  <w:left w:val="nil"/>
                  <w:bottom w:val="nil"/>
                  <w:right w:val="nil"/>
                </w:tcBorders>
                <w:shd w:val="clear" w:color="auto" w:fill="FFFFFF"/>
                <w:vAlign w:val="center"/>
              </w:tcPr>
            </w:tcPrChange>
          </w:tcPr>
          <w:p w14:paraId="61CC2599"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182 (354</w:t>
            </w:r>
            <w:r>
              <w:rPr>
                <w:rFonts w:ascii="Times New Roman" w:hAnsi="Times New Roman" w:cs="Times New Roman" w:hint="eastAsia"/>
                <w:kern w:val="0"/>
                <w:szCs w:val="21"/>
                <w:lang w:eastAsia="en-US"/>
              </w:rPr>
              <w:t>.04</w:t>
            </w:r>
            <w:r>
              <w:rPr>
                <w:rFonts w:ascii="Times New Roman" w:hAnsi="Times New Roman" w:cs="Times New Roman"/>
                <w:kern w:val="0"/>
                <w:szCs w:val="21"/>
                <w:lang w:eastAsia="en-US"/>
              </w:rPr>
              <w:t>)</w:t>
            </w:r>
          </w:p>
        </w:tc>
        <w:tc>
          <w:tcPr>
            <w:tcW w:w="387" w:type="pct"/>
            <w:tcBorders>
              <w:top w:val="nil"/>
              <w:left w:val="nil"/>
              <w:bottom w:val="nil"/>
              <w:right w:val="nil"/>
            </w:tcBorders>
            <w:shd w:val="clear" w:color="auto" w:fill="FFFFFF"/>
            <w:vAlign w:val="center"/>
            <w:tcPrChange w:id="1884" w:author="佳煜 张" w:date="2025-09-22T11:36:00Z" w16du:dateUtc="2025-09-22T03:36:00Z">
              <w:tcPr>
                <w:tcW w:w="1103" w:type="dxa"/>
                <w:gridSpan w:val="2"/>
                <w:tcBorders>
                  <w:top w:val="nil"/>
                  <w:left w:val="nil"/>
                  <w:bottom w:val="nil"/>
                  <w:right w:val="nil"/>
                </w:tcBorders>
                <w:shd w:val="clear" w:color="auto" w:fill="FFFFFF"/>
                <w:vAlign w:val="center"/>
              </w:tcPr>
            </w:tcPrChange>
          </w:tcPr>
          <w:p w14:paraId="6FCB3F63"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0.8</w:t>
            </w:r>
            <w:r>
              <w:rPr>
                <w:rFonts w:ascii="Times New Roman" w:hAnsi="Times New Roman" w:cs="Times New Roman" w:hint="eastAsia"/>
                <w:kern w:val="0"/>
                <w:szCs w:val="21"/>
                <w:lang w:eastAsia="en-US"/>
              </w:rPr>
              <w:t>40</w:t>
            </w:r>
          </w:p>
        </w:tc>
      </w:tr>
      <w:tr w:rsidR="00DA6E1F" w14:paraId="2CF4D5F1" w14:textId="77777777" w:rsidTr="00E56F97">
        <w:trPr>
          <w:trHeight w:hRule="exact" w:val="397"/>
          <w:trPrChange w:id="1885" w:author="佳煜 张" w:date="2025-09-22T11:36:00Z" w16du:dateUtc="2025-09-22T03:36:00Z">
            <w:trPr>
              <w:trHeight w:hRule="exact" w:val="397"/>
            </w:trPr>
          </w:trPrChange>
        </w:trPr>
        <w:tc>
          <w:tcPr>
            <w:tcW w:w="1070" w:type="pct"/>
            <w:gridSpan w:val="3"/>
            <w:tcBorders>
              <w:top w:val="nil"/>
              <w:left w:val="nil"/>
              <w:bottom w:val="nil"/>
              <w:right w:val="nil"/>
            </w:tcBorders>
            <w:shd w:val="clear" w:color="auto" w:fill="FFFFFF"/>
            <w:vAlign w:val="center"/>
            <w:tcPrChange w:id="1886" w:author="佳煜 张" w:date="2025-09-22T11:36:00Z" w16du:dateUtc="2025-09-22T03:36:00Z">
              <w:tcPr>
                <w:tcW w:w="1070" w:type="pct"/>
                <w:gridSpan w:val="2"/>
                <w:tcBorders>
                  <w:top w:val="nil"/>
                  <w:left w:val="nil"/>
                  <w:bottom w:val="nil"/>
                  <w:right w:val="nil"/>
                </w:tcBorders>
                <w:shd w:val="clear" w:color="auto" w:fill="FFFFFF"/>
                <w:vAlign w:val="center"/>
              </w:tcPr>
            </w:tcPrChange>
          </w:tcPr>
          <w:p w14:paraId="69340D93"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Flavanones</w:t>
            </w:r>
            <w:r>
              <w:rPr>
                <w:rFonts w:ascii="Times New Roman" w:hAnsi="Times New Roman" w:cs="Times New Roman" w:hint="eastAsia"/>
                <w:kern w:val="0"/>
                <w:szCs w:val="21"/>
              </w:rPr>
              <w:t xml:space="preserve"> </w:t>
            </w:r>
            <w:r>
              <w:rPr>
                <w:rFonts w:ascii="Times New Roman" w:hAnsi="Times New Roman" w:cs="Times New Roman"/>
                <w:kern w:val="0"/>
                <w:szCs w:val="21"/>
                <w:lang w:eastAsia="en-US"/>
              </w:rPr>
              <w:t>(mg)</w:t>
            </w:r>
          </w:p>
          <w:p w14:paraId="0CF9B871"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textAlignment w:val="center"/>
              <w:rPr>
                <w:rFonts w:ascii="Times New Roman" w:hAnsi="Times New Roman" w:cs="Times New Roman"/>
                <w:kern w:val="0"/>
                <w:szCs w:val="21"/>
                <w:lang w:eastAsia="en-US"/>
              </w:rPr>
            </w:pPr>
          </w:p>
        </w:tc>
        <w:tc>
          <w:tcPr>
            <w:tcW w:w="710" w:type="pct"/>
            <w:gridSpan w:val="2"/>
            <w:tcBorders>
              <w:top w:val="nil"/>
              <w:left w:val="nil"/>
              <w:bottom w:val="nil"/>
              <w:right w:val="nil"/>
            </w:tcBorders>
            <w:shd w:val="clear" w:color="auto" w:fill="FFFFFF"/>
            <w:vAlign w:val="center"/>
            <w:tcPrChange w:id="1887"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63257A13"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12 (25</w:t>
            </w:r>
            <w:r>
              <w:rPr>
                <w:rFonts w:ascii="Times New Roman" w:hAnsi="Times New Roman" w:cs="Times New Roman" w:hint="eastAsia"/>
                <w:kern w:val="0"/>
                <w:szCs w:val="21"/>
                <w:lang w:eastAsia="en-US"/>
              </w:rPr>
              <w:t>.05</w:t>
            </w:r>
            <w:r>
              <w:rPr>
                <w:rFonts w:ascii="Times New Roman" w:hAnsi="Times New Roman" w:cs="Times New Roman"/>
                <w:kern w:val="0"/>
                <w:szCs w:val="21"/>
                <w:lang w:eastAsia="en-US"/>
              </w:rPr>
              <w:t>)</w:t>
            </w:r>
          </w:p>
        </w:tc>
        <w:tc>
          <w:tcPr>
            <w:tcW w:w="710" w:type="pct"/>
            <w:gridSpan w:val="2"/>
            <w:tcBorders>
              <w:top w:val="nil"/>
              <w:left w:val="nil"/>
              <w:bottom w:val="nil"/>
              <w:right w:val="nil"/>
            </w:tcBorders>
            <w:shd w:val="clear" w:color="auto" w:fill="FFFFFF"/>
            <w:vAlign w:val="center"/>
            <w:tcPrChange w:id="1888" w:author="佳煜 张" w:date="2025-09-22T11:36:00Z" w16du:dateUtc="2025-09-22T03:36:00Z">
              <w:tcPr>
                <w:tcW w:w="710" w:type="pct"/>
                <w:gridSpan w:val="3"/>
                <w:tcBorders>
                  <w:top w:val="nil"/>
                  <w:left w:val="nil"/>
                  <w:bottom w:val="nil"/>
                  <w:right w:val="nil"/>
                </w:tcBorders>
                <w:shd w:val="clear" w:color="auto" w:fill="FFFFFF"/>
                <w:vAlign w:val="center"/>
              </w:tcPr>
            </w:tcPrChange>
          </w:tcPr>
          <w:p w14:paraId="2FC91F7E"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10 (2</w:t>
            </w:r>
            <w:r>
              <w:rPr>
                <w:rFonts w:ascii="Times New Roman" w:hAnsi="Times New Roman" w:cs="Times New Roman" w:hint="eastAsia"/>
                <w:kern w:val="0"/>
                <w:szCs w:val="21"/>
                <w:lang w:eastAsia="en-US"/>
              </w:rPr>
              <w:t>2.58</w:t>
            </w:r>
            <w:r>
              <w:rPr>
                <w:rFonts w:ascii="Times New Roman" w:hAnsi="Times New Roman" w:cs="Times New Roman"/>
                <w:kern w:val="0"/>
                <w:szCs w:val="21"/>
                <w:lang w:eastAsia="en-US"/>
              </w:rPr>
              <w:t>)</w:t>
            </w:r>
          </w:p>
        </w:tc>
        <w:tc>
          <w:tcPr>
            <w:tcW w:w="411" w:type="pct"/>
            <w:tcBorders>
              <w:top w:val="nil"/>
              <w:left w:val="nil"/>
              <w:bottom w:val="nil"/>
              <w:right w:val="nil"/>
            </w:tcBorders>
            <w:shd w:val="clear" w:color="auto" w:fill="FFFFFF"/>
            <w:vAlign w:val="center"/>
            <w:tcPrChange w:id="1889" w:author="佳煜 张" w:date="2025-09-22T11:36:00Z" w16du:dateUtc="2025-09-22T03:36:00Z">
              <w:tcPr>
                <w:tcW w:w="411" w:type="pct"/>
                <w:gridSpan w:val="3"/>
                <w:tcBorders>
                  <w:top w:val="nil"/>
                  <w:left w:val="nil"/>
                  <w:bottom w:val="nil"/>
                  <w:right w:val="nil"/>
                </w:tcBorders>
                <w:shd w:val="clear" w:color="auto" w:fill="FFFFFF"/>
                <w:vAlign w:val="center"/>
              </w:tcPr>
            </w:tcPrChange>
          </w:tcPr>
          <w:p w14:paraId="51C9F086"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&lt;0.001</w:t>
            </w:r>
          </w:p>
        </w:tc>
        <w:tc>
          <w:tcPr>
            <w:tcW w:w="609" w:type="pct"/>
            <w:gridSpan w:val="2"/>
            <w:tcBorders>
              <w:top w:val="nil"/>
              <w:left w:val="nil"/>
              <w:bottom w:val="nil"/>
              <w:right w:val="nil"/>
            </w:tcBorders>
            <w:shd w:val="clear" w:color="auto" w:fill="FFFFFF"/>
            <w:vAlign w:val="center"/>
            <w:tcPrChange w:id="1890" w:author="佳煜 张" w:date="2025-09-22T11:36:00Z" w16du:dateUtc="2025-09-22T03:36:00Z">
              <w:tcPr>
                <w:tcW w:w="609" w:type="pct"/>
                <w:gridSpan w:val="3"/>
                <w:tcBorders>
                  <w:top w:val="nil"/>
                  <w:left w:val="nil"/>
                  <w:bottom w:val="nil"/>
                  <w:right w:val="nil"/>
                </w:tcBorders>
                <w:shd w:val="clear" w:color="auto" w:fill="FFFFFF"/>
                <w:vAlign w:val="center"/>
              </w:tcPr>
            </w:tcPrChange>
          </w:tcPr>
          <w:p w14:paraId="4B1D3705"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11 (22</w:t>
            </w:r>
            <w:r>
              <w:rPr>
                <w:rFonts w:ascii="Times New Roman" w:hAnsi="Times New Roman" w:cs="Times New Roman" w:hint="eastAsia"/>
                <w:kern w:val="0"/>
                <w:szCs w:val="21"/>
                <w:lang w:eastAsia="en-US"/>
              </w:rPr>
              <w:t>.49</w:t>
            </w:r>
            <w:r>
              <w:rPr>
                <w:rFonts w:ascii="Times New Roman" w:hAnsi="Times New Roman" w:cs="Times New Roman"/>
                <w:kern w:val="0"/>
                <w:szCs w:val="21"/>
                <w:lang w:eastAsia="en-US"/>
              </w:rPr>
              <w:t>)</w:t>
            </w:r>
          </w:p>
        </w:tc>
        <w:tc>
          <w:tcPr>
            <w:tcW w:w="417" w:type="pct"/>
            <w:tcBorders>
              <w:top w:val="nil"/>
              <w:left w:val="nil"/>
              <w:bottom w:val="nil"/>
              <w:right w:val="nil"/>
            </w:tcBorders>
            <w:shd w:val="clear" w:color="auto" w:fill="FFFFFF"/>
            <w:vAlign w:val="center"/>
            <w:tcPrChange w:id="1891" w:author="佳煜 张" w:date="2025-09-22T11:36:00Z" w16du:dateUtc="2025-09-22T03:36:00Z">
              <w:tcPr>
                <w:tcW w:w="417" w:type="pct"/>
                <w:gridSpan w:val="2"/>
                <w:tcBorders>
                  <w:top w:val="nil"/>
                  <w:left w:val="nil"/>
                  <w:bottom w:val="nil"/>
                  <w:right w:val="nil"/>
                </w:tcBorders>
                <w:shd w:val="clear" w:color="auto" w:fill="FFFFFF"/>
                <w:vAlign w:val="center"/>
              </w:tcPr>
            </w:tcPrChange>
          </w:tcPr>
          <w:p w14:paraId="3AD49BB3"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0.001</w:t>
            </w:r>
          </w:p>
        </w:tc>
        <w:tc>
          <w:tcPr>
            <w:tcW w:w="686" w:type="pct"/>
            <w:tcBorders>
              <w:top w:val="nil"/>
              <w:left w:val="nil"/>
              <w:bottom w:val="nil"/>
              <w:right w:val="nil"/>
            </w:tcBorders>
            <w:shd w:val="clear" w:color="auto" w:fill="FFFFFF"/>
            <w:vAlign w:val="center"/>
            <w:tcPrChange w:id="1892" w:author="佳煜 张" w:date="2025-09-22T11:36:00Z" w16du:dateUtc="2025-09-22T03:36:00Z">
              <w:tcPr>
                <w:tcW w:w="686" w:type="pct"/>
                <w:gridSpan w:val="2"/>
                <w:tcBorders>
                  <w:top w:val="nil"/>
                  <w:left w:val="nil"/>
                  <w:bottom w:val="nil"/>
                  <w:right w:val="nil"/>
                </w:tcBorders>
                <w:shd w:val="clear" w:color="auto" w:fill="FFFFFF"/>
                <w:vAlign w:val="center"/>
              </w:tcPr>
            </w:tcPrChange>
          </w:tcPr>
          <w:p w14:paraId="0965F68D"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14 (2</w:t>
            </w:r>
            <w:r>
              <w:rPr>
                <w:rFonts w:ascii="Times New Roman" w:hAnsi="Times New Roman" w:cs="Times New Roman" w:hint="eastAsia"/>
                <w:kern w:val="0"/>
                <w:szCs w:val="21"/>
                <w:lang w:eastAsia="en-US"/>
              </w:rPr>
              <w:t>4.</w:t>
            </w:r>
            <w:r>
              <w:rPr>
                <w:rFonts w:ascii="Times New Roman" w:hAnsi="Times New Roman" w:cs="Times New Roman"/>
                <w:kern w:val="0"/>
                <w:szCs w:val="21"/>
                <w:lang w:eastAsia="en-US"/>
              </w:rPr>
              <w:t>5</w:t>
            </w:r>
            <w:r>
              <w:rPr>
                <w:rFonts w:ascii="Times New Roman" w:hAnsi="Times New Roman" w:cs="Times New Roman" w:hint="eastAsia"/>
                <w:kern w:val="0"/>
                <w:szCs w:val="21"/>
                <w:lang w:eastAsia="en-US"/>
              </w:rPr>
              <w:t>3</w:t>
            </w:r>
            <w:r>
              <w:rPr>
                <w:rFonts w:ascii="Times New Roman" w:hAnsi="Times New Roman" w:cs="Times New Roman"/>
                <w:kern w:val="0"/>
                <w:szCs w:val="21"/>
                <w:lang w:eastAsia="en-US"/>
              </w:rPr>
              <w:t>)</w:t>
            </w:r>
          </w:p>
        </w:tc>
        <w:tc>
          <w:tcPr>
            <w:tcW w:w="387" w:type="pct"/>
            <w:tcBorders>
              <w:top w:val="nil"/>
              <w:left w:val="nil"/>
              <w:bottom w:val="nil"/>
              <w:right w:val="nil"/>
            </w:tcBorders>
            <w:shd w:val="clear" w:color="auto" w:fill="FFFFFF"/>
            <w:vAlign w:val="center"/>
            <w:tcPrChange w:id="1893" w:author="佳煜 张" w:date="2025-09-22T11:36:00Z" w16du:dateUtc="2025-09-22T03:36:00Z">
              <w:tcPr>
                <w:tcW w:w="1103" w:type="dxa"/>
                <w:gridSpan w:val="2"/>
                <w:tcBorders>
                  <w:top w:val="nil"/>
                  <w:left w:val="nil"/>
                  <w:bottom w:val="nil"/>
                  <w:right w:val="nil"/>
                </w:tcBorders>
                <w:shd w:val="clear" w:color="auto" w:fill="FFFFFF"/>
                <w:vAlign w:val="center"/>
              </w:tcPr>
            </w:tcPrChange>
          </w:tcPr>
          <w:p w14:paraId="27B02E81"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rPr>
            </w:pPr>
            <w:r>
              <w:rPr>
                <w:rFonts w:ascii="Times New Roman" w:hAnsi="Times New Roman" w:cs="Times New Roman"/>
                <w:kern w:val="0"/>
                <w:szCs w:val="21"/>
                <w:lang w:eastAsia="en-US"/>
              </w:rPr>
              <w:t>0.4</w:t>
            </w:r>
            <w:r>
              <w:rPr>
                <w:rFonts w:ascii="Times New Roman" w:hAnsi="Times New Roman" w:cs="Times New Roman" w:hint="eastAsia"/>
                <w:kern w:val="0"/>
                <w:szCs w:val="21"/>
                <w:lang w:eastAsia="en-US"/>
              </w:rPr>
              <w:t>15</w:t>
            </w:r>
          </w:p>
        </w:tc>
      </w:tr>
      <w:tr w:rsidR="00DA6E1F" w14:paraId="1F54FC45" w14:textId="77777777" w:rsidTr="00E56F97">
        <w:trPr>
          <w:trHeight w:hRule="exact" w:val="397"/>
          <w:trPrChange w:id="1894" w:author="佳煜 张" w:date="2025-09-22T11:36:00Z" w16du:dateUtc="2025-09-22T03:36:00Z">
            <w:trPr>
              <w:trHeight w:hRule="exact" w:val="397"/>
            </w:trPr>
          </w:trPrChange>
        </w:trPr>
        <w:tc>
          <w:tcPr>
            <w:tcW w:w="1070" w:type="pct"/>
            <w:gridSpan w:val="3"/>
            <w:tcBorders>
              <w:top w:val="nil"/>
              <w:left w:val="nil"/>
              <w:right w:val="nil"/>
            </w:tcBorders>
            <w:shd w:val="clear" w:color="auto" w:fill="FFFFFF"/>
            <w:vAlign w:val="center"/>
            <w:tcPrChange w:id="1895" w:author="佳煜 张" w:date="2025-09-22T11:36:00Z" w16du:dateUtc="2025-09-22T03:36:00Z">
              <w:tcPr>
                <w:tcW w:w="1070" w:type="pct"/>
                <w:gridSpan w:val="2"/>
                <w:tcBorders>
                  <w:top w:val="nil"/>
                  <w:left w:val="nil"/>
                  <w:right w:val="nil"/>
                </w:tcBorders>
                <w:shd w:val="clear" w:color="auto" w:fill="FFFFFF"/>
                <w:vAlign w:val="center"/>
              </w:tcPr>
            </w:tcPrChange>
          </w:tcPr>
          <w:p w14:paraId="47C0588A"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textAlignment w:val="center"/>
              <w:rPr>
                <w:rFonts w:ascii="Times New Roman" w:hAnsi="Times New Roman" w:cs="Times New Roman"/>
                <w:kern w:val="0"/>
                <w:szCs w:val="21"/>
                <w:lang w:eastAsia="en-US"/>
              </w:rPr>
            </w:pPr>
            <w:r>
              <w:rPr>
                <w:rFonts w:ascii="Times New Roman" w:hAnsi="Times New Roman" w:cs="Times New Roman" w:hint="eastAsia"/>
                <w:kern w:val="0"/>
                <w:szCs w:val="21"/>
              </w:rPr>
              <w:t>Fl</w:t>
            </w:r>
            <w:r>
              <w:rPr>
                <w:rFonts w:ascii="Times New Roman" w:hAnsi="Times New Roman" w:cs="Times New Roman"/>
                <w:kern w:val="0"/>
                <w:szCs w:val="21"/>
                <w:lang w:eastAsia="en-US"/>
              </w:rPr>
              <w:t>avones</w:t>
            </w:r>
            <w:r>
              <w:rPr>
                <w:rFonts w:ascii="Times New Roman" w:hAnsi="Times New Roman" w:cs="Times New Roman" w:hint="eastAsia"/>
                <w:kern w:val="0"/>
                <w:szCs w:val="21"/>
              </w:rPr>
              <w:t xml:space="preserve"> </w:t>
            </w:r>
            <w:r>
              <w:rPr>
                <w:rFonts w:ascii="Times New Roman" w:hAnsi="Times New Roman" w:cs="Times New Roman"/>
                <w:kern w:val="0"/>
                <w:szCs w:val="21"/>
                <w:lang w:eastAsia="en-US"/>
              </w:rPr>
              <w:t>(mg)</w:t>
            </w:r>
          </w:p>
          <w:p w14:paraId="391185BE"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textAlignment w:val="center"/>
              <w:rPr>
                <w:rFonts w:ascii="Times New Roman" w:hAnsi="Times New Roman" w:cs="Times New Roman"/>
                <w:kern w:val="0"/>
                <w:szCs w:val="21"/>
                <w:lang w:eastAsia="en-US"/>
              </w:rPr>
            </w:pPr>
          </w:p>
        </w:tc>
        <w:tc>
          <w:tcPr>
            <w:tcW w:w="710" w:type="pct"/>
            <w:gridSpan w:val="2"/>
            <w:tcBorders>
              <w:top w:val="nil"/>
              <w:left w:val="nil"/>
              <w:right w:val="nil"/>
            </w:tcBorders>
            <w:shd w:val="clear" w:color="auto" w:fill="FFFFFF"/>
            <w:vAlign w:val="center"/>
            <w:tcPrChange w:id="1896" w:author="佳煜 张" w:date="2025-09-22T11:36:00Z" w16du:dateUtc="2025-09-22T03:36:00Z">
              <w:tcPr>
                <w:tcW w:w="710" w:type="pct"/>
                <w:gridSpan w:val="3"/>
                <w:tcBorders>
                  <w:top w:val="nil"/>
                  <w:left w:val="nil"/>
                  <w:right w:val="nil"/>
                </w:tcBorders>
                <w:shd w:val="clear" w:color="auto" w:fill="FFFFFF"/>
                <w:vAlign w:val="center"/>
              </w:tcPr>
            </w:tcPrChange>
          </w:tcPr>
          <w:p w14:paraId="70449B2B"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1.06 (2.64)</w:t>
            </w:r>
          </w:p>
        </w:tc>
        <w:tc>
          <w:tcPr>
            <w:tcW w:w="710" w:type="pct"/>
            <w:gridSpan w:val="2"/>
            <w:tcBorders>
              <w:top w:val="nil"/>
              <w:left w:val="nil"/>
              <w:right w:val="nil"/>
            </w:tcBorders>
            <w:shd w:val="clear" w:color="auto" w:fill="FFFFFF"/>
            <w:vAlign w:val="center"/>
            <w:tcPrChange w:id="1897" w:author="佳煜 张" w:date="2025-09-22T11:36:00Z" w16du:dateUtc="2025-09-22T03:36:00Z">
              <w:tcPr>
                <w:tcW w:w="710" w:type="pct"/>
                <w:gridSpan w:val="3"/>
                <w:tcBorders>
                  <w:top w:val="nil"/>
                  <w:left w:val="nil"/>
                  <w:right w:val="nil"/>
                </w:tcBorders>
                <w:shd w:val="clear" w:color="auto" w:fill="FFFFFF"/>
                <w:vAlign w:val="center"/>
              </w:tcPr>
            </w:tcPrChange>
          </w:tcPr>
          <w:p w14:paraId="1301B5F6"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0.78 (0.89)</w:t>
            </w:r>
          </w:p>
        </w:tc>
        <w:tc>
          <w:tcPr>
            <w:tcW w:w="411" w:type="pct"/>
            <w:tcBorders>
              <w:top w:val="nil"/>
              <w:left w:val="nil"/>
              <w:right w:val="nil"/>
            </w:tcBorders>
            <w:shd w:val="clear" w:color="auto" w:fill="FFFFFF"/>
            <w:vAlign w:val="center"/>
            <w:tcPrChange w:id="1898" w:author="佳煜 张" w:date="2025-09-22T11:36:00Z" w16du:dateUtc="2025-09-22T03:36:00Z">
              <w:tcPr>
                <w:tcW w:w="411" w:type="pct"/>
                <w:gridSpan w:val="3"/>
                <w:tcBorders>
                  <w:top w:val="nil"/>
                  <w:left w:val="nil"/>
                  <w:right w:val="nil"/>
                </w:tcBorders>
                <w:shd w:val="clear" w:color="auto" w:fill="FFFFFF"/>
                <w:vAlign w:val="center"/>
              </w:tcPr>
            </w:tcPrChange>
          </w:tcPr>
          <w:p w14:paraId="43AE633A"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0.006</w:t>
            </w:r>
          </w:p>
        </w:tc>
        <w:tc>
          <w:tcPr>
            <w:tcW w:w="609" w:type="pct"/>
            <w:gridSpan w:val="2"/>
            <w:tcBorders>
              <w:top w:val="nil"/>
              <w:left w:val="nil"/>
              <w:right w:val="nil"/>
            </w:tcBorders>
            <w:shd w:val="clear" w:color="auto" w:fill="FFFFFF"/>
            <w:vAlign w:val="center"/>
            <w:tcPrChange w:id="1899" w:author="佳煜 张" w:date="2025-09-22T11:36:00Z" w16du:dateUtc="2025-09-22T03:36:00Z">
              <w:tcPr>
                <w:tcW w:w="609" w:type="pct"/>
                <w:gridSpan w:val="3"/>
                <w:tcBorders>
                  <w:top w:val="nil"/>
                  <w:left w:val="nil"/>
                  <w:right w:val="nil"/>
                </w:tcBorders>
                <w:shd w:val="clear" w:color="auto" w:fill="FFFFFF"/>
                <w:vAlign w:val="center"/>
              </w:tcPr>
            </w:tcPrChange>
          </w:tcPr>
          <w:p w14:paraId="14217F24"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0.90 (1.26)</w:t>
            </w:r>
          </w:p>
        </w:tc>
        <w:tc>
          <w:tcPr>
            <w:tcW w:w="417" w:type="pct"/>
            <w:tcBorders>
              <w:top w:val="nil"/>
              <w:left w:val="nil"/>
              <w:right w:val="nil"/>
            </w:tcBorders>
            <w:shd w:val="clear" w:color="auto" w:fill="FFFFFF"/>
            <w:vAlign w:val="center"/>
            <w:tcPrChange w:id="1900" w:author="佳煜 张" w:date="2025-09-22T11:36:00Z" w16du:dateUtc="2025-09-22T03:36:00Z">
              <w:tcPr>
                <w:tcW w:w="417" w:type="pct"/>
                <w:gridSpan w:val="2"/>
                <w:tcBorders>
                  <w:top w:val="nil"/>
                  <w:left w:val="nil"/>
                  <w:right w:val="nil"/>
                </w:tcBorders>
                <w:shd w:val="clear" w:color="auto" w:fill="FFFFFF"/>
                <w:vAlign w:val="center"/>
              </w:tcPr>
            </w:tcPrChange>
          </w:tcPr>
          <w:p w14:paraId="64173E19"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0.007</w:t>
            </w:r>
          </w:p>
        </w:tc>
        <w:tc>
          <w:tcPr>
            <w:tcW w:w="686" w:type="pct"/>
            <w:tcBorders>
              <w:top w:val="nil"/>
              <w:left w:val="nil"/>
              <w:right w:val="nil"/>
            </w:tcBorders>
            <w:shd w:val="clear" w:color="auto" w:fill="FFFFFF"/>
            <w:vAlign w:val="center"/>
            <w:tcPrChange w:id="1901" w:author="佳煜 张" w:date="2025-09-22T11:36:00Z" w16du:dateUtc="2025-09-22T03:36:00Z">
              <w:tcPr>
                <w:tcW w:w="686" w:type="pct"/>
                <w:gridSpan w:val="2"/>
                <w:tcBorders>
                  <w:top w:val="nil"/>
                  <w:left w:val="nil"/>
                  <w:right w:val="nil"/>
                </w:tcBorders>
                <w:shd w:val="clear" w:color="auto" w:fill="FFFFFF"/>
                <w:vAlign w:val="center"/>
              </w:tcPr>
            </w:tcPrChange>
          </w:tcPr>
          <w:p w14:paraId="6AB643DC"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0.86 (1.24)</w:t>
            </w:r>
          </w:p>
        </w:tc>
        <w:tc>
          <w:tcPr>
            <w:tcW w:w="387" w:type="pct"/>
            <w:tcBorders>
              <w:top w:val="nil"/>
              <w:left w:val="nil"/>
              <w:right w:val="nil"/>
            </w:tcBorders>
            <w:shd w:val="clear" w:color="auto" w:fill="FFFFFF"/>
            <w:vAlign w:val="center"/>
            <w:tcPrChange w:id="1902" w:author="佳煜 张" w:date="2025-09-22T11:36:00Z" w16du:dateUtc="2025-09-22T03:36:00Z">
              <w:tcPr>
                <w:tcW w:w="1103" w:type="dxa"/>
                <w:gridSpan w:val="2"/>
                <w:tcBorders>
                  <w:top w:val="nil"/>
                  <w:left w:val="nil"/>
                  <w:right w:val="nil"/>
                </w:tcBorders>
                <w:shd w:val="clear" w:color="auto" w:fill="FFFFFF"/>
                <w:vAlign w:val="center"/>
              </w:tcPr>
            </w:tcPrChange>
          </w:tcPr>
          <w:p w14:paraId="6D5635A5"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rPr>
            </w:pPr>
            <w:r>
              <w:rPr>
                <w:rFonts w:ascii="Times New Roman" w:hAnsi="Times New Roman" w:cs="Times New Roman"/>
                <w:kern w:val="0"/>
                <w:szCs w:val="21"/>
                <w:lang w:eastAsia="en-US"/>
              </w:rPr>
              <w:t>0.12</w:t>
            </w:r>
            <w:r>
              <w:rPr>
                <w:rFonts w:ascii="Times New Roman" w:hAnsi="Times New Roman" w:cs="Times New Roman" w:hint="eastAsia"/>
                <w:kern w:val="0"/>
                <w:szCs w:val="21"/>
                <w:lang w:eastAsia="en-US"/>
              </w:rPr>
              <w:t>5</w:t>
            </w:r>
          </w:p>
        </w:tc>
      </w:tr>
      <w:tr w:rsidR="00DA6E1F" w14:paraId="05944790" w14:textId="77777777" w:rsidTr="00E56F97">
        <w:trPr>
          <w:trHeight w:hRule="exact" w:val="397"/>
          <w:trPrChange w:id="1903" w:author="佳煜 张" w:date="2025-09-22T11:36:00Z" w16du:dateUtc="2025-09-22T03:36:00Z">
            <w:trPr>
              <w:trHeight w:hRule="exact" w:val="532"/>
            </w:trPr>
          </w:trPrChange>
        </w:trPr>
        <w:tc>
          <w:tcPr>
            <w:tcW w:w="1070" w:type="pct"/>
            <w:gridSpan w:val="3"/>
            <w:tcBorders>
              <w:top w:val="nil"/>
              <w:left w:val="nil"/>
              <w:bottom w:val="single" w:sz="12" w:space="0" w:color="auto"/>
              <w:right w:val="nil"/>
            </w:tcBorders>
            <w:shd w:val="clear" w:color="auto" w:fill="FFFFFF"/>
            <w:vAlign w:val="center"/>
            <w:tcPrChange w:id="1904" w:author="佳煜 张" w:date="2025-09-22T11:36:00Z" w16du:dateUtc="2025-09-22T03:36:00Z">
              <w:tcPr>
                <w:tcW w:w="1070" w:type="pct"/>
                <w:gridSpan w:val="2"/>
                <w:tcBorders>
                  <w:top w:val="nil"/>
                  <w:left w:val="nil"/>
                  <w:bottom w:val="single" w:sz="12" w:space="0" w:color="auto"/>
                  <w:right w:val="nil"/>
                </w:tcBorders>
                <w:shd w:val="clear" w:color="auto" w:fill="FFFFFF"/>
                <w:vAlign w:val="center"/>
              </w:tcPr>
            </w:tcPrChange>
          </w:tcPr>
          <w:p w14:paraId="1A5EAA53"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Anthocyanidins</w:t>
            </w:r>
            <w:r>
              <w:rPr>
                <w:rFonts w:ascii="Times New Roman" w:hAnsi="Times New Roman" w:cs="Times New Roman" w:hint="eastAsia"/>
                <w:kern w:val="0"/>
                <w:szCs w:val="21"/>
              </w:rPr>
              <w:t xml:space="preserve"> </w:t>
            </w:r>
            <w:r>
              <w:rPr>
                <w:rFonts w:ascii="Times New Roman" w:hAnsi="Times New Roman" w:cs="Times New Roman"/>
                <w:kern w:val="0"/>
                <w:szCs w:val="21"/>
                <w:lang w:eastAsia="en-US"/>
              </w:rPr>
              <w:t>(mg)</w:t>
            </w:r>
          </w:p>
          <w:p w14:paraId="3CB90207"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textAlignment w:val="center"/>
              <w:rPr>
                <w:rFonts w:ascii="Times New Roman" w:hAnsi="Times New Roman" w:cs="Times New Roman"/>
                <w:kern w:val="0"/>
                <w:szCs w:val="21"/>
                <w:lang w:eastAsia="en-US"/>
              </w:rPr>
            </w:pPr>
          </w:p>
        </w:tc>
        <w:tc>
          <w:tcPr>
            <w:tcW w:w="710" w:type="pct"/>
            <w:gridSpan w:val="2"/>
            <w:tcBorders>
              <w:top w:val="nil"/>
              <w:left w:val="nil"/>
              <w:bottom w:val="single" w:sz="12" w:space="0" w:color="auto"/>
              <w:right w:val="nil"/>
            </w:tcBorders>
            <w:shd w:val="clear" w:color="auto" w:fill="FFFFFF"/>
            <w:vAlign w:val="center"/>
            <w:tcPrChange w:id="1905" w:author="佳煜 张" w:date="2025-09-22T11:36:00Z" w16du:dateUtc="2025-09-22T03:36:00Z">
              <w:tcPr>
                <w:tcW w:w="710" w:type="pct"/>
                <w:gridSpan w:val="3"/>
                <w:tcBorders>
                  <w:top w:val="nil"/>
                  <w:left w:val="nil"/>
                  <w:bottom w:val="single" w:sz="12" w:space="0" w:color="auto"/>
                  <w:right w:val="nil"/>
                </w:tcBorders>
                <w:shd w:val="clear" w:color="auto" w:fill="FFFFFF"/>
                <w:vAlign w:val="center"/>
              </w:tcPr>
            </w:tcPrChange>
          </w:tcPr>
          <w:p w14:paraId="208F9226"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15 (29</w:t>
            </w:r>
            <w:r>
              <w:rPr>
                <w:rFonts w:ascii="Times New Roman" w:hAnsi="Times New Roman" w:cs="Times New Roman" w:hint="eastAsia"/>
                <w:kern w:val="0"/>
                <w:szCs w:val="21"/>
                <w:lang w:eastAsia="en-US"/>
              </w:rPr>
              <w:t>.48</w:t>
            </w:r>
            <w:r>
              <w:rPr>
                <w:rFonts w:ascii="Times New Roman" w:hAnsi="Times New Roman" w:cs="Times New Roman"/>
                <w:kern w:val="0"/>
                <w:szCs w:val="21"/>
                <w:lang w:eastAsia="en-US"/>
              </w:rPr>
              <w:t>)</w:t>
            </w:r>
          </w:p>
        </w:tc>
        <w:tc>
          <w:tcPr>
            <w:tcW w:w="710" w:type="pct"/>
            <w:gridSpan w:val="2"/>
            <w:tcBorders>
              <w:top w:val="nil"/>
              <w:left w:val="nil"/>
              <w:bottom w:val="single" w:sz="12" w:space="0" w:color="auto"/>
              <w:right w:val="nil"/>
            </w:tcBorders>
            <w:shd w:val="clear" w:color="auto" w:fill="FFFFFF"/>
            <w:vAlign w:val="center"/>
            <w:tcPrChange w:id="1906" w:author="佳煜 张" w:date="2025-09-22T11:36:00Z" w16du:dateUtc="2025-09-22T03:36:00Z">
              <w:tcPr>
                <w:tcW w:w="710" w:type="pct"/>
                <w:gridSpan w:val="3"/>
                <w:tcBorders>
                  <w:top w:val="nil"/>
                  <w:left w:val="nil"/>
                  <w:bottom w:val="single" w:sz="12" w:space="0" w:color="auto"/>
                  <w:right w:val="nil"/>
                </w:tcBorders>
                <w:shd w:val="clear" w:color="auto" w:fill="FFFFFF"/>
                <w:vAlign w:val="center"/>
              </w:tcPr>
            </w:tcPrChange>
          </w:tcPr>
          <w:p w14:paraId="3EE679D9"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10 (2</w:t>
            </w:r>
            <w:r>
              <w:rPr>
                <w:rFonts w:ascii="Times New Roman" w:hAnsi="Times New Roman" w:cs="Times New Roman" w:hint="eastAsia"/>
                <w:kern w:val="0"/>
                <w:szCs w:val="21"/>
                <w:lang w:eastAsia="en-US"/>
              </w:rPr>
              <w:t>3.97</w:t>
            </w:r>
            <w:r>
              <w:rPr>
                <w:rFonts w:ascii="Times New Roman" w:hAnsi="Times New Roman" w:cs="Times New Roman"/>
                <w:kern w:val="0"/>
                <w:szCs w:val="21"/>
                <w:lang w:eastAsia="en-US"/>
              </w:rPr>
              <w:t>)</w:t>
            </w:r>
          </w:p>
        </w:tc>
        <w:tc>
          <w:tcPr>
            <w:tcW w:w="411" w:type="pct"/>
            <w:tcBorders>
              <w:top w:val="nil"/>
              <w:left w:val="nil"/>
              <w:bottom w:val="single" w:sz="12" w:space="0" w:color="auto"/>
              <w:right w:val="nil"/>
            </w:tcBorders>
            <w:shd w:val="clear" w:color="auto" w:fill="FFFFFF"/>
            <w:vAlign w:val="center"/>
            <w:tcPrChange w:id="1907" w:author="佳煜 张" w:date="2025-09-22T11:36:00Z" w16du:dateUtc="2025-09-22T03:36:00Z">
              <w:tcPr>
                <w:tcW w:w="411" w:type="pct"/>
                <w:gridSpan w:val="3"/>
                <w:tcBorders>
                  <w:top w:val="nil"/>
                  <w:left w:val="nil"/>
                  <w:bottom w:val="single" w:sz="12" w:space="0" w:color="auto"/>
                  <w:right w:val="nil"/>
                </w:tcBorders>
                <w:shd w:val="clear" w:color="auto" w:fill="FFFFFF"/>
                <w:vAlign w:val="center"/>
              </w:tcPr>
            </w:tcPrChange>
          </w:tcPr>
          <w:p w14:paraId="2ADD3C98"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&lt;0.001</w:t>
            </w:r>
          </w:p>
        </w:tc>
        <w:tc>
          <w:tcPr>
            <w:tcW w:w="609" w:type="pct"/>
            <w:gridSpan w:val="2"/>
            <w:tcBorders>
              <w:top w:val="nil"/>
              <w:left w:val="nil"/>
              <w:bottom w:val="single" w:sz="12" w:space="0" w:color="auto"/>
              <w:right w:val="nil"/>
            </w:tcBorders>
            <w:shd w:val="clear" w:color="auto" w:fill="FFFFFF"/>
            <w:vAlign w:val="center"/>
            <w:tcPrChange w:id="1908" w:author="佳煜 张" w:date="2025-09-22T11:36:00Z" w16du:dateUtc="2025-09-22T03:36:00Z">
              <w:tcPr>
                <w:tcW w:w="609" w:type="pct"/>
                <w:gridSpan w:val="3"/>
                <w:tcBorders>
                  <w:top w:val="nil"/>
                  <w:left w:val="nil"/>
                  <w:bottom w:val="single" w:sz="12" w:space="0" w:color="auto"/>
                  <w:right w:val="nil"/>
                </w:tcBorders>
                <w:shd w:val="clear" w:color="auto" w:fill="FFFFFF"/>
                <w:vAlign w:val="center"/>
              </w:tcPr>
            </w:tcPrChange>
          </w:tcPr>
          <w:p w14:paraId="046A66FE"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13 (34</w:t>
            </w:r>
            <w:r>
              <w:rPr>
                <w:rFonts w:ascii="Times New Roman" w:hAnsi="Times New Roman" w:cs="Times New Roman" w:hint="eastAsia"/>
                <w:kern w:val="0"/>
                <w:szCs w:val="21"/>
                <w:lang w:eastAsia="en-US"/>
              </w:rPr>
              <w:t>.32</w:t>
            </w:r>
            <w:r>
              <w:rPr>
                <w:rFonts w:ascii="Times New Roman" w:hAnsi="Times New Roman" w:cs="Times New Roman"/>
                <w:kern w:val="0"/>
                <w:szCs w:val="21"/>
                <w:lang w:eastAsia="en-US"/>
              </w:rPr>
              <w:t>)</w:t>
            </w:r>
          </w:p>
        </w:tc>
        <w:tc>
          <w:tcPr>
            <w:tcW w:w="417" w:type="pct"/>
            <w:tcBorders>
              <w:top w:val="nil"/>
              <w:left w:val="nil"/>
              <w:bottom w:val="single" w:sz="12" w:space="0" w:color="auto"/>
              <w:right w:val="nil"/>
            </w:tcBorders>
            <w:shd w:val="clear" w:color="auto" w:fill="FFFFFF"/>
            <w:vAlign w:val="center"/>
            <w:tcPrChange w:id="1909" w:author="佳煜 张" w:date="2025-09-22T11:36:00Z" w16du:dateUtc="2025-09-22T03:36:00Z">
              <w:tcPr>
                <w:tcW w:w="417" w:type="pct"/>
                <w:gridSpan w:val="2"/>
                <w:tcBorders>
                  <w:top w:val="nil"/>
                  <w:left w:val="nil"/>
                  <w:bottom w:val="single" w:sz="12" w:space="0" w:color="auto"/>
                  <w:right w:val="nil"/>
                </w:tcBorders>
                <w:shd w:val="clear" w:color="auto" w:fill="FFFFFF"/>
                <w:vAlign w:val="center"/>
              </w:tcPr>
            </w:tcPrChange>
          </w:tcPr>
          <w:p w14:paraId="00FDD49A"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&lt;0.001</w:t>
            </w:r>
          </w:p>
        </w:tc>
        <w:tc>
          <w:tcPr>
            <w:tcW w:w="686" w:type="pct"/>
            <w:tcBorders>
              <w:top w:val="nil"/>
              <w:left w:val="nil"/>
              <w:bottom w:val="single" w:sz="12" w:space="0" w:color="auto"/>
              <w:right w:val="nil"/>
            </w:tcBorders>
            <w:shd w:val="clear" w:color="auto" w:fill="FFFFFF"/>
            <w:vAlign w:val="center"/>
            <w:tcPrChange w:id="1910" w:author="佳煜 张" w:date="2025-09-22T11:36:00Z" w16du:dateUtc="2025-09-22T03:36:00Z">
              <w:tcPr>
                <w:tcW w:w="686" w:type="pct"/>
                <w:gridSpan w:val="2"/>
                <w:tcBorders>
                  <w:top w:val="nil"/>
                  <w:left w:val="nil"/>
                  <w:bottom w:val="single" w:sz="12" w:space="0" w:color="auto"/>
                  <w:right w:val="nil"/>
                </w:tcBorders>
                <w:shd w:val="clear" w:color="auto" w:fill="FFFFFF"/>
                <w:vAlign w:val="center"/>
              </w:tcPr>
            </w:tcPrChange>
          </w:tcPr>
          <w:p w14:paraId="24D1BF82"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r>
              <w:rPr>
                <w:rFonts w:ascii="Times New Roman" w:hAnsi="Times New Roman" w:cs="Times New Roman"/>
                <w:kern w:val="0"/>
                <w:szCs w:val="21"/>
                <w:lang w:eastAsia="en-US"/>
              </w:rPr>
              <w:t>15 (3</w:t>
            </w:r>
            <w:r>
              <w:rPr>
                <w:rFonts w:ascii="Times New Roman" w:hAnsi="Times New Roman" w:cs="Times New Roman" w:hint="eastAsia"/>
                <w:kern w:val="0"/>
                <w:szCs w:val="21"/>
                <w:lang w:eastAsia="en-US"/>
              </w:rPr>
              <w:t>2.69</w:t>
            </w:r>
            <w:r>
              <w:rPr>
                <w:rFonts w:ascii="Times New Roman" w:hAnsi="Times New Roman" w:cs="Times New Roman"/>
                <w:kern w:val="0"/>
                <w:szCs w:val="21"/>
                <w:lang w:eastAsia="en-US"/>
              </w:rPr>
              <w:t>)</w:t>
            </w:r>
          </w:p>
        </w:tc>
        <w:tc>
          <w:tcPr>
            <w:tcW w:w="387" w:type="pct"/>
            <w:tcBorders>
              <w:top w:val="nil"/>
              <w:left w:val="nil"/>
              <w:bottom w:val="single" w:sz="12" w:space="0" w:color="auto"/>
              <w:right w:val="nil"/>
            </w:tcBorders>
            <w:shd w:val="clear" w:color="auto" w:fill="FFFFFF"/>
            <w:vAlign w:val="center"/>
            <w:tcPrChange w:id="1911" w:author="佳煜 张" w:date="2025-09-22T11:36:00Z" w16du:dateUtc="2025-09-22T03:36:00Z">
              <w:tcPr>
                <w:tcW w:w="1103" w:type="dxa"/>
                <w:gridSpan w:val="2"/>
                <w:tcBorders>
                  <w:top w:val="nil"/>
                  <w:left w:val="nil"/>
                  <w:bottom w:val="single" w:sz="12" w:space="0" w:color="auto"/>
                  <w:right w:val="nil"/>
                </w:tcBorders>
                <w:shd w:val="clear" w:color="auto" w:fill="FFFFFF"/>
                <w:vAlign w:val="center"/>
              </w:tcPr>
            </w:tcPrChange>
          </w:tcPr>
          <w:p w14:paraId="1DACB479"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rPr>
            </w:pPr>
            <w:r>
              <w:rPr>
                <w:rFonts w:ascii="Times New Roman" w:hAnsi="Times New Roman" w:cs="Times New Roman"/>
                <w:kern w:val="0"/>
                <w:szCs w:val="21"/>
                <w:lang w:eastAsia="en-US"/>
              </w:rPr>
              <w:t>0.</w:t>
            </w:r>
            <w:r>
              <w:rPr>
                <w:rFonts w:ascii="Times New Roman" w:hAnsi="Times New Roman" w:cs="Times New Roman" w:hint="eastAsia"/>
                <w:kern w:val="0"/>
                <w:szCs w:val="21"/>
                <w:lang w:eastAsia="en-US"/>
              </w:rPr>
              <w:t>770</w:t>
            </w:r>
          </w:p>
        </w:tc>
      </w:tr>
      <w:tr w:rsidR="00DA6E1F" w14:paraId="488C8626" w14:textId="77777777">
        <w:trPr>
          <w:trHeight w:val="34"/>
        </w:trPr>
        <w:tc>
          <w:tcPr>
            <w:tcW w:w="5000" w:type="pct"/>
            <w:gridSpan w:val="13"/>
            <w:tcBorders>
              <w:top w:val="single" w:sz="12" w:space="0" w:color="auto"/>
              <w:left w:val="nil"/>
              <w:right w:val="nil"/>
            </w:tcBorders>
            <w:shd w:val="clear" w:color="auto" w:fill="FFFFFF"/>
          </w:tcPr>
          <w:p w14:paraId="248A009F" w14:textId="77777777" w:rsidR="00DA6E1F" w:rsidRDefault="00E60AF0">
            <w:pPr>
              <w:widowControl/>
              <w:spacing w:before="100" w:line="240" w:lineRule="atLeast"/>
              <w:ind w:right="102"/>
              <w:contextualSpacing/>
              <w:textAlignment w:val="center"/>
              <w:rPr>
                <w:rFonts w:ascii="Times New Roman" w:hAnsi="Times New Roman" w:cs="Times New Roman"/>
                <w:kern w:val="0"/>
                <w:szCs w:val="21"/>
              </w:rPr>
            </w:pPr>
            <w:r>
              <w:rPr>
                <w:rFonts w:ascii="Times New Roman" w:hAnsi="Times New Roman" w:cs="Times New Roman"/>
                <w:kern w:val="0"/>
                <w:szCs w:val="21"/>
                <w:lang w:eastAsia="en-US"/>
              </w:rPr>
              <w:t>Abbreviations:</w:t>
            </w:r>
            <w:r>
              <w:rPr>
                <w:rFonts w:ascii="Times New Roman" w:hAnsi="Times New Roman" w:cs="Times New Roman" w:hint="eastAsia"/>
                <w:kern w:val="0"/>
                <w:szCs w:val="21"/>
              </w:rPr>
              <w:t xml:space="preserve"> </w:t>
            </w:r>
            <w:r>
              <w:rPr>
                <w:rFonts w:ascii="Times New Roman" w:hAnsi="Times New Roman" w:cs="Times New Roman"/>
                <w:kern w:val="0"/>
                <w:szCs w:val="21"/>
                <w:lang w:eastAsia="en-US"/>
              </w:rPr>
              <w:t>BMI, body mass index;</w:t>
            </w:r>
            <w:r>
              <w:rPr>
                <w:rFonts w:ascii="Times New Roman" w:hAnsi="Times New Roman" w:cs="Times New Roman" w:hint="eastAsia"/>
                <w:kern w:val="0"/>
                <w:szCs w:val="21"/>
                <w:lang w:eastAsia="en-US"/>
              </w:rPr>
              <w:t xml:space="preserve"> </w:t>
            </w:r>
            <w:r>
              <w:rPr>
                <w:rFonts w:ascii="Times New Roman" w:hAnsi="Times New Roman" w:cs="Times New Roman"/>
                <w:kern w:val="0"/>
                <w:szCs w:val="21"/>
                <w:lang w:eastAsia="en-US"/>
              </w:rPr>
              <w:t>CVD, cardiovascular disease; MHNO, metabolically healthy non-obesity; MUNO, metabolically unhealthy non-obesity; MHO, metabolically healthy obesity; MUO, metabolically unhealthy obesity;</w:t>
            </w:r>
            <w:r>
              <w:rPr>
                <w:rFonts w:ascii="Times New Roman" w:hAnsi="Times New Roman" w:cs="Times New Roman" w:hint="eastAsia"/>
                <w:kern w:val="0"/>
                <w:szCs w:val="21"/>
                <w:lang w:eastAsia="en-US"/>
              </w:rPr>
              <w:t xml:space="preserve"> </w:t>
            </w:r>
            <w:r>
              <w:rPr>
                <w:rFonts w:ascii="Times New Roman" w:hAnsi="Times New Roman" w:cs="Times New Roman"/>
                <w:kern w:val="0"/>
                <w:szCs w:val="21"/>
                <w:lang w:eastAsia="en-US"/>
              </w:rPr>
              <w:t xml:space="preserve">PIR, poverty income ratio; </w:t>
            </w:r>
            <w:r>
              <w:rPr>
                <w:rFonts w:ascii="Times New Roman" w:hAnsi="Times New Roman" w:cs="Times New Roman" w:hint="eastAsia"/>
                <w:kern w:val="0"/>
                <w:szCs w:val="21"/>
                <w:lang w:eastAsia="en-US"/>
              </w:rPr>
              <w:t xml:space="preserve">PA, </w:t>
            </w:r>
            <w:r>
              <w:rPr>
                <w:rFonts w:ascii="Times New Roman" w:hAnsi="Times New Roman" w:cs="Times New Roman"/>
                <w:kern w:val="0"/>
                <w:szCs w:val="21"/>
                <w:lang w:eastAsia="en-US"/>
              </w:rPr>
              <w:t>physical</w:t>
            </w:r>
            <w:r>
              <w:rPr>
                <w:rFonts w:ascii="Times New Roman" w:hAnsi="Times New Roman" w:cs="Times New Roman" w:hint="eastAsia"/>
                <w:kern w:val="0"/>
                <w:szCs w:val="21"/>
                <w:lang w:eastAsia="en-US"/>
              </w:rPr>
              <w:t xml:space="preserve"> </w:t>
            </w:r>
            <w:r>
              <w:rPr>
                <w:rFonts w:ascii="Times New Roman" w:hAnsi="Times New Roman" w:cs="Times New Roman"/>
                <w:kern w:val="0"/>
                <w:szCs w:val="21"/>
                <w:lang w:eastAsia="en-US"/>
              </w:rPr>
              <w:t>activity</w:t>
            </w:r>
            <w:r>
              <w:rPr>
                <w:rFonts w:ascii="Times New Roman" w:hAnsi="Times New Roman" w:cs="Times New Roman" w:hint="eastAsia"/>
                <w:kern w:val="0"/>
                <w:szCs w:val="21"/>
                <w:lang w:eastAsia="en-US"/>
              </w:rPr>
              <w:t xml:space="preserve">; WC, </w:t>
            </w:r>
            <w:r>
              <w:rPr>
                <w:rFonts w:ascii="Times New Roman" w:hAnsi="Times New Roman" w:cs="Times New Roman"/>
                <w:kern w:val="0"/>
                <w:szCs w:val="21"/>
                <w:lang w:eastAsia="en-US"/>
              </w:rPr>
              <w:t>Waist Circumference</w:t>
            </w:r>
            <w:r>
              <w:rPr>
                <w:rFonts w:ascii="Times New Roman" w:hAnsi="Times New Roman" w:cs="Times New Roman" w:hint="eastAsia"/>
                <w:kern w:val="0"/>
                <w:szCs w:val="21"/>
              </w:rPr>
              <w:t>.</w:t>
            </w:r>
          </w:p>
          <w:p w14:paraId="5D46906A" w14:textId="77777777" w:rsidR="00DA6E1F" w:rsidRDefault="00E60AF0">
            <w:pPr>
              <w:widowControl/>
              <w:spacing w:before="100" w:line="240" w:lineRule="atLeast"/>
              <w:ind w:right="102"/>
              <w:contextualSpacing/>
              <w:textAlignment w:val="center"/>
              <w:rPr>
                <w:rFonts w:ascii="Times New Roman" w:hAnsi="Times New Roman" w:cs="Times New Roman"/>
                <w:kern w:val="0"/>
                <w:szCs w:val="21"/>
              </w:rPr>
            </w:pPr>
            <w:r>
              <w:rPr>
                <w:rFonts w:ascii="Times New Roman" w:hAnsi="Times New Roman" w:cs="Times New Roman" w:hint="eastAsia"/>
                <w:kern w:val="0"/>
                <w:szCs w:val="21"/>
                <w:vertAlign w:val="superscript"/>
                <w:lang w:eastAsia="en-US"/>
              </w:rPr>
              <w:t>a</w:t>
            </w:r>
            <w:r>
              <w:rPr>
                <w:rFonts w:ascii="var(--ds-font-family-code)" w:eastAsia="宋体" w:hAnsi="var(--ds-font-family-code)" w:cs="宋体" w:hint="eastAsia"/>
                <w:color w:val="494949"/>
                <w:kern w:val="0"/>
                <w:sz w:val="19"/>
                <w:szCs w:val="19"/>
                <w:vertAlign w:val="superscript"/>
              </w:rPr>
              <w:t xml:space="preserve"> </w:t>
            </w:r>
            <w:r>
              <w:rPr>
                <w:rFonts w:ascii="Times New Roman" w:hAnsi="Times New Roman" w:cs="Times New Roman"/>
                <w:kern w:val="0"/>
                <w:szCs w:val="21"/>
                <w:lang w:eastAsia="en-US"/>
              </w:rPr>
              <w:t>Data are presented as mean or percent with standard error. Categorical variables are presented as numbers (percentages).</w:t>
            </w:r>
            <w:r>
              <w:rPr>
                <w:rFonts w:ascii="Times New Roman" w:hAnsi="Times New Roman" w:cs="Times New Roman" w:hint="eastAsia"/>
                <w:kern w:val="0"/>
                <w:szCs w:val="21"/>
              </w:rPr>
              <w:t xml:space="preserve"> </w:t>
            </w:r>
          </w:p>
          <w:p w14:paraId="771F20FD" w14:textId="77777777" w:rsidR="00DA6E1F" w:rsidRDefault="00E60A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hAnsi="Times New Roman" w:cs="Times New Roman"/>
                <w:kern w:val="0"/>
                <w:sz w:val="21"/>
                <w:szCs w:val="21"/>
              </w:rPr>
            </w:pPr>
            <w:r>
              <w:rPr>
                <w:rFonts w:ascii="Times New Roman" w:hAnsi="Times New Roman" w:cs="Times New Roman" w:hint="eastAsia"/>
                <w:kern w:val="0"/>
                <w:sz w:val="21"/>
                <w:szCs w:val="21"/>
                <w:vertAlign w:val="superscript"/>
              </w:rPr>
              <w:t>b</w:t>
            </w:r>
            <w:r>
              <w:rPr>
                <w:rFonts w:ascii="var(--ds-font-family-code)" w:eastAsia="宋体" w:hAnsi="var(--ds-font-family-code)" w:cs="宋体" w:hint="eastAsia"/>
                <w:color w:val="494949"/>
                <w:kern w:val="0"/>
                <w:sz w:val="19"/>
                <w:szCs w:val="19"/>
              </w:rPr>
              <w:t xml:space="preserve"> </w:t>
            </w:r>
            <w:r>
              <w:rPr>
                <w:rFonts w:ascii="Times New Roman" w:hAnsi="Times New Roman" w:cs="Times New Roman" w:hint="eastAsia"/>
                <w:kern w:val="0"/>
                <w:szCs w:val="21"/>
              </w:rPr>
              <w:t xml:space="preserve">P </w:t>
            </w:r>
            <w:r>
              <w:rPr>
                <w:rFonts w:ascii="Times New Roman" w:hAnsi="Times New Roman" w:cs="Times New Roman"/>
                <w:kern w:val="0"/>
                <w:sz w:val="21"/>
                <w:szCs w:val="21"/>
              </w:rPr>
              <w:t>values derived from one-way ANOVA (continuous) or χ² test (categorical), with MHNO as reference.</w:t>
            </w:r>
          </w:p>
          <w:p w14:paraId="0041706B" w14:textId="77777777" w:rsidR="00DA6E1F" w:rsidRDefault="00DA6E1F">
            <w:pPr>
              <w:widowControl/>
              <w:spacing w:before="100" w:after="100"/>
              <w:ind w:left="100" w:right="100"/>
              <w:jc w:val="center"/>
              <w:textAlignment w:val="center"/>
              <w:rPr>
                <w:rFonts w:ascii="Times New Roman" w:hAnsi="Times New Roman" w:cs="Times New Roman"/>
                <w:kern w:val="0"/>
                <w:szCs w:val="21"/>
                <w:lang w:eastAsia="en-US"/>
              </w:rPr>
            </w:pPr>
          </w:p>
          <w:p w14:paraId="69825890" w14:textId="77777777" w:rsidR="00DA6E1F" w:rsidRDefault="00DA6E1F">
            <w:pPr>
              <w:widowControl/>
              <w:pBdr>
                <w:top w:val="none" w:sz="0" w:space="0" w:color="000000"/>
                <w:left w:val="none" w:sz="0" w:space="0" w:color="000000"/>
                <w:bottom w:val="none" w:sz="0" w:space="0" w:color="000000"/>
                <w:right w:val="none" w:sz="0" w:space="0" w:color="000000"/>
              </w:pBdr>
              <w:spacing w:before="100" w:after="100"/>
              <w:ind w:left="100" w:right="100"/>
              <w:jc w:val="center"/>
              <w:textAlignment w:val="center"/>
              <w:rPr>
                <w:rFonts w:ascii="Times New Roman" w:hAnsi="Times New Roman" w:cs="Times New Roman"/>
                <w:kern w:val="0"/>
                <w:szCs w:val="21"/>
                <w:lang w:eastAsia="en-US"/>
              </w:rPr>
            </w:pPr>
          </w:p>
        </w:tc>
      </w:tr>
    </w:tbl>
    <w:p w14:paraId="52032F01" w14:textId="77777777" w:rsidR="00DA6E1F" w:rsidRDefault="00E60AF0">
      <w:pPr>
        <w:suppressLineNumbers/>
        <w:spacing w:line="300" w:lineRule="auto"/>
        <w:jc w:val="both"/>
        <w:rPr>
          <w:rFonts w:ascii="Times New Roman" w:hAnsi="Times New Roman" w:cs="Times New Roman"/>
          <w:sz w:val="24"/>
        </w:rPr>
      </w:pPr>
      <w:r>
        <w:rPr>
          <w:rFonts w:ascii="Times New Roman" w:hAnsi="Times New Roman" w:cs="Times New Roman"/>
          <w:sz w:val="24"/>
        </w:rPr>
        <w:br w:type="page"/>
      </w:r>
    </w:p>
    <w:p w14:paraId="5F2F12FA" w14:textId="77777777" w:rsidR="00DA6E1F" w:rsidRDefault="00DA6E1F">
      <w:pPr>
        <w:suppressLineNumbers/>
        <w:spacing w:line="300" w:lineRule="auto"/>
        <w:jc w:val="both"/>
        <w:rPr>
          <w:rFonts w:ascii="Times New Roman" w:hAnsi="Times New Roman" w:cs="Times New Roman"/>
          <w:sz w:val="24"/>
        </w:rPr>
        <w:sectPr w:rsidR="00DA6E1F">
          <w:pgSz w:w="16838" w:h="11906" w:orient="landscape"/>
          <w:pgMar w:top="1440" w:right="1440" w:bottom="1440" w:left="1440" w:header="851" w:footer="992" w:gutter="0"/>
          <w:lnNumType w:countBy="1" w:restart="continuous"/>
          <w:cols w:space="425"/>
          <w:docGrid w:type="linesAndChars" w:linePitch="312"/>
        </w:sectPr>
      </w:pPr>
    </w:p>
    <w:tbl>
      <w:tblPr>
        <w:tblpPr w:leftFromText="180" w:rightFromText="180" w:vertAnchor="page" w:horzAnchor="page" w:tblpX="439" w:tblpY="1278"/>
        <w:tblOverlap w:val="never"/>
        <w:tblW w:w="6132" w:type="pct"/>
        <w:tblLayout w:type="fixed"/>
        <w:tblLook w:val="04A0" w:firstRow="1" w:lastRow="0" w:firstColumn="1" w:lastColumn="0" w:noHBand="0" w:noVBand="1"/>
      </w:tblPr>
      <w:tblGrid>
        <w:gridCol w:w="2347"/>
        <w:gridCol w:w="1950"/>
        <w:gridCol w:w="930"/>
        <w:gridCol w:w="1928"/>
        <w:gridCol w:w="930"/>
        <w:gridCol w:w="1899"/>
        <w:gridCol w:w="1085"/>
      </w:tblGrid>
      <w:tr w:rsidR="00DA6E1F" w14:paraId="33104B02" w14:textId="77777777">
        <w:trPr>
          <w:trHeight w:hRule="exact" w:val="503"/>
          <w:tblHeader/>
        </w:trPr>
        <w:tc>
          <w:tcPr>
            <w:tcW w:w="5000" w:type="pct"/>
            <w:gridSpan w:val="7"/>
            <w:tcBorders>
              <w:left w:val="nil"/>
              <w:bottom w:val="single" w:sz="12" w:space="0" w:color="auto"/>
              <w:right w:val="nil"/>
            </w:tcBorders>
            <w:shd w:val="clear" w:color="auto" w:fill="FFFFFF"/>
            <w:tcMar>
              <w:top w:w="0" w:type="dxa"/>
              <w:left w:w="0" w:type="dxa"/>
              <w:bottom w:w="0" w:type="dxa"/>
              <w:right w:w="0" w:type="dxa"/>
            </w:tcMar>
            <w:vAlign w:val="center"/>
          </w:tcPr>
          <w:p w14:paraId="2BF7E3F4" w14:textId="77777777" w:rsidR="00DA6E1F" w:rsidRDefault="00E60AF0">
            <w:pPr>
              <w:widowControl/>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kern w:val="0"/>
                <w:szCs w:val="22"/>
                <w:lang w:eastAsia="en-US"/>
              </w:rPr>
            </w:pPr>
            <w:r>
              <w:rPr>
                <w:rFonts w:ascii="Times New Roman" w:eastAsia="Arial" w:hAnsi="Times New Roman" w:cs="Times New Roman"/>
                <w:b/>
                <w:color w:val="000000"/>
                <w:kern w:val="0"/>
                <w:szCs w:val="22"/>
              </w:rPr>
              <w:lastRenderedPageBreak/>
              <w:t>Table 2.</w:t>
            </w:r>
            <w:r>
              <w:rPr>
                <w:rFonts w:ascii="Times New Roman" w:eastAsia="宋体" w:hAnsi="Times New Roman" w:cs="Times New Roman" w:hint="eastAsia"/>
                <w:b/>
                <w:color w:val="000000"/>
                <w:kern w:val="0"/>
                <w:szCs w:val="22"/>
              </w:rPr>
              <w:t xml:space="preserve"> </w:t>
            </w:r>
            <w:r>
              <w:rPr>
                <w:rFonts w:ascii="Times New Roman" w:hAnsi="Times New Roman" w:cs="Times New Roman"/>
                <w:kern w:val="0"/>
                <w:szCs w:val="22"/>
                <w:lang w:eastAsia="en-US"/>
              </w:rPr>
              <w:t>Association between dietary flavonoid intake and</w:t>
            </w:r>
            <w:r>
              <w:rPr>
                <w:rFonts w:ascii="Times New Roman" w:hAnsi="Times New Roman" w:cs="Times New Roman" w:hint="eastAsia"/>
                <w:kern w:val="0"/>
                <w:szCs w:val="22"/>
                <w:lang w:eastAsia="en-US"/>
              </w:rPr>
              <w:t xml:space="preserve"> </w:t>
            </w:r>
            <w:r>
              <w:rPr>
                <w:rFonts w:ascii="Times New Roman" w:hAnsi="Times New Roman" w:cs="Times New Roman" w:hint="eastAsia"/>
                <w:kern w:val="0"/>
                <w:szCs w:val="22"/>
              </w:rPr>
              <w:t xml:space="preserve">metabolic </w:t>
            </w:r>
            <w:r>
              <w:rPr>
                <w:rFonts w:ascii="Times New Roman" w:hAnsi="Times New Roman" w:cs="Times New Roman"/>
                <w:kern w:val="0"/>
                <w:szCs w:val="22"/>
                <w:lang w:eastAsia="en-US"/>
              </w:rPr>
              <w:t>obesity phenotypes</w:t>
            </w:r>
          </w:p>
          <w:p w14:paraId="5FF0C707" w14:textId="77777777" w:rsidR="00DA6E1F" w:rsidRDefault="00DA6E1F">
            <w:pPr>
              <w:widowControl/>
              <w:pBdr>
                <w:top w:val="none" w:sz="0" w:space="0" w:color="000000"/>
                <w:left w:val="none" w:sz="0" w:space="0" w:color="000000"/>
                <w:bottom w:val="none" w:sz="0" w:space="0" w:color="000000"/>
                <w:right w:val="none" w:sz="0" w:space="0" w:color="000000"/>
              </w:pBdr>
              <w:spacing w:before="40" w:after="40"/>
              <w:ind w:left="100" w:right="100"/>
              <w:rPr>
                <w:rFonts w:ascii="Segoe UI" w:eastAsia="宋体" w:hAnsi="Segoe UI" w:cs="Segoe UI"/>
                <w:color w:val="333333"/>
                <w:kern w:val="0"/>
                <w:sz w:val="27"/>
                <w:szCs w:val="27"/>
                <w:lang w:bidi="ar"/>
              </w:rPr>
            </w:pPr>
          </w:p>
        </w:tc>
      </w:tr>
      <w:tr w:rsidR="00DA6E1F" w14:paraId="32DCC67A" w14:textId="77777777">
        <w:trPr>
          <w:trHeight w:hRule="exact" w:val="513"/>
          <w:tblHeader/>
        </w:trPr>
        <w:tc>
          <w:tcPr>
            <w:tcW w:w="1060" w:type="pct"/>
            <w:tcBorders>
              <w:top w:val="single" w:sz="12" w:space="0" w:color="auto"/>
              <w:left w:val="nil"/>
              <w:right w:val="nil"/>
            </w:tcBorders>
            <w:shd w:val="clear" w:color="auto" w:fill="FFFFFF"/>
            <w:tcMar>
              <w:top w:w="0" w:type="dxa"/>
              <w:left w:w="0" w:type="dxa"/>
              <w:bottom w:w="0" w:type="dxa"/>
              <w:right w:w="0" w:type="dxa"/>
            </w:tcMar>
            <w:vAlign w:val="center"/>
          </w:tcPr>
          <w:p w14:paraId="131A620C" w14:textId="77777777" w:rsidR="00DA6E1F" w:rsidRDefault="00DA6E1F">
            <w:pPr>
              <w:widowControl/>
              <w:pBdr>
                <w:top w:val="none" w:sz="0" w:space="0" w:color="000000"/>
                <w:left w:val="none" w:sz="0" w:space="0" w:color="000000"/>
                <w:bottom w:val="none" w:sz="0" w:space="0" w:color="000000"/>
                <w:right w:val="none" w:sz="0" w:space="0" w:color="000000"/>
              </w:pBdr>
              <w:spacing w:before="40" w:after="40"/>
              <w:ind w:left="100" w:right="100"/>
              <w:rPr>
                <w:rFonts w:ascii="Times New Roman" w:eastAsia="Arial" w:hAnsi="Times New Roman" w:cs="Times New Roman"/>
                <w:bCs/>
                <w:color w:val="000000"/>
                <w:kern w:val="0"/>
                <w:szCs w:val="21"/>
                <w:lang w:eastAsia="en-US"/>
              </w:rPr>
            </w:pPr>
          </w:p>
        </w:tc>
        <w:tc>
          <w:tcPr>
            <w:tcW w:w="1301" w:type="pct"/>
            <w:gridSpan w:val="2"/>
            <w:tcBorders>
              <w:top w:val="single" w:sz="12" w:space="0" w:color="auto"/>
              <w:left w:val="nil"/>
              <w:bottom w:val="single" w:sz="4" w:space="0" w:color="auto"/>
              <w:right w:val="nil"/>
            </w:tcBorders>
            <w:shd w:val="clear" w:color="auto" w:fill="FFFFFF"/>
            <w:tcMar>
              <w:top w:w="0" w:type="dxa"/>
              <w:left w:w="0" w:type="dxa"/>
              <w:bottom w:w="0" w:type="dxa"/>
              <w:right w:w="0" w:type="dxa"/>
            </w:tcMar>
            <w:vAlign w:val="center"/>
          </w:tcPr>
          <w:p w14:paraId="7630236C" w14:textId="77777777" w:rsidR="00DA6E1F" w:rsidRDefault="00E60AF0">
            <w:pPr>
              <w:widowControl/>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eastAsia="宋体" w:hAnsi="Times New Roman" w:cs="Times New Roman"/>
                <w:bCs/>
                <w:color w:val="000000"/>
                <w:kern w:val="0"/>
                <w:szCs w:val="21"/>
                <w:vertAlign w:val="superscript"/>
              </w:rPr>
            </w:pPr>
            <w:r>
              <w:rPr>
                <w:rFonts w:ascii="Times New Roman" w:eastAsia="Arial" w:hAnsi="Times New Roman" w:cs="Times New Roman"/>
                <w:bCs/>
                <w:color w:val="000000"/>
                <w:kern w:val="0"/>
                <w:szCs w:val="21"/>
                <w:lang w:eastAsia="en-US"/>
              </w:rPr>
              <w:t>Model1</w:t>
            </w:r>
            <w:r>
              <w:rPr>
                <w:rFonts w:ascii="Times New Roman" w:hAnsi="Times New Roman" w:cs="Times New Roman" w:hint="eastAsia"/>
                <w:bCs/>
                <w:color w:val="000000"/>
                <w:kern w:val="0"/>
                <w:szCs w:val="21"/>
              </w:rPr>
              <w:t xml:space="preserve"> </w:t>
            </w:r>
            <w:r>
              <w:rPr>
                <w:rFonts w:ascii="Times New Roman" w:eastAsia="宋体" w:hAnsi="Times New Roman" w:cs="Times New Roman" w:hint="eastAsia"/>
                <w:bCs/>
                <w:color w:val="000000"/>
                <w:kern w:val="0"/>
                <w:szCs w:val="21"/>
                <w:vertAlign w:val="superscript"/>
              </w:rPr>
              <w:t>a</w:t>
            </w:r>
          </w:p>
        </w:tc>
        <w:tc>
          <w:tcPr>
            <w:tcW w:w="1291" w:type="pct"/>
            <w:gridSpan w:val="2"/>
            <w:tcBorders>
              <w:top w:val="single" w:sz="12" w:space="0" w:color="auto"/>
              <w:left w:val="nil"/>
              <w:bottom w:val="single" w:sz="4" w:space="0" w:color="auto"/>
              <w:right w:val="nil"/>
            </w:tcBorders>
            <w:shd w:val="clear" w:color="auto" w:fill="FFFFFF"/>
            <w:tcMar>
              <w:top w:w="0" w:type="dxa"/>
              <w:left w:w="0" w:type="dxa"/>
              <w:bottom w:w="0" w:type="dxa"/>
              <w:right w:w="0" w:type="dxa"/>
            </w:tcMar>
            <w:vAlign w:val="center"/>
          </w:tcPr>
          <w:p w14:paraId="2FCBE7DD" w14:textId="77777777" w:rsidR="00DA6E1F" w:rsidRDefault="00E60AF0">
            <w:pPr>
              <w:widowControl/>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eastAsia="宋体" w:hAnsi="Times New Roman" w:cs="Times New Roman"/>
                <w:bCs/>
                <w:color w:val="000000"/>
                <w:kern w:val="0"/>
                <w:szCs w:val="21"/>
                <w:vertAlign w:val="superscript"/>
              </w:rPr>
            </w:pPr>
            <w:r>
              <w:rPr>
                <w:rFonts w:ascii="Times New Roman" w:eastAsia="Arial" w:hAnsi="Times New Roman" w:cs="Times New Roman"/>
                <w:bCs/>
                <w:color w:val="000000"/>
                <w:kern w:val="0"/>
                <w:szCs w:val="21"/>
                <w:lang w:eastAsia="en-US"/>
              </w:rPr>
              <w:t>Model2</w:t>
            </w:r>
            <w:r>
              <w:rPr>
                <w:rFonts w:ascii="Times New Roman" w:eastAsia="宋体" w:hAnsi="Times New Roman" w:cs="Times New Roman" w:hint="eastAsia"/>
                <w:bCs/>
                <w:color w:val="000000"/>
                <w:kern w:val="0"/>
                <w:szCs w:val="21"/>
                <w:vertAlign w:val="superscript"/>
              </w:rPr>
              <w:t xml:space="preserve"> b</w:t>
            </w:r>
          </w:p>
        </w:tc>
        <w:tc>
          <w:tcPr>
            <w:tcW w:w="1345" w:type="pct"/>
            <w:gridSpan w:val="2"/>
            <w:tcBorders>
              <w:top w:val="single" w:sz="12" w:space="0" w:color="auto"/>
              <w:left w:val="nil"/>
              <w:bottom w:val="single" w:sz="4" w:space="0" w:color="auto"/>
              <w:right w:val="nil"/>
            </w:tcBorders>
            <w:shd w:val="clear" w:color="auto" w:fill="FFFFFF"/>
            <w:tcMar>
              <w:top w:w="0" w:type="dxa"/>
              <w:left w:w="0" w:type="dxa"/>
              <w:bottom w:w="0" w:type="dxa"/>
              <w:right w:w="0" w:type="dxa"/>
            </w:tcMar>
            <w:vAlign w:val="center"/>
          </w:tcPr>
          <w:p w14:paraId="3C8AC60D" w14:textId="77777777" w:rsidR="00DA6E1F" w:rsidRDefault="00E60AF0">
            <w:pPr>
              <w:widowControl/>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eastAsia="宋体" w:hAnsi="Times New Roman" w:cs="Times New Roman"/>
                <w:bCs/>
                <w:color w:val="000000"/>
                <w:kern w:val="0"/>
                <w:szCs w:val="21"/>
                <w:vertAlign w:val="superscript"/>
                <w:lang w:eastAsia="en-US"/>
              </w:rPr>
            </w:pPr>
            <w:r>
              <w:rPr>
                <w:rFonts w:ascii="Times New Roman" w:eastAsia="Arial" w:hAnsi="Times New Roman" w:cs="Times New Roman"/>
                <w:bCs/>
                <w:color w:val="000000"/>
                <w:kern w:val="0"/>
                <w:szCs w:val="21"/>
                <w:lang w:eastAsia="en-US"/>
              </w:rPr>
              <w:t>Model</w:t>
            </w:r>
            <w:r>
              <w:rPr>
                <w:rFonts w:ascii="Times New Roman" w:eastAsia="Arial" w:hAnsi="Times New Roman" w:cs="Times New Roman"/>
                <w:bCs/>
                <w:color w:val="000000"/>
                <w:kern w:val="0"/>
                <w:szCs w:val="21"/>
              </w:rPr>
              <w:t>3</w:t>
            </w:r>
            <w:r>
              <w:rPr>
                <w:rFonts w:ascii="Times New Roman" w:hAnsi="Times New Roman" w:cs="Times New Roman" w:hint="eastAsia"/>
                <w:bCs/>
                <w:color w:val="000000"/>
                <w:kern w:val="0"/>
                <w:szCs w:val="21"/>
              </w:rPr>
              <w:t xml:space="preserve"> </w:t>
            </w:r>
            <w:r>
              <w:rPr>
                <w:rFonts w:ascii="Times New Roman" w:eastAsia="宋体" w:hAnsi="Times New Roman" w:cs="Times New Roman" w:hint="eastAsia"/>
                <w:bCs/>
                <w:color w:val="000000"/>
                <w:kern w:val="0"/>
                <w:szCs w:val="21"/>
                <w:vertAlign w:val="superscript"/>
              </w:rPr>
              <w:t>c</w:t>
            </w:r>
          </w:p>
        </w:tc>
      </w:tr>
      <w:tr w:rsidR="00DA6E1F" w14:paraId="160852D8" w14:textId="77777777">
        <w:trPr>
          <w:trHeight w:hRule="exact" w:val="441"/>
          <w:tblHeader/>
        </w:trPr>
        <w:tc>
          <w:tcPr>
            <w:tcW w:w="1060" w:type="pct"/>
            <w:tcBorders>
              <w:left w:val="nil"/>
              <w:right w:val="nil"/>
            </w:tcBorders>
            <w:shd w:val="clear" w:color="auto" w:fill="FFFFFF"/>
            <w:tcMar>
              <w:top w:w="0" w:type="dxa"/>
              <w:left w:w="0" w:type="dxa"/>
              <w:bottom w:w="0" w:type="dxa"/>
              <w:right w:w="0" w:type="dxa"/>
            </w:tcMar>
            <w:vAlign w:val="center"/>
          </w:tcPr>
          <w:p w14:paraId="5AB7036C" w14:textId="77777777" w:rsidR="00DA6E1F" w:rsidRDefault="00E60AF0">
            <w:pPr>
              <w:widowControl/>
              <w:pBdr>
                <w:top w:val="none" w:sz="0" w:space="0" w:color="000000"/>
                <w:left w:val="none" w:sz="0" w:space="0" w:color="000000"/>
                <w:bottom w:val="none" w:sz="0" w:space="0" w:color="000000"/>
                <w:right w:val="none" w:sz="0" w:space="0" w:color="000000"/>
              </w:pBdr>
              <w:spacing w:before="40" w:after="40"/>
              <w:ind w:left="100" w:right="100"/>
              <w:rPr>
                <w:rFonts w:ascii="Times New Roman" w:eastAsia="Arial" w:hAnsi="Times New Roman" w:cs="Times New Roman"/>
                <w:bCs/>
                <w:color w:val="000000"/>
                <w:kern w:val="0"/>
                <w:szCs w:val="21"/>
                <w:lang w:eastAsia="en-US"/>
              </w:rPr>
            </w:pPr>
            <w:r>
              <w:rPr>
                <w:rFonts w:ascii="Times New Roman" w:eastAsia="Arial" w:hAnsi="Times New Roman" w:cs="Times New Roman"/>
                <w:bCs/>
                <w:color w:val="000000"/>
                <w:kern w:val="0"/>
                <w:szCs w:val="21"/>
                <w:lang w:eastAsia="en-US"/>
              </w:rPr>
              <w:t>Characteristic</w:t>
            </w:r>
          </w:p>
        </w:tc>
        <w:tc>
          <w:tcPr>
            <w:tcW w:w="881" w:type="pct"/>
            <w:tcBorders>
              <w:top w:val="single" w:sz="4" w:space="0" w:color="auto"/>
              <w:left w:val="nil"/>
              <w:bottom w:val="single" w:sz="4" w:space="0" w:color="auto"/>
              <w:right w:val="nil"/>
            </w:tcBorders>
            <w:shd w:val="clear" w:color="auto" w:fill="FFFFFF"/>
            <w:tcMar>
              <w:top w:w="0" w:type="dxa"/>
              <w:left w:w="0" w:type="dxa"/>
              <w:bottom w:w="0" w:type="dxa"/>
              <w:right w:w="0" w:type="dxa"/>
            </w:tcMar>
            <w:vAlign w:val="center"/>
          </w:tcPr>
          <w:p w14:paraId="3A0B1C8D" w14:textId="77777777" w:rsidR="00DA6E1F" w:rsidRDefault="00E60AF0">
            <w:pPr>
              <w:widowControl/>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eastAsia="宋体" w:hAnsi="Times New Roman" w:cs="Times New Roman"/>
                <w:bCs/>
                <w:color w:val="000000"/>
                <w:kern w:val="0"/>
                <w:szCs w:val="21"/>
              </w:rPr>
            </w:pPr>
            <w:r>
              <w:rPr>
                <w:rFonts w:ascii="Times New Roman" w:eastAsia="Arial" w:hAnsi="Times New Roman" w:cs="Times New Roman"/>
                <w:bCs/>
                <w:color w:val="000000"/>
                <w:kern w:val="0"/>
                <w:szCs w:val="21"/>
                <w:lang w:eastAsia="en-US"/>
              </w:rPr>
              <w:t>OR</w:t>
            </w:r>
            <w:r>
              <w:rPr>
                <w:rFonts w:ascii="Times New Roman" w:eastAsia="宋体" w:hAnsi="Times New Roman" w:cs="Times New Roman"/>
                <w:bCs/>
                <w:color w:val="000000"/>
                <w:kern w:val="0"/>
                <w:szCs w:val="21"/>
              </w:rPr>
              <w:t xml:space="preserve"> (</w:t>
            </w:r>
            <w:r>
              <w:rPr>
                <w:rFonts w:ascii="Times New Roman" w:eastAsia="Arial" w:hAnsi="Times New Roman" w:cs="Times New Roman"/>
                <w:bCs/>
                <w:color w:val="000000"/>
                <w:kern w:val="0"/>
                <w:szCs w:val="21"/>
                <w:lang w:eastAsia="en-US"/>
              </w:rPr>
              <w:t>95% C</w:t>
            </w:r>
            <w:r>
              <w:rPr>
                <w:rFonts w:ascii="Times New Roman" w:eastAsia="宋体" w:hAnsi="Times New Roman" w:cs="Times New Roman"/>
                <w:bCs/>
                <w:color w:val="000000"/>
                <w:kern w:val="0"/>
                <w:szCs w:val="21"/>
              </w:rPr>
              <w:t xml:space="preserve">l) </w:t>
            </w:r>
          </w:p>
        </w:tc>
        <w:tc>
          <w:tcPr>
            <w:tcW w:w="420" w:type="pct"/>
            <w:tcBorders>
              <w:top w:val="single" w:sz="4" w:space="0" w:color="auto"/>
              <w:left w:val="nil"/>
              <w:bottom w:val="single" w:sz="4" w:space="0" w:color="auto"/>
              <w:right w:val="nil"/>
            </w:tcBorders>
            <w:shd w:val="clear" w:color="auto" w:fill="FFFFFF"/>
            <w:tcMar>
              <w:top w:w="0" w:type="dxa"/>
              <w:left w:w="0" w:type="dxa"/>
              <w:bottom w:w="0" w:type="dxa"/>
              <w:right w:w="0" w:type="dxa"/>
            </w:tcMar>
            <w:vAlign w:val="center"/>
          </w:tcPr>
          <w:p w14:paraId="575330A7" w14:textId="77777777" w:rsidR="00DA6E1F" w:rsidRDefault="00E60AF0">
            <w:pPr>
              <w:widowControl/>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eastAsia="Arial" w:hAnsi="Times New Roman" w:cs="Times New Roman"/>
                <w:bCs/>
                <w:color w:val="000000"/>
                <w:kern w:val="0"/>
                <w:szCs w:val="21"/>
                <w:lang w:eastAsia="en-US"/>
              </w:rPr>
            </w:pPr>
            <w:r>
              <w:rPr>
                <w:rFonts w:ascii="Times New Roman" w:eastAsia="宋体" w:hAnsi="Times New Roman" w:cs="Times New Roman"/>
                <w:bCs/>
                <w:i/>
                <w:iCs/>
                <w:color w:val="000000"/>
                <w:kern w:val="0"/>
                <w:szCs w:val="21"/>
                <w:lang w:eastAsia="en-US"/>
              </w:rPr>
              <w:t>P</w:t>
            </w:r>
            <w:r>
              <w:rPr>
                <w:rFonts w:ascii="Times New Roman" w:eastAsia="宋体" w:hAnsi="Times New Roman" w:cs="Times New Roman"/>
                <w:bCs/>
                <w:color w:val="000000"/>
                <w:kern w:val="0"/>
                <w:szCs w:val="21"/>
                <w:lang w:eastAsia="en-US"/>
              </w:rPr>
              <w:t xml:space="preserve"> V</w:t>
            </w:r>
            <w:r>
              <w:rPr>
                <w:rFonts w:ascii="Times New Roman" w:eastAsia="Arial" w:hAnsi="Times New Roman" w:cs="Times New Roman"/>
                <w:bCs/>
                <w:color w:val="000000"/>
                <w:kern w:val="0"/>
                <w:szCs w:val="21"/>
                <w:lang w:eastAsia="en-US"/>
              </w:rPr>
              <w:t>alue</w:t>
            </w:r>
          </w:p>
        </w:tc>
        <w:tc>
          <w:tcPr>
            <w:tcW w:w="871" w:type="pct"/>
            <w:tcBorders>
              <w:top w:val="single" w:sz="4" w:space="0" w:color="auto"/>
              <w:left w:val="nil"/>
              <w:bottom w:val="single" w:sz="4" w:space="0" w:color="auto"/>
              <w:right w:val="nil"/>
            </w:tcBorders>
            <w:shd w:val="clear" w:color="auto" w:fill="FFFFFF"/>
            <w:tcMar>
              <w:top w:w="0" w:type="dxa"/>
              <w:left w:w="0" w:type="dxa"/>
              <w:bottom w:w="0" w:type="dxa"/>
              <w:right w:w="0" w:type="dxa"/>
            </w:tcMar>
            <w:vAlign w:val="center"/>
          </w:tcPr>
          <w:p w14:paraId="2D7E51EF" w14:textId="77777777" w:rsidR="00DA6E1F" w:rsidRDefault="00E60AF0">
            <w:pPr>
              <w:widowControl/>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eastAsia="Arial" w:hAnsi="Times New Roman" w:cs="Times New Roman"/>
                <w:bCs/>
                <w:color w:val="000000"/>
                <w:kern w:val="0"/>
                <w:szCs w:val="21"/>
                <w:lang w:eastAsia="en-US"/>
              </w:rPr>
            </w:pPr>
            <w:r>
              <w:rPr>
                <w:rFonts w:ascii="Times New Roman" w:eastAsia="Arial" w:hAnsi="Times New Roman" w:cs="Times New Roman"/>
                <w:bCs/>
                <w:color w:val="000000"/>
                <w:kern w:val="0"/>
                <w:szCs w:val="21"/>
                <w:lang w:eastAsia="en-US"/>
              </w:rPr>
              <w:t>OR</w:t>
            </w:r>
            <w:r>
              <w:rPr>
                <w:rFonts w:ascii="Times New Roman" w:eastAsia="宋体" w:hAnsi="Times New Roman" w:cs="Times New Roman"/>
                <w:bCs/>
                <w:color w:val="000000"/>
                <w:kern w:val="0"/>
                <w:szCs w:val="21"/>
              </w:rPr>
              <w:t xml:space="preserve"> (</w:t>
            </w:r>
            <w:r>
              <w:rPr>
                <w:rFonts w:ascii="Times New Roman" w:eastAsia="Arial" w:hAnsi="Times New Roman" w:cs="Times New Roman"/>
                <w:bCs/>
                <w:color w:val="000000"/>
                <w:kern w:val="0"/>
                <w:szCs w:val="21"/>
                <w:lang w:eastAsia="en-US"/>
              </w:rPr>
              <w:t>95% C</w:t>
            </w:r>
            <w:r>
              <w:rPr>
                <w:rFonts w:ascii="Times New Roman" w:eastAsia="宋体" w:hAnsi="Times New Roman" w:cs="Times New Roman"/>
                <w:bCs/>
                <w:color w:val="000000"/>
                <w:kern w:val="0"/>
                <w:szCs w:val="21"/>
              </w:rPr>
              <w:t>l)</w:t>
            </w:r>
          </w:p>
        </w:tc>
        <w:tc>
          <w:tcPr>
            <w:tcW w:w="420" w:type="pct"/>
            <w:tcBorders>
              <w:top w:val="single" w:sz="4" w:space="0" w:color="auto"/>
              <w:left w:val="nil"/>
              <w:bottom w:val="single" w:sz="4" w:space="0" w:color="auto"/>
              <w:right w:val="nil"/>
            </w:tcBorders>
            <w:shd w:val="clear" w:color="auto" w:fill="FFFFFF"/>
            <w:tcMar>
              <w:top w:w="0" w:type="dxa"/>
              <w:left w:w="0" w:type="dxa"/>
              <w:bottom w:w="0" w:type="dxa"/>
              <w:right w:w="0" w:type="dxa"/>
            </w:tcMar>
            <w:vAlign w:val="center"/>
          </w:tcPr>
          <w:p w14:paraId="6219FA71" w14:textId="77777777" w:rsidR="00DA6E1F" w:rsidRDefault="00E60AF0">
            <w:pPr>
              <w:widowControl/>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eastAsia="Arial" w:hAnsi="Times New Roman" w:cs="Times New Roman"/>
                <w:bCs/>
                <w:color w:val="000000"/>
                <w:kern w:val="0"/>
                <w:szCs w:val="21"/>
                <w:lang w:eastAsia="en-US"/>
              </w:rPr>
            </w:pPr>
            <w:r>
              <w:rPr>
                <w:rFonts w:ascii="Times New Roman" w:eastAsia="宋体" w:hAnsi="Times New Roman" w:cs="Times New Roman"/>
                <w:bCs/>
                <w:i/>
                <w:iCs/>
                <w:color w:val="000000"/>
                <w:kern w:val="0"/>
                <w:szCs w:val="21"/>
                <w:lang w:eastAsia="en-US"/>
              </w:rPr>
              <w:t>P</w:t>
            </w:r>
            <w:r>
              <w:rPr>
                <w:rFonts w:ascii="Times New Roman" w:eastAsia="宋体" w:hAnsi="Times New Roman" w:cs="Times New Roman"/>
                <w:bCs/>
                <w:color w:val="000000"/>
                <w:kern w:val="0"/>
                <w:szCs w:val="21"/>
                <w:lang w:eastAsia="en-US"/>
              </w:rPr>
              <w:t xml:space="preserve"> V</w:t>
            </w:r>
            <w:r>
              <w:rPr>
                <w:rFonts w:ascii="Times New Roman" w:eastAsia="Arial" w:hAnsi="Times New Roman" w:cs="Times New Roman"/>
                <w:bCs/>
                <w:color w:val="000000"/>
                <w:kern w:val="0"/>
                <w:szCs w:val="21"/>
                <w:lang w:eastAsia="en-US"/>
              </w:rPr>
              <w:t>alue</w:t>
            </w:r>
          </w:p>
        </w:tc>
        <w:tc>
          <w:tcPr>
            <w:tcW w:w="858" w:type="pct"/>
            <w:tcBorders>
              <w:top w:val="single" w:sz="4" w:space="0" w:color="auto"/>
              <w:left w:val="nil"/>
              <w:bottom w:val="single" w:sz="4" w:space="0" w:color="auto"/>
              <w:right w:val="nil"/>
            </w:tcBorders>
            <w:shd w:val="clear" w:color="auto" w:fill="FFFFFF"/>
            <w:tcMar>
              <w:top w:w="0" w:type="dxa"/>
              <w:left w:w="0" w:type="dxa"/>
              <w:bottom w:w="0" w:type="dxa"/>
              <w:right w:w="0" w:type="dxa"/>
            </w:tcMar>
            <w:vAlign w:val="center"/>
          </w:tcPr>
          <w:p w14:paraId="19A998DF" w14:textId="77777777" w:rsidR="00DA6E1F" w:rsidRDefault="00E60AF0">
            <w:pPr>
              <w:widowControl/>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eastAsia="Arial" w:hAnsi="Times New Roman" w:cs="Times New Roman"/>
                <w:bCs/>
                <w:color w:val="000000"/>
                <w:kern w:val="0"/>
                <w:szCs w:val="21"/>
                <w:lang w:eastAsia="en-US"/>
              </w:rPr>
            </w:pPr>
            <w:r>
              <w:rPr>
                <w:rFonts w:ascii="Times New Roman" w:eastAsia="Arial" w:hAnsi="Times New Roman" w:cs="Times New Roman"/>
                <w:bCs/>
                <w:color w:val="000000"/>
                <w:kern w:val="0"/>
                <w:szCs w:val="21"/>
                <w:lang w:eastAsia="en-US"/>
              </w:rPr>
              <w:t>OR</w:t>
            </w:r>
            <w:r>
              <w:rPr>
                <w:rFonts w:ascii="Times New Roman" w:eastAsia="宋体" w:hAnsi="Times New Roman" w:cs="Times New Roman"/>
                <w:bCs/>
                <w:color w:val="000000"/>
                <w:kern w:val="0"/>
                <w:szCs w:val="21"/>
              </w:rPr>
              <w:t xml:space="preserve"> (</w:t>
            </w:r>
            <w:r>
              <w:rPr>
                <w:rFonts w:ascii="Times New Roman" w:eastAsia="Arial" w:hAnsi="Times New Roman" w:cs="Times New Roman"/>
                <w:bCs/>
                <w:color w:val="000000"/>
                <w:kern w:val="0"/>
                <w:szCs w:val="21"/>
                <w:lang w:eastAsia="en-US"/>
              </w:rPr>
              <w:t>95% C</w:t>
            </w:r>
            <w:r>
              <w:rPr>
                <w:rFonts w:ascii="Times New Roman" w:eastAsia="宋体" w:hAnsi="Times New Roman" w:cs="Times New Roman"/>
                <w:bCs/>
                <w:color w:val="000000"/>
                <w:kern w:val="0"/>
                <w:szCs w:val="21"/>
              </w:rPr>
              <w:t>l)</w:t>
            </w:r>
          </w:p>
        </w:tc>
        <w:tc>
          <w:tcPr>
            <w:tcW w:w="487" w:type="pct"/>
            <w:tcBorders>
              <w:top w:val="single" w:sz="4" w:space="0" w:color="auto"/>
              <w:left w:val="nil"/>
              <w:bottom w:val="single" w:sz="4" w:space="0" w:color="auto"/>
              <w:right w:val="nil"/>
            </w:tcBorders>
            <w:shd w:val="clear" w:color="auto" w:fill="FFFFFF"/>
            <w:tcMar>
              <w:top w:w="0" w:type="dxa"/>
              <w:left w:w="0" w:type="dxa"/>
              <w:bottom w:w="0" w:type="dxa"/>
              <w:right w:w="0" w:type="dxa"/>
            </w:tcMar>
            <w:vAlign w:val="center"/>
          </w:tcPr>
          <w:p w14:paraId="1A5A51FF" w14:textId="77777777" w:rsidR="00DA6E1F" w:rsidRDefault="00E60AF0">
            <w:pPr>
              <w:widowControl/>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eastAsia="Arial" w:hAnsi="Times New Roman" w:cs="Times New Roman"/>
                <w:bCs/>
                <w:color w:val="000000"/>
                <w:kern w:val="0"/>
                <w:szCs w:val="21"/>
                <w:lang w:eastAsia="en-US"/>
              </w:rPr>
            </w:pPr>
            <w:r>
              <w:rPr>
                <w:rFonts w:ascii="Times New Roman" w:eastAsia="宋体" w:hAnsi="Times New Roman" w:cs="Times New Roman"/>
                <w:bCs/>
                <w:i/>
                <w:iCs/>
                <w:color w:val="000000"/>
                <w:kern w:val="0"/>
                <w:szCs w:val="21"/>
                <w:lang w:eastAsia="en-US"/>
              </w:rPr>
              <w:t>P</w:t>
            </w:r>
            <w:r>
              <w:rPr>
                <w:rFonts w:ascii="Times New Roman" w:eastAsia="宋体" w:hAnsi="Times New Roman" w:cs="Times New Roman"/>
                <w:bCs/>
                <w:color w:val="000000"/>
                <w:kern w:val="0"/>
                <w:szCs w:val="21"/>
                <w:lang w:eastAsia="en-US"/>
              </w:rPr>
              <w:t xml:space="preserve"> V</w:t>
            </w:r>
            <w:r>
              <w:rPr>
                <w:rFonts w:ascii="Times New Roman" w:eastAsia="Arial" w:hAnsi="Times New Roman" w:cs="Times New Roman"/>
                <w:bCs/>
                <w:color w:val="000000"/>
                <w:kern w:val="0"/>
                <w:szCs w:val="21"/>
                <w:lang w:eastAsia="en-US"/>
              </w:rPr>
              <w:t>alue</w:t>
            </w:r>
          </w:p>
        </w:tc>
      </w:tr>
      <w:tr w:rsidR="00DA6E1F" w14:paraId="4CA6C7E0" w14:textId="77777777">
        <w:trPr>
          <w:trHeight w:hRule="exact" w:val="397"/>
          <w:tblHeader/>
        </w:trPr>
        <w:tc>
          <w:tcPr>
            <w:tcW w:w="5000" w:type="pct"/>
            <w:gridSpan w:val="7"/>
            <w:tcBorders>
              <w:top w:val="single" w:sz="4" w:space="0" w:color="auto"/>
              <w:left w:val="nil"/>
              <w:bottom w:val="nil"/>
              <w:right w:val="nil"/>
            </w:tcBorders>
            <w:shd w:val="clear" w:color="auto" w:fill="FFFFFF"/>
            <w:tcMar>
              <w:top w:w="0" w:type="dxa"/>
              <w:left w:w="0" w:type="dxa"/>
              <w:bottom w:w="0" w:type="dxa"/>
              <w:right w:w="0" w:type="dxa"/>
            </w:tcMar>
          </w:tcPr>
          <w:p w14:paraId="585EEC94"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lang w:eastAsia="en-US"/>
              </w:rPr>
            </w:pPr>
            <w:r>
              <w:rPr>
                <w:rFonts w:ascii="Times New Roman" w:hAnsi="Times New Roman" w:cs="Times New Roman"/>
                <w:bCs/>
                <w:szCs w:val="21"/>
                <w:lang w:eastAsia="en-US"/>
              </w:rPr>
              <w:t>MHO</w:t>
            </w:r>
          </w:p>
        </w:tc>
      </w:tr>
      <w:tr w:rsidR="00DA6E1F" w14:paraId="322FDB30" w14:textId="77777777">
        <w:trPr>
          <w:trHeight w:hRule="exact" w:val="397"/>
        </w:trPr>
        <w:tc>
          <w:tcPr>
            <w:tcW w:w="1060" w:type="pct"/>
            <w:tcBorders>
              <w:top w:val="nil"/>
              <w:left w:val="nil"/>
              <w:bottom w:val="nil"/>
              <w:right w:val="nil"/>
            </w:tcBorders>
            <w:shd w:val="clear" w:color="auto" w:fill="FFFFFF"/>
            <w:tcMar>
              <w:top w:w="0" w:type="dxa"/>
              <w:left w:w="0" w:type="dxa"/>
              <w:bottom w:w="0" w:type="dxa"/>
              <w:right w:w="0" w:type="dxa"/>
            </w:tcMar>
            <w:vAlign w:val="center"/>
          </w:tcPr>
          <w:p w14:paraId="354EBB9C" w14:textId="77777777" w:rsidR="00DA6E1F" w:rsidRDefault="00E60AF0">
            <w:pPr>
              <w:widowControl/>
              <w:pBdr>
                <w:top w:val="none" w:sz="0" w:space="0" w:color="000000"/>
                <w:left w:val="none" w:sz="0" w:space="0" w:color="000000"/>
                <w:bottom w:val="none" w:sz="0" w:space="0" w:color="000000"/>
                <w:right w:val="none" w:sz="0" w:space="0" w:color="000000"/>
              </w:pBdr>
              <w:spacing w:before="40" w:after="40"/>
              <w:ind w:left="100" w:right="100"/>
              <w:rPr>
                <w:rFonts w:ascii="Times New Roman" w:eastAsia="Arial" w:hAnsi="Times New Roman" w:cs="Times New Roman"/>
                <w:bCs/>
                <w:color w:val="000000"/>
                <w:kern w:val="0"/>
                <w:szCs w:val="21"/>
              </w:rPr>
            </w:pPr>
            <w:r>
              <w:rPr>
                <w:rFonts w:ascii="Times New Roman" w:eastAsia="Arial" w:hAnsi="Times New Roman" w:cs="Times New Roman"/>
                <w:bCs/>
                <w:color w:val="000000"/>
                <w:kern w:val="0"/>
                <w:szCs w:val="21"/>
              </w:rPr>
              <w:t>Total Flavonoids (mg)</w:t>
            </w:r>
          </w:p>
        </w:tc>
        <w:tc>
          <w:tcPr>
            <w:tcW w:w="3939" w:type="pct"/>
            <w:gridSpan w:val="6"/>
            <w:tcBorders>
              <w:top w:val="nil"/>
              <w:left w:val="nil"/>
              <w:right w:val="nil"/>
            </w:tcBorders>
            <w:tcMar>
              <w:top w:w="0" w:type="dxa"/>
              <w:left w:w="0" w:type="dxa"/>
              <w:bottom w:w="0" w:type="dxa"/>
              <w:right w:w="0" w:type="dxa"/>
            </w:tcMar>
            <w:vAlign w:val="center"/>
          </w:tcPr>
          <w:p w14:paraId="28802458" w14:textId="77777777" w:rsidR="00DA6E1F" w:rsidRDefault="00DA6E1F">
            <w:pPr>
              <w:widowControl/>
              <w:spacing w:before="100" w:after="100"/>
              <w:ind w:left="100" w:right="100"/>
              <w:jc w:val="center"/>
              <w:textAlignment w:val="center"/>
              <w:rPr>
                <w:rFonts w:ascii="Times New Roman" w:eastAsia="Arial" w:hAnsi="Times New Roman" w:cs="Times New Roman"/>
                <w:bCs/>
                <w:color w:val="000000"/>
                <w:kern w:val="0"/>
                <w:szCs w:val="21"/>
                <w:lang w:eastAsia="en-US"/>
              </w:rPr>
            </w:pPr>
          </w:p>
          <w:p w14:paraId="56FF012F"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Segoe UI" w:hAnsi="Times New Roman" w:cs="Times New Roman"/>
                <w:bCs/>
                <w:color w:val="333333"/>
                <w:kern w:val="0"/>
                <w:szCs w:val="21"/>
                <w:lang w:bidi="ar"/>
              </w:rPr>
            </w:pPr>
            <w:r>
              <w:rPr>
                <w:rFonts w:ascii="Times New Roman" w:eastAsia="Arial" w:hAnsi="Times New Roman" w:cs="Times New Roman"/>
                <w:bCs/>
                <w:color w:val="000000"/>
                <w:kern w:val="0"/>
                <w:szCs w:val="21"/>
                <w:lang w:eastAsia="en-US"/>
              </w:rPr>
              <w:t>—</w:t>
            </w:r>
          </w:p>
          <w:p w14:paraId="0FDD5147" w14:textId="77777777" w:rsidR="00DA6E1F" w:rsidRDefault="00E60AF0">
            <w:pPr>
              <w:widowControl/>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Segoe UI" w:hAnsi="Times New Roman" w:cs="Times New Roman"/>
                <w:bCs/>
                <w:color w:val="333333"/>
                <w:kern w:val="0"/>
                <w:szCs w:val="21"/>
                <w:lang w:bidi="ar"/>
              </w:rPr>
            </w:pPr>
            <w:r>
              <w:rPr>
                <w:rFonts w:ascii="Times New Roman" w:eastAsia="Arial" w:hAnsi="Times New Roman" w:cs="Times New Roman"/>
                <w:bCs/>
                <w:color w:val="000000"/>
                <w:kern w:val="0"/>
                <w:szCs w:val="21"/>
                <w:lang w:eastAsia="en-US"/>
              </w:rPr>
              <w:t>—</w:t>
            </w:r>
          </w:p>
          <w:p w14:paraId="3883C52B" w14:textId="77777777" w:rsidR="00DA6E1F" w:rsidRDefault="00DA6E1F">
            <w:pPr>
              <w:widowControl/>
              <w:spacing w:before="100" w:after="100"/>
              <w:ind w:left="100" w:right="100"/>
              <w:jc w:val="center"/>
              <w:textAlignment w:val="center"/>
              <w:rPr>
                <w:rFonts w:ascii="Times New Roman" w:eastAsia="Arial" w:hAnsi="Times New Roman" w:cs="Times New Roman"/>
                <w:bCs/>
                <w:color w:val="000000"/>
                <w:kern w:val="0"/>
                <w:szCs w:val="21"/>
                <w:lang w:eastAsia="en-US"/>
              </w:rPr>
            </w:pPr>
          </w:p>
        </w:tc>
      </w:tr>
      <w:tr w:rsidR="00DA6E1F" w14:paraId="73506C02" w14:textId="77777777">
        <w:trPr>
          <w:trHeight w:hRule="exact" w:val="397"/>
        </w:trPr>
        <w:tc>
          <w:tcPr>
            <w:tcW w:w="1060" w:type="pct"/>
            <w:tcBorders>
              <w:top w:val="nil"/>
              <w:left w:val="nil"/>
              <w:bottom w:val="nil"/>
              <w:right w:val="nil"/>
            </w:tcBorders>
            <w:shd w:val="clear" w:color="auto" w:fill="FFFFFF"/>
            <w:tcMar>
              <w:top w:w="0" w:type="dxa"/>
              <w:left w:w="0" w:type="dxa"/>
              <w:bottom w:w="0" w:type="dxa"/>
              <w:right w:w="0" w:type="dxa"/>
            </w:tcMar>
            <w:vAlign w:val="center"/>
          </w:tcPr>
          <w:p w14:paraId="70F88EBC"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szCs w:val="21"/>
                <w:lang w:eastAsia="en-US"/>
              </w:rPr>
            </w:pPr>
            <w:r>
              <w:rPr>
                <w:rFonts w:ascii="Times New Roman" w:hAnsi="Times New Roman" w:cs="Times New Roman" w:hint="eastAsia"/>
                <w:bCs/>
                <w:szCs w:val="21"/>
                <w:lang w:eastAsia="en-US"/>
              </w:rPr>
              <w:t>Q1</w:t>
            </w:r>
          </w:p>
        </w:tc>
        <w:tc>
          <w:tcPr>
            <w:tcW w:w="881" w:type="pct"/>
            <w:tcBorders>
              <w:left w:val="nil"/>
              <w:right w:val="nil"/>
            </w:tcBorders>
            <w:tcMar>
              <w:top w:w="0" w:type="dxa"/>
              <w:left w:w="0" w:type="dxa"/>
              <w:bottom w:w="0" w:type="dxa"/>
              <w:right w:w="0" w:type="dxa"/>
            </w:tcMar>
          </w:tcPr>
          <w:p w14:paraId="0A88BB62"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eastAsia="Segoe UI" w:hAnsi="Times New Roman" w:cs="Times New Roman"/>
                <w:bCs/>
                <w:color w:val="333333"/>
                <w:kern w:val="0"/>
                <w:szCs w:val="21"/>
                <w:lang w:bidi="ar"/>
              </w:rPr>
            </w:pPr>
            <w:r>
              <w:rPr>
                <w:rFonts w:ascii="Times New Roman" w:hAnsi="Times New Roman" w:cs="Times New Roman"/>
                <w:bCs/>
                <w:szCs w:val="21"/>
              </w:rPr>
              <w:t>ref</w:t>
            </w:r>
          </w:p>
        </w:tc>
        <w:tc>
          <w:tcPr>
            <w:tcW w:w="420" w:type="pct"/>
            <w:tcBorders>
              <w:top w:val="nil"/>
              <w:left w:val="nil"/>
              <w:bottom w:val="nil"/>
              <w:right w:val="nil"/>
            </w:tcBorders>
            <w:shd w:val="clear" w:color="auto" w:fill="FFFFFF"/>
            <w:tcMar>
              <w:top w:w="0" w:type="dxa"/>
              <w:left w:w="0" w:type="dxa"/>
              <w:bottom w:w="0" w:type="dxa"/>
              <w:right w:w="0" w:type="dxa"/>
            </w:tcMar>
          </w:tcPr>
          <w:p w14:paraId="3A896675"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w:t>
            </w:r>
          </w:p>
          <w:p w14:paraId="442C77C3"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eastAsia="Segoe UI" w:hAnsi="Times New Roman" w:cs="Times New Roman"/>
                <w:bCs/>
                <w:color w:val="333333"/>
                <w:kern w:val="0"/>
                <w:szCs w:val="21"/>
                <w:lang w:bidi="ar"/>
              </w:rPr>
            </w:pPr>
          </w:p>
        </w:tc>
        <w:tc>
          <w:tcPr>
            <w:tcW w:w="871" w:type="pct"/>
            <w:tcBorders>
              <w:top w:val="nil"/>
              <w:left w:val="nil"/>
              <w:bottom w:val="nil"/>
              <w:right w:val="nil"/>
            </w:tcBorders>
            <w:shd w:val="clear" w:color="auto" w:fill="FFFFFF"/>
            <w:tcMar>
              <w:top w:w="0" w:type="dxa"/>
              <w:left w:w="0" w:type="dxa"/>
              <w:bottom w:w="0" w:type="dxa"/>
              <w:right w:w="0" w:type="dxa"/>
            </w:tcMar>
          </w:tcPr>
          <w:p w14:paraId="78FB44D6"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eastAsia="Segoe UI" w:hAnsi="Times New Roman" w:cs="Times New Roman"/>
                <w:bCs/>
                <w:color w:val="333333"/>
                <w:kern w:val="0"/>
                <w:szCs w:val="21"/>
                <w:lang w:bidi="ar"/>
              </w:rPr>
            </w:pPr>
            <w:r>
              <w:rPr>
                <w:rFonts w:ascii="Times New Roman" w:hAnsi="Times New Roman" w:cs="Times New Roman"/>
                <w:bCs/>
                <w:szCs w:val="21"/>
              </w:rPr>
              <w:t>ref</w:t>
            </w:r>
          </w:p>
        </w:tc>
        <w:tc>
          <w:tcPr>
            <w:tcW w:w="420" w:type="pct"/>
            <w:tcBorders>
              <w:top w:val="nil"/>
              <w:left w:val="nil"/>
              <w:bottom w:val="nil"/>
              <w:right w:val="nil"/>
            </w:tcBorders>
            <w:shd w:val="clear" w:color="auto" w:fill="FFFFFF"/>
            <w:tcMar>
              <w:top w:w="0" w:type="dxa"/>
              <w:left w:w="0" w:type="dxa"/>
              <w:bottom w:w="0" w:type="dxa"/>
              <w:right w:w="0" w:type="dxa"/>
            </w:tcMar>
          </w:tcPr>
          <w:p w14:paraId="5A8CAD24"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w:t>
            </w:r>
          </w:p>
          <w:p w14:paraId="61DB3164"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eastAsia="Segoe UI" w:hAnsi="Times New Roman" w:cs="Times New Roman"/>
                <w:bCs/>
                <w:color w:val="333333"/>
                <w:kern w:val="0"/>
                <w:szCs w:val="21"/>
                <w:lang w:bidi="ar"/>
              </w:rPr>
            </w:pPr>
          </w:p>
        </w:tc>
        <w:tc>
          <w:tcPr>
            <w:tcW w:w="858" w:type="pct"/>
            <w:tcBorders>
              <w:top w:val="nil"/>
              <w:left w:val="nil"/>
              <w:bottom w:val="nil"/>
              <w:right w:val="nil"/>
            </w:tcBorders>
            <w:shd w:val="clear" w:color="auto" w:fill="FFFFFF"/>
            <w:tcMar>
              <w:top w:w="0" w:type="dxa"/>
              <w:left w:w="0" w:type="dxa"/>
              <w:bottom w:w="0" w:type="dxa"/>
              <w:right w:w="0" w:type="dxa"/>
            </w:tcMar>
          </w:tcPr>
          <w:p w14:paraId="3102B813"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eastAsia="Segoe UI" w:hAnsi="Times New Roman" w:cs="Times New Roman"/>
                <w:bCs/>
                <w:color w:val="333333"/>
                <w:kern w:val="0"/>
                <w:szCs w:val="21"/>
                <w:lang w:bidi="ar"/>
              </w:rPr>
            </w:pPr>
            <w:r>
              <w:rPr>
                <w:rFonts w:ascii="Times New Roman" w:hAnsi="Times New Roman" w:cs="Times New Roman"/>
                <w:bCs/>
                <w:szCs w:val="21"/>
              </w:rPr>
              <w:t>ref</w:t>
            </w:r>
          </w:p>
        </w:tc>
        <w:tc>
          <w:tcPr>
            <w:tcW w:w="487" w:type="pct"/>
            <w:tcBorders>
              <w:top w:val="nil"/>
              <w:left w:val="nil"/>
              <w:bottom w:val="nil"/>
              <w:right w:val="nil"/>
            </w:tcBorders>
            <w:shd w:val="clear" w:color="auto" w:fill="FFFFFF"/>
            <w:tcMar>
              <w:top w:w="0" w:type="dxa"/>
              <w:left w:w="0" w:type="dxa"/>
              <w:bottom w:w="0" w:type="dxa"/>
              <w:right w:w="0" w:type="dxa"/>
            </w:tcMar>
          </w:tcPr>
          <w:p w14:paraId="505C7636"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w:t>
            </w:r>
          </w:p>
          <w:p w14:paraId="062FD022"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eastAsia="Segoe UI" w:hAnsi="Times New Roman" w:cs="Times New Roman"/>
                <w:bCs/>
                <w:color w:val="333333"/>
                <w:kern w:val="0"/>
                <w:szCs w:val="21"/>
                <w:lang w:bidi="ar"/>
              </w:rPr>
            </w:pPr>
          </w:p>
        </w:tc>
      </w:tr>
      <w:tr w:rsidR="00DA6E1F" w14:paraId="26B50C4D" w14:textId="77777777">
        <w:trPr>
          <w:trHeight w:hRule="exact" w:val="397"/>
        </w:trPr>
        <w:tc>
          <w:tcPr>
            <w:tcW w:w="1060" w:type="pct"/>
            <w:tcBorders>
              <w:top w:val="nil"/>
              <w:left w:val="nil"/>
              <w:bottom w:val="nil"/>
              <w:right w:val="nil"/>
            </w:tcBorders>
            <w:shd w:val="clear" w:color="auto" w:fill="FFFFFF"/>
            <w:tcMar>
              <w:top w:w="0" w:type="dxa"/>
              <w:left w:w="0" w:type="dxa"/>
              <w:bottom w:w="0" w:type="dxa"/>
              <w:right w:w="0" w:type="dxa"/>
            </w:tcMar>
            <w:vAlign w:val="center"/>
          </w:tcPr>
          <w:p w14:paraId="6F4C89C0"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szCs w:val="21"/>
                <w:lang w:eastAsia="en-US"/>
              </w:rPr>
            </w:pPr>
            <w:r>
              <w:rPr>
                <w:rFonts w:ascii="Times New Roman" w:hAnsi="Times New Roman" w:cs="Times New Roman" w:hint="eastAsia"/>
                <w:bCs/>
                <w:szCs w:val="21"/>
                <w:lang w:eastAsia="en-US"/>
              </w:rPr>
              <w:t>Q2</w:t>
            </w:r>
          </w:p>
        </w:tc>
        <w:tc>
          <w:tcPr>
            <w:tcW w:w="881" w:type="pct"/>
            <w:tcBorders>
              <w:left w:val="nil"/>
              <w:right w:val="nil"/>
            </w:tcBorders>
            <w:tcMar>
              <w:top w:w="0" w:type="dxa"/>
              <w:left w:w="0" w:type="dxa"/>
              <w:bottom w:w="0" w:type="dxa"/>
              <w:right w:w="0" w:type="dxa"/>
            </w:tcMar>
          </w:tcPr>
          <w:p w14:paraId="664D82DC"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szCs w:val="21"/>
                <w:lang w:eastAsia="en-US"/>
              </w:rPr>
            </w:pPr>
            <w:r>
              <w:rPr>
                <w:rFonts w:ascii="Times New Roman" w:hAnsi="Times New Roman" w:cs="Times New Roman"/>
                <w:bCs/>
                <w:szCs w:val="21"/>
                <w:lang w:eastAsia="en-US"/>
              </w:rPr>
              <w:t>0.6</w:t>
            </w:r>
            <w:r>
              <w:rPr>
                <w:rFonts w:ascii="Times New Roman" w:hAnsi="Times New Roman" w:cs="Times New Roman" w:hint="eastAsia"/>
                <w:bCs/>
                <w:szCs w:val="21"/>
              </w:rPr>
              <w:t xml:space="preserve">2 </w:t>
            </w:r>
            <w:r>
              <w:rPr>
                <w:rFonts w:ascii="Times New Roman" w:hAnsi="Times New Roman" w:cs="Times New Roman"/>
                <w:bCs/>
                <w:szCs w:val="21"/>
                <w:lang w:eastAsia="en-US"/>
              </w:rPr>
              <w:t>(0.4</w:t>
            </w:r>
            <w:r>
              <w:rPr>
                <w:rFonts w:ascii="Times New Roman" w:hAnsi="Times New Roman" w:cs="Times New Roman" w:hint="eastAsia"/>
                <w:bCs/>
                <w:szCs w:val="21"/>
              </w:rPr>
              <w:t>6</w:t>
            </w:r>
            <w:r>
              <w:rPr>
                <w:rFonts w:ascii="Times New Roman" w:hAnsi="Times New Roman" w:cs="Times New Roman"/>
                <w:bCs/>
                <w:szCs w:val="21"/>
                <w:lang w:eastAsia="en-US"/>
              </w:rPr>
              <w:t>, 0.8</w:t>
            </w:r>
            <w:r>
              <w:rPr>
                <w:rFonts w:ascii="Times New Roman" w:hAnsi="Times New Roman" w:cs="Times New Roman" w:hint="eastAsia"/>
                <w:bCs/>
                <w:szCs w:val="21"/>
              </w:rPr>
              <w:t>4</w:t>
            </w:r>
            <w:r>
              <w:rPr>
                <w:rFonts w:ascii="Times New Roman" w:hAnsi="Times New Roman" w:cs="Times New Roman"/>
                <w:bCs/>
                <w:szCs w:val="21"/>
                <w:lang w:eastAsia="en-US"/>
              </w:rPr>
              <w:t>)</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46A2125B"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szCs w:val="21"/>
              </w:rPr>
            </w:pPr>
            <w:r>
              <w:rPr>
                <w:rFonts w:ascii="Times New Roman" w:hAnsi="Times New Roman" w:cs="Times New Roman"/>
                <w:bCs/>
                <w:szCs w:val="21"/>
                <w:lang w:eastAsia="en-US"/>
              </w:rPr>
              <w:t>0.00</w:t>
            </w:r>
            <w:r>
              <w:rPr>
                <w:rFonts w:ascii="Times New Roman" w:hAnsi="Times New Roman" w:cs="Times New Roman" w:hint="eastAsia"/>
                <w:bCs/>
                <w:szCs w:val="21"/>
              </w:rPr>
              <w:t>3</w:t>
            </w:r>
          </w:p>
        </w:tc>
        <w:tc>
          <w:tcPr>
            <w:tcW w:w="871" w:type="pct"/>
            <w:tcBorders>
              <w:top w:val="nil"/>
              <w:left w:val="nil"/>
              <w:bottom w:val="nil"/>
              <w:right w:val="nil"/>
            </w:tcBorders>
            <w:shd w:val="clear" w:color="auto" w:fill="FFFFFF"/>
            <w:tcMar>
              <w:top w:w="0" w:type="dxa"/>
              <w:left w:w="0" w:type="dxa"/>
              <w:bottom w:w="0" w:type="dxa"/>
              <w:right w:w="0" w:type="dxa"/>
            </w:tcMar>
            <w:vAlign w:val="center"/>
          </w:tcPr>
          <w:p w14:paraId="52A6FE21"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szCs w:val="21"/>
                <w:lang w:eastAsia="en-US"/>
              </w:rPr>
            </w:pPr>
            <w:r>
              <w:rPr>
                <w:rFonts w:ascii="Times New Roman" w:hAnsi="Times New Roman" w:cs="Times New Roman"/>
                <w:bCs/>
                <w:szCs w:val="21"/>
                <w:lang w:eastAsia="en-US"/>
              </w:rPr>
              <w:t>0.62 (0.4</w:t>
            </w:r>
            <w:r>
              <w:rPr>
                <w:rFonts w:ascii="Times New Roman" w:hAnsi="Times New Roman" w:cs="Times New Roman" w:hint="eastAsia"/>
                <w:bCs/>
                <w:szCs w:val="21"/>
              </w:rPr>
              <w:t>5</w:t>
            </w:r>
            <w:r>
              <w:rPr>
                <w:rFonts w:ascii="Times New Roman" w:hAnsi="Times New Roman" w:cs="Times New Roman"/>
                <w:bCs/>
                <w:szCs w:val="21"/>
                <w:lang w:eastAsia="en-US"/>
              </w:rPr>
              <w:t>, 0.8</w:t>
            </w:r>
            <w:r>
              <w:rPr>
                <w:rFonts w:ascii="Times New Roman" w:hAnsi="Times New Roman" w:cs="Times New Roman" w:hint="eastAsia"/>
                <w:bCs/>
                <w:szCs w:val="21"/>
              </w:rPr>
              <w:t>4</w:t>
            </w:r>
            <w:r>
              <w:rPr>
                <w:rFonts w:ascii="Times New Roman" w:hAnsi="Times New Roman" w:cs="Times New Roman"/>
                <w:bCs/>
                <w:szCs w:val="21"/>
                <w:lang w:eastAsia="en-US"/>
              </w:rPr>
              <w:t>)</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6B70265B"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szCs w:val="21"/>
              </w:rPr>
            </w:pPr>
            <w:r>
              <w:rPr>
                <w:rFonts w:ascii="Times New Roman" w:hAnsi="Times New Roman" w:cs="Times New Roman"/>
                <w:bCs/>
                <w:szCs w:val="21"/>
                <w:lang w:eastAsia="en-US"/>
              </w:rPr>
              <w:t>0.00</w:t>
            </w:r>
            <w:r>
              <w:rPr>
                <w:rFonts w:ascii="Times New Roman" w:hAnsi="Times New Roman" w:cs="Times New Roman" w:hint="eastAsia"/>
                <w:bCs/>
                <w:szCs w:val="21"/>
              </w:rPr>
              <w:t>3</w:t>
            </w:r>
          </w:p>
        </w:tc>
        <w:tc>
          <w:tcPr>
            <w:tcW w:w="858" w:type="pct"/>
            <w:tcBorders>
              <w:top w:val="nil"/>
              <w:left w:val="nil"/>
              <w:bottom w:val="nil"/>
              <w:right w:val="nil"/>
            </w:tcBorders>
            <w:shd w:val="clear" w:color="auto" w:fill="FFFFFF"/>
            <w:tcMar>
              <w:top w:w="0" w:type="dxa"/>
              <w:left w:w="0" w:type="dxa"/>
              <w:bottom w:w="0" w:type="dxa"/>
              <w:right w:w="0" w:type="dxa"/>
            </w:tcMar>
            <w:vAlign w:val="center"/>
          </w:tcPr>
          <w:p w14:paraId="487C6041"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szCs w:val="21"/>
                <w:lang w:eastAsia="en-US"/>
              </w:rPr>
            </w:pPr>
            <w:r>
              <w:rPr>
                <w:rFonts w:ascii="Times New Roman" w:hAnsi="Times New Roman" w:cs="Times New Roman"/>
                <w:bCs/>
                <w:szCs w:val="21"/>
                <w:lang w:eastAsia="en-US"/>
              </w:rPr>
              <w:t>0.</w:t>
            </w:r>
            <w:r>
              <w:rPr>
                <w:rFonts w:ascii="Times New Roman" w:hAnsi="Times New Roman" w:cs="Times New Roman" w:hint="eastAsia"/>
                <w:bCs/>
                <w:szCs w:val="21"/>
              </w:rPr>
              <w:t>66</w:t>
            </w:r>
            <w:r>
              <w:rPr>
                <w:rFonts w:ascii="Times New Roman" w:hAnsi="Times New Roman" w:cs="Times New Roman"/>
                <w:bCs/>
                <w:szCs w:val="21"/>
                <w:lang w:eastAsia="en-US"/>
              </w:rPr>
              <w:t xml:space="preserve"> (0.</w:t>
            </w:r>
            <w:r>
              <w:rPr>
                <w:rFonts w:ascii="Times New Roman" w:hAnsi="Times New Roman" w:cs="Times New Roman" w:hint="eastAsia"/>
                <w:bCs/>
                <w:szCs w:val="21"/>
              </w:rPr>
              <w:t>48</w:t>
            </w:r>
            <w:r>
              <w:rPr>
                <w:rFonts w:ascii="Times New Roman" w:hAnsi="Times New Roman" w:cs="Times New Roman"/>
                <w:bCs/>
                <w:szCs w:val="21"/>
                <w:lang w:eastAsia="en-US"/>
              </w:rPr>
              <w:t>, 0.</w:t>
            </w:r>
            <w:r>
              <w:rPr>
                <w:rFonts w:ascii="Times New Roman" w:hAnsi="Times New Roman" w:cs="Times New Roman" w:hint="eastAsia"/>
                <w:bCs/>
                <w:szCs w:val="21"/>
              </w:rPr>
              <w:t>90</w:t>
            </w:r>
            <w:r>
              <w:rPr>
                <w:rFonts w:ascii="Times New Roman" w:hAnsi="Times New Roman" w:cs="Times New Roman"/>
                <w:bCs/>
                <w:szCs w:val="21"/>
                <w:lang w:eastAsia="en-US"/>
              </w:rPr>
              <w:t>)</w:t>
            </w:r>
          </w:p>
        </w:tc>
        <w:tc>
          <w:tcPr>
            <w:tcW w:w="487" w:type="pct"/>
            <w:tcBorders>
              <w:top w:val="nil"/>
              <w:left w:val="nil"/>
              <w:bottom w:val="nil"/>
              <w:right w:val="nil"/>
            </w:tcBorders>
            <w:shd w:val="clear" w:color="auto" w:fill="FFFFFF"/>
            <w:tcMar>
              <w:top w:w="0" w:type="dxa"/>
              <w:left w:w="0" w:type="dxa"/>
              <w:bottom w:w="0" w:type="dxa"/>
              <w:right w:w="0" w:type="dxa"/>
            </w:tcMar>
            <w:vAlign w:val="center"/>
          </w:tcPr>
          <w:p w14:paraId="6685665E"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szCs w:val="21"/>
              </w:rPr>
            </w:pPr>
            <w:r>
              <w:rPr>
                <w:rFonts w:ascii="Times New Roman" w:hAnsi="Times New Roman" w:cs="Times New Roman"/>
                <w:bCs/>
                <w:szCs w:val="21"/>
                <w:lang w:eastAsia="en-US"/>
              </w:rPr>
              <w:t>0.0</w:t>
            </w:r>
            <w:r>
              <w:rPr>
                <w:rFonts w:ascii="Times New Roman" w:hAnsi="Times New Roman" w:cs="Times New Roman" w:hint="eastAsia"/>
                <w:bCs/>
                <w:szCs w:val="21"/>
              </w:rPr>
              <w:t>11</w:t>
            </w:r>
          </w:p>
        </w:tc>
      </w:tr>
      <w:tr w:rsidR="00DA6E1F" w14:paraId="07B6E148" w14:textId="77777777">
        <w:trPr>
          <w:trHeight w:hRule="exact" w:val="397"/>
        </w:trPr>
        <w:tc>
          <w:tcPr>
            <w:tcW w:w="1060" w:type="pct"/>
            <w:tcBorders>
              <w:top w:val="nil"/>
              <w:left w:val="nil"/>
              <w:bottom w:val="nil"/>
              <w:right w:val="nil"/>
            </w:tcBorders>
            <w:shd w:val="clear" w:color="auto" w:fill="FFFFFF"/>
            <w:tcMar>
              <w:top w:w="0" w:type="dxa"/>
              <w:left w:w="0" w:type="dxa"/>
              <w:bottom w:w="0" w:type="dxa"/>
              <w:right w:w="0" w:type="dxa"/>
            </w:tcMar>
            <w:vAlign w:val="center"/>
          </w:tcPr>
          <w:p w14:paraId="0AA5ABE2"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szCs w:val="21"/>
                <w:lang w:eastAsia="en-US"/>
              </w:rPr>
            </w:pPr>
            <w:r>
              <w:rPr>
                <w:rFonts w:ascii="Times New Roman" w:hAnsi="Times New Roman" w:cs="Times New Roman" w:hint="eastAsia"/>
                <w:bCs/>
                <w:szCs w:val="21"/>
                <w:lang w:eastAsia="en-US"/>
              </w:rPr>
              <w:t>Q3</w:t>
            </w:r>
          </w:p>
        </w:tc>
        <w:tc>
          <w:tcPr>
            <w:tcW w:w="881" w:type="pct"/>
            <w:tcBorders>
              <w:left w:val="nil"/>
              <w:right w:val="nil"/>
            </w:tcBorders>
            <w:tcMar>
              <w:top w:w="0" w:type="dxa"/>
              <w:left w:w="0" w:type="dxa"/>
              <w:bottom w:w="0" w:type="dxa"/>
              <w:right w:w="0" w:type="dxa"/>
            </w:tcMar>
          </w:tcPr>
          <w:p w14:paraId="10BFC2A3"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szCs w:val="21"/>
                <w:lang w:eastAsia="en-US"/>
              </w:rPr>
            </w:pPr>
            <w:r>
              <w:rPr>
                <w:rFonts w:ascii="Times New Roman" w:hAnsi="Times New Roman" w:cs="Times New Roman"/>
                <w:bCs/>
                <w:szCs w:val="21"/>
                <w:lang w:eastAsia="en-US"/>
              </w:rPr>
              <w:t>0.5</w:t>
            </w:r>
            <w:r>
              <w:rPr>
                <w:rFonts w:ascii="Times New Roman" w:hAnsi="Times New Roman" w:cs="Times New Roman" w:hint="eastAsia"/>
                <w:bCs/>
                <w:szCs w:val="21"/>
              </w:rPr>
              <w:t xml:space="preserve">6 </w:t>
            </w:r>
            <w:r>
              <w:rPr>
                <w:rFonts w:ascii="Times New Roman" w:hAnsi="Times New Roman" w:cs="Times New Roman"/>
                <w:bCs/>
                <w:szCs w:val="21"/>
                <w:lang w:eastAsia="en-US"/>
              </w:rPr>
              <w:t>(0.4</w:t>
            </w:r>
            <w:r>
              <w:rPr>
                <w:rFonts w:ascii="Times New Roman" w:hAnsi="Times New Roman" w:cs="Times New Roman" w:hint="eastAsia"/>
                <w:bCs/>
                <w:szCs w:val="21"/>
              </w:rPr>
              <w:t>0</w:t>
            </w:r>
            <w:r>
              <w:rPr>
                <w:rFonts w:ascii="Times New Roman" w:hAnsi="Times New Roman" w:cs="Times New Roman"/>
                <w:bCs/>
                <w:szCs w:val="21"/>
                <w:lang w:eastAsia="en-US"/>
              </w:rPr>
              <w:t>, 0.79</w:t>
            </w:r>
            <w:r>
              <w:rPr>
                <w:rFonts w:ascii="Times New Roman" w:hAnsi="Times New Roman" w:cs="Times New Roman" w:hint="eastAsia"/>
                <w:bCs/>
                <w:szCs w:val="21"/>
                <w:lang w:eastAsia="en-US"/>
              </w:rPr>
              <w:t>)</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279AB046"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szCs w:val="21"/>
                <w:lang w:eastAsia="en-US"/>
              </w:rPr>
            </w:pPr>
            <w:r>
              <w:rPr>
                <w:rFonts w:ascii="Times New Roman" w:hAnsi="Times New Roman" w:cs="Times New Roman"/>
                <w:bCs/>
                <w:szCs w:val="21"/>
                <w:lang w:eastAsia="en-US"/>
              </w:rPr>
              <w:t>0.001</w:t>
            </w:r>
          </w:p>
        </w:tc>
        <w:tc>
          <w:tcPr>
            <w:tcW w:w="871" w:type="pct"/>
            <w:tcBorders>
              <w:top w:val="nil"/>
              <w:left w:val="nil"/>
              <w:bottom w:val="nil"/>
              <w:right w:val="nil"/>
            </w:tcBorders>
            <w:shd w:val="clear" w:color="auto" w:fill="FFFFFF"/>
            <w:tcMar>
              <w:top w:w="0" w:type="dxa"/>
              <w:left w:w="0" w:type="dxa"/>
              <w:bottom w:w="0" w:type="dxa"/>
              <w:right w:w="0" w:type="dxa"/>
            </w:tcMar>
            <w:vAlign w:val="center"/>
          </w:tcPr>
          <w:p w14:paraId="746924B9"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szCs w:val="21"/>
                <w:lang w:eastAsia="en-US"/>
              </w:rPr>
            </w:pPr>
            <w:r>
              <w:rPr>
                <w:rFonts w:ascii="Times New Roman" w:hAnsi="Times New Roman" w:cs="Times New Roman"/>
                <w:bCs/>
                <w:szCs w:val="21"/>
                <w:lang w:eastAsia="en-US"/>
              </w:rPr>
              <w:t>0.57 (0.40, 0.8</w:t>
            </w:r>
            <w:r>
              <w:rPr>
                <w:rFonts w:ascii="Times New Roman" w:hAnsi="Times New Roman" w:cs="Times New Roman" w:hint="eastAsia"/>
                <w:bCs/>
                <w:szCs w:val="21"/>
              </w:rPr>
              <w:t>1</w:t>
            </w:r>
            <w:r>
              <w:rPr>
                <w:rFonts w:ascii="Times New Roman" w:hAnsi="Times New Roman" w:cs="Times New Roman"/>
                <w:bCs/>
                <w:szCs w:val="21"/>
                <w:lang w:eastAsia="en-US"/>
              </w:rPr>
              <w:t>)</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00B2CF5D"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szCs w:val="21"/>
              </w:rPr>
            </w:pPr>
            <w:r>
              <w:rPr>
                <w:rFonts w:ascii="Times New Roman" w:hAnsi="Times New Roman" w:cs="Times New Roman"/>
                <w:bCs/>
                <w:szCs w:val="21"/>
                <w:lang w:eastAsia="en-US"/>
              </w:rPr>
              <w:t>0.00</w:t>
            </w:r>
            <w:r>
              <w:rPr>
                <w:rFonts w:ascii="Times New Roman" w:hAnsi="Times New Roman" w:cs="Times New Roman" w:hint="eastAsia"/>
                <w:bCs/>
                <w:szCs w:val="21"/>
              </w:rPr>
              <w:t>3</w:t>
            </w:r>
          </w:p>
        </w:tc>
        <w:tc>
          <w:tcPr>
            <w:tcW w:w="858" w:type="pct"/>
            <w:tcBorders>
              <w:top w:val="nil"/>
              <w:left w:val="nil"/>
              <w:bottom w:val="nil"/>
              <w:right w:val="nil"/>
            </w:tcBorders>
            <w:shd w:val="clear" w:color="auto" w:fill="FFFFFF"/>
            <w:tcMar>
              <w:top w:w="0" w:type="dxa"/>
              <w:left w:w="0" w:type="dxa"/>
              <w:bottom w:w="0" w:type="dxa"/>
              <w:right w:w="0" w:type="dxa"/>
            </w:tcMar>
            <w:vAlign w:val="center"/>
          </w:tcPr>
          <w:p w14:paraId="66C9C387"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szCs w:val="21"/>
                <w:lang w:eastAsia="en-US"/>
              </w:rPr>
            </w:pPr>
            <w:r>
              <w:rPr>
                <w:rFonts w:ascii="Times New Roman" w:hAnsi="Times New Roman" w:cs="Times New Roman"/>
                <w:bCs/>
                <w:szCs w:val="21"/>
                <w:lang w:eastAsia="en-US"/>
              </w:rPr>
              <w:t>0.</w:t>
            </w:r>
            <w:r>
              <w:rPr>
                <w:rFonts w:ascii="Times New Roman" w:hAnsi="Times New Roman" w:cs="Times New Roman" w:hint="eastAsia"/>
                <w:bCs/>
                <w:szCs w:val="21"/>
              </w:rPr>
              <w:t>63</w:t>
            </w:r>
            <w:r>
              <w:rPr>
                <w:rFonts w:ascii="Times New Roman" w:hAnsi="Times New Roman" w:cs="Times New Roman"/>
                <w:bCs/>
                <w:szCs w:val="21"/>
                <w:lang w:eastAsia="en-US"/>
              </w:rPr>
              <w:t xml:space="preserve"> (0.</w:t>
            </w:r>
            <w:r>
              <w:rPr>
                <w:rFonts w:ascii="Times New Roman" w:hAnsi="Times New Roman" w:cs="Times New Roman" w:hint="eastAsia"/>
                <w:bCs/>
                <w:szCs w:val="21"/>
              </w:rPr>
              <w:t>44</w:t>
            </w:r>
            <w:r>
              <w:rPr>
                <w:rFonts w:ascii="Times New Roman" w:hAnsi="Times New Roman" w:cs="Times New Roman"/>
                <w:bCs/>
                <w:szCs w:val="21"/>
                <w:lang w:eastAsia="en-US"/>
              </w:rPr>
              <w:t>, 0.</w:t>
            </w:r>
            <w:r>
              <w:rPr>
                <w:rFonts w:ascii="Times New Roman" w:hAnsi="Times New Roman" w:cs="Times New Roman" w:hint="eastAsia"/>
                <w:bCs/>
                <w:szCs w:val="21"/>
              </w:rPr>
              <w:t>90</w:t>
            </w:r>
            <w:r>
              <w:rPr>
                <w:rFonts w:ascii="Times New Roman" w:hAnsi="Times New Roman" w:cs="Times New Roman"/>
                <w:bCs/>
                <w:szCs w:val="21"/>
                <w:lang w:eastAsia="en-US"/>
              </w:rPr>
              <w:t>)</w:t>
            </w:r>
          </w:p>
        </w:tc>
        <w:tc>
          <w:tcPr>
            <w:tcW w:w="487" w:type="pct"/>
            <w:tcBorders>
              <w:top w:val="nil"/>
              <w:left w:val="nil"/>
              <w:bottom w:val="nil"/>
              <w:right w:val="nil"/>
            </w:tcBorders>
            <w:shd w:val="clear" w:color="auto" w:fill="FFFFFF"/>
            <w:tcMar>
              <w:top w:w="0" w:type="dxa"/>
              <w:left w:w="0" w:type="dxa"/>
              <w:bottom w:w="0" w:type="dxa"/>
              <w:right w:w="0" w:type="dxa"/>
            </w:tcMar>
            <w:vAlign w:val="center"/>
          </w:tcPr>
          <w:p w14:paraId="655EFA58"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szCs w:val="21"/>
                <w:lang w:eastAsia="en-US"/>
              </w:rPr>
            </w:pPr>
            <w:r>
              <w:rPr>
                <w:rFonts w:ascii="Times New Roman" w:hAnsi="Times New Roman" w:cs="Times New Roman"/>
                <w:bCs/>
                <w:szCs w:val="21"/>
                <w:lang w:eastAsia="en-US"/>
              </w:rPr>
              <w:t>0.0</w:t>
            </w:r>
            <w:r>
              <w:rPr>
                <w:rFonts w:ascii="Times New Roman" w:hAnsi="Times New Roman" w:cs="Times New Roman" w:hint="eastAsia"/>
                <w:bCs/>
                <w:szCs w:val="21"/>
              </w:rPr>
              <w:t>1</w:t>
            </w:r>
            <w:r>
              <w:rPr>
                <w:rFonts w:ascii="Times New Roman" w:hAnsi="Times New Roman" w:cs="Times New Roman"/>
                <w:bCs/>
                <w:szCs w:val="21"/>
                <w:lang w:eastAsia="en-US"/>
              </w:rPr>
              <w:t>2</w:t>
            </w:r>
          </w:p>
        </w:tc>
      </w:tr>
      <w:tr w:rsidR="00DA6E1F" w14:paraId="7FF630D9" w14:textId="77777777">
        <w:trPr>
          <w:trHeight w:hRule="exact" w:val="397"/>
        </w:trPr>
        <w:tc>
          <w:tcPr>
            <w:tcW w:w="1060" w:type="pct"/>
            <w:tcBorders>
              <w:top w:val="nil"/>
              <w:left w:val="nil"/>
              <w:bottom w:val="nil"/>
              <w:right w:val="nil"/>
            </w:tcBorders>
            <w:shd w:val="clear" w:color="auto" w:fill="FFFFFF"/>
            <w:tcMar>
              <w:top w:w="0" w:type="dxa"/>
              <w:left w:w="0" w:type="dxa"/>
              <w:bottom w:w="0" w:type="dxa"/>
              <w:right w:w="0" w:type="dxa"/>
            </w:tcMar>
            <w:vAlign w:val="center"/>
          </w:tcPr>
          <w:p w14:paraId="0DED3C6F"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szCs w:val="21"/>
                <w:lang w:eastAsia="en-US"/>
              </w:rPr>
            </w:pPr>
            <w:r>
              <w:rPr>
                <w:rFonts w:ascii="Times New Roman" w:hAnsi="Times New Roman" w:cs="Times New Roman" w:hint="eastAsia"/>
                <w:bCs/>
                <w:szCs w:val="21"/>
                <w:lang w:eastAsia="en-US"/>
              </w:rPr>
              <w:t>Q4</w:t>
            </w:r>
          </w:p>
        </w:tc>
        <w:tc>
          <w:tcPr>
            <w:tcW w:w="881" w:type="pct"/>
            <w:tcBorders>
              <w:left w:val="nil"/>
              <w:bottom w:val="nil"/>
              <w:right w:val="nil"/>
            </w:tcBorders>
            <w:tcMar>
              <w:top w:w="0" w:type="dxa"/>
              <w:left w:w="0" w:type="dxa"/>
              <w:bottom w:w="0" w:type="dxa"/>
              <w:right w:w="0" w:type="dxa"/>
            </w:tcMar>
          </w:tcPr>
          <w:p w14:paraId="6134276B"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szCs w:val="21"/>
                <w:lang w:eastAsia="en-US"/>
              </w:rPr>
            </w:pPr>
            <w:r>
              <w:rPr>
                <w:rFonts w:ascii="Times New Roman" w:hAnsi="Times New Roman" w:cs="Times New Roman"/>
                <w:bCs/>
                <w:szCs w:val="21"/>
                <w:lang w:eastAsia="en-US"/>
              </w:rPr>
              <w:t>0.</w:t>
            </w:r>
            <w:r>
              <w:rPr>
                <w:rFonts w:ascii="Times New Roman" w:hAnsi="Times New Roman" w:cs="Times New Roman" w:hint="eastAsia"/>
                <w:bCs/>
                <w:szCs w:val="21"/>
              </w:rPr>
              <w:t xml:space="preserve">74 </w:t>
            </w:r>
            <w:r>
              <w:rPr>
                <w:rFonts w:ascii="Times New Roman" w:hAnsi="Times New Roman" w:cs="Times New Roman"/>
                <w:bCs/>
                <w:szCs w:val="21"/>
                <w:lang w:eastAsia="en-US"/>
              </w:rPr>
              <w:t>(0.</w:t>
            </w:r>
            <w:r>
              <w:rPr>
                <w:rFonts w:ascii="Times New Roman" w:hAnsi="Times New Roman" w:cs="Times New Roman" w:hint="eastAsia"/>
                <w:bCs/>
                <w:szCs w:val="21"/>
              </w:rPr>
              <w:t>53</w:t>
            </w:r>
            <w:r>
              <w:rPr>
                <w:rFonts w:ascii="Times New Roman" w:hAnsi="Times New Roman" w:cs="Times New Roman"/>
                <w:bCs/>
                <w:szCs w:val="21"/>
                <w:lang w:eastAsia="en-US"/>
              </w:rPr>
              <w:t xml:space="preserve">, </w:t>
            </w:r>
            <w:r>
              <w:rPr>
                <w:rFonts w:ascii="Times New Roman" w:hAnsi="Times New Roman" w:cs="Times New Roman" w:hint="eastAsia"/>
                <w:bCs/>
                <w:szCs w:val="21"/>
              </w:rPr>
              <w:t>1.01</w:t>
            </w:r>
            <w:r>
              <w:rPr>
                <w:rFonts w:ascii="Times New Roman" w:hAnsi="Times New Roman" w:cs="Times New Roman"/>
                <w:bCs/>
                <w:szCs w:val="21"/>
                <w:lang w:eastAsia="en-US"/>
              </w:rPr>
              <w:t>)</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28D91D72"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szCs w:val="21"/>
              </w:rPr>
            </w:pPr>
            <w:r>
              <w:rPr>
                <w:rFonts w:ascii="Times New Roman" w:hAnsi="Times New Roman" w:cs="Times New Roman"/>
                <w:bCs/>
                <w:szCs w:val="21"/>
                <w:lang w:eastAsia="en-US"/>
              </w:rPr>
              <w:t>0.0</w:t>
            </w:r>
            <w:r>
              <w:rPr>
                <w:rFonts w:ascii="Times New Roman" w:hAnsi="Times New Roman" w:cs="Times New Roman" w:hint="eastAsia"/>
                <w:bCs/>
                <w:szCs w:val="21"/>
              </w:rPr>
              <w:t>61</w:t>
            </w:r>
          </w:p>
        </w:tc>
        <w:tc>
          <w:tcPr>
            <w:tcW w:w="871" w:type="pct"/>
            <w:tcBorders>
              <w:top w:val="nil"/>
              <w:left w:val="nil"/>
              <w:bottom w:val="nil"/>
              <w:right w:val="nil"/>
            </w:tcBorders>
            <w:shd w:val="clear" w:color="auto" w:fill="FFFFFF"/>
            <w:tcMar>
              <w:top w:w="0" w:type="dxa"/>
              <w:left w:w="0" w:type="dxa"/>
              <w:bottom w:w="0" w:type="dxa"/>
              <w:right w:w="0" w:type="dxa"/>
            </w:tcMar>
            <w:vAlign w:val="center"/>
          </w:tcPr>
          <w:p w14:paraId="2C4B75A2"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szCs w:val="21"/>
                <w:lang w:eastAsia="en-US"/>
              </w:rPr>
            </w:pPr>
            <w:r>
              <w:rPr>
                <w:rFonts w:ascii="Times New Roman" w:hAnsi="Times New Roman" w:cs="Times New Roman"/>
                <w:bCs/>
                <w:szCs w:val="21"/>
                <w:lang w:eastAsia="en-US"/>
              </w:rPr>
              <w:t>0.</w:t>
            </w:r>
            <w:r>
              <w:rPr>
                <w:rFonts w:ascii="Times New Roman" w:hAnsi="Times New Roman" w:cs="Times New Roman" w:hint="eastAsia"/>
                <w:bCs/>
                <w:szCs w:val="21"/>
              </w:rPr>
              <w:t>80</w:t>
            </w:r>
            <w:r>
              <w:rPr>
                <w:rFonts w:ascii="Times New Roman" w:hAnsi="Times New Roman" w:cs="Times New Roman"/>
                <w:bCs/>
                <w:szCs w:val="21"/>
                <w:lang w:eastAsia="en-US"/>
              </w:rPr>
              <w:t xml:space="preserve"> (0.5</w:t>
            </w:r>
            <w:r>
              <w:rPr>
                <w:rFonts w:ascii="Times New Roman" w:hAnsi="Times New Roman" w:cs="Times New Roman" w:hint="eastAsia"/>
                <w:bCs/>
                <w:szCs w:val="21"/>
              </w:rPr>
              <w:t>7</w:t>
            </w:r>
            <w:r>
              <w:rPr>
                <w:rFonts w:ascii="Times New Roman" w:hAnsi="Times New Roman" w:cs="Times New Roman"/>
                <w:bCs/>
                <w:szCs w:val="21"/>
                <w:lang w:eastAsia="en-US"/>
              </w:rPr>
              <w:t xml:space="preserve">, </w:t>
            </w:r>
            <w:r>
              <w:rPr>
                <w:rFonts w:ascii="Times New Roman" w:hAnsi="Times New Roman" w:cs="Times New Roman" w:hint="eastAsia"/>
                <w:bCs/>
                <w:szCs w:val="21"/>
              </w:rPr>
              <w:t>1.12</w:t>
            </w:r>
            <w:r>
              <w:rPr>
                <w:rFonts w:ascii="Times New Roman" w:hAnsi="Times New Roman" w:cs="Times New Roman"/>
                <w:bCs/>
                <w:szCs w:val="21"/>
                <w:lang w:eastAsia="en-US"/>
              </w:rPr>
              <w:t>)</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65EC8BCF"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szCs w:val="21"/>
              </w:rPr>
            </w:pPr>
            <w:r>
              <w:rPr>
                <w:rFonts w:ascii="Times New Roman" w:hAnsi="Times New Roman" w:cs="Times New Roman"/>
                <w:bCs/>
                <w:szCs w:val="21"/>
                <w:lang w:eastAsia="en-US"/>
              </w:rPr>
              <w:t>0.</w:t>
            </w:r>
            <w:r>
              <w:rPr>
                <w:rFonts w:ascii="Times New Roman" w:hAnsi="Times New Roman" w:cs="Times New Roman" w:hint="eastAsia"/>
                <w:bCs/>
                <w:szCs w:val="21"/>
              </w:rPr>
              <w:t>192</w:t>
            </w:r>
          </w:p>
        </w:tc>
        <w:tc>
          <w:tcPr>
            <w:tcW w:w="858" w:type="pct"/>
            <w:tcBorders>
              <w:top w:val="nil"/>
              <w:left w:val="nil"/>
              <w:bottom w:val="nil"/>
              <w:right w:val="nil"/>
            </w:tcBorders>
            <w:shd w:val="clear" w:color="auto" w:fill="FFFFFF"/>
            <w:tcMar>
              <w:top w:w="0" w:type="dxa"/>
              <w:left w:w="0" w:type="dxa"/>
              <w:bottom w:w="0" w:type="dxa"/>
              <w:right w:w="0" w:type="dxa"/>
            </w:tcMar>
            <w:vAlign w:val="center"/>
          </w:tcPr>
          <w:p w14:paraId="3EBC7ABC" w14:textId="4B3566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szCs w:val="21"/>
                <w:lang w:eastAsia="en-US"/>
              </w:rPr>
            </w:pPr>
            <w:bookmarkStart w:id="1912" w:name="OLE_LINK22"/>
            <w:r>
              <w:rPr>
                <w:rFonts w:ascii="Times New Roman" w:hAnsi="Times New Roman" w:cs="Times New Roman"/>
                <w:bCs/>
                <w:szCs w:val="21"/>
                <w:lang w:eastAsia="en-US"/>
              </w:rPr>
              <w:t>0.</w:t>
            </w:r>
            <w:r>
              <w:rPr>
                <w:rFonts w:ascii="Times New Roman" w:hAnsi="Times New Roman" w:cs="Times New Roman" w:hint="eastAsia"/>
                <w:bCs/>
                <w:szCs w:val="21"/>
              </w:rPr>
              <w:t>83</w:t>
            </w:r>
            <w:r>
              <w:rPr>
                <w:rFonts w:ascii="Times New Roman" w:hAnsi="Times New Roman" w:cs="Times New Roman"/>
                <w:bCs/>
                <w:szCs w:val="21"/>
                <w:lang w:eastAsia="en-US"/>
              </w:rPr>
              <w:t xml:space="preserve"> (0.</w:t>
            </w:r>
            <w:r>
              <w:rPr>
                <w:rFonts w:ascii="Times New Roman" w:hAnsi="Times New Roman" w:cs="Times New Roman" w:hint="eastAsia"/>
                <w:bCs/>
                <w:szCs w:val="21"/>
              </w:rPr>
              <w:t>57</w:t>
            </w:r>
            <w:r>
              <w:rPr>
                <w:rFonts w:ascii="Times New Roman" w:hAnsi="Times New Roman" w:cs="Times New Roman"/>
                <w:bCs/>
                <w:szCs w:val="21"/>
                <w:lang w:eastAsia="en-US"/>
              </w:rPr>
              <w:t xml:space="preserve">, </w:t>
            </w:r>
            <w:r>
              <w:rPr>
                <w:rFonts w:ascii="Times New Roman" w:hAnsi="Times New Roman" w:cs="Times New Roman" w:hint="eastAsia"/>
                <w:bCs/>
                <w:szCs w:val="21"/>
              </w:rPr>
              <w:t>1.21</w:t>
            </w:r>
            <w:r>
              <w:rPr>
                <w:rFonts w:ascii="Times New Roman" w:hAnsi="Times New Roman" w:cs="Times New Roman"/>
                <w:bCs/>
                <w:szCs w:val="21"/>
                <w:lang w:eastAsia="en-US"/>
              </w:rPr>
              <w:t>)</w:t>
            </w:r>
            <w:bookmarkEnd w:id="1912"/>
          </w:p>
        </w:tc>
        <w:tc>
          <w:tcPr>
            <w:tcW w:w="487" w:type="pct"/>
            <w:tcBorders>
              <w:top w:val="nil"/>
              <w:left w:val="nil"/>
              <w:bottom w:val="nil"/>
              <w:right w:val="nil"/>
            </w:tcBorders>
            <w:shd w:val="clear" w:color="auto" w:fill="FFFFFF"/>
            <w:tcMar>
              <w:top w:w="0" w:type="dxa"/>
              <w:left w:w="0" w:type="dxa"/>
              <w:bottom w:w="0" w:type="dxa"/>
              <w:right w:w="0" w:type="dxa"/>
            </w:tcMar>
            <w:vAlign w:val="center"/>
          </w:tcPr>
          <w:p w14:paraId="5FBD65C5"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szCs w:val="21"/>
              </w:rPr>
            </w:pPr>
            <w:r>
              <w:rPr>
                <w:rFonts w:ascii="Times New Roman" w:hAnsi="Times New Roman" w:cs="Times New Roman"/>
                <w:bCs/>
                <w:szCs w:val="21"/>
                <w:lang w:eastAsia="en-US"/>
              </w:rPr>
              <w:t>0.</w:t>
            </w:r>
            <w:r>
              <w:rPr>
                <w:rFonts w:ascii="Times New Roman" w:hAnsi="Times New Roman" w:cs="Times New Roman" w:hint="eastAsia"/>
                <w:bCs/>
                <w:szCs w:val="21"/>
              </w:rPr>
              <w:t>321</w:t>
            </w:r>
          </w:p>
        </w:tc>
      </w:tr>
      <w:tr w:rsidR="00DA6E1F" w14:paraId="42D55143" w14:textId="77777777">
        <w:trPr>
          <w:trHeight w:hRule="exact" w:val="397"/>
        </w:trPr>
        <w:tc>
          <w:tcPr>
            <w:tcW w:w="5000" w:type="pct"/>
            <w:gridSpan w:val="7"/>
            <w:tcBorders>
              <w:top w:val="nil"/>
              <w:left w:val="nil"/>
              <w:bottom w:val="nil"/>
              <w:right w:val="nil"/>
            </w:tcBorders>
            <w:shd w:val="clear" w:color="auto" w:fill="FFFFFF"/>
            <w:tcMar>
              <w:top w:w="0" w:type="dxa"/>
              <w:left w:w="0" w:type="dxa"/>
              <w:bottom w:w="0" w:type="dxa"/>
              <w:right w:w="0" w:type="dxa"/>
            </w:tcMar>
            <w:vAlign w:val="center"/>
          </w:tcPr>
          <w:p w14:paraId="22BCDF75"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lang w:eastAsia="en-US"/>
              </w:rPr>
            </w:pPr>
            <w:r>
              <w:rPr>
                <w:rFonts w:ascii="Times New Roman" w:hAnsi="Times New Roman" w:cs="Times New Roman"/>
                <w:bCs/>
                <w:szCs w:val="21"/>
                <w:lang w:eastAsia="en-US"/>
              </w:rPr>
              <w:t>MUO</w:t>
            </w:r>
          </w:p>
        </w:tc>
      </w:tr>
      <w:tr w:rsidR="00DA6E1F" w14:paraId="0F28FFFB" w14:textId="77777777">
        <w:trPr>
          <w:trHeight w:hRule="exact" w:val="397"/>
        </w:trPr>
        <w:tc>
          <w:tcPr>
            <w:tcW w:w="1060" w:type="pct"/>
            <w:tcBorders>
              <w:top w:val="nil"/>
              <w:left w:val="nil"/>
              <w:bottom w:val="nil"/>
              <w:right w:val="nil"/>
            </w:tcBorders>
            <w:shd w:val="clear" w:color="auto" w:fill="FFFFFF"/>
            <w:tcMar>
              <w:top w:w="0" w:type="dxa"/>
              <w:left w:w="0" w:type="dxa"/>
              <w:bottom w:w="0" w:type="dxa"/>
              <w:right w:w="0" w:type="dxa"/>
            </w:tcMar>
            <w:vAlign w:val="center"/>
          </w:tcPr>
          <w:p w14:paraId="0C9B554E" w14:textId="77777777" w:rsidR="00DA6E1F" w:rsidRDefault="00E60AF0">
            <w:pPr>
              <w:widowControl/>
              <w:pBdr>
                <w:top w:val="none" w:sz="0" w:space="0" w:color="000000"/>
                <w:left w:val="none" w:sz="0" w:space="0" w:color="000000"/>
                <w:bottom w:val="none" w:sz="0" w:space="0" w:color="000000"/>
                <w:right w:val="none" w:sz="0" w:space="0" w:color="000000"/>
              </w:pBdr>
              <w:spacing w:before="40" w:after="40"/>
              <w:ind w:left="100" w:right="100"/>
              <w:rPr>
                <w:rFonts w:ascii="Times New Roman" w:eastAsia="宋体" w:hAnsi="Times New Roman" w:cs="Times New Roman"/>
                <w:bCs/>
                <w:color w:val="000000"/>
                <w:kern w:val="0"/>
                <w:szCs w:val="21"/>
              </w:rPr>
            </w:pPr>
            <w:r>
              <w:rPr>
                <w:rFonts w:ascii="Times New Roman" w:eastAsia="Arial" w:hAnsi="Times New Roman" w:cs="Times New Roman"/>
                <w:bCs/>
                <w:color w:val="000000"/>
                <w:kern w:val="0"/>
                <w:szCs w:val="21"/>
              </w:rPr>
              <w:t>Total Flavonoids (mg)</w:t>
            </w:r>
          </w:p>
        </w:tc>
        <w:tc>
          <w:tcPr>
            <w:tcW w:w="3939" w:type="pct"/>
            <w:gridSpan w:val="6"/>
            <w:tcBorders>
              <w:top w:val="nil"/>
              <w:left w:val="nil"/>
              <w:bottom w:val="nil"/>
              <w:right w:val="nil"/>
            </w:tcBorders>
            <w:shd w:val="clear" w:color="auto" w:fill="FFFFFF"/>
            <w:tcMar>
              <w:top w:w="0" w:type="dxa"/>
              <w:left w:w="0" w:type="dxa"/>
              <w:bottom w:w="0" w:type="dxa"/>
              <w:right w:w="0" w:type="dxa"/>
            </w:tcMar>
            <w:vAlign w:val="center"/>
          </w:tcPr>
          <w:p w14:paraId="3E243C45" w14:textId="77777777" w:rsidR="00DA6E1F" w:rsidRDefault="00DA6E1F">
            <w:pPr>
              <w:widowControl/>
              <w:spacing w:before="40" w:after="40"/>
              <w:ind w:left="100" w:right="100"/>
              <w:rPr>
                <w:rFonts w:ascii="Times New Roman" w:eastAsia="Arial" w:hAnsi="Times New Roman" w:cs="Times New Roman"/>
                <w:bCs/>
                <w:color w:val="000000"/>
                <w:kern w:val="0"/>
                <w:szCs w:val="21"/>
              </w:rPr>
            </w:pPr>
          </w:p>
        </w:tc>
      </w:tr>
      <w:tr w:rsidR="00DA6E1F" w14:paraId="26CC9B2B" w14:textId="77777777">
        <w:trPr>
          <w:trHeight w:hRule="exact" w:val="397"/>
        </w:trPr>
        <w:tc>
          <w:tcPr>
            <w:tcW w:w="1060" w:type="pct"/>
            <w:tcBorders>
              <w:top w:val="nil"/>
              <w:left w:val="nil"/>
              <w:bottom w:val="nil"/>
              <w:right w:val="nil"/>
            </w:tcBorders>
            <w:shd w:val="clear" w:color="auto" w:fill="FFFFFF"/>
            <w:tcMar>
              <w:top w:w="0" w:type="dxa"/>
              <w:left w:w="0" w:type="dxa"/>
              <w:bottom w:w="0" w:type="dxa"/>
              <w:right w:w="0" w:type="dxa"/>
            </w:tcMar>
            <w:vAlign w:val="center"/>
          </w:tcPr>
          <w:p w14:paraId="32F0FCA7"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szCs w:val="21"/>
                <w:lang w:eastAsia="en-US"/>
              </w:rPr>
            </w:pPr>
            <w:r>
              <w:rPr>
                <w:rFonts w:ascii="Times New Roman" w:hAnsi="Times New Roman" w:cs="Times New Roman" w:hint="eastAsia"/>
                <w:bCs/>
                <w:szCs w:val="21"/>
                <w:lang w:eastAsia="en-US"/>
              </w:rPr>
              <w:t>Q1</w:t>
            </w:r>
          </w:p>
        </w:tc>
        <w:tc>
          <w:tcPr>
            <w:tcW w:w="881" w:type="pct"/>
            <w:tcBorders>
              <w:top w:val="nil"/>
              <w:left w:val="nil"/>
              <w:bottom w:val="nil"/>
              <w:right w:val="nil"/>
            </w:tcBorders>
            <w:shd w:val="clear" w:color="auto" w:fill="FFFFFF"/>
            <w:tcMar>
              <w:top w:w="0" w:type="dxa"/>
              <w:left w:w="0" w:type="dxa"/>
              <w:bottom w:w="0" w:type="dxa"/>
              <w:right w:w="0" w:type="dxa"/>
            </w:tcMar>
          </w:tcPr>
          <w:p w14:paraId="62195C8C"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eastAsia="宋体" w:hAnsi="Times New Roman" w:cs="Times New Roman"/>
                <w:bCs/>
                <w:kern w:val="0"/>
                <w:szCs w:val="21"/>
                <w:lang w:eastAsia="en-US"/>
              </w:rPr>
            </w:pPr>
            <w:r>
              <w:rPr>
                <w:rFonts w:ascii="Times New Roman" w:hAnsi="Times New Roman" w:cs="Times New Roman"/>
                <w:bCs/>
                <w:szCs w:val="21"/>
              </w:rPr>
              <w:t>ref</w:t>
            </w:r>
          </w:p>
        </w:tc>
        <w:tc>
          <w:tcPr>
            <w:tcW w:w="420" w:type="pct"/>
            <w:tcBorders>
              <w:top w:val="nil"/>
              <w:left w:val="nil"/>
              <w:bottom w:val="nil"/>
              <w:right w:val="nil"/>
            </w:tcBorders>
            <w:shd w:val="clear" w:color="auto" w:fill="FFFFFF"/>
            <w:tcMar>
              <w:top w:w="0" w:type="dxa"/>
              <w:left w:w="0" w:type="dxa"/>
              <w:bottom w:w="0" w:type="dxa"/>
              <w:right w:w="0" w:type="dxa"/>
            </w:tcMar>
          </w:tcPr>
          <w:p w14:paraId="02004473"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w:t>
            </w:r>
          </w:p>
          <w:p w14:paraId="5F4E9E3B"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eastAsia="宋体" w:hAnsi="Times New Roman" w:cs="Times New Roman"/>
                <w:bCs/>
                <w:kern w:val="0"/>
                <w:szCs w:val="21"/>
                <w:lang w:eastAsia="en-US"/>
              </w:rPr>
            </w:pPr>
          </w:p>
        </w:tc>
        <w:tc>
          <w:tcPr>
            <w:tcW w:w="871" w:type="pct"/>
            <w:tcBorders>
              <w:top w:val="nil"/>
              <w:left w:val="nil"/>
              <w:bottom w:val="nil"/>
              <w:right w:val="nil"/>
            </w:tcBorders>
            <w:shd w:val="clear" w:color="auto" w:fill="FFFFFF"/>
            <w:tcMar>
              <w:top w:w="0" w:type="dxa"/>
              <w:left w:w="0" w:type="dxa"/>
              <w:bottom w:w="0" w:type="dxa"/>
              <w:right w:w="0" w:type="dxa"/>
            </w:tcMar>
          </w:tcPr>
          <w:p w14:paraId="66192EF3"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eastAsia="宋体" w:hAnsi="Times New Roman" w:cs="Times New Roman"/>
                <w:bCs/>
                <w:kern w:val="0"/>
                <w:szCs w:val="21"/>
                <w:lang w:eastAsia="en-US"/>
              </w:rPr>
            </w:pPr>
            <w:r>
              <w:rPr>
                <w:rFonts w:ascii="Times New Roman" w:hAnsi="Times New Roman" w:cs="Times New Roman"/>
                <w:bCs/>
                <w:szCs w:val="21"/>
              </w:rPr>
              <w:t>ref</w:t>
            </w:r>
          </w:p>
        </w:tc>
        <w:tc>
          <w:tcPr>
            <w:tcW w:w="420" w:type="pct"/>
            <w:tcBorders>
              <w:top w:val="nil"/>
              <w:left w:val="nil"/>
              <w:bottom w:val="nil"/>
              <w:right w:val="nil"/>
            </w:tcBorders>
            <w:shd w:val="clear" w:color="auto" w:fill="FFFFFF"/>
            <w:tcMar>
              <w:top w:w="0" w:type="dxa"/>
              <w:left w:w="0" w:type="dxa"/>
              <w:bottom w:w="0" w:type="dxa"/>
              <w:right w:w="0" w:type="dxa"/>
            </w:tcMar>
          </w:tcPr>
          <w:p w14:paraId="6F2B183C"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w:t>
            </w:r>
          </w:p>
          <w:p w14:paraId="634DAE94"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eastAsia="宋体" w:hAnsi="Times New Roman" w:cs="Times New Roman"/>
                <w:bCs/>
                <w:kern w:val="0"/>
                <w:szCs w:val="21"/>
                <w:lang w:eastAsia="en-US"/>
              </w:rPr>
            </w:pPr>
          </w:p>
        </w:tc>
        <w:tc>
          <w:tcPr>
            <w:tcW w:w="858" w:type="pct"/>
            <w:tcBorders>
              <w:top w:val="nil"/>
              <w:left w:val="nil"/>
              <w:bottom w:val="nil"/>
              <w:right w:val="nil"/>
            </w:tcBorders>
            <w:shd w:val="clear" w:color="auto" w:fill="FFFFFF"/>
            <w:tcMar>
              <w:top w:w="0" w:type="dxa"/>
              <w:left w:w="0" w:type="dxa"/>
              <w:bottom w:w="0" w:type="dxa"/>
              <w:right w:w="0" w:type="dxa"/>
            </w:tcMar>
          </w:tcPr>
          <w:p w14:paraId="362F5C7A"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eastAsia="宋体" w:hAnsi="Times New Roman" w:cs="Times New Roman"/>
                <w:bCs/>
                <w:kern w:val="0"/>
                <w:szCs w:val="21"/>
                <w:lang w:eastAsia="en-US"/>
              </w:rPr>
            </w:pPr>
            <w:r>
              <w:rPr>
                <w:rFonts w:ascii="Times New Roman" w:hAnsi="Times New Roman" w:cs="Times New Roman"/>
                <w:bCs/>
                <w:szCs w:val="21"/>
              </w:rPr>
              <w:t>ref</w:t>
            </w:r>
          </w:p>
        </w:tc>
        <w:tc>
          <w:tcPr>
            <w:tcW w:w="487" w:type="pct"/>
            <w:tcBorders>
              <w:top w:val="nil"/>
              <w:left w:val="nil"/>
              <w:bottom w:val="nil"/>
              <w:right w:val="nil"/>
            </w:tcBorders>
            <w:shd w:val="clear" w:color="auto" w:fill="FFFFFF"/>
            <w:tcMar>
              <w:top w:w="0" w:type="dxa"/>
              <w:left w:w="0" w:type="dxa"/>
              <w:bottom w:w="0" w:type="dxa"/>
              <w:right w:w="0" w:type="dxa"/>
            </w:tcMar>
          </w:tcPr>
          <w:p w14:paraId="51FB7FB3"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w:t>
            </w:r>
          </w:p>
          <w:p w14:paraId="385EC587"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eastAsia="宋体" w:hAnsi="Times New Roman" w:cs="Times New Roman"/>
                <w:bCs/>
                <w:kern w:val="0"/>
                <w:szCs w:val="21"/>
                <w:lang w:eastAsia="en-US"/>
              </w:rPr>
            </w:pPr>
          </w:p>
        </w:tc>
      </w:tr>
      <w:tr w:rsidR="00DA6E1F" w14:paraId="78509209" w14:textId="77777777">
        <w:trPr>
          <w:trHeight w:hRule="exact" w:val="397"/>
        </w:trPr>
        <w:tc>
          <w:tcPr>
            <w:tcW w:w="1060" w:type="pct"/>
            <w:tcBorders>
              <w:top w:val="nil"/>
              <w:left w:val="nil"/>
              <w:bottom w:val="nil"/>
              <w:right w:val="nil"/>
            </w:tcBorders>
            <w:shd w:val="clear" w:color="auto" w:fill="FFFFFF"/>
            <w:tcMar>
              <w:top w:w="0" w:type="dxa"/>
              <w:left w:w="0" w:type="dxa"/>
              <w:bottom w:w="0" w:type="dxa"/>
              <w:right w:w="0" w:type="dxa"/>
            </w:tcMar>
            <w:vAlign w:val="center"/>
          </w:tcPr>
          <w:p w14:paraId="12699345"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szCs w:val="21"/>
                <w:lang w:eastAsia="en-US"/>
              </w:rPr>
            </w:pPr>
            <w:r>
              <w:rPr>
                <w:rFonts w:ascii="Times New Roman" w:hAnsi="Times New Roman" w:cs="Times New Roman" w:hint="eastAsia"/>
                <w:bCs/>
                <w:szCs w:val="21"/>
                <w:lang w:eastAsia="en-US"/>
              </w:rPr>
              <w:t>Q2</w:t>
            </w:r>
          </w:p>
        </w:tc>
        <w:tc>
          <w:tcPr>
            <w:tcW w:w="881" w:type="pct"/>
            <w:tcBorders>
              <w:top w:val="nil"/>
              <w:left w:val="nil"/>
              <w:bottom w:val="nil"/>
              <w:right w:val="nil"/>
            </w:tcBorders>
            <w:shd w:val="clear" w:color="auto" w:fill="FFFFFF"/>
            <w:tcMar>
              <w:top w:w="0" w:type="dxa"/>
              <w:left w:w="0" w:type="dxa"/>
              <w:bottom w:w="0" w:type="dxa"/>
              <w:right w:w="0" w:type="dxa"/>
            </w:tcMar>
            <w:vAlign w:val="center"/>
          </w:tcPr>
          <w:p w14:paraId="77437EF4" w14:textId="77777777" w:rsidR="00DA6E1F" w:rsidRDefault="00E60AF0">
            <w:pPr>
              <w:spacing w:before="40" w:after="40"/>
              <w:ind w:left="100" w:right="100" w:firstLineChars="100" w:firstLine="220"/>
              <w:rPr>
                <w:rFonts w:ascii="Times New Roman" w:hAnsi="Times New Roman" w:cs="Times New Roman"/>
                <w:bCs/>
                <w:szCs w:val="21"/>
                <w:lang w:eastAsia="en-US"/>
              </w:rPr>
            </w:pPr>
            <w:r>
              <w:rPr>
                <w:rFonts w:ascii="Times New Roman" w:hAnsi="Times New Roman" w:cs="Times New Roman"/>
                <w:bCs/>
                <w:szCs w:val="21"/>
                <w:lang w:eastAsia="en-US"/>
              </w:rPr>
              <w:t>0.6</w:t>
            </w:r>
            <w:r>
              <w:rPr>
                <w:rFonts w:ascii="Times New Roman" w:hAnsi="Times New Roman" w:cs="Times New Roman" w:hint="eastAsia"/>
                <w:bCs/>
                <w:szCs w:val="21"/>
              </w:rPr>
              <w:t>6</w:t>
            </w:r>
            <w:r>
              <w:rPr>
                <w:rFonts w:ascii="Times New Roman" w:hAnsi="Times New Roman" w:cs="Times New Roman"/>
                <w:bCs/>
                <w:szCs w:val="21"/>
                <w:lang w:eastAsia="en-US"/>
              </w:rPr>
              <w:t xml:space="preserve"> (0.5</w:t>
            </w:r>
            <w:r>
              <w:rPr>
                <w:rFonts w:ascii="Times New Roman" w:hAnsi="Times New Roman" w:cs="Times New Roman" w:hint="eastAsia"/>
                <w:bCs/>
                <w:szCs w:val="21"/>
              </w:rPr>
              <w:t>2</w:t>
            </w:r>
            <w:r>
              <w:rPr>
                <w:rFonts w:ascii="Times New Roman" w:hAnsi="Times New Roman" w:cs="Times New Roman"/>
                <w:bCs/>
                <w:szCs w:val="21"/>
                <w:lang w:eastAsia="en-US"/>
              </w:rPr>
              <w:t>, 0.8</w:t>
            </w:r>
            <w:r>
              <w:rPr>
                <w:rFonts w:ascii="Times New Roman" w:hAnsi="Times New Roman" w:cs="Times New Roman" w:hint="eastAsia"/>
                <w:bCs/>
                <w:szCs w:val="21"/>
              </w:rPr>
              <w:t>3</w:t>
            </w:r>
            <w:r>
              <w:rPr>
                <w:rFonts w:ascii="Times New Roman" w:hAnsi="Times New Roman" w:cs="Times New Roman"/>
                <w:bCs/>
                <w:szCs w:val="21"/>
                <w:lang w:eastAsia="en-US"/>
              </w:rPr>
              <w:t>)</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736A3C04" w14:textId="77777777" w:rsidR="00DA6E1F" w:rsidRDefault="00E60AF0">
            <w:pPr>
              <w:spacing w:before="40" w:after="40"/>
              <w:ind w:left="100" w:right="100" w:firstLineChars="100" w:firstLine="220"/>
              <w:rPr>
                <w:rFonts w:ascii="Times New Roman" w:hAnsi="Times New Roman" w:cs="Times New Roman"/>
                <w:bCs/>
                <w:szCs w:val="21"/>
                <w:lang w:eastAsia="en-US"/>
              </w:rPr>
            </w:pPr>
            <w:r>
              <w:rPr>
                <w:rFonts w:ascii="Times New Roman" w:hAnsi="Times New Roman" w:cs="Times New Roman"/>
                <w:bCs/>
                <w:szCs w:val="21"/>
                <w:lang w:eastAsia="en-US"/>
              </w:rPr>
              <w:t>&lt;0.001</w:t>
            </w:r>
          </w:p>
        </w:tc>
        <w:tc>
          <w:tcPr>
            <w:tcW w:w="871" w:type="pct"/>
            <w:tcBorders>
              <w:top w:val="nil"/>
              <w:left w:val="nil"/>
              <w:bottom w:val="nil"/>
              <w:right w:val="nil"/>
            </w:tcBorders>
            <w:shd w:val="clear" w:color="auto" w:fill="FFFFFF"/>
            <w:tcMar>
              <w:top w:w="0" w:type="dxa"/>
              <w:left w:w="0" w:type="dxa"/>
              <w:bottom w:w="0" w:type="dxa"/>
              <w:right w:w="0" w:type="dxa"/>
            </w:tcMar>
            <w:vAlign w:val="center"/>
          </w:tcPr>
          <w:p w14:paraId="4D8D5C84" w14:textId="77777777" w:rsidR="00DA6E1F" w:rsidRDefault="00E60AF0">
            <w:pPr>
              <w:spacing w:before="40" w:after="40"/>
              <w:ind w:left="100" w:right="100" w:firstLineChars="100" w:firstLine="220"/>
              <w:rPr>
                <w:rFonts w:ascii="Times New Roman" w:hAnsi="Times New Roman" w:cs="Times New Roman"/>
                <w:bCs/>
                <w:szCs w:val="21"/>
                <w:lang w:eastAsia="en-US"/>
              </w:rPr>
            </w:pPr>
            <w:r>
              <w:rPr>
                <w:rFonts w:ascii="Times New Roman" w:hAnsi="Times New Roman" w:cs="Times New Roman"/>
                <w:bCs/>
                <w:szCs w:val="21"/>
                <w:lang w:eastAsia="en-US"/>
              </w:rPr>
              <w:t>0.62 (0.4</w:t>
            </w:r>
            <w:r>
              <w:rPr>
                <w:rFonts w:ascii="Times New Roman" w:hAnsi="Times New Roman" w:cs="Times New Roman" w:hint="eastAsia"/>
                <w:bCs/>
                <w:szCs w:val="21"/>
              </w:rPr>
              <w:t>8</w:t>
            </w:r>
            <w:r>
              <w:rPr>
                <w:rFonts w:ascii="Times New Roman" w:hAnsi="Times New Roman" w:cs="Times New Roman"/>
                <w:bCs/>
                <w:szCs w:val="21"/>
                <w:lang w:eastAsia="en-US"/>
              </w:rPr>
              <w:t>, 0.8</w:t>
            </w:r>
            <w:r>
              <w:rPr>
                <w:rFonts w:ascii="Times New Roman" w:hAnsi="Times New Roman" w:cs="Times New Roman" w:hint="eastAsia"/>
                <w:bCs/>
                <w:szCs w:val="21"/>
              </w:rPr>
              <w:t>1</w:t>
            </w:r>
            <w:r>
              <w:rPr>
                <w:rFonts w:ascii="Times New Roman" w:hAnsi="Times New Roman" w:cs="Times New Roman"/>
                <w:bCs/>
                <w:szCs w:val="21"/>
                <w:lang w:eastAsia="en-US"/>
              </w:rPr>
              <w:t>)</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4322FF8E" w14:textId="77777777" w:rsidR="00DA6E1F" w:rsidRDefault="00E60AF0">
            <w:pPr>
              <w:spacing w:before="40" w:after="40"/>
              <w:ind w:left="100" w:right="100" w:firstLineChars="100" w:firstLine="220"/>
              <w:rPr>
                <w:rFonts w:ascii="Times New Roman" w:hAnsi="Times New Roman" w:cs="Times New Roman"/>
                <w:bCs/>
                <w:szCs w:val="21"/>
                <w:lang w:eastAsia="en-US"/>
              </w:rPr>
            </w:pPr>
            <w:r>
              <w:rPr>
                <w:rFonts w:ascii="Times New Roman" w:hAnsi="Times New Roman" w:cs="Times New Roman"/>
                <w:bCs/>
                <w:szCs w:val="21"/>
                <w:lang w:eastAsia="en-US"/>
              </w:rPr>
              <w:t>&lt;0.001</w:t>
            </w:r>
          </w:p>
        </w:tc>
        <w:tc>
          <w:tcPr>
            <w:tcW w:w="858" w:type="pct"/>
            <w:tcBorders>
              <w:top w:val="nil"/>
              <w:left w:val="nil"/>
              <w:bottom w:val="nil"/>
              <w:right w:val="nil"/>
            </w:tcBorders>
            <w:shd w:val="clear" w:color="auto" w:fill="FFFFFF"/>
            <w:tcMar>
              <w:top w:w="0" w:type="dxa"/>
              <w:left w:w="0" w:type="dxa"/>
              <w:bottom w:w="0" w:type="dxa"/>
              <w:right w:w="0" w:type="dxa"/>
            </w:tcMar>
            <w:vAlign w:val="center"/>
          </w:tcPr>
          <w:p w14:paraId="30B2CEFE" w14:textId="77777777" w:rsidR="00DA6E1F" w:rsidRDefault="00E60AF0">
            <w:pPr>
              <w:spacing w:before="40" w:after="40"/>
              <w:ind w:left="100" w:right="100" w:firstLineChars="100" w:firstLine="220"/>
              <w:rPr>
                <w:rFonts w:ascii="Times New Roman" w:hAnsi="Times New Roman" w:cs="Times New Roman"/>
                <w:bCs/>
                <w:szCs w:val="21"/>
                <w:lang w:eastAsia="en-US"/>
              </w:rPr>
            </w:pPr>
            <w:r>
              <w:rPr>
                <w:rFonts w:ascii="Times New Roman" w:hAnsi="Times New Roman" w:cs="Times New Roman"/>
                <w:bCs/>
                <w:szCs w:val="21"/>
                <w:lang w:eastAsia="en-US"/>
              </w:rPr>
              <w:t>0.</w:t>
            </w:r>
            <w:r>
              <w:rPr>
                <w:rFonts w:ascii="Times New Roman" w:hAnsi="Times New Roman" w:cs="Times New Roman" w:hint="eastAsia"/>
                <w:bCs/>
                <w:szCs w:val="21"/>
              </w:rPr>
              <w:t>69</w:t>
            </w:r>
            <w:r>
              <w:rPr>
                <w:rFonts w:ascii="Times New Roman" w:hAnsi="Times New Roman" w:cs="Times New Roman"/>
                <w:bCs/>
                <w:szCs w:val="21"/>
                <w:lang w:eastAsia="en-US"/>
              </w:rPr>
              <w:t xml:space="preserve"> (0.</w:t>
            </w:r>
            <w:r>
              <w:rPr>
                <w:rFonts w:ascii="Times New Roman" w:hAnsi="Times New Roman" w:cs="Times New Roman" w:hint="eastAsia"/>
                <w:bCs/>
                <w:szCs w:val="21"/>
              </w:rPr>
              <w:t>54</w:t>
            </w:r>
            <w:r>
              <w:rPr>
                <w:rFonts w:ascii="Times New Roman" w:hAnsi="Times New Roman" w:cs="Times New Roman"/>
                <w:bCs/>
                <w:szCs w:val="21"/>
                <w:lang w:eastAsia="en-US"/>
              </w:rPr>
              <w:t>, 0.</w:t>
            </w:r>
            <w:r>
              <w:rPr>
                <w:rFonts w:ascii="Times New Roman" w:hAnsi="Times New Roman" w:cs="Times New Roman" w:hint="eastAsia"/>
                <w:bCs/>
                <w:szCs w:val="21"/>
              </w:rPr>
              <w:t>89</w:t>
            </w:r>
            <w:r>
              <w:rPr>
                <w:rFonts w:ascii="Times New Roman" w:hAnsi="Times New Roman" w:cs="Times New Roman"/>
                <w:bCs/>
                <w:szCs w:val="21"/>
                <w:lang w:eastAsia="en-US"/>
              </w:rPr>
              <w:t>)</w:t>
            </w:r>
          </w:p>
        </w:tc>
        <w:tc>
          <w:tcPr>
            <w:tcW w:w="487" w:type="pct"/>
            <w:tcBorders>
              <w:top w:val="nil"/>
              <w:left w:val="nil"/>
              <w:bottom w:val="nil"/>
              <w:right w:val="nil"/>
            </w:tcBorders>
            <w:shd w:val="clear" w:color="auto" w:fill="FFFFFF"/>
            <w:tcMar>
              <w:top w:w="0" w:type="dxa"/>
              <w:left w:w="0" w:type="dxa"/>
              <w:bottom w:w="0" w:type="dxa"/>
              <w:right w:w="0" w:type="dxa"/>
            </w:tcMar>
            <w:vAlign w:val="center"/>
          </w:tcPr>
          <w:p w14:paraId="56BBA909" w14:textId="77777777" w:rsidR="00DA6E1F" w:rsidRDefault="00E60AF0">
            <w:pPr>
              <w:spacing w:before="40" w:after="40"/>
              <w:ind w:left="100" w:right="100" w:firstLineChars="100" w:firstLine="220"/>
              <w:rPr>
                <w:rFonts w:ascii="Times New Roman" w:hAnsi="Times New Roman" w:cs="Times New Roman"/>
                <w:bCs/>
                <w:szCs w:val="21"/>
                <w:lang w:eastAsia="en-US"/>
              </w:rPr>
            </w:pPr>
            <w:r>
              <w:rPr>
                <w:rFonts w:ascii="Times New Roman" w:hAnsi="Times New Roman" w:cs="Times New Roman"/>
                <w:bCs/>
                <w:szCs w:val="21"/>
                <w:lang w:eastAsia="en-US"/>
              </w:rPr>
              <w:t>0.006</w:t>
            </w:r>
          </w:p>
        </w:tc>
      </w:tr>
      <w:tr w:rsidR="00DA6E1F" w14:paraId="247E1891" w14:textId="77777777">
        <w:trPr>
          <w:trHeight w:hRule="exact" w:val="397"/>
        </w:trPr>
        <w:tc>
          <w:tcPr>
            <w:tcW w:w="1060" w:type="pct"/>
            <w:tcBorders>
              <w:top w:val="nil"/>
              <w:left w:val="nil"/>
              <w:bottom w:val="nil"/>
              <w:right w:val="nil"/>
            </w:tcBorders>
            <w:shd w:val="clear" w:color="auto" w:fill="FFFFFF"/>
            <w:tcMar>
              <w:top w:w="0" w:type="dxa"/>
              <w:left w:w="0" w:type="dxa"/>
              <w:bottom w:w="0" w:type="dxa"/>
              <w:right w:w="0" w:type="dxa"/>
            </w:tcMar>
            <w:vAlign w:val="center"/>
          </w:tcPr>
          <w:p w14:paraId="45FF6652"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szCs w:val="21"/>
                <w:lang w:eastAsia="en-US"/>
              </w:rPr>
            </w:pPr>
            <w:r>
              <w:rPr>
                <w:rFonts w:ascii="Times New Roman" w:hAnsi="Times New Roman" w:cs="Times New Roman" w:hint="eastAsia"/>
                <w:bCs/>
                <w:szCs w:val="21"/>
                <w:lang w:eastAsia="en-US"/>
              </w:rPr>
              <w:t>Q3</w:t>
            </w:r>
          </w:p>
        </w:tc>
        <w:tc>
          <w:tcPr>
            <w:tcW w:w="881" w:type="pct"/>
            <w:tcBorders>
              <w:top w:val="nil"/>
              <w:left w:val="nil"/>
              <w:bottom w:val="nil"/>
              <w:right w:val="nil"/>
            </w:tcBorders>
            <w:shd w:val="clear" w:color="auto" w:fill="FFFFFF"/>
            <w:tcMar>
              <w:top w:w="0" w:type="dxa"/>
              <w:left w:w="0" w:type="dxa"/>
              <w:bottom w:w="0" w:type="dxa"/>
              <w:right w:w="0" w:type="dxa"/>
            </w:tcMar>
            <w:vAlign w:val="center"/>
          </w:tcPr>
          <w:p w14:paraId="720525C9" w14:textId="77777777" w:rsidR="00DA6E1F" w:rsidRDefault="00E60AF0">
            <w:pPr>
              <w:spacing w:before="40" w:after="40"/>
              <w:ind w:left="100" w:right="100" w:firstLineChars="100" w:firstLine="220"/>
              <w:rPr>
                <w:rFonts w:ascii="Times New Roman" w:hAnsi="Times New Roman" w:cs="Times New Roman"/>
                <w:bCs/>
                <w:szCs w:val="21"/>
                <w:lang w:eastAsia="en-US"/>
              </w:rPr>
            </w:pPr>
            <w:r>
              <w:rPr>
                <w:rFonts w:ascii="Times New Roman" w:hAnsi="Times New Roman" w:cs="Times New Roman"/>
                <w:bCs/>
                <w:szCs w:val="21"/>
                <w:lang w:eastAsia="en-US"/>
              </w:rPr>
              <w:t>0.6</w:t>
            </w:r>
            <w:r>
              <w:rPr>
                <w:rFonts w:ascii="Times New Roman" w:hAnsi="Times New Roman" w:cs="Times New Roman" w:hint="eastAsia"/>
                <w:bCs/>
                <w:szCs w:val="21"/>
              </w:rPr>
              <w:t>7</w:t>
            </w:r>
            <w:r>
              <w:rPr>
                <w:rFonts w:ascii="Times New Roman" w:hAnsi="Times New Roman" w:cs="Times New Roman"/>
                <w:bCs/>
                <w:szCs w:val="21"/>
                <w:lang w:eastAsia="en-US"/>
              </w:rPr>
              <w:t xml:space="preserve"> (0.52, 0.89)</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4A879398" w14:textId="77777777" w:rsidR="00DA6E1F" w:rsidRDefault="00E60AF0">
            <w:pPr>
              <w:spacing w:before="40" w:after="40"/>
              <w:ind w:left="100" w:right="100" w:firstLineChars="100" w:firstLine="220"/>
              <w:rPr>
                <w:rFonts w:ascii="Times New Roman" w:hAnsi="Times New Roman" w:cs="Times New Roman"/>
                <w:bCs/>
                <w:szCs w:val="21"/>
              </w:rPr>
            </w:pPr>
            <w:r>
              <w:rPr>
                <w:rFonts w:ascii="Times New Roman" w:hAnsi="Times New Roman" w:cs="Times New Roman"/>
                <w:bCs/>
                <w:szCs w:val="21"/>
                <w:lang w:eastAsia="en-US"/>
              </w:rPr>
              <w:t>0.00</w:t>
            </w:r>
            <w:r>
              <w:rPr>
                <w:rFonts w:ascii="Times New Roman" w:hAnsi="Times New Roman" w:cs="Times New Roman" w:hint="eastAsia"/>
                <w:bCs/>
                <w:szCs w:val="21"/>
              </w:rPr>
              <w:t>4</w:t>
            </w:r>
          </w:p>
        </w:tc>
        <w:tc>
          <w:tcPr>
            <w:tcW w:w="871" w:type="pct"/>
            <w:tcBorders>
              <w:top w:val="nil"/>
              <w:left w:val="nil"/>
              <w:bottom w:val="nil"/>
              <w:right w:val="nil"/>
            </w:tcBorders>
            <w:shd w:val="clear" w:color="auto" w:fill="FFFFFF"/>
            <w:tcMar>
              <w:top w:w="0" w:type="dxa"/>
              <w:left w:w="0" w:type="dxa"/>
              <w:bottom w:w="0" w:type="dxa"/>
              <w:right w:w="0" w:type="dxa"/>
            </w:tcMar>
            <w:vAlign w:val="center"/>
          </w:tcPr>
          <w:p w14:paraId="4E36068F" w14:textId="77777777" w:rsidR="00DA6E1F" w:rsidRDefault="00E60AF0">
            <w:pPr>
              <w:spacing w:before="40" w:after="40"/>
              <w:ind w:left="100" w:right="100" w:firstLineChars="100" w:firstLine="220"/>
              <w:rPr>
                <w:rFonts w:ascii="Times New Roman" w:hAnsi="Times New Roman" w:cs="Times New Roman"/>
                <w:bCs/>
                <w:szCs w:val="21"/>
                <w:lang w:eastAsia="en-US"/>
              </w:rPr>
            </w:pPr>
            <w:r>
              <w:rPr>
                <w:rFonts w:ascii="Times New Roman" w:hAnsi="Times New Roman" w:cs="Times New Roman"/>
                <w:bCs/>
                <w:szCs w:val="21"/>
                <w:lang w:eastAsia="en-US"/>
              </w:rPr>
              <w:t>0.6</w:t>
            </w:r>
            <w:r>
              <w:rPr>
                <w:rFonts w:ascii="Times New Roman" w:hAnsi="Times New Roman" w:cs="Times New Roman" w:hint="eastAsia"/>
                <w:bCs/>
                <w:szCs w:val="21"/>
              </w:rPr>
              <w:t>5</w:t>
            </w:r>
            <w:r>
              <w:rPr>
                <w:rFonts w:ascii="Times New Roman" w:hAnsi="Times New Roman" w:cs="Times New Roman"/>
                <w:bCs/>
                <w:szCs w:val="21"/>
                <w:lang w:eastAsia="en-US"/>
              </w:rPr>
              <w:t xml:space="preserve"> (0.49, 0.8</w:t>
            </w:r>
            <w:r>
              <w:rPr>
                <w:rFonts w:ascii="Times New Roman" w:hAnsi="Times New Roman" w:cs="Times New Roman" w:hint="eastAsia"/>
                <w:bCs/>
                <w:szCs w:val="21"/>
              </w:rPr>
              <w:t>6</w:t>
            </w:r>
            <w:r>
              <w:rPr>
                <w:rFonts w:ascii="Times New Roman" w:hAnsi="Times New Roman" w:cs="Times New Roman"/>
                <w:bCs/>
                <w:szCs w:val="21"/>
                <w:lang w:eastAsia="en-US"/>
              </w:rPr>
              <w:t>)</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09A67BB6" w14:textId="77777777" w:rsidR="00DA6E1F" w:rsidRDefault="00E60AF0">
            <w:pPr>
              <w:spacing w:before="40" w:after="40"/>
              <w:ind w:left="100" w:right="100" w:firstLineChars="100" w:firstLine="220"/>
              <w:rPr>
                <w:rFonts w:ascii="Times New Roman" w:hAnsi="Times New Roman" w:cs="Times New Roman"/>
                <w:bCs/>
                <w:szCs w:val="21"/>
              </w:rPr>
            </w:pPr>
            <w:r>
              <w:rPr>
                <w:rFonts w:ascii="Times New Roman" w:hAnsi="Times New Roman" w:cs="Times New Roman"/>
                <w:bCs/>
                <w:szCs w:val="21"/>
                <w:lang w:eastAsia="en-US"/>
              </w:rPr>
              <w:t>0.00</w:t>
            </w:r>
            <w:r>
              <w:rPr>
                <w:rFonts w:ascii="Times New Roman" w:hAnsi="Times New Roman" w:cs="Times New Roman" w:hint="eastAsia"/>
                <w:bCs/>
                <w:szCs w:val="21"/>
              </w:rPr>
              <w:t>4</w:t>
            </w:r>
          </w:p>
        </w:tc>
        <w:tc>
          <w:tcPr>
            <w:tcW w:w="858" w:type="pct"/>
            <w:tcBorders>
              <w:top w:val="nil"/>
              <w:left w:val="nil"/>
              <w:bottom w:val="nil"/>
              <w:right w:val="nil"/>
            </w:tcBorders>
            <w:shd w:val="clear" w:color="auto" w:fill="FFFFFF"/>
            <w:tcMar>
              <w:top w:w="0" w:type="dxa"/>
              <w:left w:w="0" w:type="dxa"/>
              <w:bottom w:w="0" w:type="dxa"/>
              <w:right w:w="0" w:type="dxa"/>
            </w:tcMar>
            <w:vAlign w:val="center"/>
          </w:tcPr>
          <w:p w14:paraId="52E4ADD6" w14:textId="77777777" w:rsidR="00DA6E1F" w:rsidRDefault="00E60AF0">
            <w:pPr>
              <w:spacing w:before="40" w:after="40"/>
              <w:ind w:left="100" w:right="100" w:firstLineChars="100" w:firstLine="220"/>
              <w:rPr>
                <w:rFonts w:ascii="Times New Roman" w:hAnsi="Times New Roman" w:cs="Times New Roman"/>
                <w:bCs/>
                <w:szCs w:val="21"/>
                <w:lang w:eastAsia="en-US"/>
              </w:rPr>
            </w:pPr>
            <w:r>
              <w:rPr>
                <w:rFonts w:ascii="Times New Roman" w:hAnsi="Times New Roman" w:cs="Times New Roman"/>
                <w:bCs/>
                <w:szCs w:val="21"/>
                <w:lang w:eastAsia="en-US"/>
              </w:rPr>
              <w:t>0.7</w:t>
            </w:r>
            <w:r>
              <w:rPr>
                <w:rFonts w:ascii="Times New Roman" w:hAnsi="Times New Roman" w:cs="Times New Roman" w:hint="eastAsia"/>
                <w:bCs/>
                <w:szCs w:val="21"/>
              </w:rPr>
              <w:t>3</w:t>
            </w:r>
            <w:r>
              <w:rPr>
                <w:rFonts w:ascii="Times New Roman" w:hAnsi="Times New Roman" w:cs="Times New Roman"/>
                <w:bCs/>
                <w:szCs w:val="21"/>
                <w:lang w:eastAsia="en-US"/>
              </w:rPr>
              <w:t xml:space="preserve"> (0.5</w:t>
            </w:r>
            <w:r>
              <w:rPr>
                <w:rFonts w:ascii="Times New Roman" w:hAnsi="Times New Roman" w:cs="Times New Roman" w:hint="eastAsia"/>
                <w:bCs/>
                <w:szCs w:val="21"/>
              </w:rPr>
              <w:t>8</w:t>
            </w:r>
            <w:r>
              <w:rPr>
                <w:rFonts w:ascii="Times New Roman" w:hAnsi="Times New Roman" w:cs="Times New Roman"/>
                <w:bCs/>
                <w:szCs w:val="21"/>
                <w:lang w:eastAsia="en-US"/>
              </w:rPr>
              <w:t xml:space="preserve">, </w:t>
            </w:r>
            <w:r>
              <w:rPr>
                <w:rFonts w:ascii="Times New Roman" w:hAnsi="Times New Roman" w:cs="Times New Roman" w:hint="eastAsia"/>
                <w:bCs/>
                <w:szCs w:val="21"/>
              </w:rPr>
              <w:t>0.99</w:t>
            </w:r>
            <w:r>
              <w:rPr>
                <w:rFonts w:ascii="Times New Roman" w:hAnsi="Times New Roman" w:cs="Times New Roman"/>
                <w:bCs/>
                <w:szCs w:val="21"/>
                <w:lang w:eastAsia="en-US"/>
              </w:rPr>
              <w:t>)</w:t>
            </w:r>
          </w:p>
        </w:tc>
        <w:tc>
          <w:tcPr>
            <w:tcW w:w="487" w:type="pct"/>
            <w:tcBorders>
              <w:top w:val="nil"/>
              <w:left w:val="nil"/>
              <w:bottom w:val="nil"/>
              <w:right w:val="nil"/>
            </w:tcBorders>
            <w:shd w:val="clear" w:color="auto" w:fill="FFFFFF"/>
            <w:tcMar>
              <w:top w:w="0" w:type="dxa"/>
              <w:left w:w="0" w:type="dxa"/>
              <w:bottom w:w="0" w:type="dxa"/>
              <w:right w:w="0" w:type="dxa"/>
            </w:tcMar>
            <w:vAlign w:val="center"/>
          </w:tcPr>
          <w:p w14:paraId="29EDD7D7" w14:textId="77777777" w:rsidR="00DA6E1F" w:rsidRDefault="00E60AF0">
            <w:pPr>
              <w:spacing w:before="40" w:after="40"/>
              <w:ind w:left="100" w:right="100" w:firstLineChars="100" w:firstLine="220"/>
              <w:rPr>
                <w:rFonts w:ascii="Times New Roman" w:hAnsi="Times New Roman" w:cs="Times New Roman"/>
                <w:bCs/>
                <w:szCs w:val="21"/>
              </w:rPr>
            </w:pPr>
            <w:r>
              <w:rPr>
                <w:rFonts w:ascii="Times New Roman" w:hAnsi="Times New Roman" w:cs="Times New Roman"/>
                <w:bCs/>
                <w:szCs w:val="21"/>
                <w:lang w:eastAsia="en-US"/>
              </w:rPr>
              <w:t>0.</w:t>
            </w:r>
            <w:r>
              <w:rPr>
                <w:rFonts w:ascii="Times New Roman" w:hAnsi="Times New Roman" w:cs="Times New Roman" w:hint="eastAsia"/>
                <w:bCs/>
                <w:szCs w:val="21"/>
              </w:rPr>
              <w:t>050</w:t>
            </w:r>
          </w:p>
        </w:tc>
      </w:tr>
      <w:tr w:rsidR="00DA6E1F" w14:paraId="0F7675F0" w14:textId="77777777">
        <w:trPr>
          <w:trHeight w:hRule="exact" w:val="397"/>
        </w:trPr>
        <w:tc>
          <w:tcPr>
            <w:tcW w:w="1060" w:type="pct"/>
            <w:tcBorders>
              <w:top w:val="nil"/>
              <w:left w:val="nil"/>
              <w:bottom w:val="nil"/>
              <w:right w:val="nil"/>
            </w:tcBorders>
            <w:shd w:val="clear" w:color="auto" w:fill="FFFFFF"/>
            <w:tcMar>
              <w:top w:w="0" w:type="dxa"/>
              <w:left w:w="0" w:type="dxa"/>
              <w:bottom w:w="0" w:type="dxa"/>
              <w:right w:w="0" w:type="dxa"/>
            </w:tcMar>
            <w:vAlign w:val="center"/>
          </w:tcPr>
          <w:p w14:paraId="148134C4"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szCs w:val="21"/>
                <w:lang w:eastAsia="en-US"/>
              </w:rPr>
            </w:pPr>
            <w:r>
              <w:rPr>
                <w:rFonts w:ascii="Times New Roman" w:hAnsi="Times New Roman" w:cs="Times New Roman" w:hint="eastAsia"/>
                <w:bCs/>
                <w:szCs w:val="21"/>
                <w:lang w:eastAsia="en-US"/>
              </w:rPr>
              <w:t>Q4</w:t>
            </w:r>
          </w:p>
        </w:tc>
        <w:tc>
          <w:tcPr>
            <w:tcW w:w="881" w:type="pct"/>
            <w:tcBorders>
              <w:top w:val="nil"/>
              <w:left w:val="nil"/>
              <w:bottom w:val="nil"/>
              <w:right w:val="nil"/>
            </w:tcBorders>
            <w:shd w:val="clear" w:color="auto" w:fill="FFFFFF"/>
            <w:tcMar>
              <w:top w:w="0" w:type="dxa"/>
              <w:left w:w="0" w:type="dxa"/>
              <w:bottom w:w="0" w:type="dxa"/>
              <w:right w:w="0" w:type="dxa"/>
            </w:tcMar>
            <w:vAlign w:val="center"/>
          </w:tcPr>
          <w:p w14:paraId="3BD1FE9F" w14:textId="77777777" w:rsidR="00DA6E1F" w:rsidRDefault="00E60AF0">
            <w:pPr>
              <w:spacing w:before="40" w:after="40"/>
              <w:ind w:left="100" w:right="100" w:firstLineChars="100" w:firstLine="220"/>
              <w:rPr>
                <w:rFonts w:ascii="Times New Roman" w:hAnsi="Times New Roman" w:cs="Times New Roman"/>
                <w:bCs/>
                <w:szCs w:val="21"/>
                <w:lang w:eastAsia="en-US"/>
              </w:rPr>
            </w:pPr>
            <w:r>
              <w:rPr>
                <w:rFonts w:ascii="Times New Roman" w:hAnsi="Times New Roman" w:cs="Times New Roman"/>
                <w:bCs/>
                <w:szCs w:val="21"/>
                <w:lang w:eastAsia="en-US"/>
              </w:rPr>
              <w:t>0.</w:t>
            </w:r>
            <w:r>
              <w:rPr>
                <w:rFonts w:ascii="Times New Roman" w:hAnsi="Times New Roman" w:cs="Times New Roman" w:hint="eastAsia"/>
                <w:bCs/>
                <w:szCs w:val="21"/>
              </w:rPr>
              <w:t>81</w:t>
            </w:r>
            <w:r>
              <w:rPr>
                <w:rFonts w:ascii="Times New Roman" w:hAnsi="Times New Roman" w:cs="Times New Roman"/>
                <w:bCs/>
                <w:szCs w:val="21"/>
                <w:lang w:eastAsia="en-US"/>
              </w:rPr>
              <w:t xml:space="preserve"> (0.</w:t>
            </w:r>
            <w:r>
              <w:rPr>
                <w:rFonts w:ascii="Times New Roman" w:hAnsi="Times New Roman" w:cs="Times New Roman" w:hint="eastAsia"/>
                <w:bCs/>
                <w:szCs w:val="21"/>
              </w:rPr>
              <w:t>62</w:t>
            </w:r>
            <w:r>
              <w:rPr>
                <w:rFonts w:ascii="Times New Roman" w:hAnsi="Times New Roman" w:cs="Times New Roman"/>
                <w:bCs/>
                <w:szCs w:val="21"/>
                <w:lang w:eastAsia="en-US"/>
              </w:rPr>
              <w:t xml:space="preserve">, </w:t>
            </w:r>
            <w:r>
              <w:rPr>
                <w:rFonts w:ascii="Times New Roman" w:hAnsi="Times New Roman" w:cs="Times New Roman" w:hint="eastAsia"/>
                <w:bCs/>
                <w:szCs w:val="21"/>
              </w:rPr>
              <w:t>1.06</w:t>
            </w:r>
            <w:r>
              <w:rPr>
                <w:rFonts w:ascii="Times New Roman" w:hAnsi="Times New Roman" w:cs="Times New Roman"/>
                <w:bCs/>
                <w:szCs w:val="21"/>
                <w:lang w:eastAsia="en-US"/>
              </w:rPr>
              <w:t>)</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0221F52E" w14:textId="77777777" w:rsidR="00DA6E1F" w:rsidRDefault="00E60AF0">
            <w:pPr>
              <w:spacing w:before="40" w:after="40"/>
              <w:ind w:left="100" w:right="100" w:firstLineChars="100" w:firstLine="220"/>
              <w:rPr>
                <w:rFonts w:ascii="Times New Roman" w:hAnsi="Times New Roman" w:cs="Times New Roman"/>
                <w:bCs/>
                <w:szCs w:val="21"/>
              </w:rPr>
            </w:pPr>
            <w:r>
              <w:rPr>
                <w:rFonts w:ascii="Times New Roman" w:hAnsi="Times New Roman" w:cs="Times New Roman"/>
                <w:bCs/>
                <w:szCs w:val="21"/>
                <w:lang w:eastAsia="en-US"/>
              </w:rPr>
              <w:t>0.</w:t>
            </w:r>
            <w:r>
              <w:rPr>
                <w:rFonts w:ascii="Times New Roman" w:hAnsi="Times New Roman" w:cs="Times New Roman" w:hint="eastAsia"/>
                <w:bCs/>
                <w:szCs w:val="21"/>
              </w:rPr>
              <w:t>120</w:t>
            </w:r>
          </w:p>
        </w:tc>
        <w:tc>
          <w:tcPr>
            <w:tcW w:w="871" w:type="pct"/>
            <w:tcBorders>
              <w:top w:val="nil"/>
              <w:left w:val="nil"/>
              <w:bottom w:val="nil"/>
              <w:right w:val="nil"/>
            </w:tcBorders>
            <w:shd w:val="clear" w:color="auto" w:fill="FFFFFF"/>
            <w:tcMar>
              <w:top w:w="0" w:type="dxa"/>
              <w:left w:w="0" w:type="dxa"/>
              <w:bottom w:w="0" w:type="dxa"/>
              <w:right w:w="0" w:type="dxa"/>
            </w:tcMar>
            <w:vAlign w:val="center"/>
          </w:tcPr>
          <w:p w14:paraId="6BC789E6" w14:textId="77777777" w:rsidR="00DA6E1F" w:rsidRDefault="00E60AF0">
            <w:pPr>
              <w:spacing w:before="40" w:after="40"/>
              <w:ind w:left="100" w:right="100" w:firstLineChars="100" w:firstLine="220"/>
              <w:rPr>
                <w:rFonts w:ascii="Times New Roman" w:hAnsi="Times New Roman" w:cs="Times New Roman"/>
                <w:bCs/>
                <w:szCs w:val="21"/>
                <w:lang w:eastAsia="en-US"/>
              </w:rPr>
            </w:pPr>
            <w:r>
              <w:rPr>
                <w:rFonts w:ascii="Times New Roman" w:hAnsi="Times New Roman" w:cs="Times New Roman"/>
                <w:bCs/>
                <w:szCs w:val="21"/>
                <w:lang w:eastAsia="en-US"/>
              </w:rPr>
              <w:t>0.7</w:t>
            </w:r>
            <w:r>
              <w:rPr>
                <w:rFonts w:ascii="Times New Roman" w:hAnsi="Times New Roman" w:cs="Times New Roman" w:hint="eastAsia"/>
                <w:bCs/>
                <w:szCs w:val="21"/>
              </w:rPr>
              <w:t>8</w:t>
            </w:r>
            <w:r>
              <w:rPr>
                <w:rFonts w:ascii="Times New Roman" w:hAnsi="Times New Roman" w:cs="Times New Roman"/>
                <w:bCs/>
                <w:szCs w:val="21"/>
                <w:lang w:eastAsia="en-US"/>
              </w:rPr>
              <w:t xml:space="preserve"> (0.5</w:t>
            </w:r>
            <w:r>
              <w:rPr>
                <w:rFonts w:ascii="Times New Roman" w:hAnsi="Times New Roman" w:cs="Times New Roman" w:hint="eastAsia"/>
                <w:bCs/>
                <w:szCs w:val="21"/>
              </w:rPr>
              <w:t>9</w:t>
            </w:r>
            <w:r>
              <w:rPr>
                <w:rFonts w:ascii="Times New Roman" w:hAnsi="Times New Roman" w:cs="Times New Roman"/>
                <w:bCs/>
                <w:szCs w:val="21"/>
                <w:lang w:eastAsia="en-US"/>
              </w:rPr>
              <w:t xml:space="preserve">, </w:t>
            </w:r>
            <w:r>
              <w:rPr>
                <w:rFonts w:ascii="Times New Roman" w:hAnsi="Times New Roman" w:cs="Times New Roman" w:hint="eastAsia"/>
                <w:bCs/>
                <w:szCs w:val="21"/>
              </w:rPr>
              <w:t>1.04</w:t>
            </w:r>
            <w:r>
              <w:rPr>
                <w:rFonts w:ascii="Times New Roman" w:hAnsi="Times New Roman" w:cs="Times New Roman"/>
                <w:bCs/>
                <w:szCs w:val="21"/>
                <w:lang w:eastAsia="en-US"/>
              </w:rPr>
              <w:t>)</w:t>
            </w:r>
          </w:p>
        </w:tc>
        <w:tc>
          <w:tcPr>
            <w:tcW w:w="420" w:type="pct"/>
            <w:tcBorders>
              <w:top w:val="nil"/>
              <w:left w:val="nil"/>
              <w:bottom w:val="nil"/>
              <w:right w:val="nil"/>
            </w:tcBorders>
            <w:shd w:val="clear" w:color="auto" w:fill="FFFFFF"/>
            <w:tcMar>
              <w:top w:w="0" w:type="dxa"/>
              <w:left w:w="0" w:type="dxa"/>
              <w:bottom w:w="0" w:type="dxa"/>
              <w:right w:w="0" w:type="dxa"/>
            </w:tcMar>
            <w:vAlign w:val="center"/>
          </w:tcPr>
          <w:p w14:paraId="6102327E" w14:textId="77777777" w:rsidR="00DA6E1F" w:rsidRDefault="00E60AF0">
            <w:pPr>
              <w:spacing w:before="40" w:after="40"/>
              <w:ind w:left="100" w:right="100" w:firstLineChars="100" w:firstLine="220"/>
              <w:rPr>
                <w:rFonts w:ascii="Times New Roman" w:hAnsi="Times New Roman" w:cs="Times New Roman"/>
                <w:bCs/>
                <w:szCs w:val="21"/>
              </w:rPr>
            </w:pPr>
            <w:r>
              <w:rPr>
                <w:rFonts w:ascii="Times New Roman" w:hAnsi="Times New Roman" w:cs="Times New Roman"/>
                <w:bCs/>
                <w:szCs w:val="21"/>
                <w:lang w:eastAsia="en-US"/>
              </w:rPr>
              <w:t>0.0</w:t>
            </w:r>
            <w:r>
              <w:rPr>
                <w:rFonts w:ascii="Times New Roman" w:hAnsi="Times New Roman" w:cs="Times New Roman" w:hint="eastAsia"/>
                <w:bCs/>
                <w:szCs w:val="21"/>
              </w:rPr>
              <w:t>91</w:t>
            </w:r>
          </w:p>
        </w:tc>
        <w:tc>
          <w:tcPr>
            <w:tcW w:w="858" w:type="pct"/>
            <w:tcBorders>
              <w:top w:val="nil"/>
              <w:left w:val="nil"/>
              <w:bottom w:val="nil"/>
              <w:right w:val="nil"/>
            </w:tcBorders>
            <w:shd w:val="clear" w:color="auto" w:fill="FFFFFF"/>
            <w:tcMar>
              <w:top w:w="0" w:type="dxa"/>
              <w:left w:w="0" w:type="dxa"/>
              <w:bottom w:w="0" w:type="dxa"/>
              <w:right w:w="0" w:type="dxa"/>
            </w:tcMar>
            <w:vAlign w:val="center"/>
          </w:tcPr>
          <w:p w14:paraId="2C57F8F2" w14:textId="77777777" w:rsidR="00DA6E1F" w:rsidRDefault="00E60AF0">
            <w:pPr>
              <w:spacing w:before="40" w:after="40"/>
              <w:ind w:left="100" w:right="100" w:firstLineChars="100" w:firstLine="220"/>
              <w:rPr>
                <w:rFonts w:ascii="Times New Roman" w:hAnsi="Times New Roman" w:cs="Times New Roman"/>
                <w:bCs/>
                <w:szCs w:val="21"/>
                <w:lang w:eastAsia="en-US"/>
              </w:rPr>
            </w:pPr>
            <w:r>
              <w:rPr>
                <w:rFonts w:ascii="Times New Roman" w:hAnsi="Times New Roman" w:cs="Times New Roman"/>
                <w:bCs/>
                <w:szCs w:val="21"/>
                <w:lang w:eastAsia="en-US"/>
              </w:rPr>
              <w:t>0.</w:t>
            </w:r>
            <w:r>
              <w:rPr>
                <w:rFonts w:ascii="Times New Roman" w:hAnsi="Times New Roman" w:cs="Times New Roman" w:hint="eastAsia"/>
                <w:bCs/>
                <w:szCs w:val="21"/>
              </w:rPr>
              <w:t>83</w:t>
            </w:r>
            <w:r>
              <w:rPr>
                <w:rFonts w:ascii="Times New Roman" w:hAnsi="Times New Roman" w:cs="Times New Roman"/>
                <w:bCs/>
                <w:szCs w:val="21"/>
                <w:lang w:eastAsia="en-US"/>
              </w:rPr>
              <w:t xml:space="preserve"> (0.</w:t>
            </w:r>
            <w:r>
              <w:rPr>
                <w:rFonts w:ascii="Times New Roman" w:hAnsi="Times New Roman" w:cs="Times New Roman" w:hint="eastAsia"/>
                <w:bCs/>
                <w:szCs w:val="21"/>
              </w:rPr>
              <w:t>60</w:t>
            </w:r>
            <w:r>
              <w:rPr>
                <w:rFonts w:ascii="Times New Roman" w:hAnsi="Times New Roman" w:cs="Times New Roman"/>
                <w:bCs/>
                <w:szCs w:val="21"/>
                <w:lang w:eastAsia="en-US"/>
              </w:rPr>
              <w:t xml:space="preserve">, </w:t>
            </w:r>
            <w:r>
              <w:rPr>
                <w:rFonts w:ascii="Times New Roman" w:hAnsi="Times New Roman" w:cs="Times New Roman" w:hint="eastAsia"/>
                <w:bCs/>
                <w:szCs w:val="21"/>
              </w:rPr>
              <w:t>1.13</w:t>
            </w:r>
            <w:r>
              <w:rPr>
                <w:rFonts w:ascii="Times New Roman" w:hAnsi="Times New Roman" w:cs="Times New Roman"/>
                <w:bCs/>
                <w:szCs w:val="21"/>
                <w:lang w:eastAsia="en-US"/>
              </w:rPr>
              <w:t>)</w:t>
            </w:r>
          </w:p>
        </w:tc>
        <w:tc>
          <w:tcPr>
            <w:tcW w:w="487" w:type="pct"/>
            <w:tcBorders>
              <w:top w:val="nil"/>
              <w:left w:val="nil"/>
              <w:bottom w:val="nil"/>
              <w:right w:val="nil"/>
            </w:tcBorders>
            <w:shd w:val="clear" w:color="auto" w:fill="FFFFFF"/>
            <w:tcMar>
              <w:top w:w="0" w:type="dxa"/>
              <w:left w:w="0" w:type="dxa"/>
              <w:bottom w:w="0" w:type="dxa"/>
              <w:right w:w="0" w:type="dxa"/>
            </w:tcMar>
            <w:vAlign w:val="center"/>
          </w:tcPr>
          <w:p w14:paraId="45F62857" w14:textId="77777777" w:rsidR="00DA6E1F" w:rsidRDefault="00E60AF0">
            <w:pPr>
              <w:spacing w:before="40" w:after="40"/>
              <w:ind w:left="100" w:right="100" w:firstLineChars="100" w:firstLine="220"/>
              <w:rPr>
                <w:rFonts w:ascii="Times New Roman" w:hAnsi="Times New Roman" w:cs="Times New Roman"/>
                <w:bCs/>
                <w:szCs w:val="21"/>
              </w:rPr>
            </w:pPr>
            <w:r>
              <w:rPr>
                <w:rFonts w:ascii="Times New Roman" w:hAnsi="Times New Roman" w:cs="Times New Roman"/>
                <w:bCs/>
                <w:szCs w:val="21"/>
                <w:lang w:eastAsia="en-US"/>
              </w:rPr>
              <w:t>0.</w:t>
            </w:r>
            <w:r>
              <w:rPr>
                <w:rFonts w:ascii="Times New Roman" w:hAnsi="Times New Roman" w:cs="Times New Roman" w:hint="eastAsia"/>
                <w:bCs/>
                <w:szCs w:val="21"/>
              </w:rPr>
              <w:t>223</w:t>
            </w:r>
          </w:p>
        </w:tc>
      </w:tr>
      <w:tr w:rsidR="00DA6E1F" w14:paraId="19B1FC14" w14:textId="77777777">
        <w:trPr>
          <w:trHeight w:hRule="exact" w:val="397"/>
        </w:trPr>
        <w:tc>
          <w:tcPr>
            <w:tcW w:w="5000" w:type="pct"/>
            <w:gridSpan w:val="7"/>
            <w:tcBorders>
              <w:top w:val="nil"/>
              <w:left w:val="nil"/>
              <w:bottom w:val="nil"/>
              <w:right w:val="nil"/>
            </w:tcBorders>
            <w:tcMar>
              <w:top w:w="0" w:type="dxa"/>
              <w:left w:w="0" w:type="dxa"/>
              <w:bottom w:w="0" w:type="dxa"/>
              <w:right w:w="0" w:type="dxa"/>
            </w:tcMar>
            <w:vAlign w:val="center"/>
          </w:tcPr>
          <w:p w14:paraId="4E9733FB"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lang w:eastAsia="en-US"/>
              </w:rPr>
            </w:pPr>
            <w:r>
              <w:rPr>
                <w:rFonts w:ascii="Times New Roman" w:hAnsi="Times New Roman" w:cs="Times New Roman"/>
                <w:bCs/>
                <w:szCs w:val="21"/>
                <w:lang w:eastAsia="en-US"/>
              </w:rPr>
              <w:t>MUNO</w:t>
            </w:r>
          </w:p>
        </w:tc>
      </w:tr>
      <w:tr w:rsidR="00DA6E1F" w14:paraId="364DBC72" w14:textId="77777777">
        <w:trPr>
          <w:trHeight w:hRule="exact" w:val="397"/>
        </w:trPr>
        <w:tc>
          <w:tcPr>
            <w:tcW w:w="1060" w:type="pct"/>
            <w:tcBorders>
              <w:top w:val="nil"/>
              <w:left w:val="nil"/>
              <w:bottom w:val="nil"/>
              <w:right w:val="nil"/>
            </w:tcBorders>
            <w:tcMar>
              <w:top w:w="0" w:type="dxa"/>
              <w:left w:w="0" w:type="dxa"/>
              <w:bottom w:w="0" w:type="dxa"/>
              <w:right w:w="0" w:type="dxa"/>
            </w:tcMar>
            <w:vAlign w:val="center"/>
          </w:tcPr>
          <w:p w14:paraId="5C204136" w14:textId="77777777" w:rsidR="00DA6E1F" w:rsidRDefault="00E60AF0">
            <w:pPr>
              <w:widowControl/>
              <w:pBdr>
                <w:top w:val="none" w:sz="0" w:space="0" w:color="000000"/>
                <w:left w:val="none" w:sz="0" w:space="0" w:color="000000"/>
                <w:bottom w:val="none" w:sz="0" w:space="0" w:color="000000"/>
                <w:right w:val="none" w:sz="0" w:space="0" w:color="000000"/>
              </w:pBdr>
              <w:spacing w:before="40" w:after="40"/>
              <w:ind w:left="100" w:right="100"/>
              <w:rPr>
                <w:rFonts w:ascii="Times New Roman" w:eastAsia="Arial" w:hAnsi="Times New Roman" w:cs="Times New Roman"/>
                <w:bCs/>
                <w:color w:val="000000"/>
                <w:kern w:val="0"/>
                <w:szCs w:val="21"/>
              </w:rPr>
            </w:pPr>
            <w:r>
              <w:rPr>
                <w:rFonts w:ascii="Times New Roman" w:eastAsia="Arial" w:hAnsi="Times New Roman" w:cs="Times New Roman"/>
                <w:bCs/>
                <w:color w:val="000000"/>
                <w:kern w:val="0"/>
                <w:szCs w:val="21"/>
              </w:rPr>
              <w:t>Total Flavonoids (mg)</w:t>
            </w:r>
          </w:p>
        </w:tc>
        <w:tc>
          <w:tcPr>
            <w:tcW w:w="3939" w:type="pct"/>
            <w:gridSpan w:val="6"/>
            <w:tcBorders>
              <w:top w:val="nil"/>
              <w:left w:val="nil"/>
              <w:bottom w:val="nil"/>
              <w:right w:val="nil"/>
            </w:tcBorders>
            <w:tcMar>
              <w:top w:w="0" w:type="dxa"/>
              <w:left w:w="0" w:type="dxa"/>
              <w:bottom w:w="0" w:type="dxa"/>
              <w:right w:w="0" w:type="dxa"/>
            </w:tcMar>
            <w:vAlign w:val="center"/>
          </w:tcPr>
          <w:p w14:paraId="5C72AC6D" w14:textId="77777777" w:rsidR="00DA6E1F" w:rsidRDefault="00DA6E1F">
            <w:pPr>
              <w:widowControl/>
              <w:spacing w:before="100" w:after="100"/>
              <w:ind w:left="100" w:right="100"/>
              <w:jc w:val="center"/>
              <w:textAlignment w:val="center"/>
              <w:rPr>
                <w:rFonts w:ascii="Times New Roman" w:eastAsia="Segoe UI" w:hAnsi="Times New Roman" w:cs="Times New Roman"/>
                <w:bCs/>
                <w:color w:val="333333"/>
                <w:kern w:val="0"/>
                <w:szCs w:val="21"/>
                <w:lang w:bidi="ar"/>
              </w:rPr>
            </w:pPr>
          </w:p>
        </w:tc>
      </w:tr>
      <w:tr w:rsidR="00DA6E1F" w14:paraId="4A9B997D" w14:textId="77777777">
        <w:trPr>
          <w:trHeight w:hRule="exact" w:val="397"/>
        </w:trPr>
        <w:tc>
          <w:tcPr>
            <w:tcW w:w="1060" w:type="pct"/>
            <w:tcBorders>
              <w:top w:val="nil"/>
              <w:left w:val="nil"/>
              <w:bottom w:val="nil"/>
              <w:right w:val="nil"/>
            </w:tcBorders>
            <w:tcMar>
              <w:top w:w="0" w:type="dxa"/>
              <w:left w:w="0" w:type="dxa"/>
              <w:bottom w:w="0" w:type="dxa"/>
              <w:right w:w="0" w:type="dxa"/>
            </w:tcMar>
            <w:vAlign w:val="center"/>
          </w:tcPr>
          <w:p w14:paraId="5F433C00"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szCs w:val="21"/>
                <w:lang w:eastAsia="en-US"/>
              </w:rPr>
            </w:pPr>
            <w:r>
              <w:rPr>
                <w:rFonts w:ascii="Times New Roman" w:hAnsi="Times New Roman" w:cs="Times New Roman" w:hint="eastAsia"/>
                <w:bCs/>
                <w:szCs w:val="21"/>
                <w:lang w:eastAsia="en-US"/>
              </w:rPr>
              <w:t>Q1</w:t>
            </w:r>
          </w:p>
        </w:tc>
        <w:tc>
          <w:tcPr>
            <w:tcW w:w="881" w:type="pct"/>
            <w:tcBorders>
              <w:top w:val="nil"/>
              <w:left w:val="nil"/>
              <w:bottom w:val="nil"/>
              <w:right w:val="nil"/>
            </w:tcBorders>
            <w:tcMar>
              <w:top w:w="0" w:type="dxa"/>
              <w:left w:w="0" w:type="dxa"/>
              <w:bottom w:w="0" w:type="dxa"/>
              <w:right w:w="0" w:type="dxa"/>
            </w:tcMar>
          </w:tcPr>
          <w:p w14:paraId="3161BCFE"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eastAsia="宋体" w:hAnsi="Times New Roman" w:cs="Times New Roman"/>
                <w:bCs/>
                <w:kern w:val="0"/>
                <w:szCs w:val="21"/>
                <w:lang w:eastAsia="en-US"/>
              </w:rPr>
            </w:pPr>
            <w:r>
              <w:rPr>
                <w:rFonts w:ascii="Times New Roman" w:hAnsi="Times New Roman" w:cs="Times New Roman"/>
                <w:bCs/>
                <w:szCs w:val="21"/>
              </w:rPr>
              <w:t>ref</w:t>
            </w:r>
          </w:p>
        </w:tc>
        <w:tc>
          <w:tcPr>
            <w:tcW w:w="420" w:type="pct"/>
            <w:tcBorders>
              <w:top w:val="nil"/>
              <w:left w:val="nil"/>
              <w:bottom w:val="nil"/>
              <w:right w:val="nil"/>
            </w:tcBorders>
            <w:tcMar>
              <w:top w:w="0" w:type="dxa"/>
              <w:left w:w="0" w:type="dxa"/>
              <w:bottom w:w="0" w:type="dxa"/>
              <w:right w:w="0" w:type="dxa"/>
            </w:tcMar>
          </w:tcPr>
          <w:p w14:paraId="0D9C32D2"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w:t>
            </w:r>
          </w:p>
          <w:p w14:paraId="3C564DE6"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eastAsia="宋体" w:hAnsi="Times New Roman" w:cs="Times New Roman"/>
                <w:bCs/>
                <w:kern w:val="0"/>
                <w:szCs w:val="21"/>
                <w:lang w:eastAsia="en-US"/>
              </w:rPr>
            </w:pPr>
          </w:p>
        </w:tc>
        <w:tc>
          <w:tcPr>
            <w:tcW w:w="871" w:type="pct"/>
            <w:tcBorders>
              <w:top w:val="nil"/>
              <w:left w:val="nil"/>
              <w:bottom w:val="nil"/>
              <w:right w:val="nil"/>
            </w:tcBorders>
            <w:tcMar>
              <w:top w:w="0" w:type="dxa"/>
              <w:left w:w="0" w:type="dxa"/>
              <w:bottom w:w="0" w:type="dxa"/>
              <w:right w:w="0" w:type="dxa"/>
            </w:tcMar>
          </w:tcPr>
          <w:p w14:paraId="55F73F74"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eastAsia="宋体" w:hAnsi="Times New Roman" w:cs="Times New Roman"/>
                <w:bCs/>
                <w:kern w:val="0"/>
                <w:szCs w:val="21"/>
                <w:lang w:eastAsia="en-US"/>
              </w:rPr>
            </w:pPr>
            <w:r>
              <w:rPr>
                <w:rFonts w:ascii="Times New Roman" w:hAnsi="Times New Roman" w:cs="Times New Roman"/>
                <w:bCs/>
                <w:szCs w:val="21"/>
              </w:rPr>
              <w:t>ref</w:t>
            </w:r>
          </w:p>
        </w:tc>
        <w:tc>
          <w:tcPr>
            <w:tcW w:w="420" w:type="pct"/>
            <w:tcBorders>
              <w:top w:val="nil"/>
              <w:left w:val="nil"/>
              <w:bottom w:val="nil"/>
              <w:right w:val="nil"/>
            </w:tcBorders>
            <w:tcMar>
              <w:top w:w="0" w:type="dxa"/>
              <w:left w:w="0" w:type="dxa"/>
              <w:bottom w:w="0" w:type="dxa"/>
              <w:right w:w="0" w:type="dxa"/>
            </w:tcMar>
          </w:tcPr>
          <w:p w14:paraId="094A2940"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w:t>
            </w:r>
          </w:p>
          <w:p w14:paraId="7D1D2322"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eastAsia="宋体" w:hAnsi="Times New Roman" w:cs="Times New Roman"/>
                <w:bCs/>
                <w:kern w:val="0"/>
                <w:szCs w:val="21"/>
                <w:lang w:eastAsia="en-US"/>
              </w:rPr>
            </w:pPr>
          </w:p>
        </w:tc>
        <w:tc>
          <w:tcPr>
            <w:tcW w:w="858" w:type="pct"/>
            <w:tcBorders>
              <w:top w:val="nil"/>
              <w:left w:val="nil"/>
              <w:bottom w:val="nil"/>
              <w:right w:val="nil"/>
            </w:tcBorders>
            <w:tcMar>
              <w:top w:w="0" w:type="dxa"/>
              <w:left w:w="0" w:type="dxa"/>
              <w:bottom w:w="0" w:type="dxa"/>
              <w:right w:w="0" w:type="dxa"/>
            </w:tcMar>
          </w:tcPr>
          <w:p w14:paraId="61D9D9F8"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eastAsia="宋体" w:hAnsi="Times New Roman" w:cs="Times New Roman"/>
                <w:bCs/>
                <w:kern w:val="0"/>
                <w:szCs w:val="21"/>
                <w:lang w:eastAsia="en-US"/>
              </w:rPr>
            </w:pPr>
            <w:r>
              <w:rPr>
                <w:rFonts w:ascii="Times New Roman" w:hAnsi="Times New Roman" w:cs="Times New Roman"/>
                <w:bCs/>
                <w:szCs w:val="21"/>
              </w:rPr>
              <w:t>ref</w:t>
            </w:r>
          </w:p>
        </w:tc>
        <w:tc>
          <w:tcPr>
            <w:tcW w:w="487" w:type="pct"/>
            <w:tcBorders>
              <w:top w:val="nil"/>
              <w:left w:val="nil"/>
              <w:bottom w:val="nil"/>
              <w:right w:val="nil"/>
            </w:tcBorders>
            <w:tcMar>
              <w:top w:w="0" w:type="dxa"/>
              <w:left w:w="0" w:type="dxa"/>
              <w:bottom w:w="0" w:type="dxa"/>
              <w:right w:w="0" w:type="dxa"/>
            </w:tcMar>
          </w:tcPr>
          <w:p w14:paraId="7D8BDA6E"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w:t>
            </w:r>
          </w:p>
          <w:p w14:paraId="794797E8"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eastAsia="宋体" w:hAnsi="Times New Roman" w:cs="Times New Roman"/>
                <w:bCs/>
                <w:kern w:val="0"/>
                <w:szCs w:val="21"/>
                <w:lang w:eastAsia="en-US"/>
              </w:rPr>
            </w:pPr>
          </w:p>
        </w:tc>
      </w:tr>
      <w:tr w:rsidR="00DA6E1F" w14:paraId="4C9E99F8" w14:textId="77777777">
        <w:trPr>
          <w:trHeight w:hRule="exact" w:val="397"/>
        </w:trPr>
        <w:tc>
          <w:tcPr>
            <w:tcW w:w="1060" w:type="pct"/>
            <w:tcBorders>
              <w:top w:val="nil"/>
              <w:left w:val="nil"/>
              <w:bottom w:val="nil"/>
              <w:right w:val="nil"/>
            </w:tcBorders>
            <w:tcMar>
              <w:top w:w="0" w:type="dxa"/>
              <w:left w:w="0" w:type="dxa"/>
              <w:bottom w:w="0" w:type="dxa"/>
              <w:right w:w="0" w:type="dxa"/>
            </w:tcMar>
            <w:vAlign w:val="center"/>
          </w:tcPr>
          <w:p w14:paraId="4E5C3424"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szCs w:val="21"/>
                <w:lang w:eastAsia="en-US"/>
              </w:rPr>
            </w:pPr>
            <w:r>
              <w:rPr>
                <w:rFonts w:ascii="Times New Roman" w:hAnsi="Times New Roman" w:cs="Times New Roman" w:hint="eastAsia"/>
                <w:bCs/>
                <w:szCs w:val="21"/>
                <w:lang w:eastAsia="en-US"/>
              </w:rPr>
              <w:t>Q2</w:t>
            </w:r>
          </w:p>
        </w:tc>
        <w:tc>
          <w:tcPr>
            <w:tcW w:w="881" w:type="pct"/>
            <w:tcBorders>
              <w:top w:val="nil"/>
              <w:left w:val="nil"/>
              <w:bottom w:val="nil"/>
              <w:right w:val="nil"/>
            </w:tcBorders>
            <w:tcMar>
              <w:top w:w="0" w:type="dxa"/>
              <w:left w:w="0" w:type="dxa"/>
              <w:bottom w:w="0" w:type="dxa"/>
              <w:right w:w="0" w:type="dxa"/>
            </w:tcMar>
            <w:vAlign w:val="center"/>
          </w:tcPr>
          <w:p w14:paraId="424919DA"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lang w:eastAsia="en-US"/>
              </w:rPr>
            </w:pPr>
            <w:r>
              <w:rPr>
                <w:rFonts w:ascii="Times New Roman" w:hAnsi="Times New Roman" w:cs="Times New Roman"/>
                <w:bCs/>
                <w:szCs w:val="21"/>
                <w:lang w:eastAsia="en-US"/>
              </w:rPr>
              <w:t>0.8</w:t>
            </w:r>
            <w:r>
              <w:rPr>
                <w:rFonts w:ascii="Times New Roman" w:hAnsi="Times New Roman" w:cs="Times New Roman" w:hint="eastAsia"/>
                <w:bCs/>
                <w:szCs w:val="21"/>
              </w:rPr>
              <w:t>6</w:t>
            </w:r>
            <w:r>
              <w:rPr>
                <w:rFonts w:ascii="Times New Roman" w:hAnsi="Times New Roman" w:cs="Times New Roman"/>
                <w:bCs/>
                <w:szCs w:val="21"/>
                <w:lang w:eastAsia="en-US"/>
              </w:rPr>
              <w:t xml:space="preserve"> (0.6</w:t>
            </w:r>
            <w:r>
              <w:rPr>
                <w:rFonts w:ascii="Times New Roman" w:hAnsi="Times New Roman" w:cs="Times New Roman" w:hint="eastAsia"/>
                <w:bCs/>
                <w:szCs w:val="21"/>
              </w:rPr>
              <w:t>9</w:t>
            </w:r>
            <w:r>
              <w:rPr>
                <w:rFonts w:ascii="Times New Roman" w:hAnsi="Times New Roman" w:cs="Times New Roman"/>
                <w:bCs/>
                <w:szCs w:val="21"/>
                <w:lang w:eastAsia="en-US"/>
              </w:rPr>
              <w:t>, 1.0</w:t>
            </w:r>
            <w:r>
              <w:rPr>
                <w:rFonts w:ascii="Times New Roman" w:hAnsi="Times New Roman" w:cs="Times New Roman" w:hint="eastAsia"/>
                <w:bCs/>
                <w:szCs w:val="21"/>
              </w:rPr>
              <w:t>8</w:t>
            </w:r>
            <w:r>
              <w:rPr>
                <w:rFonts w:ascii="Times New Roman" w:hAnsi="Times New Roman" w:cs="Times New Roman"/>
                <w:bCs/>
                <w:szCs w:val="21"/>
                <w:lang w:eastAsia="en-US"/>
              </w:rPr>
              <w:t>)</w:t>
            </w:r>
          </w:p>
        </w:tc>
        <w:tc>
          <w:tcPr>
            <w:tcW w:w="420" w:type="pct"/>
            <w:tcBorders>
              <w:top w:val="nil"/>
              <w:left w:val="nil"/>
              <w:bottom w:val="nil"/>
              <w:right w:val="nil"/>
            </w:tcBorders>
            <w:tcMar>
              <w:top w:w="0" w:type="dxa"/>
              <w:left w:w="0" w:type="dxa"/>
              <w:bottom w:w="0" w:type="dxa"/>
              <w:right w:w="0" w:type="dxa"/>
            </w:tcMar>
            <w:vAlign w:val="center"/>
          </w:tcPr>
          <w:p w14:paraId="097192B2" w14:textId="77777777" w:rsidR="00DA6E1F" w:rsidRDefault="00E60AF0">
            <w:pPr>
              <w:spacing w:before="40" w:after="40"/>
              <w:ind w:left="100" w:right="100" w:firstLineChars="100" w:firstLine="220"/>
              <w:rPr>
                <w:rFonts w:ascii="Times New Roman" w:hAnsi="Times New Roman" w:cs="Times New Roman"/>
                <w:bCs/>
                <w:szCs w:val="21"/>
              </w:rPr>
            </w:pPr>
            <w:r>
              <w:rPr>
                <w:rFonts w:ascii="Times New Roman" w:hAnsi="Times New Roman" w:cs="Times New Roman"/>
                <w:bCs/>
                <w:szCs w:val="21"/>
                <w:lang w:eastAsia="en-US"/>
              </w:rPr>
              <w:t>0.1</w:t>
            </w:r>
            <w:r>
              <w:rPr>
                <w:rFonts w:ascii="Times New Roman" w:hAnsi="Times New Roman" w:cs="Times New Roman" w:hint="eastAsia"/>
                <w:bCs/>
                <w:szCs w:val="21"/>
              </w:rPr>
              <w:t>92</w:t>
            </w:r>
          </w:p>
        </w:tc>
        <w:tc>
          <w:tcPr>
            <w:tcW w:w="871" w:type="pct"/>
            <w:tcBorders>
              <w:top w:val="nil"/>
              <w:left w:val="nil"/>
              <w:bottom w:val="nil"/>
              <w:right w:val="nil"/>
            </w:tcBorders>
            <w:tcMar>
              <w:top w:w="0" w:type="dxa"/>
              <w:left w:w="0" w:type="dxa"/>
              <w:bottom w:w="0" w:type="dxa"/>
              <w:right w:w="0" w:type="dxa"/>
            </w:tcMar>
            <w:vAlign w:val="center"/>
          </w:tcPr>
          <w:p w14:paraId="6515699D" w14:textId="77777777" w:rsidR="00DA6E1F" w:rsidRDefault="00E60AF0">
            <w:pPr>
              <w:spacing w:before="40" w:after="40"/>
              <w:ind w:left="100" w:right="100" w:firstLineChars="100" w:firstLine="220"/>
              <w:rPr>
                <w:rFonts w:ascii="Times New Roman" w:hAnsi="Times New Roman" w:cs="Times New Roman"/>
                <w:bCs/>
                <w:szCs w:val="21"/>
                <w:lang w:eastAsia="en-US"/>
              </w:rPr>
            </w:pPr>
            <w:r>
              <w:rPr>
                <w:rFonts w:ascii="Times New Roman" w:hAnsi="Times New Roman" w:cs="Times New Roman"/>
                <w:bCs/>
                <w:szCs w:val="21"/>
                <w:lang w:eastAsia="en-US"/>
              </w:rPr>
              <w:t>0.8</w:t>
            </w:r>
            <w:r>
              <w:rPr>
                <w:rFonts w:ascii="Times New Roman" w:hAnsi="Times New Roman" w:cs="Times New Roman" w:hint="eastAsia"/>
                <w:bCs/>
                <w:szCs w:val="21"/>
              </w:rPr>
              <w:t>1</w:t>
            </w:r>
            <w:r>
              <w:rPr>
                <w:rFonts w:ascii="Times New Roman" w:hAnsi="Times New Roman" w:cs="Times New Roman"/>
                <w:bCs/>
                <w:szCs w:val="21"/>
                <w:lang w:eastAsia="en-US"/>
              </w:rPr>
              <w:t xml:space="preserve"> (0.61, 1.</w:t>
            </w:r>
            <w:r>
              <w:rPr>
                <w:rFonts w:ascii="Times New Roman" w:hAnsi="Times New Roman" w:cs="Times New Roman" w:hint="eastAsia"/>
                <w:bCs/>
                <w:szCs w:val="21"/>
              </w:rPr>
              <w:t>09</w:t>
            </w:r>
            <w:r>
              <w:rPr>
                <w:rFonts w:ascii="Times New Roman" w:hAnsi="Times New Roman" w:cs="Times New Roman"/>
                <w:bCs/>
                <w:szCs w:val="21"/>
                <w:lang w:eastAsia="en-US"/>
              </w:rPr>
              <w:t>)</w:t>
            </w:r>
          </w:p>
        </w:tc>
        <w:tc>
          <w:tcPr>
            <w:tcW w:w="420" w:type="pct"/>
            <w:tcBorders>
              <w:top w:val="nil"/>
              <w:left w:val="nil"/>
              <w:bottom w:val="nil"/>
              <w:right w:val="nil"/>
            </w:tcBorders>
            <w:tcMar>
              <w:top w:w="0" w:type="dxa"/>
              <w:left w:w="0" w:type="dxa"/>
              <w:bottom w:w="0" w:type="dxa"/>
              <w:right w:w="0" w:type="dxa"/>
            </w:tcMar>
            <w:vAlign w:val="center"/>
          </w:tcPr>
          <w:p w14:paraId="018199A9" w14:textId="77777777" w:rsidR="00DA6E1F" w:rsidRDefault="00E60AF0">
            <w:pPr>
              <w:spacing w:before="40" w:after="40"/>
              <w:ind w:left="100" w:right="100" w:firstLineChars="100" w:firstLine="220"/>
              <w:rPr>
                <w:rFonts w:ascii="Times New Roman" w:hAnsi="Times New Roman" w:cs="Times New Roman"/>
                <w:bCs/>
                <w:szCs w:val="21"/>
              </w:rPr>
            </w:pPr>
            <w:r>
              <w:rPr>
                <w:rFonts w:ascii="Times New Roman" w:hAnsi="Times New Roman" w:cs="Times New Roman"/>
                <w:bCs/>
                <w:szCs w:val="21"/>
                <w:lang w:eastAsia="en-US"/>
              </w:rPr>
              <w:t>0.1</w:t>
            </w:r>
            <w:r>
              <w:rPr>
                <w:rFonts w:ascii="Times New Roman" w:hAnsi="Times New Roman" w:cs="Times New Roman" w:hint="eastAsia"/>
                <w:bCs/>
                <w:szCs w:val="21"/>
              </w:rPr>
              <w:t>68</w:t>
            </w:r>
          </w:p>
        </w:tc>
        <w:tc>
          <w:tcPr>
            <w:tcW w:w="858" w:type="pct"/>
            <w:tcBorders>
              <w:top w:val="nil"/>
              <w:left w:val="nil"/>
              <w:bottom w:val="nil"/>
              <w:right w:val="nil"/>
            </w:tcBorders>
            <w:tcMar>
              <w:top w:w="0" w:type="dxa"/>
              <w:left w:w="0" w:type="dxa"/>
              <w:bottom w:w="0" w:type="dxa"/>
              <w:right w:w="0" w:type="dxa"/>
            </w:tcMar>
            <w:vAlign w:val="center"/>
          </w:tcPr>
          <w:p w14:paraId="63F091E7" w14:textId="77777777" w:rsidR="00DA6E1F" w:rsidRDefault="00E60AF0">
            <w:pPr>
              <w:spacing w:before="40" w:after="40"/>
              <w:ind w:left="100" w:right="100" w:firstLineChars="100" w:firstLine="220"/>
              <w:rPr>
                <w:rFonts w:ascii="Times New Roman" w:hAnsi="Times New Roman" w:cs="Times New Roman"/>
                <w:bCs/>
                <w:szCs w:val="21"/>
                <w:lang w:eastAsia="en-US"/>
              </w:rPr>
            </w:pPr>
            <w:r>
              <w:rPr>
                <w:rFonts w:ascii="Times New Roman" w:hAnsi="Times New Roman" w:cs="Times New Roman"/>
                <w:bCs/>
                <w:szCs w:val="21"/>
                <w:lang w:eastAsia="en-US"/>
              </w:rPr>
              <w:t>0.8</w:t>
            </w:r>
            <w:r>
              <w:rPr>
                <w:rFonts w:ascii="Times New Roman" w:hAnsi="Times New Roman" w:cs="Times New Roman" w:hint="eastAsia"/>
                <w:bCs/>
                <w:szCs w:val="21"/>
              </w:rPr>
              <w:t>5</w:t>
            </w:r>
            <w:r>
              <w:rPr>
                <w:rFonts w:ascii="Times New Roman" w:hAnsi="Times New Roman" w:cs="Times New Roman"/>
                <w:bCs/>
                <w:szCs w:val="21"/>
                <w:lang w:eastAsia="en-US"/>
              </w:rPr>
              <w:t xml:space="preserve"> (0.6</w:t>
            </w:r>
            <w:r>
              <w:rPr>
                <w:rFonts w:ascii="Times New Roman" w:hAnsi="Times New Roman" w:cs="Times New Roman" w:hint="eastAsia"/>
                <w:bCs/>
                <w:szCs w:val="21"/>
              </w:rPr>
              <w:t>3</w:t>
            </w:r>
            <w:r>
              <w:rPr>
                <w:rFonts w:ascii="Times New Roman" w:hAnsi="Times New Roman" w:cs="Times New Roman"/>
                <w:bCs/>
                <w:szCs w:val="21"/>
                <w:lang w:eastAsia="en-US"/>
              </w:rPr>
              <w:t>, 1.1</w:t>
            </w:r>
            <w:r>
              <w:rPr>
                <w:rFonts w:ascii="Times New Roman" w:hAnsi="Times New Roman" w:cs="Times New Roman" w:hint="eastAsia"/>
                <w:bCs/>
                <w:szCs w:val="21"/>
              </w:rPr>
              <w:t>4</w:t>
            </w:r>
            <w:r>
              <w:rPr>
                <w:rFonts w:ascii="Times New Roman" w:hAnsi="Times New Roman" w:cs="Times New Roman"/>
                <w:bCs/>
                <w:szCs w:val="21"/>
                <w:lang w:eastAsia="en-US"/>
              </w:rPr>
              <w:t>)</w:t>
            </w:r>
          </w:p>
        </w:tc>
        <w:tc>
          <w:tcPr>
            <w:tcW w:w="487" w:type="pct"/>
            <w:tcBorders>
              <w:top w:val="nil"/>
              <w:left w:val="nil"/>
              <w:bottom w:val="nil"/>
              <w:right w:val="nil"/>
            </w:tcBorders>
            <w:tcMar>
              <w:top w:w="0" w:type="dxa"/>
              <w:left w:w="0" w:type="dxa"/>
              <w:bottom w:w="0" w:type="dxa"/>
              <w:right w:w="0" w:type="dxa"/>
            </w:tcMar>
            <w:vAlign w:val="center"/>
          </w:tcPr>
          <w:p w14:paraId="1F1A3CE3" w14:textId="77777777" w:rsidR="00DA6E1F" w:rsidRDefault="00E60AF0">
            <w:pPr>
              <w:spacing w:before="40" w:after="40"/>
              <w:ind w:left="100" w:right="100" w:firstLineChars="100" w:firstLine="220"/>
              <w:rPr>
                <w:rFonts w:ascii="Times New Roman" w:hAnsi="Times New Roman" w:cs="Times New Roman"/>
                <w:bCs/>
                <w:szCs w:val="21"/>
              </w:rPr>
            </w:pPr>
            <w:r>
              <w:rPr>
                <w:rFonts w:ascii="Times New Roman" w:hAnsi="Times New Roman" w:cs="Times New Roman"/>
                <w:bCs/>
                <w:szCs w:val="21"/>
                <w:lang w:eastAsia="en-US"/>
              </w:rPr>
              <w:t>0.</w:t>
            </w:r>
            <w:r>
              <w:rPr>
                <w:rFonts w:ascii="Times New Roman" w:hAnsi="Times New Roman" w:cs="Times New Roman" w:hint="eastAsia"/>
                <w:bCs/>
                <w:szCs w:val="21"/>
              </w:rPr>
              <w:t>270</w:t>
            </w:r>
          </w:p>
        </w:tc>
      </w:tr>
      <w:tr w:rsidR="00DA6E1F" w14:paraId="4D26C0B6" w14:textId="77777777">
        <w:trPr>
          <w:trHeight w:hRule="exact" w:val="397"/>
        </w:trPr>
        <w:tc>
          <w:tcPr>
            <w:tcW w:w="1060" w:type="pct"/>
            <w:tcBorders>
              <w:top w:val="nil"/>
              <w:left w:val="nil"/>
              <w:right w:val="nil"/>
            </w:tcBorders>
            <w:tcMar>
              <w:top w:w="0" w:type="dxa"/>
              <w:left w:w="0" w:type="dxa"/>
              <w:bottom w:w="0" w:type="dxa"/>
              <w:right w:w="0" w:type="dxa"/>
            </w:tcMar>
            <w:vAlign w:val="center"/>
          </w:tcPr>
          <w:p w14:paraId="7B85A033"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szCs w:val="21"/>
                <w:lang w:eastAsia="en-US"/>
              </w:rPr>
            </w:pPr>
            <w:r>
              <w:rPr>
                <w:rFonts w:ascii="Times New Roman" w:hAnsi="Times New Roman" w:cs="Times New Roman" w:hint="eastAsia"/>
                <w:bCs/>
                <w:szCs w:val="21"/>
                <w:lang w:eastAsia="en-US"/>
              </w:rPr>
              <w:t>Q3</w:t>
            </w:r>
          </w:p>
        </w:tc>
        <w:tc>
          <w:tcPr>
            <w:tcW w:w="881" w:type="pct"/>
            <w:tcBorders>
              <w:top w:val="nil"/>
              <w:left w:val="nil"/>
              <w:right w:val="nil"/>
            </w:tcBorders>
            <w:tcMar>
              <w:top w:w="0" w:type="dxa"/>
              <w:left w:w="0" w:type="dxa"/>
              <w:bottom w:w="0" w:type="dxa"/>
              <w:right w:w="0" w:type="dxa"/>
            </w:tcMar>
            <w:vAlign w:val="center"/>
          </w:tcPr>
          <w:p w14:paraId="505FADF3"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lang w:eastAsia="en-US"/>
              </w:rPr>
            </w:pPr>
            <w:r>
              <w:rPr>
                <w:rFonts w:ascii="Times New Roman" w:hAnsi="Times New Roman" w:cs="Times New Roman"/>
                <w:bCs/>
                <w:szCs w:val="21"/>
                <w:lang w:eastAsia="en-US"/>
              </w:rPr>
              <w:t>0.9</w:t>
            </w:r>
            <w:r>
              <w:rPr>
                <w:rFonts w:ascii="Times New Roman" w:hAnsi="Times New Roman" w:cs="Times New Roman" w:hint="eastAsia"/>
                <w:bCs/>
                <w:szCs w:val="21"/>
              </w:rPr>
              <w:t>1</w:t>
            </w:r>
            <w:r>
              <w:rPr>
                <w:rFonts w:ascii="Times New Roman" w:hAnsi="Times New Roman" w:cs="Times New Roman"/>
                <w:bCs/>
                <w:szCs w:val="21"/>
                <w:lang w:eastAsia="en-US"/>
              </w:rPr>
              <w:t xml:space="preserve"> (0.7</w:t>
            </w:r>
            <w:r>
              <w:rPr>
                <w:rFonts w:ascii="Times New Roman" w:hAnsi="Times New Roman" w:cs="Times New Roman" w:hint="eastAsia"/>
                <w:bCs/>
                <w:szCs w:val="21"/>
              </w:rPr>
              <w:t>0</w:t>
            </w:r>
            <w:r>
              <w:rPr>
                <w:rFonts w:ascii="Times New Roman" w:hAnsi="Times New Roman" w:cs="Times New Roman"/>
                <w:bCs/>
                <w:szCs w:val="21"/>
                <w:lang w:eastAsia="en-US"/>
              </w:rPr>
              <w:t>, 1</w:t>
            </w:r>
            <w:r>
              <w:rPr>
                <w:rFonts w:ascii="Times New Roman" w:hAnsi="Times New Roman" w:cs="Times New Roman" w:hint="eastAsia"/>
                <w:bCs/>
                <w:szCs w:val="21"/>
              </w:rPr>
              <w:t>.19</w:t>
            </w:r>
            <w:r>
              <w:rPr>
                <w:rFonts w:ascii="Times New Roman" w:hAnsi="Times New Roman" w:cs="Times New Roman"/>
                <w:bCs/>
                <w:szCs w:val="21"/>
                <w:lang w:eastAsia="en-US"/>
              </w:rPr>
              <w:t>)</w:t>
            </w:r>
          </w:p>
        </w:tc>
        <w:tc>
          <w:tcPr>
            <w:tcW w:w="420" w:type="pct"/>
            <w:tcBorders>
              <w:top w:val="nil"/>
              <w:left w:val="nil"/>
              <w:right w:val="nil"/>
            </w:tcBorders>
            <w:tcMar>
              <w:top w:w="0" w:type="dxa"/>
              <w:left w:w="0" w:type="dxa"/>
              <w:bottom w:w="0" w:type="dxa"/>
              <w:right w:w="0" w:type="dxa"/>
            </w:tcMar>
            <w:vAlign w:val="center"/>
          </w:tcPr>
          <w:p w14:paraId="01A13300" w14:textId="77777777" w:rsidR="00DA6E1F" w:rsidRDefault="00E60AF0">
            <w:pPr>
              <w:spacing w:before="40" w:after="40"/>
              <w:ind w:left="100" w:right="100" w:firstLineChars="100" w:firstLine="220"/>
              <w:rPr>
                <w:rFonts w:ascii="Times New Roman" w:hAnsi="Times New Roman" w:cs="Times New Roman"/>
                <w:bCs/>
                <w:szCs w:val="21"/>
              </w:rPr>
            </w:pPr>
            <w:r>
              <w:rPr>
                <w:rFonts w:ascii="Times New Roman" w:hAnsi="Times New Roman" w:cs="Times New Roman"/>
                <w:bCs/>
                <w:szCs w:val="21"/>
                <w:lang w:eastAsia="en-US"/>
              </w:rPr>
              <w:t>0.</w:t>
            </w:r>
            <w:r>
              <w:rPr>
                <w:rFonts w:ascii="Times New Roman" w:hAnsi="Times New Roman" w:cs="Times New Roman" w:hint="eastAsia"/>
                <w:bCs/>
                <w:szCs w:val="21"/>
              </w:rPr>
              <w:t>491</w:t>
            </w:r>
          </w:p>
        </w:tc>
        <w:tc>
          <w:tcPr>
            <w:tcW w:w="871" w:type="pct"/>
            <w:tcBorders>
              <w:top w:val="nil"/>
              <w:left w:val="nil"/>
              <w:right w:val="nil"/>
            </w:tcBorders>
            <w:tcMar>
              <w:top w:w="0" w:type="dxa"/>
              <w:left w:w="0" w:type="dxa"/>
              <w:bottom w:w="0" w:type="dxa"/>
              <w:right w:w="0" w:type="dxa"/>
            </w:tcMar>
            <w:vAlign w:val="center"/>
          </w:tcPr>
          <w:p w14:paraId="202E33CF" w14:textId="77777777" w:rsidR="00DA6E1F" w:rsidRDefault="00E60AF0">
            <w:pPr>
              <w:spacing w:before="40" w:after="40"/>
              <w:ind w:left="100" w:right="100" w:firstLineChars="100" w:firstLine="220"/>
              <w:rPr>
                <w:rFonts w:ascii="Times New Roman" w:hAnsi="Times New Roman" w:cs="Times New Roman"/>
                <w:bCs/>
                <w:szCs w:val="21"/>
                <w:lang w:eastAsia="en-US"/>
              </w:rPr>
            </w:pPr>
            <w:r>
              <w:rPr>
                <w:rFonts w:ascii="Times New Roman" w:hAnsi="Times New Roman" w:cs="Times New Roman"/>
                <w:bCs/>
                <w:szCs w:val="21"/>
                <w:lang w:eastAsia="en-US"/>
              </w:rPr>
              <w:t>0.</w:t>
            </w:r>
            <w:r>
              <w:rPr>
                <w:rFonts w:ascii="Times New Roman" w:hAnsi="Times New Roman" w:cs="Times New Roman" w:hint="eastAsia"/>
                <w:bCs/>
                <w:szCs w:val="21"/>
              </w:rPr>
              <w:t>85</w:t>
            </w:r>
            <w:r>
              <w:rPr>
                <w:rFonts w:ascii="Times New Roman" w:hAnsi="Times New Roman" w:cs="Times New Roman"/>
                <w:bCs/>
                <w:szCs w:val="21"/>
                <w:lang w:eastAsia="en-US"/>
              </w:rPr>
              <w:t xml:space="preserve"> (0.6</w:t>
            </w:r>
            <w:r>
              <w:rPr>
                <w:rFonts w:ascii="Times New Roman" w:hAnsi="Times New Roman" w:cs="Times New Roman" w:hint="eastAsia"/>
                <w:bCs/>
                <w:szCs w:val="21"/>
              </w:rPr>
              <w:t>1</w:t>
            </w:r>
            <w:r>
              <w:rPr>
                <w:rFonts w:ascii="Times New Roman" w:hAnsi="Times New Roman" w:cs="Times New Roman"/>
                <w:bCs/>
                <w:szCs w:val="21"/>
                <w:lang w:eastAsia="en-US"/>
              </w:rPr>
              <w:t>, 1.</w:t>
            </w:r>
            <w:r>
              <w:rPr>
                <w:rFonts w:ascii="Times New Roman" w:hAnsi="Times New Roman" w:cs="Times New Roman" w:hint="eastAsia"/>
                <w:bCs/>
                <w:szCs w:val="21"/>
              </w:rPr>
              <w:t>17</w:t>
            </w:r>
            <w:r>
              <w:rPr>
                <w:rFonts w:ascii="Times New Roman" w:hAnsi="Times New Roman" w:cs="Times New Roman"/>
                <w:bCs/>
                <w:szCs w:val="21"/>
                <w:lang w:eastAsia="en-US"/>
              </w:rPr>
              <w:t>)</w:t>
            </w:r>
          </w:p>
        </w:tc>
        <w:tc>
          <w:tcPr>
            <w:tcW w:w="420" w:type="pct"/>
            <w:tcBorders>
              <w:top w:val="nil"/>
              <w:left w:val="nil"/>
              <w:right w:val="nil"/>
            </w:tcBorders>
            <w:tcMar>
              <w:top w:w="0" w:type="dxa"/>
              <w:left w:w="0" w:type="dxa"/>
              <w:bottom w:w="0" w:type="dxa"/>
              <w:right w:w="0" w:type="dxa"/>
            </w:tcMar>
            <w:vAlign w:val="center"/>
          </w:tcPr>
          <w:p w14:paraId="27865781" w14:textId="77777777" w:rsidR="00DA6E1F" w:rsidRDefault="00E60AF0">
            <w:pPr>
              <w:spacing w:before="40" w:after="40"/>
              <w:ind w:left="100" w:right="100" w:firstLineChars="100" w:firstLine="220"/>
              <w:rPr>
                <w:rFonts w:ascii="Times New Roman" w:hAnsi="Times New Roman" w:cs="Times New Roman"/>
                <w:bCs/>
                <w:szCs w:val="21"/>
              </w:rPr>
            </w:pPr>
            <w:r>
              <w:rPr>
                <w:rFonts w:ascii="Times New Roman" w:hAnsi="Times New Roman" w:cs="Times New Roman"/>
                <w:bCs/>
                <w:szCs w:val="21"/>
                <w:lang w:eastAsia="en-US"/>
              </w:rPr>
              <w:t>0.</w:t>
            </w:r>
            <w:r>
              <w:rPr>
                <w:rFonts w:ascii="Times New Roman" w:hAnsi="Times New Roman" w:cs="Times New Roman" w:hint="eastAsia"/>
                <w:bCs/>
                <w:szCs w:val="21"/>
              </w:rPr>
              <w:t>304</w:t>
            </w:r>
          </w:p>
        </w:tc>
        <w:tc>
          <w:tcPr>
            <w:tcW w:w="858" w:type="pct"/>
            <w:tcBorders>
              <w:top w:val="nil"/>
              <w:left w:val="nil"/>
              <w:right w:val="nil"/>
            </w:tcBorders>
            <w:tcMar>
              <w:top w:w="0" w:type="dxa"/>
              <w:left w:w="0" w:type="dxa"/>
              <w:bottom w:w="0" w:type="dxa"/>
              <w:right w:w="0" w:type="dxa"/>
            </w:tcMar>
            <w:vAlign w:val="center"/>
          </w:tcPr>
          <w:p w14:paraId="67D7C3E5" w14:textId="77777777" w:rsidR="00DA6E1F" w:rsidRDefault="00E60AF0">
            <w:pPr>
              <w:spacing w:before="40" w:after="40"/>
              <w:ind w:left="100" w:right="100" w:firstLineChars="100" w:firstLine="220"/>
              <w:rPr>
                <w:rFonts w:ascii="Times New Roman" w:hAnsi="Times New Roman" w:cs="Times New Roman"/>
                <w:bCs/>
                <w:szCs w:val="21"/>
                <w:lang w:eastAsia="en-US"/>
              </w:rPr>
            </w:pPr>
            <w:r>
              <w:rPr>
                <w:rFonts w:ascii="Times New Roman" w:hAnsi="Times New Roman" w:cs="Times New Roman"/>
                <w:bCs/>
                <w:szCs w:val="21"/>
                <w:lang w:eastAsia="en-US"/>
              </w:rPr>
              <w:t>0.9</w:t>
            </w:r>
            <w:r>
              <w:rPr>
                <w:rFonts w:ascii="Times New Roman" w:hAnsi="Times New Roman" w:cs="Times New Roman" w:hint="eastAsia"/>
                <w:bCs/>
                <w:szCs w:val="21"/>
              </w:rPr>
              <w:t>3</w:t>
            </w:r>
            <w:r>
              <w:rPr>
                <w:rFonts w:ascii="Times New Roman" w:hAnsi="Times New Roman" w:cs="Times New Roman"/>
                <w:bCs/>
                <w:szCs w:val="21"/>
                <w:lang w:eastAsia="en-US"/>
              </w:rPr>
              <w:t xml:space="preserve"> (0.</w:t>
            </w:r>
            <w:r>
              <w:rPr>
                <w:rFonts w:ascii="Times New Roman" w:hAnsi="Times New Roman" w:cs="Times New Roman" w:hint="eastAsia"/>
                <w:bCs/>
                <w:szCs w:val="21"/>
              </w:rPr>
              <w:t>69</w:t>
            </w:r>
            <w:r>
              <w:rPr>
                <w:rFonts w:ascii="Times New Roman" w:hAnsi="Times New Roman" w:cs="Times New Roman"/>
                <w:bCs/>
                <w:szCs w:val="21"/>
                <w:lang w:eastAsia="en-US"/>
              </w:rPr>
              <w:t>, 1.</w:t>
            </w:r>
            <w:r>
              <w:rPr>
                <w:rFonts w:ascii="Times New Roman" w:hAnsi="Times New Roman" w:cs="Times New Roman" w:hint="eastAsia"/>
                <w:bCs/>
                <w:szCs w:val="21"/>
              </w:rPr>
              <w:t>25</w:t>
            </w:r>
            <w:r>
              <w:rPr>
                <w:rFonts w:ascii="Times New Roman" w:hAnsi="Times New Roman" w:cs="Times New Roman"/>
                <w:bCs/>
                <w:szCs w:val="21"/>
                <w:lang w:eastAsia="en-US"/>
              </w:rPr>
              <w:t>)</w:t>
            </w:r>
          </w:p>
        </w:tc>
        <w:tc>
          <w:tcPr>
            <w:tcW w:w="487" w:type="pct"/>
            <w:tcBorders>
              <w:top w:val="nil"/>
              <w:left w:val="nil"/>
              <w:right w:val="nil"/>
            </w:tcBorders>
            <w:tcMar>
              <w:top w:w="0" w:type="dxa"/>
              <w:left w:w="0" w:type="dxa"/>
              <w:bottom w:w="0" w:type="dxa"/>
              <w:right w:w="0" w:type="dxa"/>
            </w:tcMar>
            <w:vAlign w:val="center"/>
          </w:tcPr>
          <w:p w14:paraId="5B830A15" w14:textId="77777777" w:rsidR="00DA6E1F" w:rsidRDefault="00E60AF0">
            <w:pPr>
              <w:spacing w:before="40" w:after="40"/>
              <w:ind w:left="100" w:right="100" w:firstLineChars="100" w:firstLine="220"/>
              <w:rPr>
                <w:rFonts w:ascii="Times New Roman" w:hAnsi="Times New Roman" w:cs="Times New Roman"/>
                <w:bCs/>
                <w:szCs w:val="21"/>
              </w:rPr>
            </w:pPr>
            <w:r>
              <w:rPr>
                <w:rFonts w:ascii="Times New Roman" w:hAnsi="Times New Roman" w:cs="Times New Roman"/>
                <w:bCs/>
                <w:szCs w:val="21"/>
                <w:lang w:eastAsia="en-US"/>
              </w:rPr>
              <w:t>0.</w:t>
            </w:r>
            <w:r>
              <w:rPr>
                <w:rFonts w:ascii="Times New Roman" w:hAnsi="Times New Roman" w:cs="Times New Roman" w:hint="eastAsia"/>
                <w:bCs/>
                <w:szCs w:val="21"/>
              </w:rPr>
              <w:t>604</w:t>
            </w:r>
          </w:p>
        </w:tc>
      </w:tr>
      <w:tr w:rsidR="00DA6E1F" w14:paraId="659DE296" w14:textId="77777777">
        <w:trPr>
          <w:trHeight w:hRule="exact" w:val="397"/>
        </w:trPr>
        <w:tc>
          <w:tcPr>
            <w:tcW w:w="1060" w:type="pct"/>
            <w:tcBorders>
              <w:top w:val="nil"/>
              <w:left w:val="nil"/>
              <w:bottom w:val="single" w:sz="12" w:space="0" w:color="auto"/>
              <w:right w:val="nil"/>
            </w:tcBorders>
            <w:tcMar>
              <w:top w:w="0" w:type="dxa"/>
              <w:left w:w="0" w:type="dxa"/>
              <w:bottom w:w="0" w:type="dxa"/>
              <w:right w:w="0" w:type="dxa"/>
            </w:tcMar>
            <w:vAlign w:val="center"/>
          </w:tcPr>
          <w:p w14:paraId="62BBF456"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szCs w:val="21"/>
                <w:lang w:eastAsia="en-US"/>
              </w:rPr>
            </w:pPr>
            <w:r>
              <w:rPr>
                <w:rFonts w:ascii="Times New Roman" w:hAnsi="Times New Roman" w:cs="Times New Roman" w:hint="eastAsia"/>
                <w:bCs/>
                <w:szCs w:val="21"/>
                <w:lang w:eastAsia="en-US"/>
              </w:rPr>
              <w:t>Q4</w:t>
            </w:r>
          </w:p>
        </w:tc>
        <w:tc>
          <w:tcPr>
            <w:tcW w:w="881" w:type="pct"/>
            <w:tcBorders>
              <w:top w:val="nil"/>
              <w:left w:val="nil"/>
              <w:bottom w:val="single" w:sz="12" w:space="0" w:color="auto"/>
              <w:right w:val="nil"/>
            </w:tcBorders>
            <w:tcMar>
              <w:top w:w="0" w:type="dxa"/>
              <w:left w:w="0" w:type="dxa"/>
              <w:bottom w:w="0" w:type="dxa"/>
              <w:right w:w="0" w:type="dxa"/>
            </w:tcMar>
            <w:vAlign w:val="center"/>
          </w:tcPr>
          <w:p w14:paraId="5F99687F"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lang w:eastAsia="en-US"/>
              </w:rPr>
            </w:pPr>
            <w:r>
              <w:rPr>
                <w:rFonts w:ascii="Times New Roman" w:hAnsi="Times New Roman" w:cs="Times New Roman" w:hint="eastAsia"/>
                <w:bCs/>
                <w:szCs w:val="21"/>
              </w:rPr>
              <w:t>1.00</w:t>
            </w:r>
            <w:r>
              <w:rPr>
                <w:rFonts w:ascii="Times New Roman" w:hAnsi="Times New Roman" w:cs="Times New Roman"/>
                <w:bCs/>
                <w:szCs w:val="21"/>
                <w:lang w:eastAsia="en-US"/>
              </w:rPr>
              <w:t xml:space="preserve"> (0.</w:t>
            </w:r>
            <w:r>
              <w:rPr>
                <w:rFonts w:ascii="Times New Roman" w:hAnsi="Times New Roman" w:cs="Times New Roman" w:hint="eastAsia"/>
                <w:bCs/>
                <w:szCs w:val="21"/>
              </w:rPr>
              <w:t>80</w:t>
            </w:r>
            <w:r>
              <w:rPr>
                <w:rFonts w:ascii="Times New Roman" w:hAnsi="Times New Roman" w:cs="Times New Roman"/>
                <w:bCs/>
                <w:szCs w:val="21"/>
                <w:lang w:eastAsia="en-US"/>
              </w:rPr>
              <w:t>, 1.</w:t>
            </w:r>
            <w:r>
              <w:rPr>
                <w:rFonts w:ascii="Times New Roman" w:hAnsi="Times New Roman" w:cs="Times New Roman" w:hint="eastAsia"/>
                <w:bCs/>
                <w:szCs w:val="21"/>
              </w:rPr>
              <w:t>27</w:t>
            </w:r>
            <w:r>
              <w:rPr>
                <w:rFonts w:ascii="Times New Roman" w:hAnsi="Times New Roman" w:cs="Times New Roman"/>
                <w:bCs/>
                <w:szCs w:val="21"/>
                <w:lang w:eastAsia="en-US"/>
              </w:rPr>
              <w:t>)</w:t>
            </w:r>
          </w:p>
        </w:tc>
        <w:tc>
          <w:tcPr>
            <w:tcW w:w="420" w:type="pct"/>
            <w:tcBorders>
              <w:top w:val="nil"/>
              <w:left w:val="nil"/>
              <w:bottom w:val="single" w:sz="12" w:space="0" w:color="auto"/>
              <w:right w:val="nil"/>
            </w:tcBorders>
            <w:tcMar>
              <w:top w:w="0" w:type="dxa"/>
              <w:left w:w="0" w:type="dxa"/>
              <w:bottom w:w="0" w:type="dxa"/>
              <w:right w:w="0" w:type="dxa"/>
            </w:tcMar>
            <w:vAlign w:val="center"/>
          </w:tcPr>
          <w:p w14:paraId="1B4AC780" w14:textId="77777777" w:rsidR="00DA6E1F" w:rsidRDefault="00E60AF0">
            <w:pPr>
              <w:spacing w:before="40" w:after="40"/>
              <w:ind w:left="100" w:right="100" w:firstLineChars="100" w:firstLine="220"/>
              <w:rPr>
                <w:rFonts w:ascii="Times New Roman" w:hAnsi="Times New Roman" w:cs="Times New Roman"/>
                <w:bCs/>
                <w:szCs w:val="21"/>
              </w:rPr>
            </w:pPr>
            <w:r>
              <w:rPr>
                <w:rFonts w:ascii="Times New Roman" w:hAnsi="Times New Roman" w:cs="Times New Roman"/>
                <w:bCs/>
                <w:szCs w:val="21"/>
                <w:lang w:eastAsia="en-US"/>
              </w:rPr>
              <w:t>0.</w:t>
            </w:r>
            <w:r>
              <w:rPr>
                <w:rFonts w:ascii="Times New Roman" w:hAnsi="Times New Roman" w:cs="Times New Roman" w:hint="eastAsia"/>
                <w:bCs/>
                <w:szCs w:val="21"/>
              </w:rPr>
              <w:t>969</w:t>
            </w:r>
          </w:p>
        </w:tc>
        <w:tc>
          <w:tcPr>
            <w:tcW w:w="871" w:type="pct"/>
            <w:tcBorders>
              <w:top w:val="nil"/>
              <w:left w:val="nil"/>
              <w:bottom w:val="single" w:sz="12" w:space="0" w:color="auto"/>
              <w:right w:val="nil"/>
            </w:tcBorders>
            <w:tcMar>
              <w:top w:w="0" w:type="dxa"/>
              <w:left w:w="0" w:type="dxa"/>
              <w:bottom w:w="0" w:type="dxa"/>
              <w:right w:w="0" w:type="dxa"/>
            </w:tcMar>
            <w:vAlign w:val="center"/>
          </w:tcPr>
          <w:p w14:paraId="1ED43A8A" w14:textId="77777777" w:rsidR="00DA6E1F" w:rsidRDefault="00E60AF0">
            <w:pPr>
              <w:spacing w:before="40" w:after="40"/>
              <w:ind w:left="100" w:right="100" w:firstLineChars="100" w:firstLine="220"/>
              <w:rPr>
                <w:rFonts w:ascii="Times New Roman" w:hAnsi="Times New Roman" w:cs="Times New Roman"/>
                <w:bCs/>
                <w:szCs w:val="21"/>
                <w:lang w:eastAsia="en-US"/>
              </w:rPr>
            </w:pPr>
            <w:r>
              <w:rPr>
                <w:rFonts w:ascii="Times New Roman" w:hAnsi="Times New Roman" w:cs="Times New Roman"/>
                <w:bCs/>
                <w:szCs w:val="21"/>
                <w:lang w:eastAsia="en-US"/>
              </w:rPr>
              <w:t>0.9</w:t>
            </w:r>
            <w:r>
              <w:rPr>
                <w:rFonts w:ascii="Times New Roman" w:hAnsi="Times New Roman" w:cs="Times New Roman" w:hint="eastAsia"/>
                <w:bCs/>
                <w:szCs w:val="21"/>
              </w:rPr>
              <w:t>7</w:t>
            </w:r>
            <w:r>
              <w:rPr>
                <w:rFonts w:ascii="Times New Roman" w:hAnsi="Times New Roman" w:cs="Times New Roman"/>
                <w:bCs/>
                <w:szCs w:val="21"/>
                <w:lang w:eastAsia="en-US"/>
              </w:rPr>
              <w:t xml:space="preserve"> (0.</w:t>
            </w:r>
            <w:r>
              <w:rPr>
                <w:rFonts w:ascii="Times New Roman" w:hAnsi="Times New Roman" w:cs="Times New Roman" w:hint="eastAsia"/>
                <w:bCs/>
                <w:szCs w:val="21"/>
              </w:rPr>
              <w:t>71</w:t>
            </w:r>
            <w:r>
              <w:rPr>
                <w:rFonts w:ascii="Times New Roman" w:hAnsi="Times New Roman" w:cs="Times New Roman"/>
                <w:bCs/>
                <w:szCs w:val="21"/>
                <w:lang w:eastAsia="en-US"/>
              </w:rPr>
              <w:t>, 1.</w:t>
            </w:r>
            <w:r>
              <w:rPr>
                <w:rFonts w:ascii="Times New Roman" w:hAnsi="Times New Roman" w:cs="Times New Roman" w:hint="eastAsia"/>
                <w:bCs/>
                <w:szCs w:val="21"/>
              </w:rPr>
              <w:t>3</w:t>
            </w:r>
            <w:r>
              <w:rPr>
                <w:rFonts w:ascii="Times New Roman" w:hAnsi="Times New Roman" w:cs="Times New Roman"/>
                <w:bCs/>
                <w:szCs w:val="21"/>
                <w:lang w:eastAsia="en-US"/>
              </w:rPr>
              <w:t>3)</w:t>
            </w:r>
          </w:p>
        </w:tc>
        <w:tc>
          <w:tcPr>
            <w:tcW w:w="420" w:type="pct"/>
            <w:tcBorders>
              <w:top w:val="nil"/>
              <w:left w:val="nil"/>
              <w:bottom w:val="single" w:sz="12" w:space="0" w:color="auto"/>
              <w:right w:val="nil"/>
            </w:tcBorders>
            <w:tcMar>
              <w:top w:w="0" w:type="dxa"/>
              <w:left w:w="0" w:type="dxa"/>
              <w:bottom w:w="0" w:type="dxa"/>
              <w:right w:w="0" w:type="dxa"/>
            </w:tcMar>
            <w:vAlign w:val="center"/>
          </w:tcPr>
          <w:p w14:paraId="4ED68D15" w14:textId="77777777" w:rsidR="00DA6E1F" w:rsidRDefault="00E60AF0">
            <w:pPr>
              <w:spacing w:before="40" w:after="40"/>
              <w:ind w:left="100" w:right="100" w:firstLineChars="100" w:firstLine="220"/>
              <w:rPr>
                <w:rFonts w:ascii="Times New Roman" w:hAnsi="Times New Roman" w:cs="Times New Roman"/>
                <w:bCs/>
                <w:szCs w:val="21"/>
              </w:rPr>
            </w:pPr>
            <w:r>
              <w:rPr>
                <w:rFonts w:ascii="Times New Roman" w:hAnsi="Times New Roman" w:cs="Times New Roman"/>
                <w:bCs/>
                <w:szCs w:val="21"/>
                <w:lang w:eastAsia="en-US"/>
              </w:rPr>
              <w:t>0.</w:t>
            </w:r>
            <w:r>
              <w:rPr>
                <w:rFonts w:ascii="Times New Roman" w:hAnsi="Times New Roman" w:cs="Times New Roman" w:hint="eastAsia"/>
                <w:bCs/>
                <w:szCs w:val="21"/>
              </w:rPr>
              <w:t>851</w:t>
            </w:r>
          </w:p>
        </w:tc>
        <w:tc>
          <w:tcPr>
            <w:tcW w:w="858" w:type="pct"/>
            <w:tcBorders>
              <w:top w:val="nil"/>
              <w:left w:val="nil"/>
              <w:bottom w:val="single" w:sz="12" w:space="0" w:color="auto"/>
              <w:right w:val="nil"/>
            </w:tcBorders>
            <w:tcMar>
              <w:top w:w="0" w:type="dxa"/>
              <w:left w:w="0" w:type="dxa"/>
              <w:bottom w:w="0" w:type="dxa"/>
              <w:right w:w="0" w:type="dxa"/>
            </w:tcMar>
            <w:vAlign w:val="center"/>
          </w:tcPr>
          <w:p w14:paraId="17EF4D60" w14:textId="77777777" w:rsidR="00DA6E1F" w:rsidRDefault="00E60AF0">
            <w:pPr>
              <w:spacing w:before="40" w:after="40"/>
              <w:ind w:left="100" w:right="100" w:firstLineChars="100" w:firstLine="220"/>
              <w:rPr>
                <w:rFonts w:ascii="Times New Roman" w:hAnsi="Times New Roman" w:cs="Times New Roman"/>
                <w:bCs/>
                <w:szCs w:val="21"/>
                <w:lang w:eastAsia="en-US"/>
              </w:rPr>
            </w:pPr>
            <w:r>
              <w:rPr>
                <w:rFonts w:ascii="Times New Roman" w:hAnsi="Times New Roman" w:cs="Times New Roman" w:hint="eastAsia"/>
                <w:bCs/>
                <w:szCs w:val="21"/>
              </w:rPr>
              <w:t>1.02</w:t>
            </w:r>
            <w:r>
              <w:rPr>
                <w:rFonts w:ascii="Times New Roman" w:hAnsi="Times New Roman" w:cs="Times New Roman"/>
                <w:bCs/>
                <w:szCs w:val="21"/>
                <w:lang w:eastAsia="en-US"/>
              </w:rPr>
              <w:t xml:space="preserve"> (0.</w:t>
            </w:r>
            <w:r>
              <w:rPr>
                <w:rFonts w:ascii="Times New Roman" w:hAnsi="Times New Roman" w:cs="Times New Roman" w:hint="eastAsia"/>
                <w:bCs/>
                <w:szCs w:val="21"/>
              </w:rPr>
              <w:t>74</w:t>
            </w:r>
            <w:r>
              <w:rPr>
                <w:rFonts w:ascii="Times New Roman" w:hAnsi="Times New Roman" w:cs="Times New Roman"/>
                <w:bCs/>
                <w:szCs w:val="21"/>
                <w:lang w:eastAsia="en-US"/>
              </w:rPr>
              <w:t>, 1.</w:t>
            </w:r>
            <w:r>
              <w:rPr>
                <w:rFonts w:ascii="Times New Roman" w:hAnsi="Times New Roman" w:cs="Times New Roman" w:hint="eastAsia"/>
                <w:bCs/>
                <w:szCs w:val="21"/>
              </w:rPr>
              <w:t>40</w:t>
            </w:r>
            <w:r>
              <w:rPr>
                <w:rFonts w:ascii="Times New Roman" w:hAnsi="Times New Roman" w:cs="Times New Roman"/>
                <w:bCs/>
                <w:szCs w:val="21"/>
                <w:lang w:eastAsia="en-US"/>
              </w:rPr>
              <w:t>)</w:t>
            </w:r>
          </w:p>
        </w:tc>
        <w:tc>
          <w:tcPr>
            <w:tcW w:w="487" w:type="pct"/>
            <w:tcBorders>
              <w:top w:val="nil"/>
              <w:left w:val="nil"/>
              <w:bottom w:val="single" w:sz="12" w:space="0" w:color="auto"/>
              <w:right w:val="nil"/>
            </w:tcBorders>
            <w:tcMar>
              <w:top w:w="0" w:type="dxa"/>
              <w:left w:w="0" w:type="dxa"/>
              <w:bottom w:w="0" w:type="dxa"/>
              <w:right w:w="0" w:type="dxa"/>
            </w:tcMar>
            <w:vAlign w:val="center"/>
          </w:tcPr>
          <w:p w14:paraId="5278212F" w14:textId="77777777" w:rsidR="00DA6E1F" w:rsidRDefault="00E60AF0">
            <w:pPr>
              <w:spacing w:before="40" w:after="40"/>
              <w:ind w:left="100" w:right="100" w:firstLineChars="100" w:firstLine="220"/>
              <w:rPr>
                <w:rFonts w:ascii="Times New Roman" w:hAnsi="Times New Roman" w:cs="Times New Roman"/>
                <w:bCs/>
                <w:szCs w:val="21"/>
              </w:rPr>
            </w:pPr>
            <w:r>
              <w:rPr>
                <w:rFonts w:ascii="Times New Roman" w:hAnsi="Times New Roman" w:cs="Times New Roman"/>
                <w:bCs/>
                <w:szCs w:val="21"/>
                <w:lang w:eastAsia="en-US"/>
              </w:rPr>
              <w:t>0.</w:t>
            </w:r>
            <w:r>
              <w:rPr>
                <w:rFonts w:ascii="Times New Roman" w:hAnsi="Times New Roman" w:cs="Times New Roman" w:hint="eastAsia"/>
                <w:bCs/>
                <w:szCs w:val="21"/>
              </w:rPr>
              <w:t>922</w:t>
            </w:r>
          </w:p>
        </w:tc>
      </w:tr>
      <w:tr w:rsidR="00DA6E1F" w14:paraId="4E3CECE1" w14:textId="77777777">
        <w:trPr>
          <w:trHeight w:hRule="exact" w:val="2622"/>
        </w:trPr>
        <w:tc>
          <w:tcPr>
            <w:tcW w:w="5000" w:type="pct"/>
            <w:gridSpan w:val="7"/>
            <w:tcBorders>
              <w:top w:val="single" w:sz="12" w:space="0" w:color="auto"/>
              <w:left w:val="nil"/>
              <w:bottom w:val="nil"/>
              <w:right w:val="nil"/>
            </w:tcBorders>
            <w:shd w:val="clear" w:color="auto" w:fill="FFFFFF"/>
            <w:tcMar>
              <w:top w:w="0" w:type="dxa"/>
              <w:left w:w="0" w:type="dxa"/>
              <w:bottom w:w="0" w:type="dxa"/>
              <w:right w:w="0" w:type="dxa"/>
            </w:tcMar>
            <w:vAlign w:val="center"/>
          </w:tcPr>
          <w:p w14:paraId="750A7E83" w14:textId="77777777" w:rsidR="00DA6E1F" w:rsidRDefault="00E60AF0">
            <w:pPr>
              <w:spacing w:line="240" w:lineRule="exact"/>
              <w:contextualSpacing/>
              <w:rPr>
                <w:rFonts w:ascii="Times New Roman" w:hAnsi="Times New Roman" w:cs="Times New Roman"/>
                <w:sz w:val="21"/>
                <w:szCs w:val="21"/>
              </w:rPr>
            </w:pPr>
            <w:r>
              <w:rPr>
                <w:rFonts w:ascii="Times New Roman" w:hAnsi="Times New Roman" w:cs="Times New Roman"/>
                <w:sz w:val="21"/>
                <w:szCs w:val="21"/>
              </w:rPr>
              <w:t>Abbreviations: CI</w:t>
            </w:r>
            <w:r>
              <w:rPr>
                <w:rFonts w:ascii="Times New Roman" w:hAnsi="Times New Roman" w:cs="Times New Roman" w:hint="eastAsia"/>
                <w:sz w:val="21"/>
                <w:szCs w:val="21"/>
              </w:rPr>
              <w:t xml:space="preserve">, </w:t>
            </w:r>
            <w:r>
              <w:rPr>
                <w:rFonts w:ascii="Times New Roman" w:hAnsi="Times New Roman" w:cs="Times New Roman"/>
                <w:sz w:val="21"/>
                <w:szCs w:val="21"/>
              </w:rPr>
              <w:t>Confidence Interval</w:t>
            </w:r>
            <w:r>
              <w:rPr>
                <w:rFonts w:ascii="Times New Roman" w:hAnsi="Times New Roman" w:cs="Times New Roman" w:hint="eastAsia"/>
                <w:sz w:val="21"/>
                <w:szCs w:val="21"/>
              </w:rPr>
              <w:t xml:space="preserve">; </w:t>
            </w:r>
            <w:r>
              <w:rPr>
                <w:rFonts w:ascii="Times New Roman" w:hAnsi="Times New Roman" w:cs="Times New Roman"/>
                <w:sz w:val="21"/>
                <w:szCs w:val="21"/>
              </w:rPr>
              <w:t>MHO, metabolically healthy obesity; MUO, metabolically unhealthy obesity</w:t>
            </w:r>
            <w:r>
              <w:rPr>
                <w:rFonts w:ascii="Times New Roman" w:hAnsi="Times New Roman" w:cs="Times New Roman" w:hint="eastAsia"/>
                <w:sz w:val="21"/>
                <w:szCs w:val="21"/>
              </w:rPr>
              <w:t xml:space="preserve">; </w:t>
            </w:r>
            <w:r>
              <w:rPr>
                <w:rFonts w:ascii="Times New Roman" w:hAnsi="Times New Roman" w:cs="Times New Roman"/>
                <w:sz w:val="21"/>
                <w:szCs w:val="21"/>
              </w:rPr>
              <w:t>OR = Odds Ratio</w:t>
            </w:r>
            <w:r>
              <w:rPr>
                <w:rFonts w:ascii="Times New Roman" w:hAnsi="Times New Roman" w:cs="Times New Roman" w:hint="eastAsia"/>
                <w:sz w:val="21"/>
                <w:szCs w:val="21"/>
              </w:rPr>
              <w:t>.</w:t>
            </w:r>
          </w:p>
          <w:p w14:paraId="2EA4689E" w14:textId="77777777" w:rsidR="00DA6E1F" w:rsidRDefault="00E60AF0">
            <w:pPr>
              <w:spacing w:line="240" w:lineRule="exact"/>
              <w:contextualSpacing/>
              <w:rPr>
                <w:rFonts w:ascii="Times New Roman" w:hAnsi="Times New Roman" w:cs="Times New Roman"/>
                <w:sz w:val="21"/>
                <w:szCs w:val="21"/>
              </w:rPr>
            </w:pPr>
            <w:r>
              <w:rPr>
                <w:rFonts w:ascii="Times New Roman" w:hAnsi="Times New Roman" w:cs="Times New Roman" w:hint="eastAsia"/>
                <w:sz w:val="21"/>
                <w:szCs w:val="21"/>
                <w:vertAlign w:val="superscript"/>
              </w:rPr>
              <w:t>a</w:t>
            </w:r>
            <w:r>
              <w:rPr>
                <w:rFonts w:ascii="Times New Roman" w:hAnsi="Times New Roman" w:cs="Times New Roman" w:hint="eastAsia"/>
                <w:sz w:val="21"/>
                <w:szCs w:val="21"/>
              </w:rPr>
              <w:t xml:space="preserve"> </w:t>
            </w:r>
            <w:r>
              <w:rPr>
                <w:rFonts w:ascii="Times New Roman" w:hAnsi="Times New Roman" w:cs="Times New Roman"/>
                <w:sz w:val="21"/>
                <w:szCs w:val="21"/>
              </w:rPr>
              <w:t xml:space="preserve">Model 1 </w:t>
            </w:r>
            <w:r>
              <w:rPr>
                <w:rFonts w:ascii="Times New Roman" w:hAnsi="Times New Roman" w:cs="Times New Roman" w:hint="eastAsia"/>
                <w:sz w:val="21"/>
                <w:szCs w:val="21"/>
              </w:rPr>
              <w:t>A</w:t>
            </w:r>
            <w:r>
              <w:rPr>
                <w:rFonts w:ascii="Times New Roman" w:hAnsi="Times New Roman" w:cs="Times New Roman"/>
                <w:sz w:val="21"/>
                <w:szCs w:val="21"/>
              </w:rPr>
              <w:t>djusted for no covariates.</w:t>
            </w:r>
          </w:p>
          <w:p w14:paraId="744E4724" w14:textId="77777777" w:rsidR="00DA6E1F" w:rsidRDefault="00E60AF0">
            <w:pPr>
              <w:spacing w:line="240" w:lineRule="exact"/>
              <w:contextualSpacing/>
              <w:rPr>
                <w:rFonts w:ascii="Times New Roman" w:hAnsi="Times New Roman" w:cs="Times New Roman"/>
                <w:sz w:val="21"/>
                <w:szCs w:val="21"/>
              </w:rPr>
            </w:pPr>
            <w:r>
              <w:rPr>
                <w:rFonts w:ascii="Times New Roman" w:hAnsi="Times New Roman" w:cs="Times New Roman" w:hint="eastAsia"/>
                <w:sz w:val="21"/>
                <w:szCs w:val="21"/>
                <w:vertAlign w:val="superscript"/>
              </w:rPr>
              <w:t>b</w:t>
            </w:r>
            <w:r>
              <w:rPr>
                <w:rFonts w:ascii="Times New Roman" w:hAnsi="Times New Roman" w:cs="Times New Roman"/>
                <w:sz w:val="21"/>
                <w:szCs w:val="21"/>
              </w:rPr>
              <w:t xml:space="preserve"> Model 2 </w:t>
            </w:r>
            <w:r>
              <w:rPr>
                <w:rFonts w:ascii="Times New Roman" w:hAnsi="Times New Roman" w:cs="Times New Roman" w:hint="eastAsia"/>
                <w:sz w:val="21"/>
                <w:szCs w:val="21"/>
              </w:rPr>
              <w:t>A</w:t>
            </w:r>
            <w:r>
              <w:rPr>
                <w:rFonts w:ascii="Times New Roman" w:hAnsi="Times New Roman" w:cs="Times New Roman"/>
                <w:sz w:val="21"/>
                <w:szCs w:val="21"/>
              </w:rPr>
              <w:t>djust</w:t>
            </w:r>
            <w:r>
              <w:rPr>
                <w:rFonts w:ascii="Times New Roman" w:hAnsi="Times New Roman" w:cs="Times New Roman" w:hint="eastAsia"/>
                <w:sz w:val="21"/>
                <w:szCs w:val="21"/>
              </w:rPr>
              <w:t>ed</w:t>
            </w:r>
            <w:r>
              <w:rPr>
                <w:rFonts w:ascii="Times New Roman" w:hAnsi="Times New Roman" w:cs="Times New Roman"/>
                <w:sz w:val="21"/>
                <w:szCs w:val="21"/>
              </w:rPr>
              <w:t xml:space="preserve"> for age, gender, race, family poverty income ratio, educational level.</w:t>
            </w:r>
          </w:p>
          <w:p w14:paraId="7A0C36CC" w14:textId="77777777" w:rsidR="00DA6E1F" w:rsidRDefault="00E60AF0">
            <w:pPr>
              <w:spacing w:line="240" w:lineRule="exact"/>
              <w:contextualSpacing/>
              <w:rPr>
                <w:rFonts w:ascii="Times New Roman" w:hAnsi="Times New Roman" w:cs="Times New Roman"/>
                <w:sz w:val="21"/>
                <w:szCs w:val="21"/>
              </w:rPr>
            </w:pPr>
            <w:r>
              <w:rPr>
                <w:rFonts w:ascii="Times New Roman" w:hAnsi="Times New Roman" w:cs="Times New Roman" w:hint="eastAsia"/>
                <w:sz w:val="21"/>
                <w:szCs w:val="21"/>
                <w:vertAlign w:val="superscript"/>
              </w:rPr>
              <w:t>c</w:t>
            </w:r>
            <w:r>
              <w:rPr>
                <w:rFonts w:ascii="Times New Roman" w:hAnsi="Times New Roman" w:cs="Times New Roman" w:hint="eastAsia"/>
                <w:sz w:val="21"/>
                <w:szCs w:val="21"/>
              </w:rPr>
              <w:t xml:space="preserve"> </w:t>
            </w:r>
            <w:r>
              <w:rPr>
                <w:rFonts w:ascii="Times New Roman" w:hAnsi="Times New Roman" w:cs="Times New Roman"/>
                <w:sz w:val="21"/>
                <w:szCs w:val="21"/>
              </w:rPr>
              <w:t>Model 3</w:t>
            </w:r>
            <w:r>
              <w:rPr>
                <w:rFonts w:ascii="Times New Roman" w:hAnsi="Times New Roman" w:cs="Times New Roman" w:hint="eastAsia"/>
                <w:sz w:val="21"/>
                <w:szCs w:val="21"/>
              </w:rPr>
              <w:t xml:space="preserve"> A</w:t>
            </w:r>
            <w:r>
              <w:rPr>
                <w:rFonts w:ascii="Times New Roman" w:hAnsi="Times New Roman" w:cs="Times New Roman"/>
                <w:sz w:val="21"/>
                <w:szCs w:val="21"/>
              </w:rPr>
              <w:t>djust</w:t>
            </w:r>
            <w:r>
              <w:rPr>
                <w:rFonts w:ascii="Times New Roman" w:hAnsi="Times New Roman" w:cs="Times New Roman" w:hint="eastAsia"/>
                <w:sz w:val="21"/>
                <w:szCs w:val="21"/>
              </w:rPr>
              <w:t>ed</w:t>
            </w:r>
            <w:r>
              <w:rPr>
                <w:rFonts w:ascii="Times New Roman" w:hAnsi="Times New Roman" w:cs="Times New Roman"/>
                <w:sz w:val="21"/>
                <w:szCs w:val="21"/>
              </w:rPr>
              <w:t xml:space="preserve"> for age, gender, race, family poverty income ratio, educational level, smoking status, alcohol use, cardiovascular disease, physical activity level</w:t>
            </w:r>
            <w:r>
              <w:rPr>
                <w:rFonts w:ascii="Times New Roman" w:hAnsi="Times New Roman" w:cs="Times New Roman" w:hint="eastAsia"/>
                <w:sz w:val="21"/>
                <w:szCs w:val="21"/>
              </w:rPr>
              <w:t>, t</w:t>
            </w:r>
            <w:r>
              <w:rPr>
                <w:rFonts w:ascii="Times New Roman" w:hAnsi="Times New Roman" w:cs="Times New Roman"/>
                <w:kern w:val="0"/>
                <w:szCs w:val="21"/>
                <w:lang w:eastAsia="en-US"/>
              </w:rPr>
              <w:t>otal calories</w:t>
            </w:r>
            <w:r>
              <w:rPr>
                <w:rFonts w:ascii="Times New Roman" w:hAnsi="Times New Roman" w:cs="Times New Roman" w:hint="eastAsia"/>
                <w:kern w:val="0"/>
                <w:szCs w:val="21"/>
              </w:rPr>
              <w:t>, HEI-2015.</w:t>
            </w:r>
          </w:p>
          <w:p w14:paraId="419F20BA" w14:textId="77777777" w:rsidR="00DA6E1F" w:rsidRDefault="00E60AF0">
            <w:pPr>
              <w:spacing w:line="240" w:lineRule="exact"/>
              <w:contextualSpacing/>
              <w:rPr>
                <w:rFonts w:ascii="Times New Roman" w:hAnsi="Times New Roman" w:cs="Times New Roman"/>
                <w:sz w:val="21"/>
                <w:szCs w:val="21"/>
              </w:rPr>
            </w:pPr>
            <w:r>
              <w:rPr>
                <w:rFonts w:ascii="Times New Roman" w:hAnsi="Times New Roman" w:cs="Times New Roman"/>
                <w:sz w:val="21"/>
                <w:szCs w:val="21"/>
              </w:rPr>
              <w:t>Analytic method:</w:t>
            </w:r>
            <w:r>
              <w:rPr>
                <w:rFonts w:ascii="Times New Roman" w:hAnsi="Times New Roman" w:cs="Times New Roman" w:hint="eastAsia"/>
                <w:sz w:val="21"/>
                <w:szCs w:val="21"/>
              </w:rPr>
              <w:t xml:space="preserve"> </w:t>
            </w:r>
            <w:r>
              <w:rPr>
                <w:rFonts w:ascii="Times New Roman" w:hAnsi="Times New Roman" w:cs="Times New Roman"/>
                <w:sz w:val="21"/>
                <w:szCs w:val="21"/>
              </w:rPr>
              <w:t xml:space="preserve">weighted multivariate logistic regression </w:t>
            </w:r>
          </w:p>
          <w:p w14:paraId="10B759B6" w14:textId="77777777" w:rsidR="00DA6E1F" w:rsidRDefault="00E60AF0">
            <w:pPr>
              <w:spacing w:line="240" w:lineRule="exact"/>
              <w:contextualSpacing/>
              <w:rPr>
                <w:rFonts w:ascii="Times New Roman" w:hAnsi="Times New Roman" w:cs="Times New Roman"/>
                <w:color w:val="000000" w:themeColor="text1"/>
                <w:kern w:val="24"/>
                <w:sz w:val="21"/>
                <w:szCs w:val="21"/>
              </w:rPr>
            </w:pPr>
            <w:r>
              <w:rPr>
                <w:rFonts w:ascii="Times New Roman" w:hAnsi="Times New Roman" w:cs="Times New Roman"/>
                <w:sz w:val="21"/>
                <w:szCs w:val="21"/>
              </w:rPr>
              <w:t xml:space="preserve">The analysis was conducted with </w:t>
            </w:r>
            <w:r>
              <w:rPr>
                <w:rFonts w:ascii="Times New Roman" w:hAnsi="Times New Roman" w:cs="Times New Roman" w:hint="eastAsia"/>
                <w:sz w:val="21"/>
                <w:szCs w:val="21"/>
              </w:rPr>
              <w:t>m</w:t>
            </w:r>
            <w:r>
              <w:rPr>
                <w:rFonts w:ascii="Times New Roman" w:hAnsi="Times New Roman" w:cs="Times New Roman"/>
                <w:sz w:val="21"/>
                <w:szCs w:val="21"/>
              </w:rPr>
              <w:t>etabolically healthy non-obesity (MHNO) as the reference group</w:t>
            </w:r>
            <w:r>
              <w:rPr>
                <w:rFonts w:ascii="Times New Roman" w:hAnsi="Times New Roman" w:cs="Times New Roman" w:hint="eastAsia"/>
                <w:sz w:val="21"/>
                <w:szCs w:val="21"/>
              </w:rPr>
              <w:t>.</w:t>
            </w:r>
            <w:r>
              <w:rPr>
                <w:rFonts w:ascii="Times New Roman" w:hAnsi="Times New Roman" w:cs="Times New Roman"/>
                <w:sz w:val="21"/>
                <w:szCs w:val="21"/>
              </w:rPr>
              <w:t xml:space="preserve"> </w:t>
            </w:r>
          </w:p>
          <w:p w14:paraId="64F9624C" w14:textId="77777777" w:rsidR="00DA6E1F" w:rsidRDefault="00DA6E1F">
            <w:pPr>
              <w:widowControl/>
              <w:rPr>
                <w:rFonts w:ascii="Times New Roman" w:eastAsia="宋体" w:hAnsi="Times New Roman" w:cs="Times New Roman"/>
                <w:kern w:val="0"/>
                <w:szCs w:val="21"/>
                <w:lang w:eastAsia="en-US"/>
              </w:rPr>
            </w:pPr>
          </w:p>
        </w:tc>
      </w:tr>
    </w:tbl>
    <w:p w14:paraId="12584377" w14:textId="77777777" w:rsidR="00DA6E1F" w:rsidRDefault="00DA6E1F">
      <w:pPr>
        <w:suppressLineNumbers/>
        <w:spacing w:line="300" w:lineRule="auto"/>
        <w:jc w:val="both"/>
        <w:rPr>
          <w:rFonts w:ascii="Times New Roman" w:hAnsi="Times New Roman" w:cs="Times New Roman"/>
          <w:sz w:val="24"/>
        </w:rPr>
      </w:pPr>
    </w:p>
    <w:tbl>
      <w:tblPr>
        <w:tblpPr w:leftFromText="180" w:rightFromText="180" w:vertAnchor="page" w:horzAnchor="page" w:tblpXSpec="center" w:tblpY="1"/>
        <w:tblOverlap w:val="never"/>
        <w:tblW w:w="6315" w:type="pct"/>
        <w:tblLayout w:type="fixed"/>
        <w:tblLook w:val="04A0" w:firstRow="1" w:lastRow="0" w:firstColumn="1" w:lastColumn="0" w:noHBand="0" w:noVBand="1"/>
      </w:tblPr>
      <w:tblGrid>
        <w:gridCol w:w="2312"/>
        <w:gridCol w:w="1900"/>
        <w:gridCol w:w="1063"/>
        <w:gridCol w:w="2010"/>
        <w:gridCol w:w="1040"/>
        <w:gridCol w:w="1932"/>
        <w:gridCol w:w="1143"/>
      </w:tblGrid>
      <w:tr w:rsidR="00DA6E1F" w14:paraId="52BF2EA6" w14:textId="77777777">
        <w:trPr>
          <w:trHeight w:hRule="exact" w:val="1276"/>
        </w:trPr>
        <w:tc>
          <w:tcPr>
            <w:tcW w:w="11400" w:type="dxa"/>
            <w:gridSpan w:val="7"/>
            <w:tcBorders>
              <w:left w:val="nil"/>
              <w:bottom w:val="nil"/>
              <w:right w:val="nil"/>
            </w:tcBorders>
            <w:shd w:val="clear" w:color="auto" w:fill="FFFFFF"/>
            <w:tcMar>
              <w:top w:w="0" w:type="dxa"/>
              <w:left w:w="0" w:type="dxa"/>
              <w:bottom w:w="0" w:type="dxa"/>
              <w:right w:w="0" w:type="dxa"/>
            </w:tcMar>
            <w:vAlign w:val="center"/>
          </w:tcPr>
          <w:p w14:paraId="5F20E9E5" w14:textId="77777777" w:rsidR="00DA6E1F" w:rsidRDefault="00DA6E1F">
            <w:pPr>
              <w:pBdr>
                <w:top w:val="none" w:sz="0" w:space="0" w:color="000000"/>
                <w:left w:val="none" w:sz="0" w:space="0" w:color="000000"/>
                <w:bottom w:val="none" w:sz="0" w:space="0" w:color="000000"/>
                <w:right w:val="none" w:sz="0" w:space="0" w:color="000000"/>
              </w:pBdr>
              <w:spacing w:before="40" w:after="40"/>
              <w:ind w:left="660" w:right="100" w:hangingChars="300" w:hanging="660"/>
              <w:rPr>
                <w:rFonts w:ascii="Times New Roman" w:hAnsi="Times New Roman" w:cs="Times New Roman"/>
                <w:b/>
                <w:szCs w:val="21"/>
              </w:rPr>
            </w:pPr>
            <w:bookmarkStart w:id="1913" w:name="_Hlk185515445"/>
          </w:p>
          <w:p w14:paraId="0CB9E2D7" w14:textId="77777777" w:rsidR="00DA6E1F" w:rsidRDefault="00DA6E1F">
            <w:pPr>
              <w:pBdr>
                <w:top w:val="none" w:sz="0" w:space="0" w:color="000000"/>
                <w:left w:val="none" w:sz="0" w:space="0" w:color="000000"/>
                <w:bottom w:val="none" w:sz="0" w:space="0" w:color="000000"/>
                <w:right w:val="none" w:sz="0" w:space="0" w:color="000000"/>
              </w:pBdr>
              <w:spacing w:before="40" w:after="40"/>
              <w:ind w:left="660" w:right="100" w:hangingChars="300" w:hanging="660"/>
              <w:rPr>
                <w:rFonts w:ascii="Times New Roman" w:hAnsi="Times New Roman" w:cs="Times New Roman"/>
                <w:b/>
                <w:szCs w:val="21"/>
              </w:rPr>
            </w:pPr>
          </w:p>
          <w:p w14:paraId="5240141E" w14:textId="77777777" w:rsidR="00DA6E1F" w:rsidRDefault="00E60AF0">
            <w:pPr>
              <w:pBdr>
                <w:top w:val="none" w:sz="0" w:space="0" w:color="000000"/>
                <w:left w:val="none" w:sz="0" w:space="0" w:color="000000"/>
                <w:bottom w:val="none" w:sz="0" w:space="0" w:color="000000"/>
                <w:right w:val="none" w:sz="0" w:space="0" w:color="000000"/>
              </w:pBdr>
              <w:spacing w:before="40" w:after="40"/>
              <w:ind w:left="660" w:right="100" w:hangingChars="300" w:hanging="660"/>
              <w:rPr>
                <w:rFonts w:ascii="Times New Roman" w:hAnsi="Times New Roman" w:cs="Times New Roman"/>
                <w:bCs/>
                <w:szCs w:val="21"/>
              </w:rPr>
            </w:pPr>
            <w:r>
              <w:rPr>
                <w:rFonts w:ascii="Times New Roman" w:hAnsi="Times New Roman" w:cs="Times New Roman"/>
                <w:b/>
                <w:szCs w:val="21"/>
              </w:rPr>
              <w:t>Table</w:t>
            </w:r>
            <w:r>
              <w:rPr>
                <w:rFonts w:ascii="Times New Roman" w:hAnsi="Times New Roman" w:cs="Times New Roman" w:hint="eastAsia"/>
                <w:b/>
                <w:szCs w:val="21"/>
              </w:rPr>
              <w:t>3</w:t>
            </w:r>
            <w:r>
              <w:rPr>
                <w:rFonts w:ascii="Times New Roman" w:hAnsi="Times New Roman" w:cs="Times New Roman"/>
                <w:b/>
                <w:szCs w:val="21"/>
              </w:rPr>
              <w:t xml:space="preserve">. </w:t>
            </w:r>
            <w:r>
              <w:rPr>
                <w:rFonts w:ascii="Times New Roman" w:hAnsi="Times New Roman" w:cs="Times New Roman"/>
                <w:bCs/>
                <w:szCs w:val="21"/>
              </w:rPr>
              <w:t xml:space="preserve">Associations between Flavonoid subclasses intake and metabolically obesity </w:t>
            </w:r>
            <w:r>
              <w:rPr>
                <w:rFonts w:ascii="Times New Roman" w:hAnsi="Times New Roman" w:cs="Times New Roman" w:hint="eastAsia"/>
                <w:bCs/>
                <w:szCs w:val="21"/>
              </w:rPr>
              <w:t xml:space="preserve">phenotypes </w:t>
            </w:r>
            <w:r>
              <w:rPr>
                <w:rFonts w:ascii="Times New Roman" w:hAnsi="Times New Roman" w:cs="Times New Roman"/>
                <w:bCs/>
                <w:szCs w:val="21"/>
              </w:rPr>
              <w:t>(MHO</w:t>
            </w:r>
            <w:r>
              <w:rPr>
                <w:rFonts w:ascii="Times New Roman" w:hAnsi="Times New Roman" w:cs="Times New Roman" w:hint="eastAsia"/>
                <w:bCs/>
                <w:szCs w:val="21"/>
              </w:rPr>
              <w:t xml:space="preserve"> and MUO</w:t>
            </w:r>
            <w:r>
              <w:rPr>
                <w:rFonts w:ascii="Times New Roman" w:hAnsi="Times New Roman" w:cs="Times New Roman"/>
                <w:bCs/>
                <w:szCs w:val="21"/>
              </w:rPr>
              <w:t>).</w:t>
            </w:r>
          </w:p>
          <w:p w14:paraId="7F509DB5" w14:textId="77777777" w:rsidR="00DA6E1F" w:rsidRDefault="00DA6E1F">
            <w:pPr>
              <w:pBdr>
                <w:top w:val="none" w:sz="0" w:space="0" w:color="000000"/>
                <w:left w:val="none" w:sz="0" w:space="0" w:color="000000"/>
                <w:bottom w:val="none" w:sz="0" w:space="0" w:color="000000"/>
                <w:right w:val="none" w:sz="0" w:space="0" w:color="000000"/>
              </w:pBdr>
              <w:spacing w:before="40" w:after="40"/>
              <w:ind w:right="100"/>
              <w:rPr>
                <w:rFonts w:ascii="Times New Roman" w:hAnsi="Times New Roman" w:cs="Times New Roman"/>
                <w:bCs/>
                <w:szCs w:val="21"/>
              </w:rPr>
            </w:pPr>
          </w:p>
        </w:tc>
      </w:tr>
      <w:tr w:rsidR="00DA6E1F" w14:paraId="6AEB8014" w14:textId="77777777">
        <w:trPr>
          <w:trHeight w:hRule="exact" w:val="433"/>
        </w:trPr>
        <w:tc>
          <w:tcPr>
            <w:tcW w:w="2312" w:type="dxa"/>
            <w:tcBorders>
              <w:top w:val="single" w:sz="12" w:space="0" w:color="000000"/>
              <w:left w:val="nil"/>
              <w:right w:val="nil"/>
              <w:tl2br w:val="nil"/>
            </w:tcBorders>
            <w:shd w:val="clear" w:color="auto" w:fill="FFFFFF"/>
            <w:tcMar>
              <w:top w:w="0" w:type="dxa"/>
              <w:left w:w="0" w:type="dxa"/>
              <w:bottom w:w="0" w:type="dxa"/>
              <w:right w:w="0" w:type="dxa"/>
            </w:tcMar>
            <w:vAlign w:val="center"/>
          </w:tcPr>
          <w:p w14:paraId="0B6D86ED"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bCs/>
                <w:szCs w:val="21"/>
              </w:rPr>
            </w:pPr>
          </w:p>
        </w:tc>
        <w:tc>
          <w:tcPr>
            <w:tcW w:w="2963" w:type="dxa"/>
            <w:gridSpan w:val="2"/>
            <w:tcBorders>
              <w:top w:val="single" w:sz="12" w:space="0" w:color="000000"/>
              <w:left w:val="nil"/>
              <w:bottom w:val="single" w:sz="4" w:space="0" w:color="000000"/>
              <w:right w:val="nil"/>
            </w:tcBorders>
            <w:shd w:val="clear" w:color="auto" w:fill="FFFFFF"/>
            <w:tcMar>
              <w:top w:w="0" w:type="dxa"/>
              <w:left w:w="0" w:type="dxa"/>
              <w:bottom w:w="0" w:type="dxa"/>
              <w:right w:w="0" w:type="dxa"/>
            </w:tcMar>
            <w:vAlign w:val="center"/>
          </w:tcPr>
          <w:p w14:paraId="03DDE5CD"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bCs/>
                <w:szCs w:val="21"/>
              </w:rPr>
            </w:pPr>
            <w:r>
              <w:rPr>
                <w:rFonts w:ascii="Times New Roman" w:hAnsi="Times New Roman" w:cs="Times New Roman"/>
                <w:bCs/>
                <w:szCs w:val="21"/>
              </w:rPr>
              <w:t>Model1</w:t>
            </w:r>
            <w:r>
              <w:rPr>
                <w:rFonts w:ascii="Times New Roman" w:hAnsi="Times New Roman" w:cs="Times New Roman" w:hint="eastAsia"/>
                <w:bCs/>
                <w:szCs w:val="21"/>
                <w:vertAlign w:val="superscript"/>
              </w:rPr>
              <w:t>1</w:t>
            </w:r>
          </w:p>
        </w:tc>
        <w:tc>
          <w:tcPr>
            <w:tcW w:w="3050" w:type="dxa"/>
            <w:gridSpan w:val="2"/>
            <w:tcBorders>
              <w:top w:val="single" w:sz="12" w:space="0" w:color="000000"/>
              <w:left w:val="nil"/>
              <w:bottom w:val="single" w:sz="4" w:space="0" w:color="000000"/>
              <w:right w:val="nil"/>
            </w:tcBorders>
            <w:shd w:val="clear" w:color="auto" w:fill="FFFFFF"/>
            <w:tcMar>
              <w:top w:w="0" w:type="dxa"/>
              <w:left w:w="0" w:type="dxa"/>
              <w:bottom w:w="0" w:type="dxa"/>
              <w:right w:w="0" w:type="dxa"/>
            </w:tcMar>
            <w:vAlign w:val="center"/>
          </w:tcPr>
          <w:p w14:paraId="72C5A9AF"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bCs/>
                <w:szCs w:val="21"/>
              </w:rPr>
            </w:pPr>
            <w:r>
              <w:rPr>
                <w:rFonts w:ascii="Times New Roman" w:hAnsi="Times New Roman" w:cs="Times New Roman"/>
                <w:bCs/>
                <w:szCs w:val="21"/>
              </w:rPr>
              <w:t>Model2</w:t>
            </w:r>
            <w:r>
              <w:rPr>
                <w:rFonts w:ascii="Times New Roman" w:hAnsi="Times New Roman" w:cs="Times New Roman" w:hint="eastAsia"/>
                <w:bCs/>
                <w:szCs w:val="21"/>
                <w:vertAlign w:val="superscript"/>
              </w:rPr>
              <w:t>2</w:t>
            </w:r>
          </w:p>
        </w:tc>
        <w:tc>
          <w:tcPr>
            <w:tcW w:w="3075" w:type="dxa"/>
            <w:gridSpan w:val="2"/>
            <w:tcBorders>
              <w:top w:val="single" w:sz="12" w:space="0" w:color="000000"/>
              <w:left w:val="nil"/>
              <w:bottom w:val="single" w:sz="4" w:space="0" w:color="000000"/>
              <w:right w:val="nil"/>
            </w:tcBorders>
            <w:shd w:val="clear" w:color="auto" w:fill="FFFFFF"/>
            <w:tcMar>
              <w:top w:w="0" w:type="dxa"/>
              <w:left w:w="0" w:type="dxa"/>
              <w:bottom w:w="0" w:type="dxa"/>
              <w:right w:w="0" w:type="dxa"/>
            </w:tcMar>
            <w:vAlign w:val="center"/>
          </w:tcPr>
          <w:p w14:paraId="240B91F7"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bCs/>
                <w:szCs w:val="21"/>
              </w:rPr>
            </w:pPr>
            <w:r>
              <w:rPr>
                <w:rFonts w:ascii="Times New Roman" w:hAnsi="Times New Roman" w:cs="Times New Roman"/>
                <w:bCs/>
                <w:szCs w:val="21"/>
              </w:rPr>
              <w:t>Model3</w:t>
            </w:r>
            <w:r>
              <w:rPr>
                <w:rFonts w:ascii="Times New Roman" w:hAnsi="Times New Roman" w:cs="Times New Roman" w:hint="eastAsia"/>
                <w:bCs/>
                <w:szCs w:val="21"/>
                <w:vertAlign w:val="superscript"/>
              </w:rPr>
              <w:t>33</w:t>
            </w:r>
          </w:p>
        </w:tc>
      </w:tr>
      <w:tr w:rsidR="00DA6E1F" w14:paraId="673605DC" w14:textId="77777777">
        <w:trPr>
          <w:trHeight w:hRule="exact" w:val="461"/>
        </w:trPr>
        <w:tc>
          <w:tcPr>
            <w:tcW w:w="2312" w:type="dxa"/>
            <w:tcBorders>
              <w:left w:val="nil"/>
              <w:bottom w:val="single" w:sz="4" w:space="0" w:color="auto"/>
              <w:right w:val="nil"/>
            </w:tcBorders>
            <w:shd w:val="clear" w:color="auto" w:fill="FFFFFF"/>
            <w:tcMar>
              <w:top w:w="0" w:type="dxa"/>
              <w:left w:w="0" w:type="dxa"/>
              <w:bottom w:w="0" w:type="dxa"/>
              <w:right w:w="0" w:type="dxa"/>
            </w:tcMar>
            <w:vAlign w:val="center"/>
          </w:tcPr>
          <w:p w14:paraId="679D66D0"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bCs/>
                <w:szCs w:val="21"/>
              </w:rPr>
            </w:pPr>
            <w:r>
              <w:rPr>
                <w:rFonts w:ascii="Times New Roman" w:hAnsi="Times New Roman" w:cs="Times New Roman"/>
                <w:bCs/>
                <w:szCs w:val="21"/>
              </w:rPr>
              <w:t>Flavonoids</w:t>
            </w:r>
          </w:p>
        </w:tc>
        <w:tc>
          <w:tcPr>
            <w:tcW w:w="1900" w:type="dxa"/>
            <w:tcBorders>
              <w:top w:val="single" w:sz="4" w:space="0" w:color="000000"/>
              <w:left w:val="nil"/>
              <w:bottom w:val="single" w:sz="4" w:space="0" w:color="auto"/>
              <w:right w:val="nil"/>
            </w:tcBorders>
            <w:shd w:val="clear" w:color="auto" w:fill="FFFFFF"/>
            <w:tcMar>
              <w:top w:w="0" w:type="dxa"/>
              <w:left w:w="0" w:type="dxa"/>
              <w:bottom w:w="0" w:type="dxa"/>
              <w:right w:w="0" w:type="dxa"/>
            </w:tcMar>
            <w:vAlign w:val="center"/>
          </w:tcPr>
          <w:p w14:paraId="1C7E3AF7"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bCs/>
                <w:szCs w:val="21"/>
              </w:rPr>
            </w:pPr>
            <w:r>
              <w:rPr>
                <w:rFonts w:ascii="Times New Roman" w:hAnsi="Times New Roman" w:cs="Times New Roman"/>
                <w:bCs/>
                <w:szCs w:val="21"/>
              </w:rPr>
              <w:t xml:space="preserve">OR (95% Cl) </w:t>
            </w:r>
          </w:p>
        </w:tc>
        <w:tc>
          <w:tcPr>
            <w:tcW w:w="1063" w:type="dxa"/>
            <w:tcBorders>
              <w:top w:val="single" w:sz="4" w:space="0" w:color="000000"/>
              <w:left w:val="nil"/>
              <w:bottom w:val="single" w:sz="4" w:space="0" w:color="auto"/>
              <w:right w:val="nil"/>
            </w:tcBorders>
            <w:shd w:val="clear" w:color="auto" w:fill="FFFFFF"/>
            <w:tcMar>
              <w:top w:w="0" w:type="dxa"/>
              <w:left w:w="0" w:type="dxa"/>
              <w:bottom w:w="0" w:type="dxa"/>
              <w:right w:w="0" w:type="dxa"/>
            </w:tcMar>
            <w:vAlign w:val="center"/>
          </w:tcPr>
          <w:p w14:paraId="31A8E3CF"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bCs/>
                <w:szCs w:val="21"/>
              </w:rPr>
            </w:pPr>
            <w:r>
              <w:rPr>
                <w:rFonts w:ascii="Times New Roman" w:hAnsi="Times New Roman" w:cs="Times New Roman"/>
                <w:bCs/>
                <w:i/>
                <w:iCs/>
                <w:color w:val="000000"/>
                <w:szCs w:val="21"/>
              </w:rPr>
              <w:t>P</w:t>
            </w:r>
            <w:r>
              <w:rPr>
                <w:rFonts w:ascii="Times New Roman" w:hAnsi="Times New Roman" w:cs="Times New Roman"/>
                <w:bCs/>
                <w:color w:val="000000"/>
                <w:szCs w:val="21"/>
              </w:rPr>
              <w:t xml:space="preserve"> V</w:t>
            </w:r>
            <w:r>
              <w:rPr>
                <w:rFonts w:ascii="Times New Roman" w:eastAsia="Arial" w:hAnsi="Times New Roman" w:cs="Times New Roman"/>
                <w:bCs/>
                <w:color w:val="000000"/>
                <w:szCs w:val="21"/>
              </w:rPr>
              <w:t>alue</w:t>
            </w:r>
          </w:p>
        </w:tc>
        <w:tc>
          <w:tcPr>
            <w:tcW w:w="2010" w:type="dxa"/>
            <w:tcBorders>
              <w:top w:val="single" w:sz="4" w:space="0" w:color="000000"/>
              <w:left w:val="nil"/>
              <w:bottom w:val="single" w:sz="4" w:space="0" w:color="auto"/>
              <w:right w:val="nil"/>
            </w:tcBorders>
            <w:shd w:val="clear" w:color="auto" w:fill="FFFFFF"/>
            <w:tcMar>
              <w:top w:w="0" w:type="dxa"/>
              <w:left w:w="0" w:type="dxa"/>
              <w:bottom w:w="0" w:type="dxa"/>
              <w:right w:w="0" w:type="dxa"/>
            </w:tcMar>
            <w:vAlign w:val="center"/>
          </w:tcPr>
          <w:p w14:paraId="37383A04"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bCs/>
                <w:szCs w:val="21"/>
              </w:rPr>
            </w:pPr>
            <w:r>
              <w:rPr>
                <w:rFonts w:ascii="Times New Roman" w:hAnsi="Times New Roman" w:cs="Times New Roman"/>
                <w:bCs/>
                <w:szCs w:val="21"/>
              </w:rPr>
              <w:t xml:space="preserve">OR (95% Cl) </w:t>
            </w:r>
          </w:p>
        </w:tc>
        <w:tc>
          <w:tcPr>
            <w:tcW w:w="1040" w:type="dxa"/>
            <w:tcBorders>
              <w:top w:val="single" w:sz="4" w:space="0" w:color="000000"/>
              <w:left w:val="nil"/>
              <w:bottom w:val="single" w:sz="4" w:space="0" w:color="auto"/>
              <w:right w:val="nil"/>
            </w:tcBorders>
            <w:shd w:val="clear" w:color="auto" w:fill="FFFFFF"/>
            <w:tcMar>
              <w:top w:w="0" w:type="dxa"/>
              <w:left w:w="0" w:type="dxa"/>
              <w:bottom w:w="0" w:type="dxa"/>
              <w:right w:w="0" w:type="dxa"/>
            </w:tcMar>
            <w:vAlign w:val="center"/>
          </w:tcPr>
          <w:p w14:paraId="03167FAD"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bCs/>
                <w:szCs w:val="21"/>
              </w:rPr>
            </w:pPr>
            <w:r>
              <w:rPr>
                <w:rFonts w:ascii="Times New Roman" w:hAnsi="Times New Roman" w:cs="Times New Roman"/>
                <w:bCs/>
                <w:i/>
                <w:iCs/>
                <w:color w:val="000000"/>
                <w:szCs w:val="21"/>
              </w:rPr>
              <w:t>P</w:t>
            </w:r>
            <w:r>
              <w:rPr>
                <w:rFonts w:ascii="Times New Roman" w:hAnsi="Times New Roman" w:cs="Times New Roman"/>
                <w:bCs/>
                <w:color w:val="000000"/>
                <w:szCs w:val="21"/>
              </w:rPr>
              <w:t xml:space="preserve"> V</w:t>
            </w:r>
            <w:r>
              <w:rPr>
                <w:rFonts w:ascii="Times New Roman" w:eastAsia="Arial" w:hAnsi="Times New Roman" w:cs="Times New Roman"/>
                <w:bCs/>
                <w:color w:val="000000"/>
                <w:szCs w:val="21"/>
              </w:rPr>
              <w:t>alue</w:t>
            </w:r>
          </w:p>
        </w:tc>
        <w:tc>
          <w:tcPr>
            <w:tcW w:w="1932" w:type="dxa"/>
            <w:tcBorders>
              <w:top w:val="single" w:sz="4" w:space="0" w:color="000000"/>
              <w:left w:val="nil"/>
              <w:bottom w:val="single" w:sz="4" w:space="0" w:color="auto"/>
              <w:right w:val="nil"/>
            </w:tcBorders>
            <w:shd w:val="clear" w:color="auto" w:fill="FFFFFF"/>
            <w:tcMar>
              <w:top w:w="0" w:type="dxa"/>
              <w:left w:w="0" w:type="dxa"/>
              <w:bottom w:w="0" w:type="dxa"/>
              <w:right w:w="0" w:type="dxa"/>
            </w:tcMar>
            <w:vAlign w:val="center"/>
          </w:tcPr>
          <w:p w14:paraId="112CC99F"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bCs/>
                <w:szCs w:val="21"/>
              </w:rPr>
            </w:pPr>
            <w:r>
              <w:rPr>
                <w:rFonts w:ascii="Times New Roman" w:hAnsi="Times New Roman" w:cs="Times New Roman"/>
                <w:bCs/>
                <w:szCs w:val="21"/>
              </w:rPr>
              <w:t xml:space="preserve">OR (95% Cl) </w:t>
            </w:r>
          </w:p>
        </w:tc>
        <w:tc>
          <w:tcPr>
            <w:tcW w:w="1143" w:type="dxa"/>
            <w:tcBorders>
              <w:top w:val="single" w:sz="4" w:space="0" w:color="000000"/>
              <w:left w:val="nil"/>
              <w:bottom w:val="single" w:sz="4" w:space="0" w:color="auto"/>
              <w:right w:val="nil"/>
            </w:tcBorders>
            <w:shd w:val="clear" w:color="auto" w:fill="FFFFFF"/>
            <w:tcMar>
              <w:top w:w="0" w:type="dxa"/>
              <w:left w:w="0" w:type="dxa"/>
              <w:bottom w:w="0" w:type="dxa"/>
              <w:right w:w="0" w:type="dxa"/>
            </w:tcMar>
            <w:vAlign w:val="center"/>
          </w:tcPr>
          <w:p w14:paraId="7E3F8DF6"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bCs/>
                <w:szCs w:val="21"/>
              </w:rPr>
            </w:pPr>
            <w:r>
              <w:rPr>
                <w:rFonts w:ascii="Times New Roman" w:hAnsi="Times New Roman" w:cs="Times New Roman"/>
                <w:bCs/>
                <w:i/>
                <w:iCs/>
                <w:color w:val="000000"/>
                <w:szCs w:val="21"/>
              </w:rPr>
              <w:t>P</w:t>
            </w:r>
            <w:r>
              <w:rPr>
                <w:rFonts w:ascii="Times New Roman" w:hAnsi="Times New Roman" w:cs="Times New Roman"/>
                <w:bCs/>
                <w:color w:val="000000"/>
                <w:szCs w:val="21"/>
              </w:rPr>
              <w:t xml:space="preserve"> V</w:t>
            </w:r>
            <w:r>
              <w:rPr>
                <w:rFonts w:ascii="Times New Roman" w:eastAsia="Arial" w:hAnsi="Times New Roman" w:cs="Times New Roman"/>
                <w:bCs/>
                <w:color w:val="000000"/>
                <w:szCs w:val="21"/>
              </w:rPr>
              <w:t>alue</w:t>
            </w:r>
          </w:p>
        </w:tc>
      </w:tr>
      <w:tr w:rsidR="00DA6E1F" w14:paraId="6F8DD1E3" w14:textId="77777777">
        <w:trPr>
          <w:trHeight w:hRule="exact" w:val="322"/>
        </w:trPr>
        <w:tc>
          <w:tcPr>
            <w:tcW w:w="11400" w:type="dxa"/>
            <w:gridSpan w:val="7"/>
            <w:tcBorders>
              <w:top w:val="nil"/>
              <w:left w:val="nil"/>
              <w:bottom w:val="nil"/>
              <w:right w:val="nil"/>
            </w:tcBorders>
            <w:shd w:val="clear" w:color="auto" w:fill="FFFFFF"/>
            <w:tcMar>
              <w:top w:w="0" w:type="dxa"/>
              <w:left w:w="0" w:type="dxa"/>
              <w:bottom w:w="0" w:type="dxa"/>
              <w:right w:w="0" w:type="dxa"/>
            </w:tcMar>
          </w:tcPr>
          <w:p w14:paraId="1E8BAD8E"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hint="eastAsia"/>
                <w:bCs/>
                <w:szCs w:val="21"/>
              </w:rPr>
              <w:t>MHO</w:t>
            </w:r>
          </w:p>
        </w:tc>
      </w:tr>
      <w:tr w:rsidR="00DA6E1F" w14:paraId="14DC149A" w14:textId="77777777">
        <w:trPr>
          <w:trHeight w:hRule="exact" w:val="463"/>
        </w:trPr>
        <w:tc>
          <w:tcPr>
            <w:tcW w:w="2312" w:type="dxa"/>
            <w:tcBorders>
              <w:top w:val="nil"/>
              <w:left w:val="nil"/>
              <w:bottom w:val="nil"/>
              <w:right w:val="nil"/>
            </w:tcBorders>
            <w:shd w:val="clear" w:color="auto" w:fill="FFFFFF"/>
            <w:tcMar>
              <w:top w:w="0" w:type="dxa"/>
              <w:left w:w="0" w:type="dxa"/>
              <w:bottom w:w="0" w:type="dxa"/>
              <w:right w:w="0" w:type="dxa"/>
            </w:tcMar>
          </w:tcPr>
          <w:p w14:paraId="2EB9DF3C"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bCs/>
                <w:szCs w:val="21"/>
              </w:rPr>
            </w:pPr>
            <w:r>
              <w:rPr>
                <w:rFonts w:ascii="Times New Roman" w:hAnsi="Times New Roman" w:cs="Times New Roman" w:hint="eastAsia"/>
                <w:bCs/>
                <w:szCs w:val="21"/>
              </w:rPr>
              <w:t xml:space="preserve">Flavanones </w:t>
            </w:r>
            <w:r>
              <w:rPr>
                <w:rFonts w:ascii="Times New Roman" w:hAnsi="Times New Roman" w:cs="Times New Roman"/>
                <w:bCs/>
                <w:szCs w:val="21"/>
              </w:rPr>
              <w:t>(mg</w:t>
            </w:r>
            <w:r>
              <w:rPr>
                <w:rFonts w:ascii="Times New Roman" w:hAnsi="Times New Roman" w:cs="Times New Roman" w:hint="eastAsia"/>
                <w:bCs/>
                <w:szCs w:val="21"/>
              </w:rPr>
              <w:t>/d</w:t>
            </w:r>
            <w:r>
              <w:rPr>
                <w:rFonts w:ascii="Times New Roman" w:hAnsi="Times New Roman" w:cs="Times New Roman"/>
                <w:bCs/>
                <w:szCs w:val="21"/>
              </w:rPr>
              <w:t>)</w:t>
            </w:r>
          </w:p>
        </w:tc>
        <w:tc>
          <w:tcPr>
            <w:tcW w:w="1900" w:type="dxa"/>
            <w:tcBorders>
              <w:top w:val="nil"/>
              <w:left w:val="nil"/>
              <w:bottom w:val="nil"/>
              <w:right w:val="nil"/>
            </w:tcBorders>
            <w:shd w:val="clear" w:color="auto" w:fill="FFFFFF"/>
            <w:tcMar>
              <w:top w:w="0" w:type="dxa"/>
              <w:left w:w="0" w:type="dxa"/>
              <w:bottom w:w="0" w:type="dxa"/>
              <w:right w:w="0" w:type="dxa"/>
            </w:tcMar>
            <w:vAlign w:val="center"/>
          </w:tcPr>
          <w:p w14:paraId="2BB5DEAF"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063" w:type="dxa"/>
            <w:tcBorders>
              <w:top w:val="nil"/>
              <w:left w:val="nil"/>
              <w:bottom w:val="nil"/>
              <w:right w:val="nil"/>
            </w:tcBorders>
            <w:shd w:val="clear" w:color="auto" w:fill="FFFFFF"/>
            <w:tcMar>
              <w:top w:w="0" w:type="dxa"/>
              <w:left w:w="0" w:type="dxa"/>
              <w:bottom w:w="0" w:type="dxa"/>
              <w:right w:w="0" w:type="dxa"/>
            </w:tcMar>
            <w:vAlign w:val="center"/>
          </w:tcPr>
          <w:p w14:paraId="7B2CA9E6"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2010" w:type="dxa"/>
            <w:tcBorders>
              <w:top w:val="nil"/>
              <w:left w:val="nil"/>
              <w:bottom w:val="nil"/>
              <w:right w:val="nil"/>
            </w:tcBorders>
            <w:shd w:val="clear" w:color="auto" w:fill="FFFFFF"/>
            <w:tcMar>
              <w:top w:w="0" w:type="dxa"/>
              <w:left w:w="0" w:type="dxa"/>
              <w:bottom w:w="0" w:type="dxa"/>
              <w:right w:w="0" w:type="dxa"/>
            </w:tcMar>
            <w:vAlign w:val="center"/>
          </w:tcPr>
          <w:p w14:paraId="7B7EE3F2"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040" w:type="dxa"/>
            <w:tcBorders>
              <w:top w:val="nil"/>
              <w:left w:val="nil"/>
              <w:bottom w:val="nil"/>
              <w:right w:val="nil"/>
            </w:tcBorders>
            <w:shd w:val="clear" w:color="auto" w:fill="FFFFFF"/>
            <w:tcMar>
              <w:top w:w="0" w:type="dxa"/>
              <w:left w:w="0" w:type="dxa"/>
              <w:bottom w:w="0" w:type="dxa"/>
              <w:right w:w="0" w:type="dxa"/>
            </w:tcMar>
            <w:vAlign w:val="center"/>
          </w:tcPr>
          <w:p w14:paraId="4DFBC3CF"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932" w:type="dxa"/>
            <w:tcBorders>
              <w:top w:val="nil"/>
              <w:left w:val="nil"/>
              <w:bottom w:val="nil"/>
              <w:right w:val="nil"/>
            </w:tcBorders>
            <w:shd w:val="clear" w:color="auto" w:fill="FFFFFF"/>
            <w:tcMar>
              <w:top w:w="0" w:type="dxa"/>
              <w:left w:w="0" w:type="dxa"/>
              <w:bottom w:w="0" w:type="dxa"/>
              <w:right w:w="0" w:type="dxa"/>
            </w:tcMar>
            <w:vAlign w:val="center"/>
          </w:tcPr>
          <w:p w14:paraId="4E93B0A5"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143" w:type="dxa"/>
            <w:tcBorders>
              <w:top w:val="nil"/>
              <w:left w:val="nil"/>
              <w:bottom w:val="nil"/>
              <w:right w:val="nil"/>
            </w:tcBorders>
            <w:shd w:val="clear" w:color="auto" w:fill="FFFFFF"/>
            <w:tcMar>
              <w:top w:w="0" w:type="dxa"/>
              <w:left w:w="0" w:type="dxa"/>
              <w:bottom w:w="0" w:type="dxa"/>
              <w:right w:w="0" w:type="dxa"/>
            </w:tcMar>
            <w:vAlign w:val="center"/>
          </w:tcPr>
          <w:p w14:paraId="12EC789F"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r>
      <w:tr w:rsidR="00DA6E1F" w14:paraId="16413346" w14:textId="77777777">
        <w:trPr>
          <w:trHeight w:hRule="exact" w:val="322"/>
        </w:trPr>
        <w:tc>
          <w:tcPr>
            <w:tcW w:w="2312" w:type="dxa"/>
            <w:tcBorders>
              <w:top w:val="nil"/>
              <w:left w:val="nil"/>
              <w:bottom w:val="nil"/>
              <w:right w:val="nil"/>
            </w:tcBorders>
            <w:shd w:val="clear" w:color="auto" w:fill="FFFFFF"/>
            <w:tcMar>
              <w:top w:w="0" w:type="dxa"/>
              <w:left w:w="0" w:type="dxa"/>
              <w:bottom w:w="0" w:type="dxa"/>
              <w:right w:w="0" w:type="dxa"/>
            </w:tcMar>
          </w:tcPr>
          <w:p w14:paraId="5A0F0B32"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szCs w:val="21"/>
              </w:rPr>
            </w:pPr>
            <w:r>
              <w:rPr>
                <w:rFonts w:ascii="Times New Roman" w:hAnsi="Times New Roman" w:cs="Times New Roman" w:hint="eastAsia"/>
                <w:bCs/>
                <w:szCs w:val="21"/>
              </w:rPr>
              <w:t>Q1</w:t>
            </w:r>
          </w:p>
        </w:tc>
        <w:tc>
          <w:tcPr>
            <w:tcW w:w="1900" w:type="dxa"/>
            <w:tcBorders>
              <w:top w:val="nil"/>
              <w:left w:val="nil"/>
              <w:bottom w:val="nil"/>
              <w:right w:val="nil"/>
            </w:tcBorders>
            <w:shd w:val="clear" w:color="auto" w:fill="FFFFFF"/>
            <w:tcMar>
              <w:top w:w="0" w:type="dxa"/>
              <w:left w:w="0" w:type="dxa"/>
              <w:bottom w:w="0" w:type="dxa"/>
              <w:right w:w="0" w:type="dxa"/>
            </w:tcMar>
          </w:tcPr>
          <w:p w14:paraId="0E2D604C"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ref</w:t>
            </w:r>
          </w:p>
        </w:tc>
        <w:tc>
          <w:tcPr>
            <w:tcW w:w="1063" w:type="dxa"/>
            <w:tcBorders>
              <w:top w:val="nil"/>
              <w:left w:val="nil"/>
              <w:bottom w:val="nil"/>
              <w:right w:val="nil"/>
            </w:tcBorders>
            <w:shd w:val="clear" w:color="auto" w:fill="FFFFFF"/>
            <w:tcMar>
              <w:top w:w="0" w:type="dxa"/>
              <w:left w:w="0" w:type="dxa"/>
              <w:bottom w:w="0" w:type="dxa"/>
              <w:right w:w="0" w:type="dxa"/>
            </w:tcMar>
          </w:tcPr>
          <w:p w14:paraId="7DD402FF"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w:t>
            </w:r>
          </w:p>
          <w:p w14:paraId="4983E41A"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2010" w:type="dxa"/>
            <w:tcBorders>
              <w:top w:val="nil"/>
              <w:left w:val="nil"/>
              <w:bottom w:val="nil"/>
              <w:right w:val="nil"/>
            </w:tcBorders>
            <w:shd w:val="clear" w:color="auto" w:fill="FFFFFF"/>
            <w:tcMar>
              <w:top w:w="0" w:type="dxa"/>
              <w:left w:w="0" w:type="dxa"/>
              <w:bottom w:w="0" w:type="dxa"/>
              <w:right w:w="0" w:type="dxa"/>
            </w:tcMar>
          </w:tcPr>
          <w:p w14:paraId="63D28FD6"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ref</w:t>
            </w:r>
          </w:p>
        </w:tc>
        <w:tc>
          <w:tcPr>
            <w:tcW w:w="1040" w:type="dxa"/>
            <w:tcBorders>
              <w:top w:val="nil"/>
              <w:left w:val="nil"/>
              <w:bottom w:val="nil"/>
              <w:right w:val="nil"/>
            </w:tcBorders>
            <w:shd w:val="clear" w:color="auto" w:fill="FFFFFF"/>
            <w:tcMar>
              <w:top w:w="0" w:type="dxa"/>
              <w:left w:w="0" w:type="dxa"/>
              <w:bottom w:w="0" w:type="dxa"/>
              <w:right w:w="0" w:type="dxa"/>
            </w:tcMar>
          </w:tcPr>
          <w:p w14:paraId="1FE4EF25"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w:t>
            </w:r>
          </w:p>
          <w:p w14:paraId="2CB70F39"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932" w:type="dxa"/>
            <w:tcBorders>
              <w:top w:val="nil"/>
              <w:left w:val="nil"/>
              <w:bottom w:val="nil"/>
              <w:right w:val="nil"/>
            </w:tcBorders>
            <w:shd w:val="clear" w:color="auto" w:fill="FFFFFF"/>
            <w:tcMar>
              <w:top w:w="0" w:type="dxa"/>
              <w:left w:w="0" w:type="dxa"/>
              <w:bottom w:w="0" w:type="dxa"/>
              <w:right w:w="0" w:type="dxa"/>
            </w:tcMar>
          </w:tcPr>
          <w:p w14:paraId="05CFBAB4"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ref</w:t>
            </w:r>
          </w:p>
        </w:tc>
        <w:tc>
          <w:tcPr>
            <w:tcW w:w="1143" w:type="dxa"/>
            <w:tcBorders>
              <w:top w:val="nil"/>
              <w:left w:val="nil"/>
              <w:bottom w:val="nil"/>
              <w:right w:val="nil"/>
            </w:tcBorders>
            <w:shd w:val="clear" w:color="auto" w:fill="FFFFFF"/>
            <w:tcMar>
              <w:top w:w="0" w:type="dxa"/>
              <w:left w:w="0" w:type="dxa"/>
              <w:bottom w:w="0" w:type="dxa"/>
              <w:right w:w="0" w:type="dxa"/>
            </w:tcMar>
          </w:tcPr>
          <w:p w14:paraId="0D3A3953"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w:t>
            </w:r>
          </w:p>
          <w:p w14:paraId="0DB5E5E5"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r>
      <w:tr w:rsidR="00DA6E1F" w14:paraId="442C1370" w14:textId="77777777">
        <w:trPr>
          <w:trHeight w:hRule="exact" w:val="322"/>
        </w:trPr>
        <w:tc>
          <w:tcPr>
            <w:tcW w:w="2312" w:type="dxa"/>
            <w:tcBorders>
              <w:top w:val="nil"/>
              <w:left w:val="nil"/>
              <w:bottom w:val="nil"/>
              <w:right w:val="nil"/>
            </w:tcBorders>
            <w:shd w:val="clear" w:color="auto" w:fill="FFFFFF"/>
            <w:tcMar>
              <w:top w:w="0" w:type="dxa"/>
              <w:left w:w="0" w:type="dxa"/>
              <w:bottom w:w="0" w:type="dxa"/>
              <w:right w:w="0" w:type="dxa"/>
            </w:tcMar>
          </w:tcPr>
          <w:p w14:paraId="5E58B6EE"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szCs w:val="21"/>
              </w:rPr>
            </w:pPr>
            <w:r>
              <w:rPr>
                <w:rFonts w:ascii="Times New Roman" w:hAnsi="Times New Roman" w:cs="Times New Roman" w:hint="eastAsia"/>
                <w:bCs/>
                <w:szCs w:val="21"/>
              </w:rPr>
              <w:t>Q2</w:t>
            </w:r>
          </w:p>
        </w:tc>
        <w:tc>
          <w:tcPr>
            <w:tcW w:w="1900" w:type="dxa"/>
            <w:tcBorders>
              <w:top w:val="nil"/>
              <w:left w:val="nil"/>
              <w:bottom w:val="nil"/>
              <w:right w:val="nil"/>
            </w:tcBorders>
            <w:shd w:val="clear" w:color="auto" w:fill="FFFFFF"/>
            <w:tcMar>
              <w:top w:w="0" w:type="dxa"/>
              <w:left w:w="0" w:type="dxa"/>
              <w:bottom w:w="0" w:type="dxa"/>
              <w:right w:w="0" w:type="dxa"/>
            </w:tcMar>
          </w:tcPr>
          <w:p w14:paraId="0C6EB2A3"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0.9</w:t>
            </w:r>
            <w:r>
              <w:rPr>
                <w:rFonts w:ascii="Times New Roman" w:hAnsi="Times New Roman" w:cs="Times New Roman" w:hint="eastAsia"/>
                <w:bCs/>
                <w:szCs w:val="21"/>
              </w:rPr>
              <w:t>3</w:t>
            </w:r>
            <w:r>
              <w:rPr>
                <w:rFonts w:ascii="Times New Roman" w:hAnsi="Times New Roman" w:cs="Times New Roman"/>
                <w:bCs/>
                <w:szCs w:val="21"/>
              </w:rPr>
              <w:t xml:space="preserve"> (0.6</w:t>
            </w:r>
            <w:r>
              <w:rPr>
                <w:rFonts w:ascii="Times New Roman" w:hAnsi="Times New Roman" w:cs="Times New Roman" w:hint="eastAsia"/>
                <w:bCs/>
                <w:szCs w:val="21"/>
              </w:rPr>
              <w:t>5</w:t>
            </w:r>
            <w:r>
              <w:rPr>
                <w:rFonts w:ascii="Times New Roman" w:hAnsi="Times New Roman" w:cs="Times New Roman"/>
                <w:bCs/>
                <w:szCs w:val="21"/>
              </w:rPr>
              <w:t>, 1.</w:t>
            </w:r>
            <w:r>
              <w:rPr>
                <w:rFonts w:ascii="Times New Roman" w:hAnsi="Times New Roman" w:cs="Times New Roman" w:hint="eastAsia"/>
                <w:bCs/>
                <w:szCs w:val="21"/>
              </w:rPr>
              <w:t>34</w:t>
            </w:r>
            <w:r>
              <w:rPr>
                <w:rFonts w:ascii="Times New Roman" w:hAnsi="Times New Roman" w:cs="Times New Roman"/>
                <w:bCs/>
                <w:szCs w:val="21"/>
              </w:rPr>
              <w:t>)</w:t>
            </w:r>
          </w:p>
        </w:tc>
        <w:tc>
          <w:tcPr>
            <w:tcW w:w="1063" w:type="dxa"/>
            <w:tcBorders>
              <w:top w:val="nil"/>
              <w:left w:val="nil"/>
              <w:bottom w:val="nil"/>
              <w:right w:val="nil"/>
            </w:tcBorders>
            <w:shd w:val="clear" w:color="auto" w:fill="FFFFFF"/>
            <w:tcMar>
              <w:top w:w="0" w:type="dxa"/>
              <w:left w:w="0" w:type="dxa"/>
              <w:bottom w:w="0" w:type="dxa"/>
              <w:right w:w="0" w:type="dxa"/>
            </w:tcMar>
            <w:vAlign w:val="center"/>
          </w:tcPr>
          <w:p w14:paraId="0DC7D974"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hint="eastAsia"/>
                <w:bCs/>
                <w:szCs w:val="21"/>
              </w:rPr>
              <w:t>0.695</w:t>
            </w:r>
          </w:p>
        </w:tc>
        <w:tc>
          <w:tcPr>
            <w:tcW w:w="2010" w:type="dxa"/>
            <w:tcBorders>
              <w:top w:val="nil"/>
              <w:left w:val="nil"/>
              <w:bottom w:val="nil"/>
              <w:right w:val="nil"/>
            </w:tcBorders>
            <w:shd w:val="clear" w:color="auto" w:fill="FFFFFF"/>
            <w:tcMar>
              <w:top w:w="0" w:type="dxa"/>
              <w:left w:w="0" w:type="dxa"/>
              <w:bottom w:w="0" w:type="dxa"/>
              <w:right w:w="0" w:type="dxa"/>
            </w:tcMar>
          </w:tcPr>
          <w:p w14:paraId="46EE007F"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0.9</w:t>
            </w:r>
            <w:r>
              <w:rPr>
                <w:rFonts w:ascii="Times New Roman" w:hAnsi="Times New Roman" w:cs="Times New Roman" w:hint="eastAsia"/>
                <w:bCs/>
                <w:szCs w:val="21"/>
              </w:rPr>
              <w:t>7</w:t>
            </w:r>
            <w:r>
              <w:rPr>
                <w:rFonts w:ascii="Times New Roman" w:hAnsi="Times New Roman" w:cs="Times New Roman"/>
                <w:bCs/>
                <w:szCs w:val="21"/>
              </w:rPr>
              <w:t xml:space="preserve"> (0.6</w:t>
            </w:r>
            <w:r>
              <w:rPr>
                <w:rFonts w:ascii="Times New Roman" w:hAnsi="Times New Roman" w:cs="Times New Roman" w:hint="eastAsia"/>
                <w:bCs/>
                <w:szCs w:val="21"/>
              </w:rPr>
              <w:t>5</w:t>
            </w:r>
            <w:r>
              <w:rPr>
                <w:rFonts w:ascii="Times New Roman" w:hAnsi="Times New Roman" w:cs="Times New Roman"/>
                <w:bCs/>
                <w:szCs w:val="21"/>
              </w:rPr>
              <w:t>, 1.</w:t>
            </w:r>
            <w:r>
              <w:rPr>
                <w:rFonts w:ascii="Times New Roman" w:hAnsi="Times New Roman" w:cs="Times New Roman" w:hint="eastAsia"/>
                <w:bCs/>
                <w:szCs w:val="21"/>
              </w:rPr>
              <w:t>45</w:t>
            </w:r>
            <w:r>
              <w:rPr>
                <w:rFonts w:ascii="Times New Roman" w:hAnsi="Times New Roman" w:cs="Times New Roman"/>
                <w:bCs/>
                <w:szCs w:val="21"/>
              </w:rPr>
              <w:t>)</w:t>
            </w:r>
          </w:p>
        </w:tc>
        <w:tc>
          <w:tcPr>
            <w:tcW w:w="1040" w:type="dxa"/>
            <w:tcBorders>
              <w:top w:val="nil"/>
              <w:left w:val="nil"/>
              <w:bottom w:val="nil"/>
              <w:right w:val="nil"/>
            </w:tcBorders>
            <w:shd w:val="clear" w:color="auto" w:fill="FFFFFF"/>
            <w:tcMar>
              <w:top w:w="0" w:type="dxa"/>
              <w:left w:w="0" w:type="dxa"/>
              <w:bottom w:w="0" w:type="dxa"/>
              <w:right w:w="0" w:type="dxa"/>
            </w:tcMar>
            <w:vAlign w:val="center"/>
          </w:tcPr>
          <w:p w14:paraId="3395DB4F"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889</w:t>
            </w:r>
          </w:p>
        </w:tc>
        <w:tc>
          <w:tcPr>
            <w:tcW w:w="1932" w:type="dxa"/>
            <w:tcBorders>
              <w:top w:val="nil"/>
              <w:left w:val="nil"/>
              <w:bottom w:val="nil"/>
              <w:right w:val="nil"/>
            </w:tcBorders>
            <w:shd w:val="clear" w:color="auto" w:fill="FFFFFF"/>
            <w:tcMar>
              <w:top w:w="0" w:type="dxa"/>
              <w:left w:w="0" w:type="dxa"/>
              <w:bottom w:w="0" w:type="dxa"/>
              <w:right w:w="0" w:type="dxa"/>
            </w:tcMar>
          </w:tcPr>
          <w:p w14:paraId="170B3101"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hint="eastAsia"/>
                <w:bCs/>
                <w:szCs w:val="21"/>
              </w:rPr>
              <w:t>0.99</w:t>
            </w:r>
            <w:r>
              <w:rPr>
                <w:rFonts w:ascii="Times New Roman" w:hAnsi="Times New Roman" w:cs="Times New Roman"/>
                <w:bCs/>
                <w:szCs w:val="21"/>
              </w:rPr>
              <w:t xml:space="preserve"> (0.6</w:t>
            </w:r>
            <w:r>
              <w:rPr>
                <w:rFonts w:ascii="Times New Roman" w:hAnsi="Times New Roman" w:cs="Times New Roman" w:hint="eastAsia"/>
                <w:bCs/>
                <w:szCs w:val="21"/>
              </w:rPr>
              <w:t>8</w:t>
            </w:r>
            <w:r>
              <w:rPr>
                <w:rFonts w:ascii="Times New Roman" w:hAnsi="Times New Roman" w:cs="Times New Roman"/>
                <w:bCs/>
                <w:szCs w:val="21"/>
              </w:rPr>
              <w:t>,1.</w:t>
            </w:r>
            <w:r>
              <w:rPr>
                <w:rFonts w:ascii="Times New Roman" w:hAnsi="Times New Roman" w:cs="Times New Roman" w:hint="eastAsia"/>
                <w:bCs/>
                <w:szCs w:val="21"/>
              </w:rPr>
              <w:t>56</w:t>
            </w:r>
            <w:r>
              <w:rPr>
                <w:rFonts w:ascii="Times New Roman" w:hAnsi="Times New Roman" w:cs="Times New Roman"/>
                <w:bCs/>
                <w:szCs w:val="21"/>
              </w:rPr>
              <w:t>)</w:t>
            </w:r>
          </w:p>
        </w:tc>
        <w:tc>
          <w:tcPr>
            <w:tcW w:w="1143" w:type="dxa"/>
            <w:tcBorders>
              <w:top w:val="nil"/>
              <w:left w:val="nil"/>
              <w:bottom w:val="nil"/>
              <w:right w:val="nil"/>
            </w:tcBorders>
            <w:shd w:val="clear" w:color="auto" w:fill="FFFFFF"/>
            <w:tcMar>
              <w:top w:w="0" w:type="dxa"/>
              <w:left w:w="0" w:type="dxa"/>
              <w:bottom w:w="0" w:type="dxa"/>
              <w:right w:w="0" w:type="dxa"/>
            </w:tcMar>
            <w:vAlign w:val="center"/>
          </w:tcPr>
          <w:p w14:paraId="2363BBE5"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hint="eastAsia"/>
                <w:bCs/>
                <w:szCs w:val="21"/>
              </w:rPr>
              <w:t>0.959</w:t>
            </w:r>
          </w:p>
        </w:tc>
      </w:tr>
      <w:tr w:rsidR="00DA6E1F" w14:paraId="2896E540" w14:textId="77777777">
        <w:trPr>
          <w:trHeight w:hRule="exact" w:val="322"/>
        </w:trPr>
        <w:tc>
          <w:tcPr>
            <w:tcW w:w="2312" w:type="dxa"/>
            <w:tcBorders>
              <w:top w:val="nil"/>
              <w:left w:val="nil"/>
              <w:bottom w:val="nil"/>
              <w:right w:val="nil"/>
            </w:tcBorders>
            <w:shd w:val="clear" w:color="auto" w:fill="FFFFFF"/>
            <w:tcMar>
              <w:top w:w="0" w:type="dxa"/>
              <w:left w:w="0" w:type="dxa"/>
              <w:bottom w:w="0" w:type="dxa"/>
              <w:right w:w="0" w:type="dxa"/>
            </w:tcMar>
          </w:tcPr>
          <w:p w14:paraId="69F281F5"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szCs w:val="21"/>
              </w:rPr>
            </w:pPr>
            <w:r>
              <w:rPr>
                <w:rFonts w:ascii="Times New Roman" w:hAnsi="Times New Roman" w:cs="Times New Roman" w:hint="eastAsia"/>
                <w:bCs/>
                <w:szCs w:val="21"/>
              </w:rPr>
              <w:t>Q3</w:t>
            </w:r>
          </w:p>
        </w:tc>
        <w:tc>
          <w:tcPr>
            <w:tcW w:w="1900" w:type="dxa"/>
            <w:tcBorders>
              <w:top w:val="nil"/>
              <w:left w:val="nil"/>
              <w:bottom w:val="nil"/>
              <w:right w:val="nil"/>
            </w:tcBorders>
            <w:shd w:val="clear" w:color="auto" w:fill="FFFFFF"/>
            <w:tcMar>
              <w:top w:w="0" w:type="dxa"/>
              <w:left w:w="0" w:type="dxa"/>
              <w:bottom w:w="0" w:type="dxa"/>
              <w:right w:w="0" w:type="dxa"/>
            </w:tcMar>
          </w:tcPr>
          <w:p w14:paraId="17707EC8"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0.70 (0.</w:t>
            </w:r>
            <w:r>
              <w:rPr>
                <w:rFonts w:ascii="Times New Roman" w:hAnsi="Times New Roman" w:cs="Times New Roman" w:hint="eastAsia"/>
                <w:bCs/>
                <w:szCs w:val="21"/>
              </w:rPr>
              <w:t>49</w:t>
            </w:r>
            <w:r>
              <w:rPr>
                <w:rFonts w:ascii="Times New Roman" w:hAnsi="Times New Roman" w:cs="Times New Roman"/>
                <w:bCs/>
                <w:szCs w:val="21"/>
              </w:rPr>
              <w:t>, 0.9</w:t>
            </w:r>
            <w:r>
              <w:rPr>
                <w:rFonts w:ascii="Times New Roman" w:hAnsi="Times New Roman" w:cs="Times New Roman" w:hint="eastAsia"/>
                <w:bCs/>
                <w:szCs w:val="21"/>
              </w:rPr>
              <w:t>9</w:t>
            </w:r>
            <w:r>
              <w:rPr>
                <w:rFonts w:ascii="Times New Roman" w:hAnsi="Times New Roman" w:cs="Times New Roman"/>
                <w:bCs/>
                <w:szCs w:val="21"/>
              </w:rPr>
              <w:t>)</w:t>
            </w:r>
          </w:p>
        </w:tc>
        <w:tc>
          <w:tcPr>
            <w:tcW w:w="1063" w:type="dxa"/>
            <w:tcBorders>
              <w:top w:val="nil"/>
              <w:left w:val="nil"/>
              <w:bottom w:val="nil"/>
              <w:right w:val="nil"/>
            </w:tcBorders>
            <w:shd w:val="clear" w:color="auto" w:fill="FFFFFF"/>
            <w:tcMar>
              <w:top w:w="0" w:type="dxa"/>
              <w:left w:w="0" w:type="dxa"/>
              <w:bottom w:w="0" w:type="dxa"/>
              <w:right w:w="0" w:type="dxa"/>
            </w:tcMar>
            <w:vAlign w:val="center"/>
          </w:tcPr>
          <w:p w14:paraId="51BC6BEA"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0.0</w:t>
            </w:r>
            <w:r>
              <w:rPr>
                <w:rFonts w:ascii="Times New Roman" w:hAnsi="Times New Roman" w:cs="Times New Roman" w:hint="eastAsia"/>
                <w:bCs/>
                <w:szCs w:val="21"/>
              </w:rPr>
              <w:t>51</w:t>
            </w:r>
          </w:p>
        </w:tc>
        <w:tc>
          <w:tcPr>
            <w:tcW w:w="2010" w:type="dxa"/>
            <w:tcBorders>
              <w:top w:val="nil"/>
              <w:left w:val="nil"/>
              <w:bottom w:val="nil"/>
              <w:right w:val="nil"/>
            </w:tcBorders>
            <w:shd w:val="clear" w:color="auto" w:fill="FFFFFF"/>
            <w:tcMar>
              <w:top w:w="0" w:type="dxa"/>
              <w:left w:w="0" w:type="dxa"/>
              <w:bottom w:w="0" w:type="dxa"/>
              <w:right w:w="0" w:type="dxa"/>
            </w:tcMar>
          </w:tcPr>
          <w:p w14:paraId="4484BEC2"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71</w:t>
            </w:r>
            <w:r>
              <w:rPr>
                <w:rFonts w:ascii="Times New Roman" w:hAnsi="Times New Roman" w:cs="Times New Roman"/>
                <w:bCs/>
                <w:szCs w:val="21"/>
              </w:rPr>
              <w:t xml:space="preserve"> (0.48, 1.0</w:t>
            </w:r>
            <w:r>
              <w:rPr>
                <w:rFonts w:ascii="Times New Roman" w:hAnsi="Times New Roman" w:cs="Times New Roman" w:hint="eastAsia"/>
                <w:bCs/>
                <w:szCs w:val="21"/>
              </w:rPr>
              <w:t>4</w:t>
            </w:r>
            <w:r>
              <w:rPr>
                <w:rFonts w:ascii="Times New Roman" w:hAnsi="Times New Roman" w:cs="Times New Roman"/>
                <w:bCs/>
                <w:szCs w:val="21"/>
              </w:rPr>
              <w:t>)</w:t>
            </w:r>
          </w:p>
        </w:tc>
        <w:tc>
          <w:tcPr>
            <w:tcW w:w="1040" w:type="dxa"/>
            <w:tcBorders>
              <w:top w:val="nil"/>
              <w:left w:val="nil"/>
              <w:bottom w:val="nil"/>
              <w:right w:val="nil"/>
            </w:tcBorders>
            <w:shd w:val="clear" w:color="auto" w:fill="FFFFFF"/>
            <w:tcMar>
              <w:top w:w="0" w:type="dxa"/>
              <w:left w:w="0" w:type="dxa"/>
              <w:bottom w:w="0" w:type="dxa"/>
              <w:right w:w="0" w:type="dxa"/>
            </w:tcMar>
            <w:vAlign w:val="center"/>
          </w:tcPr>
          <w:p w14:paraId="3396EEA5"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0.0</w:t>
            </w:r>
            <w:r>
              <w:rPr>
                <w:rFonts w:ascii="Times New Roman" w:hAnsi="Times New Roman" w:cs="Times New Roman" w:hint="eastAsia"/>
                <w:bCs/>
                <w:szCs w:val="21"/>
              </w:rPr>
              <w:t>79</w:t>
            </w:r>
          </w:p>
        </w:tc>
        <w:tc>
          <w:tcPr>
            <w:tcW w:w="1932" w:type="dxa"/>
            <w:tcBorders>
              <w:top w:val="nil"/>
              <w:left w:val="nil"/>
              <w:bottom w:val="nil"/>
              <w:right w:val="nil"/>
            </w:tcBorders>
            <w:shd w:val="clear" w:color="auto" w:fill="FFFFFF"/>
            <w:tcMar>
              <w:top w:w="0" w:type="dxa"/>
              <w:left w:w="0" w:type="dxa"/>
              <w:bottom w:w="0" w:type="dxa"/>
              <w:right w:w="0" w:type="dxa"/>
            </w:tcMar>
          </w:tcPr>
          <w:p w14:paraId="404E056F"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76</w:t>
            </w:r>
            <w:r>
              <w:rPr>
                <w:rFonts w:ascii="Times New Roman" w:hAnsi="Times New Roman" w:cs="Times New Roman"/>
                <w:bCs/>
                <w:szCs w:val="21"/>
              </w:rPr>
              <w:t xml:space="preserve"> (0.</w:t>
            </w:r>
            <w:r>
              <w:rPr>
                <w:rFonts w:ascii="Times New Roman" w:hAnsi="Times New Roman" w:cs="Times New Roman" w:hint="eastAsia"/>
                <w:bCs/>
                <w:szCs w:val="21"/>
              </w:rPr>
              <w:t>55</w:t>
            </w:r>
            <w:r>
              <w:rPr>
                <w:rFonts w:ascii="Times New Roman" w:hAnsi="Times New Roman" w:cs="Times New Roman"/>
                <w:bCs/>
                <w:szCs w:val="21"/>
              </w:rPr>
              <w:t>,1.</w:t>
            </w:r>
            <w:r>
              <w:rPr>
                <w:rFonts w:ascii="Times New Roman" w:hAnsi="Times New Roman" w:cs="Times New Roman" w:hint="eastAsia"/>
                <w:bCs/>
                <w:szCs w:val="21"/>
              </w:rPr>
              <w:t>17</w:t>
            </w:r>
            <w:r>
              <w:rPr>
                <w:rFonts w:ascii="Times New Roman" w:hAnsi="Times New Roman" w:cs="Times New Roman"/>
                <w:bCs/>
                <w:szCs w:val="21"/>
              </w:rPr>
              <w:t>)</w:t>
            </w:r>
          </w:p>
        </w:tc>
        <w:tc>
          <w:tcPr>
            <w:tcW w:w="1143" w:type="dxa"/>
            <w:tcBorders>
              <w:top w:val="nil"/>
              <w:left w:val="nil"/>
              <w:bottom w:val="nil"/>
              <w:right w:val="nil"/>
            </w:tcBorders>
            <w:shd w:val="clear" w:color="auto" w:fill="FFFFFF"/>
            <w:tcMar>
              <w:top w:w="0" w:type="dxa"/>
              <w:left w:w="0" w:type="dxa"/>
              <w:bottom w:w="0" w:type="dxa"/>
              <w:right w:w="0" w:type="dxa"/>
            </w:tcMar>
            <w:vAlign w:val="center"/>
          </w:tcPr>
          <w:p w14:paraId="0C3356D5"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148</w:t>
            </w:r>
          </w:p>
        </w:tc>
      </w:tr>
      <w:tr w:rsidR="00DA6E1F" w14:paraId="1198CF4C" w14:textId="77777777">
        <w:trPr>
          <w:trHeight w:hRule="exact" w:val="322"/>
        </w:trPr>
        <w:tc>
          <w:tcPr>
            <w:tcW w:w="2312" w:type="dxa"/>
            <w:tcBorders>
              <w:top w:val="nil"/>
              <w:left w:val="nil"/>
              <w:bottom w:val="nil"/>
              <w:right w:val="nil"/>
            </w:tcBorders>
            <w:shd w:val="clear" w:color="auto" w:fill="FFFFFF"/>
            <w:tcMar>
              <w:top w:w="0" w:type="dxa"/>
              <w:left w:w="0" w:type="dxa"/>
              <w:bottom w:w="0" w:type="dxa"/>
              <w:right w:w="0" w:type="dxa"/>
            </w:tcMar>
          </w:tcPr>
          <w:p w14:paraId="3FE580BF"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szCs w:val="21"/>
              </w:rPr>
            </w:pPr>
            <w:r>
              <w:rPr>
                <w:rFonts w:ascii="Times New Roman" w:hAnsi="Times New Roman" w:cs="Times New Roman" w:hint="eastAsia"/>
                <w:bCs/>
                <w:szCs w:val="21"/>
              </w:rPr>
              <w:t>Q4</w:t>
            </w:r>
          </w:p>
        </w:tc>
        <w:tc>
          <w:tcPr>
            <w:tcW w:w="1900" w:type="dxa"/>
            <w:tcBorders>
              <w:top w:val="nil"/>
              <w:left w:val="nil"/>
              <w:bottom w:val="nil"/>
              <w:right w:val="nil"/>
            </w:tcBorders>
            <w:shd w:val="clear" w:color="auto" w:fill="FFFFFF"/>
            <w:tcMar>
              <w:top w:w="0" w:type="dxa"/>
              <w:left w:w="0" w:type="dxa"/>
              <w:bottom w:w="0" w:type="dxa"/>
              <w:right w:w="0" w:type="dxa"/>
            </w:tcMar>
          </w:tcPr>
          <w:p w14:paraId="6288F793"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0.6</w:t>
            </w:r>
            <w:r>
              <w:rPr>
                <w:rFonts w:ascii="Times New Roman" w:hAnsi="Times New Roman" w:cs="Times New Roman" w:hint="eastAsia"/>
                <w:bCs/>
                <w:szCs w:val="21"/>
              </w:rPr>
              <w:t>2</w:t>
            </w:r>
            <w:r>
              <w:rPr>
                <w:rFonts w:ascii="Times New Roman" w:hAnsi="Times New Roman" w:cs="Times New Roman"/>
                <w:bCs/>
                <w:szCs w:val="21"/>
              </w:rPr>
              <w:t xml:space="preserve"> (0.4</w:t>
            </w:r>
            <w:r>
              <w:rPr>
                <w:rFonts w:ascii="Times New Roman" w:hAnsi="Times New Roman" w:cs="Times New Roman" w:hint="eastAsia"/>
                <w:bCs/>
                <w:szCs w:val="21"/>
              </w:rPr>
              <w:t>7</w:t>
            </w:r>
            <w:r>
              <w:rPr>
                <w:rFonts w:ascii="Times New Roman" w:hAnsi="Times New Roman" w:cs="Times New Roman"/>
                <w:bCs/>
                <w:szCs w:val="21"/>
              </w:rPr>
              <w:t>, 0.8</w:t>
            </w:r>
            <w:r>
              <w:rPr>
                <w:rFonts w:ascii="Times New Roman" w:hAnsi="Times New Roman" w:cs="Times New Roman" w:hint="eastAsia"/>
                <w:bCs/>
                <w:szCs w:val="21"/>
              </w:rPr>
              <w:t>2</w:t>
            </w:r>
            <w:r>
              <w:rPr>
                <w:rFonts w:ascii="Times New Roman" w:hAnsi="Times New Roman" w:cs="Times New Roman"/>
                <w:bCs/>
                <w:szCs w:val="21"/>
              </w:rPr>
              <w:t>)</w:t>
            </w:r>
          </w:p>
        </w:tc>
        <w:tc>
          <w:tcPr>
            <w:tcW w:w="1063" w:type="dxa"/>
            <w:tcBorders>
              <w:top w:val="nil"/>
              <w:left w:val="nil"/>
              <w:bottom w:val="nil"/>
              <w:right w:val="nil"/>
            </w:tcBorders>
            <w:shd w:val="clear" w:color="auto" w:fill="FFFFFF"/>
            <w:tcMar>
              <w:top w:w="0" w:type="dxa"/>
              <w:left w:w="0" w:type="dxa"/>
              <w:bottom w:w="0" w:type="dxa"/>
              <w:right w:w="0" w:type="dxa"/>
            </w:tcMar>
            <w:vAlign w:val="center"/>
          </w:tcPr>
          <w:p w14:paraId="3B8EBA97"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0.00</w:t>
            </w:r>
            <w:r>
              <w:rPr>
                <w:rFonts w:ascii="Times New Roman" w:hAnsi="Times New Roman" w:cs="Times New Roman" w:hint="eastAsia"/>
                <w:bCs/>
                <w:szCs w:val="21"/>
              </w:rPr>
              <w:t>1</w:t>
            </w:r>
          </w:p>
        </w:tc>
        <w:tc>
          <w:tcPr>
            <w:tcW w:w="2010" w:type="dxa"/>
            <w:tcBorders>
              <w:top w:val="nil"/>
              <w:left w:val="nil"/>
              <w:bottom w:val="nil"/>
              <w:right w:val="nil"/>
            </w:tcBorders>
            <w:shd w:val="clear" w:color="auto" w:fill="FFFFFF"/>
            <w:tcMar>
              <w:top w:w="0" w:type="dxa"/>
              <w:left w:w="0" w:type="dxa"/>
              <w:bottom w:w="0" w:type="dxa"/>
              <w:right w:w="0" w:type="dxa"/>
            </w:tcMar>
          </w:tcPr>
          <w:p w14:paraId="6D98F3D1"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0.5</w:t>
            </w:r>
            <w:r>
              <w:rPr>
                <w:rFonts w:ascii="Times New Roman" w:hAnsi="Times New Roman" w:cs="Times New Roman" w:hint="eastAsia"/>
                <w:bCs/>
                <w:szCs w:val="21"/>
              </w:rPr>
              <w:t>9</w:t>
            </w:r>
            <w:r>
              <w:rPr>
                <w:rFonts w:ascii="Times New Roman" w:hAnsi="Times New Roman" w:cs="Times New Roman"/>
                <w:bCs/>
                <w:szCs w:val="21"/>
              </w:rPr>
              <w:t xml:space="preserve"> (0.4</w:t>
            </w:r>
            <w:r>
              <w:rPr>
                <w:rFonts w:ascii="Times New Roman" w:hAnsi="Times New Roman" w:cs="Times New Roman" w:hint="eastAsia"/>
                <w:bCs/>
                <w:szCs w:val="21"/>
              </w:rPr>
              <w:t>3</w:t>
            </w:r>
            <w:r>
              <w:rPr>
                <w:rFonts w:ascii="Times New Roman" w:hAnsi="Times New Roman" w:cs="Times New Roman"/>
                <w:bCs/>
                <w:szCs w:val="21"/>
              </w:rPr>
              <w:t>, 0.8</w:t>
            </w:r>
            <w:r>
              <w:rPr>
                <w:rFonts w:ascii="Times New Roman" w:hAnsi="Times New Roman" w:cs="Times New Roman" w:hint="eastAsia"/>
                <w:bCs/>
                <w:szCs w:val="21"/>
              </w:rPr>
              <w:t>1</w:t>
            </w:r>
            <w:r>
              <w:rPr>
                <w:rFonts w:ascii="Times New Roman" w:hAnsi="Times New Roman" w:cs="Times New Roman"/>
                <w:bCs/>
                <w:szCs w:val="21"/>
              </w:rPr>
              <w:t>)</w:t>
            </w:r>
          </w:p>
        </w:tc>
        <w:tc>
          <w:tcPr>
            <w:tcW w:w="1040" w:type="dxa"/>
            <w:tcBorders>
              <w:top w:val="nil"/>
              <w:left w:val="nil"/>
              <w:bottom w:val="nil"/>
              <w:right w:val="nil"/>
            </w:tcBorders>
            <w:shd w:val="clear" w:color="auto" w:fill="FFFFFF"/>
            <w:tcMar>
              <w:top w:w="0" w:type="dxa"/>
              <w:left w:w="0" w:type="dxa"/>
              <w:bottom w:w="0" w:type="dxa"/>
              <w:right w:w="0" w:type="dxa"/>
            </w:tcMar>
            <w:vAlign w:val="center"/>
          </w:tcPr>
          <w:p w14:paraId="1FCE8546"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0.002</w:t>
            </w:r>
          </w:p>
        </w:tc>
        <w:tc>
          <w:tcPr>
            <w:tcW w:w="1932" w:type="dxa"/>
            <w:tcBorders>
              <w:top w:val="nil"/>
              <w:left w:val="nil"/>
              <w:bottom w:val="nil"/>
              <w:right w:val="nil"/>
            </w:tcBorders>
            <w:shd w:val="clear" w:color="auto" w:fill="FFFFFF"/>
            <w:tcMar>
              <w:top w:w="0" w:type="dxa"/>
              <w:left w:w="0" w:type="dxa"/>
              <w:bottom w:w="0" w:type="dxa"/>
              <w:right w:w="0" w:type="dxa"/>
            </w:tcMar>
          </w:tcPr>
          <w:p w14:paraId="50DB9B15"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65</w:t>
            </w:r>
            <w:r>
              <w:rPr>
                <w:rFonts w:ascii="Times New Roman" w:hAnsi="Times New Roman" w:cs="Times New Roman"/>
                <w:bCs/>
                <w:szCs w:val="21"/>
              </w:rPr>
              <w:t xml:space="preserve"> (0.</w:t>
            </w:r>
            <w:r>
              <w:rPr>
                <w:rFonts w:ascii="Times New Roman" w:hAnsi="Times New Roman" w:cs="Times New Roman" w:hint="eastAsia"/>
                <w:bCs/>
                <w:szCs w:val="21"/>
              </w:rPr>
              <w:t>52</w:t>
            </w:r>
            <w:r>
              <w:rPr>
                <w:rFonts w:ascii="Times New Roman" w:hAnsi="Times New Roman" w:cs="Times New Roman"/>
                <w:bCs/>
                <w:szCs w:val="21"/>
              </w:rPr>
              <w:t>,0.</w:t>
            </w:r>
            <w:r>
              <w:rPr>
                <w:rFonts w:ascii="Times New Roman" w:hAnsi="Times New Roman" w:cs="Times New Roman" w:hint="eastAsia"/>
                <w:bCs/>
                <w:szCs w:val="21"/>
              </w:rPr>
              <w:t>95</w:t>
            </w:r>
            <w:r>
              <w:rPr>
                <w:rFonts w:ascii="Times New Roman" w:hAnsi="Times New Roman" w:cs="Times New Roman"/>
                <w:bCs/>
                <w:szCs w:val="21"/>
              </w:rPr>
              <w:t>)</w:t>
            </w:r>
          </w:p>
        </w:tc>
        <w:tc>
          <w:tcPr>
            <w:tcW w:w="1143" w:type="dxa"/>
            <w:tcBorders>
              <w:top w:val="nil"/>
              <w:left w:val="nil"/>
              <w:bottom w:val="nil"/>
              <w:right w:val="nil"/>
            </w:tcBorders>
            <w:shd w:val="clear" w:color="auto" w:fill="FFFFFF"/>
            <w:tcMar>
              <w:top w:w="0" w:type="dxa"/>
              <w:left w:w="0" w:type="dxa"/>
              <w:bottom w:w="0" w:type="dxa"/>
              <w:right w:w="0" w:type="dxa"/>
            </w:tcMar>
            <w:vAlign w:val="center"/>
          </w:tcPr>
          <w:p w14:paraId="13D94781"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0.0</w:t>
            </w:r>
            <w:r>
              <w:rPr>
                <w:rFonts w:ascii="Times New Roman" w:hAnsi="Times New Roman" w:cs="Times New Roman" w:hint="eastAsia"/>
                <w:bCs/>
                <w:szCs w:val="21"/>
              </w:rPr>
              <w:t>06</w:t>
            </w:r>
          </w:p>
        </w:tc>
      </w:tr>
      <w:tr w:rsidR="00DA6E1F" w14:paraId="501F9D0E" w14:textId="77777777">
        <w:trPr>
          <w:trHeight w:hRule="exact" w:val="322"/>
        </w:trPr>
        <w:tc>
          <w:tcPr>
            <w:tcW w:w="2312" w:type="dxa"/>
            <w:tcBorders>
              <w:top w:val="nil"/>
              <w:left w:val="nil"/>
              <w:bottom w:val="nil"/>
              <w:right w:val="nil"/>
            </w:tcBorders>
            <w:shd w:val="clear" w:color="auto" w:fill="FFFFFF"/>
            <w:tcMar>
              <w:top w:w="0" w:type="dxa"/>
              <w:left w:w="0" w:type="dxa"/>
              <w:bottom w:w="0" w:type="dxa"/>
              <w:right w:w="0" w:type="dxa"/>
            </w:tcMar>
          </w:tcPr>
          <w:p w14:paraId="2E554943"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bCs/>
                <w:szCs w:val="21"/>
              </w:rPr>
            </w:pPr>
            <w:r>
              <w:rPr>
                <w:rFonts w:ascii="Times New Roman" w:hAnsi="Times New Roman" w:cs="Times New Roman" w:hint="eastAsia"/>
                <w:bCs/>
                <w:i/>
                <w:iCs/>
                <w:szCs w:val="21"/>
              </w:rPr>
              <w:t>P</w:t>
            </w:r>
            <w:r>
              <w:rPr>
                <w:rFonts w:ascii="Times New Roman" w:hAnsi="Times New Roman" w:cs="Times New Roman" w:hint="eastAsia"/>
                <w:bCs/>
                <w:szCs w:val="21"/>
              </w:rPr>
              <w:t xml:space="preserve"> </w:t>
            </w:r>
            <w:r>
              <w:rPr>
                <w:rFonts w:ascii="Times New Roman" w:hAnsi="Times New Roman" w:cs="Times New Roman"/>
                <w:bCs/>
                <w:szCs w:val="21"/>
              </w:rPr>
              <w:t>for trend</w:t>
            </w:r>
          </w:p>
        </w:tc>
        <w:tc>
          <w:tcPr>
            <w:tcW w:w="1900" w:type="dxa"/>
            <w:tcBorders>
              <w:top w:val="nil"/>
              <w:left w:val="nil"/>
              <w:bottom w:val="nil"/>
              <w:right w:val="nil"/>
            </w:tcBorders>
            <w:shd w:val="clear" w:color="auto" w:fill="FFFFFF"/>
            <w:tcMar>
              <w:top w:w="0" w:type="dxa"/>
              <w:left w:w="0" w:type="dxa"/>
              <w:bottom w:w="0" w:type="dxa"/>
              <w:right w:w="0" w:type="dxa"/>
            </w:tcMar>
          </w:tcPr>
          <w:p w14:paraId="18E86117"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063" w:type="dxa"/>
            <w:tcBorders>
              <w:top w:val="nil"/>
              <w:left w:val="nil"/>
              <w:bottom w:val="nil"/>
              <w:right w:val="nil"/>
            </w:tcBorders>
            <w:shd w:val="clear" w:color="auto" w:fill="FFFFFF"/>
            <w:tcMar>
              <w:top w:w="0" w:type="dxa"/>
              <w:left w:w="0" w:type="dxa"/>
              <w:bottom w:w="0" w:type="dxa"/>
              <w:right w:w="0" w:type="dxa"/>
            </w:tcMar>
            <w:vAlign w:val="center"/>
          </w:tcPr>
          <w:p w14:paraId="25E1695A"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hint="eastAsia"/>
                <w:bCs/>
                <w:szCs w:val="21"/>
              </w:rPr>
              <w:t>0.001</w:t>
            </w:r>
          </w:p>
        </w:tc>
        <w:tc>
          <w:tcPr>
            <w:tcW w:w="2010" w:type="dxa"/>
            <w:tcBorders>
              <w:top w:val="nil"/>
              <w:left w:val="nil"/>
              <w:bottom w:val="nil"/>
              <w:right w:val="nil"/>
            </w:tcBorders>
            <w:shd w:val="clear" w:color="auto" w:fill="FFFFFF"/>
            <w:tcMar>
              <w:top w:w="0" w:type="dxa"/>
              <w:left w:w="0" w:type="dxa"/>
              <w:bottom w:w="0" w:type="dxa"/>
              <w:right w:w="0" w:type="dxa"/>
            </w:tcMar>
          </w:tcPr>
          <w:p w14:paraId="53936BCC"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040" w:type="dxa"/>
            <w:tcBorders>
              <w:top w:val="nil"/>
              <w:left w:val="nil"/>
              <w:bottom w:val="nil"/>
              <w:right w:val="nil"/>
            </w:tcBorders>
            <w:shd w:val="clear" w:color="auto" w:fill="FFFFFF"/>
            <w:tcMar>
              <w:top w:w="0" w:type="dxa"/>
              <w:left w:w="0" w:type="dxa"/>
              <w:bottom w:w="0" w:type="dxa"/>
              <w:right w:w="0" w:type="dxa"/>
            </w:tcMar>
            <w:vAlign w:val="center"/>
          </w:tcPr>
          <w:p w14:paraId="599B6399"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&lt;0.001</w:t>
            </w:r>
          </w:p>
        </w:tc>
        <w:tc>
          <w:tcPr>
            <w:tcW w:w="1932" w:type="dxa"/>
            <w:tcBorders>
              <w:top w:val="nil"/>
              <w:left w:val="nil"/>
              <w:bottom w:val="nil"/>
              <w:right w:val="nil"/>
            </w:tcBorders>
            <w:shd w:val="clear" w:color="auto" w:fill="FFFFFF"/>
            <w:tcMar>
              <w:top w:w="0" w:type="dxa"/>
              <w:left w:w="0" w:type="dxa"/>
              <w:bottom w:w="0" w:type="dxa"/>
              <w:right w:w="0" w:type="dxa"/>
            </w:tcMar>
          </w:tcPr>
          <w:p w14:paraId="3948D367"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143" w:type="dxa"/>
            <w:tcBorders>
              <w:top w:val="nil"/>
              <w:left w:val="nil"/>
              <w:bottom w:val="nil"/>
              <w:right w:val="nil"/>
            </w:tcBorders>
            <w:shd w:val="clear" w:color="auto" w:fill="FFFFFF"/>
            <w:tcMar>
              <w:top w:w="0" w:type="dxa"/>
              <w:left w:w="0" w:type="dxa"/>
              <w:bottom w:w="0" w:type="dxa"/>
              <w:right w:w="0" w:type="dxa"/>
            </w:tcMar>
          </w:tcPr>
          <w:p w14:paraId="39E2E2B2"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&lt;0.00</w:t>
            </w:r>
            <w:r>
              <w:rPr>
                <w:rFonts w:ascii="Times New Roman" w:hAnsi="Times New Roman" w:cs="Times New Roman" w:hint="eastAsia"/>
                <w:bCs/>
                <w:szCs w:val="21"/>
              </w:rPr>
              <w:t>1</w:t>
            </w:r>
          </w:p>
        </w:tc>
      </w:tr>
      <w:tr w:rsidR="00DA6E1F" w14:paraId="0C8342DB" w14:textId="77777777">
        <w:trPr>
          <w:trHeight w:hRule="exact" w:val="377"/>
        </w:trPr>
        <w:tc>
          <w:tcPr>
            <w:tcW w:w="2312" w:type="dxa"/>
            <w:tcBorders>
              <w:top w:val="nil"/>
              <w:left w:val="nil"/>
              <w:bottom w:val="nil"/>
              <w:right w:val="nil"/>
            </w:tcBorders>
            <w:shd w:val="clear" w:color="auto" w:fill="FFFFFF"/>
            <w:tcMar>
              <w:top w:w="0" w:type="dxa"/>
              <w:left w:w="0" w:type="dxa"/>
              <w:bottom w:w="0" w:type="dxa"/>
              <w:right w:w="0" w:type="dxa"/>
            </w:tcMar>
          </w:tcPr>
          <w:p w14:paraId="67D90C7B"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bCs/>
                <w:szCs w:val="21"/>
              </w:rPr>
            </w:pPr>
            <w:r>
              <w:rPr>
                <w:rFonts w:ascii="Times New Roman" w:hAnsi="Times New Roman" w:cs="Times New Roman" w:hint="eastAsia"/>
                <w:bCs/>
                <w:szCs w:val="21"/>
              </w:rPr>
              <w:t xml:space="preserve">Flavones </w:t>
            </w:r>
            <w:r>
              <w:rPr>
                <w:rFonts w:ascii="Times New Roman" w:hAnsi="Times New Roman" w:cs="Times New Roman"/>
                <w:bCs/>
                <w:szCs w:val="21"/>
              </w:rPr>
              <w:t>(mg</w:t>
            </w:r>
            <w:r>
              <w:rPr>
                <w:rFonts w:ascii="Times New Roman" w:hAnsi="Times New Roman" w:cs="Times New Roman" w:hint="eastAsia"/>
                <w:bCs/>
                <w:szCs w:val="21"/>
              </w:rPr>
              <w:t>/d</w:t>
            </w:r>
            <w:r>
              <w:rPr>
                <w:rFonts w:ascii="Times New Roman" w:hAnsi="Times New Roman" w:cs="Times New Roman"/>
                <w:bCs/>
                <w:szCs w:val="21"/>
              </w:rPr>
              <w:t>)</w:t>
            </w:r>
          </w:p>
        </w:tc>
        <w:tc>
          <w:tcPr>
            <w:tcW w:w="1900" w:type="dxa"/>
            <w:tcBorders>
              <w:top w:val="nil"/>
              <w:left w:val="nil"/>
              <w:bottom w:val="nil"/>
              <w:right w:val="nil"/>
            </w:tcBorders>
            <w:shd w:val="clear" w:color="auto" w:fill="FFFFFF"/>
            <w:tcMar>
              <w:top w:w="0" w:type="dxa"/>
              <w:left w:w="0" w:type="dxa"/>
              <w:bottom w:w="0" w:type="dxa"/>
              <w:right w:w="0" w:type="dxa"/>
            </w:tcMar>
            <w:vAlign w:val="center"/>
          </w:tcPr>
          <w:p w14:paraId="0CC0C831"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063" w:type="dxa"/>
            <w:tcBorders>
              <w:top w:val="nil"/>
              <w:left w:val="nil"/>
              <w:bottom w:val="nil"/>
              <w:right w:val="nil"/>
            </w:tcBorders>
            <w:shd w:val="clear" w:color="auto" w:fill="FFFFFF"/>
            <w:tcMar>
              <w:top w:w="0" w:type="dxa"/>
              <w:left w:w="0" w:type="dxa"/>
              <w:bottom w:w="0" w:type="dxa"/>
              <w:right w:w="0" w:type="dxa"/>
            </w:tcMar>
            <w:vAlign w:val="center"/>
          </w:tcPr>
          <w:p w14:paraId="5ACCBCCB"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2010" w:type="dxa"/>
            <w:tcBorders>
              <w:top w:val="nil"/>
              <w:left w:val="nil"/>
              <w:bottom w:val="nil"/>
              <w:right w:val="nil"/>
            </w:tcBorders>
            <w:shd w:val="clear" w:color="auto" w:fill="FFFFFF"/>
            <w:tcMar>
              <w:top w:w="0" w:type="dxa"/>
              <w:left w:w="0" w:type="dxa"/>
              <w:bottom w:w="0" w:type="dxa"/>
              <w:right w:w="0" w:type="dxa"/>
            </w:tcMar>
            <w:vAlign w:val="center"/>
          </w:tcPr>
          <w:p w14:paraId="7B738C0A"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040" w:type="dxa"/>
            <w:tcBorders>
              <w:top w:val="nil"/>
              <w:left w:val="nil"/>
              <w:bottom w:val="nil"/>
              <w:right w:val="nil"/>
            </w:tcBorders>
            <w:shd w:val="clear" w:color="auto" w:fill="FFFFFF"/>
            <w:tcMar>
              <w:top w:w="0" w:type="dxa"/>
              <w:left w:w="0" w:type="dxa"/>
              <w:bottom w:w="0" w:type="dxa"/>
              <w:right w:w="0" w:type="dxa"/>
            </w:tcMar>
            <w:vAlign w:val="center"/>
          </w:tcPr>
          <w:p w14:paraId="1AD042BD"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932" w:type="dxa"/>
            <w:tcBorders>
              <w:top w:val="nil"/>
              <w:left w:val="nil"/>
              <w:bottom w:val="nil"/>
              <w:right w:val="nil"/>
            </w:tcBorders>
            <w:shd w:val="clear" w:color="auto" w:fill="FFFFFF"/>
            <w:tcMar>
              <w:top w:w="0" w:type="dxa"/>
              <w:left w:w="0" w:type="dxa"/>
              <w:bottom w:w="0" w:type="dxa"/>
              <w:right w:w="0" w:type="dxa"/>
            </w:tcMar>
            <w:vAlign w:val="center"/>
          </w:tcPr>
          <w:p w14:paraId="429CFDBD"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143" w:type="dxa"/>
            <w:tcBorders>
              <w:top w:val="nil"/>
              <w:left w:val="nil"/>
              <w:bottom w:val="nil"/>
              <w:right w:val="nil"/>
            </w:tcBorders>
            <w:shd w:val="clear" w:color="auto" w:fill="FFFFFF"/>
            <w:tcMar>
              <w:top w:w="0" w:type="dxa"/>
              <w:left w:w="0" w:type="dxa"/>
              <w:bottom w:w="0" w:type="dxa"/>
              <w:right w:w="0" w:type="dxa"/>
            </w:tcMar>
            <w:vAlign w:val="center"/>
          </w:tcPr>
          <w:p w14:paraId="1BBF1487"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r>
      <w:tr w:rsidR="00DA6E1F" w14:paraId="0B306EBE" w14:textId="77777777">
        <w:trPr>
          <w:trHeight w:hRule="exact" w:val="322"/>
        </w:trPr>
        <w:tc>
          <w:tcPr>
            <w:tcW w:w="2312" w:type="dxa"/>
            <w:tcBorders>
              <w:top w:val="nil"/>
              <w:left w:val="nil"/>
              <w:bottom w:val="nil"/>
              <w:right w:val="nil"/>
            </w:tcBorders>
            <w:shd w:val="clear" w:color="auto" w:fill="FFFFFF"/>
            <w:tcMar>
              <w:top w:w="0" w:type="dxa"/>
              <w:left w:w="0" w:type="dxa"/>
              <w:bottom w:w="0" w:type="dxa"/>
              <w:right w:w="0" w:type="dxa"/>
            </w:tcMar>
          </w:tcPr>
          <w:p w14:paraId="22A88DCC"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szCs w:val="21"/>
              </w:rPr>
            </w:pPr>
            <w:r>
              <w:rPr>
                <w:rFonts w:ascii="Times New Roman" w:hAnsi="Times New Roman" w:cs="Times New Roman" w:hint="eastAsia"/>
                <w:bCs/>
                <w:szCs w:val="21"/>
              </w:rPr>
              <w:t>Q1</w:t>
            </w:r>
          </w:p>
        </w:tc>
        <w:tc>
          <w:tcPr>
            <w:tcW w:w="1900" w:type="dxa"/>
            <w:tcBorders>
              <w:top w:val="nil"/>
              <w:left w:val="nil"/>
              <w:bottom w:val="nil"/>
              <w:right w:val="nil"/>
            </w:tcBorders>
            <w:shd w:val="clear" w:color="auto" w:fill="FFFFFF"/>
            <w:tcMar>
              <w:top w:w="0" w:type="dxa"/>
              <w:left w:w="0" w:type="dxa"/>
              <w:bottom w:w="0" w:type="dxa"/>
              <w:right w:w="0" w:type="dxa"/>
            </w:tcMar>
          </w:tcPr>
          <w:p w14:paraId="37549477"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ref</w:t>
            </w:r>
          </w:p>
        </w:tc>
        <w:tc>
          <w:tcPr>
            <w:tcW w:w="1063" w:type="dxa"/>
            <w:tcBorders>
              <w:top w:val="nil"/>
              <w:left w:val="nil"/>
              <w:bottom w:val="nil"/>
              <w:right w:val="nil"/>
            </w:tcBorders>
            <w:shd w:val="clear" w:color="auto" w:fill="FFFFFF"/>
            <w:tcMar>
              <w:top w:w="0" w:type="dxa"/>
              <w:left w:w="0" w:type="dxa"/>
              <w:bottom w:w="0" w:type="dxa"/>
              <w:right w:w="0" w:type="dxa"/>
            </w:tcMar>
          </w:tcPr>
          <w:p w14:paraId="42D06C67"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w:t>
            </w:r>
          </w:p>
          <w:p w14:paraId="50DB76B8"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2010" w:type="dxa"/>
            <w:tcBorders>
              <w:top w:val="nil"/>
              <w:left w:val="nil"/>
              <w:bottom w:val="nil"/>
              <w:right w:val="nil"/>
            </w:tcBorders>
            <w:shd w:val="clear" w:color="auto" w:fill="FFFFFF"/>
            <w:tcMar>
              <w:top w:w="0" w:type="dxa"/>
              <w:left w:w="0" w:type="dxa"/>
              <w:bottom w:w="0" w:type="dxa"/>
              <w:right w:w="0" w:type="dxa"/>
            </w:tcMar>
          </w:tcPr>
          <w:p w14:paraId="0E665FBE"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ref</w:t>
            </w:r>
          </w:p>
        </w:tc>
        <w:tc>
          <w:tcPr>
            <w:tcW w:w="1040" w:type="dxa"/>
            <w:tcBorders>
              <w:top w:val="nil"/>
              <w:left w:val="nil"/>
              <w:bottom w:val="nil"/>
              <w:right w:val="nil"/>
            </w:tcBorders>
            <w:shd w:val="clear" w:color="auto" w:fill="FFFFFF"/>
            <w:tcMar>
              <w:top w:w="0" w:type="dxa"/>
              <w:left w:w="0" w:type="dxa"/>
              <w:bottom w:w="0" w:type="dxa"/>
              <w:right w:w="0" w:type="dxa"/>
            </w:tcMar>
          </w:tcPr>
          <w:p w14:paraId="0873A8E9"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w:t>
            </w:r>
          </w:p>
          <w:p w14:paraId="58239E8D"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932" w:type="dxa"/>
            <w:tcBorders>
              <w:top w:val="nil"/>
              <w:left w:val="nil"/>
              <w:bottom w:val="nil"/>
              <w:right w:val="nil"/>
            </w:tcBorders>
            <w:shd w:val="clear" w:color="auto" w:fill="FFFFFF"/>
            <w:tcMar>
              <w:top w:w="0" w:type="dxa"/>
              <w:left w:w="0" w:type="dxa"/>
              <w:bottom w:w="0" w:type="dxa"/>
              <w:right w:w="0" w:type="dxa"/>
            </w:tcMar>
          </w:tcPr>
          <w:p w14:paraId="698671FE"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ref</w:t>
            </w:r>
          </w:p>
        </w:tc>
        <w:tc>
          <w:tcPr>
            <w:tcW w:w="1143" w:type="dxa"/>
            <w:tcBorders>
              <w:top w:val="nil"/>
              <w:left w:val="nil"/>
              <w:bottom w:val="nil"/>
              <w:right w:val="nil"/>
            </w:tcBorders>
            <w:shd w:val="clear" w:color="auto" w:fill="FFFFFF"/>
            <w:tcMar>
              <w:top w:w="0" w:type="dxa"/>
              <w:left w:w="0" w:type="dxa"/>
              <w:bottom w:w="0" w:type="dxa"/>
              <w:right w:w="0" w:type="dxa"/>
            </w:tcMar>
          </w:tcPr>
          <w:p w14:paraId="65D01741"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w:t>
            </w:r>
          </w:p>
          <w:p w14:paraId="7B190DB9"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r>
      <w:tr w:rsidR="00DA6E1F" w14:paraId="41E96DF4" w14:textId="77777777">
        <w:trPr>
          <w:trHeight w:hRule="exact" w:val="322"/>
        </w:trPr>
        <w:tc>
          <w:tcPr>
            <w:tcW w:w="2312" w:type="dxa"/>
            <w:tcBorders>
              <w:top w:val="nil"/>
              <w:left w:val="nil"/>
              <w:bottom w:val="nil"/>
              <w:right w:val="nil"/>
            </w:tcBorders>
            <w:shd w:val="clear" w:color="auto" w:fill="FFFFFF"/>
            <w:tcMar>
              <w:top w:w="0" w:type="dxa"/>
              <w:left w:w="0" w:type="dxa"/>
              <w:bottom w:w="0" w:type="dxa"/>
              <w:right w:w="0" w:type="dxa"/>
            </w:tcMar>
          </w:tcPr>
          <w:p w14:paraId="5C151E4D"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szCs w:val="21"/>
              </w:rPr>
            </w:pPr>
            <w:r>
              <w:rPr>
                <w:rFonts w:ascii="Times New Roman" w:hAnsi="Times New Roman" w:cs="Times New Roman" w:hint="eastAsia"/>
                <w:bCs/>
                <w:szCs w:val="21"/>
              </w:rPr>
              <w:t>Q2</w:t>
            </w:r>
          </w:p>
        </w:tc>
        <w:tc>
          <w:tcPr>
            <w:tcW w:w="1900" w:type="dxa"/>
            <w:tcBorders>
              <w:top w:val="nil"/>
              <w:left w:val="nil"/>
              <w:bottom w:val="nil"/>
              <w:right w:val="nil"/>
            </w:tcBorders>
            <w:shd w:val="clear" w:color="auto" w:fill="FFFFFF"/>
            <w:tcMar>
              <w:top w:w="0" w:type="dxa"/>
              <w:left w:w="0" w:type="dxa"/>
              <w:bottom w:w="0" w:type="dxa"/>
              <w:right w:w="0" w:type="dxa"/>
            </w:tcMar>
          </w:tcPr>
          <w:p w14:paraId="3138616A"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hint="eastAsia"/>
                <w:bCs/>
                <w:szCs w:val="21"/>
              </w:rPr>
              <w:t>0.98</w:t>
            </w:r>
            <w:r>
              <w:rPr>
                <w:rFonts w:ascii="Times New Roman" w:hAnsi="Times New Roman" w:cs="Times New Roman"/>
                <w:bCs/>
                <w:szCs w:val="21"/>
              </w:rPr>
              <w:t xml:space="preserve"> (0.7</w:t>
            </w:r>
            <w:r>
              <w:rPr>
                <w:rFonts w:ascii="Times New Roman" w:hAnsi="Times New Roman" w:cs="Times New Roman" w:hint="eastAsia"/>
                <w:bCs/>
                <w:szCs w:val="21"/>
              </w:rPr>
              <w:t>3</w:t>
            </w:r>
            <w:r>
              <w:rPr>
                <w:rFonts w:ascii="Times New Roman" w:hAnsi="Times New Roman" w:cs="Times New Roman"/>
                <w:bCs/>
                <w:szCs w:val="21"/>
              </w:rPr>
              <w:t>, 1.3</w:t>
            </w:r>
            <w:r>
              <w:rPr>
                <w:rFonts w:ascii="Times New Roman" w:hAnsi="Times New Roman" w:cs="Times New Roman" w:hint="eastAsia"/>
                <w:bCs/>
                <w:szCs w:val="21"/>
              </w:rPr>
              <w:t>2</w:t>
            </w:r>
            <w:r>
              <w:rPr>
                <w:rFonts w:ascii="Times New Roman" w:hAnsi="Times New Roman" w:cs="Times New Roman"/>
                <w:bCs/>
                <w:szCs w:val="21"/>
              </w:rPr>
              <w:t>)</w:t>
            </w:r>
          </w:p>
        </w:tc>
        <w:tc>
          <w:tcPr>
            <w:tcW w:w="1063" w:type="dxa"/>
            <w:tcBorders>
              <w:top w:val="nil"/>
              <w:left w:val="nil"/>
              <w:bottom w:val="nil"/>
              <w:right w:val="nil"/>
            </w:tcBorders>
            <w:shd w:val="clear" w:color="auto" w:fill="FFFFFF"/>
            <w:tcMar>
              <w:top w:w="0" w:type="dxa"/>
              <w:left w:w="0" w:type="dxa"/>
              <w:bottom w:w="0" w:type="dxa"/>
              <w:right w:w="0" w:type="dxa"/>
            </w:tcMar>
            <w:vAlign w:val="center"/>
          </w:tcPr>
          <w:p w14:paraId="5AFDF97F"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911</w:t>
            </w:r>
          </w:p>
        </w:tc>
        <w:tc>
          <w:tcPr>
            <w:tcW w:w="2010" w:type="dxa"/>
            <w:tcBorders>
              <w:top w:val="nil"/>
              <w:left w:val="nil"/>
              <w:bottom w:val="nil"/>
              <w:right w:val="nil"/>
            </w:tcBorders>
            <w:shd w:val="clear" w:color="auto" w:fill="FFFFFF"/>
            <w:tcMar>
              <w:top w:w="0" w:type="dxa"/>
              <w:left w:w="0" w:type="dxa"/>
              <w:bottom w:w="0" w:type="dxa"/>
              <w:right w:w="0" w:type="dxa"/>
            </w:tcMar>
          </w:tcPr>
          <w:p w14:paraId="5C595CBE"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hint="eastAsia"/>
                <w:bCs/>
                <w:szCs w:val="21"/>
              </w:rPr>
              <w:t>0.99</w:t>
            </w:r>
            <w:r>
              <w:rPr>
                <w:rFonts w:ascii="Times New Roman" w:hAnsi="Times New Roman" w:cs="Times New Roman"/>
                <w:bCs/>
                <w:szCs w:val="21"/>
              </w:rPr>
              <w:t xml:space="preserve"> (0.7</w:t>
            </w:r>
            <w:r>
              <w:rPr>
                <w:rFonts w:ascii="Times New Roman" w:hAnsi="Times New Roman" w:cs="Times New Roman" w:hint="eastAsia"/>
                <w:bCs/>
                <w:szCs w:val="21"/>
              </w:rPr>
              <w:t>4</w:t>
            </w:r>
            <w:r>
              <w:rPr>
                <w:rFonts w:ascii="Times New Roman" w:hAnsi="Times New Roman" w:cs="Times New Roman"/>
                <w:bCs/>
                <w:szCs w:val="21"/>
              </w:rPr>
              <w:t>, 1.3</w:t>
            </w:r>
            <w:r>
              <w:rPr>
                <w:rFonts w:ascii="Times New Roman" w:hAnsi="Times New Roman" w:cs="Times New Roman" w:hint="eastAsia"/>
                <w:bCs/>
                <w:szCs w:val="21"/>
              </w:rPr>
              <w:t>5</w:t>
            </w:r>
            <w:r>
              <w:rPr>
                <w:rFonts w:ascii="Times New Roman" w:hAnsi="Times New Roman" w:cs="Times New Roman"/>
                <w:bCs/>
                <w:szCs w:val="21"/>
              </w:rPr>
              <w:t>)</w:t>
            </w:r>
          </w:p>
        </w:tc>
        <w:tc>
          <w:tcPr>
            <w:tcW w:w="1040" w:type="dxa"/>
            <w:tcBorders>
              <w:top w:val="nil"/>
              <w:left w:val="nil"/>
              <w:bottom w:val="nil"/>
              <w:right w:val="nil"/>
            </w:tcBorders>
            <w:shd w:val="clear" w:color="auto" w:fill="FFFFFF"/>
            <w:tcMar>
              <w:top w:w="0" w:type="dxa"/>
              <w:left w:w="0" w:type="dxa"/>
              <w:bottom w:w="0" w:type="dxa"/>
              <w:right w:w="0" w:type="dxa"/>
            </w:tcMar>
            <w:vAlign w:val="center"/>
          </w:tcPr>
          <w:p w14:paraId="6B47DC88"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hint="eastAsia"/>
                <w:bCs/>
                <w:szCs w:val="21"/>
              </w:rPr>
              <w:t>0.996</w:t>
            </w:r>
          </w:p>
        </w:tc>
        <w:tc>
          <w:tcPr>
            <w:tcW w:w="1932" w:type="dxa"/>
            <w:tcBorders>
              <w:top w:val="nil"/>
              <w:left w:val="nil"/>
              <w:bottom w:val="nil"/>
              <w:right w:val="nil"/>
            </w:tcBorders>
            <w:shd w:val="clear" w:color="auto" w:fill="FFFFFF"/>
            <w:tcMar>
              <w:top w:w="0" w:type="dxa"/>
              <w:left w:w="0" w:type="dxa"/>
              <w:bottom w:w="0" w:type="dxa"/>
              <w:right w:w="0" w:type="dxa"/>
            </w:tcMar>
          </w:tcPr>
          <w:p w14:paraId="3EE442BF"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hint="eastAsia"/>
                <w:bCs/>
                <w:szCs w:val="21"/>
              </w:rPr>
              <w:t>1.04</w:t>
            </w:r>
            <w:r>
              <w:rPr>
                <w:rFonts w:ascii="Times New Roman" w:hAnsi="Times New Roman" w:cs="Times New Roman"/>
                <w:bCs/>
                <w:szCs w:val="21"/>
              </w:rPr>
              <w:t xml:space="preserve"> (0.7</w:t>
            </w:r>
            <w:r>
              <w:rPr>
                <w:rFonts w:ascii="Times New Roman" w:hAnsi="Times New Roman" w:cs="Times New Roman" w:hint="eastAsia"/>
                <w:bCs/>
                <w:szCs w:val="21"/>
              </w:rPr>
              <w:t>6</w:t>
            </w:r>
            <w:r>
              <w:rPr>
                <w:rFonts w:ascii="Times New Roman" w:hAnsi="Times New Roman" w:cs="Times New Roman"/>
                <w:bCs/>
                <w:szCs w:val="21"/>
              </w:rPr>
              <w:t>, 1.</w:t>
            </w:r>
            <w:r>
              <w:rPr>
                <w:rFonts w:ascii="Times New Roman" w:hAnsi="Times New Roman" w:cs="Times New Roman" w:hint="eastAsia"/>
                <w:bCs/>
                <w:szCs w:val="21"/>
              </w:rPr>
              <w:t>42</w:t>
            </w:r>
            <w:r>
              <w:rPr>
                <w:rFonts w:ascii="Times New Roman" w:hAnsi="Times New Roman" w:cs="Times New Roman"/>
                <w:bCs/>
                <w:szCs w:val="21"/>
              </w:rPr>
              <w:t>)</w:t>
            </w:r>
          </w:p>
        </w:tc>
        <w:tc>
          <w:tcPr>
            <w:tcW w:w="1143" w:type="dxa"/>
            <w:tcBorders>
              <w:top w:val="nil"/>
              <w:left w:val="nil"/>
              <w:bottom w:val="nil"/>
              <w:right w:val="nil"/>
            </w:tcBorders>
            <w:shd w:val="clear" w:color="auto" w:fill="FFFFFF"/>
            <w:tcMar>
              <w:top w:w="0" w:type="dxa"/>
              <w:left w:w="0" w:type="dxa"/>
              <w:bottom w:w="0" w:type="dxa"/>
              <w:right w:w="0" w:type="dxa"/>
            </w:tcMar>
            <w:vAlign w:val="center"/>
          </w:tcPr>
          <w:p w14:paraId="55E15E3F"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825</w:t>
            </w:r>
          </w:p>
        </w:tc>
      </w:tr>
      <w:tr w:rsidR="00DA6E1F" w14:paraId="0A3462E3" w14:textId="77777777">
        <w:trPr>
          <w:trHeight w:hRule="exact" w:val="310"/>
        </w:trPr>
        <w:tc>
          <w:tcPr>
            <w:tcW w:w="2312" w:type="dxa"/>
            <w:tcBorders>
              <w:top w:val="nil"/>
              <w:left w:val="nil"/>
              <w:bottom w:val="nil"/>
              <w:right w:val="nil"/>
            </w:tcBorders>
            <w:shd w:val="clear" w:color="auto" w:fill="FFFFFF"/>
            <w:tcMar>
              <w:top w:w="0" w:type="dxa"/>
              <w:left w:w="0" w:type="dxa"/>
              <w:bottom w:w="0" w:type="dxa"/>
              <w:right w:w="0" w:type="dxa"/>
            </w:tcMar>
          </w:tcPr>
          <w:p w14:paraId="332C0607"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szCs w:val="21"/>
              </w:rPr>
            </w:pPr>
            <w:r>
              <w:rPr>
                <w:rFonts w:ascii="Times New Roman" w:hAnsi="Times New Roman" w:cs="Times New Roman" w:hint="eastAsia"/>
                <w:bCs/>
                <w:szCs w:val="21"/>
              </w:rPr>
              <w:t>Q3</w:t>
            </w:r>
          </w:p>
        </w:tc>
        <w:tc>
          <w:tcPr>
            <w:tcW w:w="1900" w:type="dxa"/>
            <w:tcBorders>
              <w:top w:val="nil"/>
              <w:left w:val="nil"/>
              <w:bottom w:val="nil"/>
              <w:right w:val="nil"/>
            </w:tcBorders>
            <w:shd w:val="clear" w:color="auto" w:fill="FFFFFF"/>
            <w:tcMar>
              <w:top w:w="0" w:type="dxa"/>
              <w:left w:w="0" w:type="dxa"/>
              <w:bottom w:w="0" w:type="dxa"/>
              <w:right w:w="0" w:type="dxa"/>
            </w:tcMar>
          </w:tcPr>
          <w:p w14:paraId="3AF012F6"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80</w:t>
            </w:r>
            <w:r>
              <w:rPr>
                <w:rFonts w:ascii="Times New Roman" w:hAnsi="Times New Roman" w:cs="Times New Roman"/>
                <w:bCs/>
                <w:szCs w:val="21"/>
              </w:rPr>
              <w:t xml:space="preserve"> (0.</w:t>
            </w:r>
            <w:r>
              <w:rPr>
                <w:rFonts w:ascii="Times New Roman" w:hAnsi="Times New Roman" w:cs="Times New Roman" w:hint="eastAsia"/>
                <w:bCs/>
                <w:szCs w:val="21"/>
              </w:rPr>
              <w:t>56</w:t>
            </w:r>
            <w:r>
              <w:rPr>
                <w:rFonts w:ascii="Times New Roman" w:hAnsi="Times New Roman" w:cs="Times New Roman"/>
                <w:bCs/>
                <w:szCs w:val="21"/>
              </w:rPr>
              <w:t>, 1.</w:t>
            </w:r>
            <w:r>
              <w:rPr>
                <w:rFonts w:ascii="Times New Roman" w:hAnsi="Times New Roman" w:cs="Times New Roman" w:hint="eastAsia"/>
                <w:bCs/>
                <w:szCs w:val="21"/>
              </w:rPr>
              <w:t>13</w:t>
            </w:r>
            <w:r>
              <w:rPr>
                <w:rFonts w:ascii="Times New Roman" w:hAnsi="Times New Roman" w:cs="Times New Roman"/>
                <w:bCs/>
                <w:szCs w:val="21"/>
              </w:rPr>
              <w:t>)</w:t>
            </w:r>
          </w:p>
        </w:tc>
        <w:tc>
          <w:tcPr>
            <w:tcW w:w="1063" w:type="dxa"/>
            <w:tcBorders>
              <w:top w:val="nil"/>
              <w:left w:val="nil"/>
              <w:bottom w:val="nil"/>
              <w:right w:val="nil"/>
            </w:tcBorders>
            <w:shd w:val="clear" w:color="auto" w:fill="FFFFFF"/>
            <w:tcMar>
              <w:top w:w="0" w:type="dxa"/>
              <w:left w:w="0" w:type="dxa"/>
              <w:bottom w:w="0" w:type="dxa"/>
              <w:right w:w="0" w:type="dxa"/>
            </w:tcMar>
            <w:vAlign w:val="center"/>
          </w:tcPr>
          <w:p w14:paraId="271427BC"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201</w:t>
            </w:r>
          </w:p>
        </w:tc>
        <w:tc>
          <w:tcPr>
            <w:tcW w:w="2010" w:type="dxa"/>
            <w:tcBorders>
              <w:top w:val="nil"/>
              <w:left w:val="nil"/>
              <w:bottom w:val="nil"/>
              <w:right w:val="nil"/>
            </w:tcBorders>
            <w:shd w:val="clear" w:color="auto" w:fill="FFFFFF"/>
            <w:tcMar>
              <w:top w:w="0" w:type="dxa"/>
              <w:left w:w="0" w:type="dxa"/>
              <w:bottom w:w="0" w:type="dxa"/>
              <w:right w:w="0" w:type="dxa"/>
            </w:tcMar>
          </w:tcPr>
          <w:p w14:paraId="4B450BE5"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hint="eastAsia"/>
                <w:bCs/>
                <w:szCs w:val="21"/>
              </w:rPr>
              <w:t>0.85</w:t>
            </w:r>
            <w:r>
              <w:rPr>
                <w:rFonts w:ascii="Times New Roman" w:hAnsi="Times New Roman" w:cs="Times New Roman"/>
                <w:bCs/>
                <w:szCs w:val="21"/>
              </w:rPr>
              <w:t xml:space="preserve"> (0.</w:t>
            </w:r>
            <w:r>
              <w:rPr>
                <w:rFonts w:ascii="Times New Roman" w:hAnsi="Times New Roman" w:cs="Times New Roman" w:hint="eastAsia"/>
                <w:bCs/>
                <w:szCs w:val="21"/>
              </w:rPr>
              <w:t>60</w:t>
            </w:r>
            <w:r>
              <w:rPr>
                <w:rFonts w:ascii="Times New Roman" w:hAnsi="Times New Roman" w:cs="Times New Roman"/>
                <w:bCs/>
                <w:szCs w:val="21"/>
              </w:rPr>
              <w:t>, 1.</w:t>
            </w:r>
            <w:r>
              <w:rPr>
                <w:rFonts w:ascii="Times New Roman" w:hAnsi="Times New Roman" w:cs="Times New Roman" w:hint="eastAsia"/>
                <w:bCs/>
                <w:szCs w:val="21"/>
              </w:rPr>
              <w:t>22</w:t>
            </w:r>
            <w:r>
              <w:rPr>
                <w:rFonts w:ascii="Times New Roman" w:hAnsi="Times New Roman" w:cs="Times New Roman"/>
                <w:bCs/>
                <w:szCs w:val="21"/>
              </w:rPr>
              <w:t>)</w:t>
            </w:r>
          </w:p>
        </w:tc>
        <w:tc>
          <w:tcPr>
            <w:tcW w:w="1040" w:type="dxa"/>
            <w:tcBorders>
              <w:top w:val="nil"/>
              <w:left w:val="nil"/>
              <w:bottom w:val="nil"/>
              <w:right w:val="nil"/>
            </w:tcBorders>
            <w:shd w:val="clear" w:color="auto" w:fill="FFFFFF"/>
            <w:tcMar>
              <w:top w:w="0" w:type="dxa"/>
              <w:left w:w="0" w:type="dxa"/>
              <w:bottom w:w="0" w:type="dxa"/>
              <w:right w:w="0" w:type="dxa"/>
            </w:tcMar>
            <w:vAlign w:val="center"/>
          </w:tcPr>
          <w:p w14:paraId="32E63DAA"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hint="eastAsia"/>
                <w:bCs/>
                <w:szCs w:val="21"/>
              </w:rPr>
              <w:t>0.371</w:t>
            </w:r>
          </w:p>
        </w:tc>
        <w:tc>
          <w:tcPr>
            <w:tcW w:w="1932" w:type="dxa"/>
            <w:tcBorders>
              <w:top w:val="nil"/>
              <w:left w:val="nil"/>
              <w:bottom w:val="nil"/>
              <w:right w:val="nil"/>
            </w:tcBorders>
            <w:shd w:val="clear" w:color="auto" w:fill="FFFFFF"/>
            <w:tcMar>
              <w:top w:w="0" w:type="dxa"/>
              <w:left w:w="0" w:type="dxa"/>
              <w:bottom w:w="0" w:type="dxa"/>
              <w:right w:w="0" w:type="dxa"/>
            </w:tcMar>
          </w:tcPr>
          <w:p w14:paraId="45D864B2"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0.9</w:t>
            </w:r>
            <w:r>
              <w:rPr>
                <w:rFonts w:ascii="Times New Roman" w:hAnsi="Times New Roman" w:cs="Times New Roman" w:hint="eastAsia"/>
                <w:bCs/>
                <w:szCs w:val="21"/>
              </w:rPr>
              <w:t>2</w:t>
            </w:r>
            <w:r>
              <w:rPr>
                <w:rFonts w:ascii="Times New Roman" w:hAnsi="Times New Roman" w:cs="Times New Roman"/>
                <w:bCs/>
                <w:szCs w:val="21"/>
              </w:rPr>
              <w:t xml:space="preserve"> (0.6</w:t>
            </w:r>
            <w:r>
              <w:rPr>
                <w:rFonts w:ascii="Times New Roman" w:hAnsi="Times New Roman" w:cs="Times New Roman" w:hint="eastAsia"/>
                <w:bCs/>
                <w:szCs w:val="21"/>
              </w:rPr>
              <w:t>3</w:t>
            </w:r>
            <w:r>
              <w:rPr>
                <w:rFonts w:ascii="Times New Roman" w:hAnsi="Times New Roman" w:cs="Times New Roman"/>
                <w:bCs/>
                <w:szCs w:val="21"/>
              </w:rPr>
              <w:t>, 1.</w:t>
            </w:r>
            <w:r>
              <w:rPr>
                <w:rFonts w:ascii="Times New Roman" w:hAnsi="Times New Roman" w:cs="Times New Roman" w:hint="eastAsia"/>
                <w:bCs/>
                <w:szCs w:val="21"/>
              </w:rPr>
              <w:t>34</w:t>
            </w:r>
            <w:r>
              <w:rPr>
                <w:rFonts w:ascii="Times New Roman" w:hAnsi="Times New Roman" w:cs="Times New Roman"/>
                <w:bCs/>
                <w:szCs w:val="21"/>
              </w:rPr>
              <w:t>)</w:t>
            </w:r>
          </w:p>
        </w:tc>
        <w:tc>
          <w:tcPr>
            <w:tcW w:w="1143" w:type="dxa"/>
            <w:tcBorders>
              <w:top w:val="nil"/>
              <w:left w:val="nil"/>
              <w:bottom w:val="nil"/>
              <w:right w:val="nil"/>
            </w:tcBorders>
            <w:shd w:val="clear" w:color="auto" w:fill="FFFFFF"/>
            <w:tcMar>
              <w:top w:w="0" w:type="dxa"/>
              <w:left w:w="0" w:type="dxa"/>
              <w:bottom w:w="0" w:type="dxa"/>
              <w:right w:w="0" w:type="dxa"/>
            </w:tcMar>
            <w:vAlign w:val="center"/>
          </w:tcPr>
          <w:p w14:paraId="199BD483"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650</w:t>
            </w:r>
          </w:p>
        </w:tc>
      </w:tr>
      <w:tr w:rsidR="00DA6E1F" w14:paraId="018FB7A3" w14:textId="77777777">
        <w:trPr>
          <w:trHeight w:hRule="exact" w:val="322"/>
        </w:trPr>
        <w:tc>
          <w:tcPr>
            <w:tcW w:w="2312" w:type="dxa"/>
            <w:tcBorders>
              <w:top w:val="nil"/>
              <w:left w:val="nil"/>
              <w:bottom w:val="nil"/>
              <w:right w:val="nil"/>
            </w:tcBorders>
            <w:shd w:val="clear" w:color="auto" w:fill="FFFFFF"/>
            <w:tcMar>
              <w:top w:w="0" w:type="dxa"/>
              <w:left w:w="0" w:type="dxa"/>
              <w:bottom w:w="0" w:type="dxa"/>
              <w:right w:w="0" w:type="dxa"/>
            </w:tcMar>
          </w:tcPr>
          <w:p w14:paraId="16C241E9"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szCs w:val="21"/>
              </w:rPr>
            </w:pPr>
            <w:r>
              <w:rPr>
                <w:rFonts w:ascii="Times New Roman" w:hAnsi="Times New Roman" w:cs="Times New Roman" w:hint="eastAsia"/>
                <w:bCs/>
                <w:szCs w:val="21"/>
              </w:rPr>
              <w:t>Q4</w:t>
            </w:r>
          </w:p>
        </w:tc>
        <w:tc>
          <w:tcPr>
            <w:tcW w:w="1900" w:type="dxa"/>
            <w:tcBorders>
              <w:top w:val="nil"/>
              <w:left w:val="nil"/>
              <w:bottom w:val="nil"/>
              <w:right w:val="nil"/>
            </w:tcBorders>
            <w:shd w:val="clear" w:color="auto" w:fill="FFFFFF"/>
            <w:tcMar>
              <w:top w:w="0" w:type="dxa"/>
              <w:left w:w="0" w:type="dxa"/>
              <w:bottom w:w="0" w:type="dxa"/>
              <w:right w:w="0" w:type="dxa"/>
            </w:tcMar>
          </w:tcPr>
          <w:p w14:paraId="356737E6"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66</w:t>
            </w:r>
            <w:r>
              <w:rPr>
                <w:rFonts w:ascii="Times New Roman" w:hAnsi="Times New Roman" w:cs="Times New Roman"/>
                <w:bCs/>
                <w:szCs w:val="21"/>
              </w:rPr>
              <w:t xml:space="preserve"> (0.</w:t>
            </w:r>
            <w:r>
              <w:rPr>
                <w:rFonts w:ascii="Times New Roman" w:hAnsi="Times New Roman" w:cs="Times New Roman" w:hint="eastAsia"/>
                <w:bCs/>
                <w:szCs w:val="21"/>
              </w:rPr>
              <w:t>49</w:t>
            </w:r>
            <w:r>
              <w:rPr>
                <w:rFonts w:ascii="Times New Roman" w:hAnsi="Times New Roman" w:cs="Times New Roman"/>
                <w:bCs/>
                <w:szCs w:val="21"/>
              </w:rPr>
              <w:t>, 0.</w:t>
            </w:r>
            <w:r>
              <w:rPr>
                <w:rFonts w:ascii="Times New Roman" w:hAnsi="Times New Roman" w:cs="Times New Roman" w:hint="eastAsia"/>
                <w:bCs/>
                <w:szCs w:val="21"/>
              </w:rPr>
              <w:t>89</w:t>
            </w:r>
            <w:r>
              <w:rPr>
                <w:rFonts w:ascii="Times New Roman" w:hAnsi="Times New Roman" w:cs="Times New Roman"/>
                <w:bCs/>
                <w:szCs w:val="21"/>
              </w:rPr>
              <w:t>)</w:t>
            </w:r>
          </w:p>
        </w:tc>
        <w:tc>
          <w:tcPr>
            <w:tcW w:w="1063" w:type="dxa"/>
            <w:tcBorders>
              <w:top w:val="nil"/>
              <w:left w:val="nil"/>
              <w:bottom w:val="nil"/>
              <w:right w:val="nil"/>
            </w:tcBorders>
            <w:shd w:val="clear" w:color="auto" w:fill="FFFFFF"/>
            <w:tcMar>
              <w:top w:w="0" w:type="dxa"/>
              <w:left w:w="0" w:type="dxa"/>
              <w:bottom w:w="0" w:type="dxa"/>
              <w:right w:w="0" w:type="dxa"/>
            </w:tcMar>
            <w:vAlign w:val="center"/>
          </w:tcPr>
          <w:p w14:paraId="53D84B7E"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008</w:t>
            </w:r>
          </w:p>
        </w:tc>
        <w:tc>
          <w:tcPr>
            <w:tcW w:w="2010" w:type="dxa"/>
            <w:tcBorders>
              <w:top w:val="nil"/>
              <w:left w:val="nil"/>
              <w:bottom w:val="nil"/>
              <w:right w:val="nil"/>
            </w:tcBorders>
            <w:shd w:val="clear" w:color="auto" w:fill="FFFFFF"/>
            <w:tcMar>
              <w:top w:w="0" w:type="dxa"/>
              <w:left w:w="0" w:type="dxa"/>
              <w:bottom w:w="0" w:type="dxa"/>
              <w:right w:w="0" w:type="dxa"/>
            </w:tcMar>
          </w:tcPr>
          <w:p w14:paraId="2BD511EB"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0.7</w:t>
            </w:r>
            <w:r>
              <w:rPr>
                <w:rFonts w:ascii="Times New Roman" w:hAnsi="Times New Roman" w:cs="Times New Roman" w:hint="eastAsia"/>
                <w:bCs/>
                <w:szCs w:val="21"/>
              </w:rPr>
              <w:t>1</w:t>
            </w:r>
            <w:r>
              <w:rPr>
                <w:rFonts w:ascii="Times New Roman" w:hAnsi="Times New Roman" w:cs="Times New Roman"/>
                <w:bCs/>
                <w:szCs w:val="21"/>
              </w:rPr>
              <w:t xml:space="preserve"> (0.5</w:t>
            </w:r>
            <w:r>
              <w:rPr>
                <w:rFonts w:ascii="Times New Roman" w:hAnsi="Times New Roman" w:cs="Times New Roman" w:hint="eastAsia"/>
                <w:bCs/>
                <w:szCs w:val="21"/>
              </w:rPr>
              <w:t>2</w:t>
            </w:r>
            <w:r>
              <w:rPr>
                <w:rFonts w:ascii="Times New Roman" w:hAnsi="Times New Roman" w:cs="Times New Roman"/>
                <w:bCs/>
                <w:szCs w:val="21"/>
              </w:rPr>
              <w:t xml:space="preserve">, </w:t>
            </w:r>
            <w:r>
              <w:rPr>
                <w:rFonts w:ascii="Times New Roman" w:hAnsi="Times New Roman" w:cs="Times New Roman" w:hint="eastAsia"/>
                <w:bCs/>
                <w:szCs w:val="21"/>
              </w:rPr>
              <w:t>0.98</w:t>
            </w:r>
            <w:r>
              <w:rPr>
                <w:rFonts w:ascii="Times New Roman" w:hAnsi="Times New Roman" w:cs="Times New Roman"/>
                <w:bCs/>
                <w:szCs w:val="21"/>
              </w:rPr>
              <w:t>)</w:t>
            </w:r>
          </w:p>
        </w:tc>
        <w:tc>
          <w:tcPr>
            <w:tcW w:w="1040" w:type="dxa"/>
            <w:tcBorders>
              <w:top w:val="nil"/>
              <w:left w:val="nil"/>
              <w:bottom w:val="nil"/>
              <w:right w:val="nil"/>
            </w:tcBorders>
            <w:shd w:val="clear" w:color="auto" w:fill="FFFFFF"/>
            <w:tcMar>
              <w:top w:w="0" w:type="dxa"/>
              <w:left w:w="0" w:type="dxa"/>
              <w:bottom w:w="0" w:type="dxa"/>
              <w:right w:w="0" w:type="dxa"/>
            </w:tcMar>
            <w:vAlign w:val="center"/>
          </w:tcPr>
          <w:p w14:paraId="281D227D"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0.0</w:t>
            </w:r>
            <w:r>
              <w:rPr>
                <w:rFonts w:ascii="Times New Roman" w:hAnsi="Times New Roman" w:cs="Times New Roman" w:hint="eastAsia"/>
                <w:bCs/>
                <w:szCs w:val="21"/>
              </w:rPr>
              <w:t>38</w:t>
            </w:r>
          </w:p>
        </w:tc>
        <w:tc>
          <w:tcPr>
            <w:tcW w:w="1932" w:type="dxa"/>
            <w:tcBorders>
              <w:top w:val="nil"/>
              <w:left w:val="nil"/>
              <w:bottom w:val="nil"/>
              <w:right w:val="nil"/>
            </w:tcBorders>
            <w:shd w:val="clear" w:color="auto" w:fill="FFFFFF"/>
            <w:tcMar>
              <w:top w:w="0" w:type="dxa"/>
              <w:left w:w="0" w:type="dxa"/>
              <w:bottom w:w="0" w:type="dxa"/>
              <w:right w:w="0" w:type="dxa"/>
            </w:tcMar>
          </w:tcPr>
          <w:p w14:paraId="00C0DF25"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81</w:t>
            </w:r>
            <w:r>
              <w:rPr>
                <w:rFonts w:ascii="Times New Roman" w:hAnsi="Times New Roman" w:cs="Times New Roman"/>
                <w:bCs/>
                <w:szCs w:val="21"/>
              </w:rPr>
              <w:t xml:space="preserve"> (0.</w:t>
            </w:r>
            <w:r>
              <w:rPr>
                <w:rFonts w:ascii="Times New Roman" w:hAnsi="Times New Roman" w:cs="Times New Roman" w:hint="eastAsia"/>
                <w:bCs/>
                <w:szCs w:val="21"/>
              </w:rPr>
              <w:t>57</w:t>
            </w:r>
            <w:r>
              <w:rPr>
                <w:rFonts w:ascii="Times New Roman" w:hAnsi="Times New Roman" w:cs="Times New Roman"/>
                <w:bCs/>
                <w:szCs w:val="21"/>
              </w:rPr>
              <w:t>, 1</w:t>
            </w:r>
            <w:r>
              <w:rPr>
                <w:rFonts w:ascii="Times New Roman" w:hAnsi="Times New Roman" w:cs="Times New Roman" w:hint="eastAsia"/>
                <w:bCs/>
                <w:szCs w:val="21"/>
              </w:rPr>
              <w:t>.15</w:t>
            </w:r>
            <w:r>
              <w:rPr>
                <w:rFonts w:ascii="Times New Roman" w:hAnsi="Times New Roman" w:cs="Times New Roman"/>
                <w:bCs/>
                <w:szCs w:val="21"/>
              </w:rPr>
              <w:t>)</w:t>
            </w:r>
          </w:p>
        </w:tc>
        <w:tc>
          <w:tcPr>
            <w:tcW w:w="1143" w:type="dxa"/>
            <w:tcBorders>
              <w:top w:val="nil"/>
              <w:left w:val="nil"/>
              <w:bottom w:val="nil"/>
              <w:right w:val="nil"/>
            </w:tcBorders>
            <w:shd w:val="clear" w:color="auto" w:fill="FFFFFF"/>
            <w:tcMar>
              <w:top w:w="0" w:type="dxa"/>
              <w:left w:w="0" w:type="dxa"/>
              <w:bottom w:w="0" w:type="dxa"/>
              <w:right w:w="0" w:type="dxa"/>
            </w:tcMar>
            <w:vAlign w:val="center"/>
          </w:tcPr>
          <w:p w14:paraId="023D37BB"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hint="eastAsia"/>
                <w:bCs/>
                <w:szCs w:val="21"/>
              </w:rPr>
              <w:t>0</w:t>
            </w:r>
            <w:r>
              <w:rPr>
                <w:rFonts w:ascii="Times New Roman" w:hAnsi="Times New Roman" w:cs="Times New Roman"/>
                <w:bCs/>
                <w:szCs w:val="21"/>
              </w:rPr>
              <w:t>.</w:t>
            </w:r>
            <w:r>
              <w:rPr>
                <w:rFonts w:ascii="Times New Roman" w:hAnsi="Times New Roman" w:cs="Times New Roman" w:hint="eastAsia"/>
                <w:bCs/>
                <w:szCs w:val="21"/>
              </w:rPr>
              <w:t>231</w:t>
            </w:r>
          </w:p>
        </w:tc>
      </w:tr>
      <w:tr w:rsidR="00DA6E1F" w14:paraId="38A421DD" w14:textId="77777777">
        <w:trPr>
          <w:trHeight w:hRule="exact" w:val="322"/>
        </w:trPr>
        <w:tc>
          <w:tcPr>
            <w:tcW w:w="2312" w:type="dxa"/>
            <w:tcBorders>
              <w:top w:val="nil"/>
              <w:left w:val="nil"/>
              <w:bottom w:val="nil"/>
              <w:right w:val="nil"/>
            </w:tcBorders>
            <w:shd w:val="clear" w:color="auto" w:fill="FFFFFF"/>
            <w:tcMar>
              <w:top w:w="0" w:type="dxa"/>
              <w:left w:w="0" w:type="dxa"/>
              <w:bottom w:w="0" w:type="dxa"/>
              <w:right w:w="0" w:type="dxa"/>
            </w:tcMar>
          </w:tcPr>
          <w:p w14:paraId="018497C2"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bCs/>
                <w:szCs w:val="21"/>
              </w:rPr>
            </w:pPr>
            <w:r>
              <w:rPr>
                <w:rFonts w:ascii="Times New Roman" w:hAnsi="Times New Roman" w:cs="Times New Roman" w:hint="eastAsia"/>
                <w:bCs/>
                <w:i/>
                <w:iCs/>
                <w:szCs w:val="21"/>
              </w:rPr>
              <w:t>P</w:t>
            </w:r>
            <w:r>
              <w:rPr>
                <w:rFonts w:ascii="Times New Roman" w:hAnsi="Times New Roman" w:cs="Times New Roman" w:hint="eastAsia"/>
                <w:bCs/>
                <w:szCs w:val="21"/>
              </w:rPr>
              <w:t xml:space="preserve"> </w:t>
            </w:r>
            <w:r>
              <w:rPr>
                <w:rFonts w:ascii="Times New Roman" w:hAnsi="Times New Roman" w:cs="Times New Roman"/>
                <w:bCs/>
                <w:szCs w:val="21"/>
              </w:rPr>
              <w:t>for trend</w:t>
            </w:r>
          </w:p>
        </w:tc>
        <w:tc>
          <w:tcPr>
            <w:tcW w:w="1900" w:type="dxa"/>
            <w:tcBorders>
              <w:top w:val="nil"/>
              <w:left w:val="nil"/>
              <w:bottom w:val="nil"/>
              <w:right w:val="nil"/>
            </w:tcBorders>
            <w:shd w:val="clear" w:color="auto" w:fill="FFFFFF"/>
            <w:tcMar>
              <w:top w:w="0" w:type="dxa"/>
              <w:left w:w="0" w:type="dxa"/>
              <w:bottom w:w="0" w:type="dxa"/>
              <w:right w:w="0" w:type="dxa"/>
            </w:tcMar>
          </w:tcPr>
          <w:p w14:paraId="56BEA6C4"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063" w:type="dxa"/>
            <w:tcBorders>
              <w:top w:val="nil"/>
              <w:left w:val="nil"/>
              <w:bottom w:val="nil"/>
              <w:right w:val="nil"/>
            </w:tcBorders>
            <w:shd w:val="clear" w:color="auto" w:fill="FFFFFF"/>
            <w:tcMar>
              <w:top w:w="0" w:type="dxa"/>
              <w:left w:w="0" w:type="dxa"/>
              <w:bottom w:w="0" w:type="dxa"/>
              <w:right w:w="0" w:type="dxa"/>
            </w:tcMar>
            <w:vAlign w:val="center"/>
          </w:tcPr>
          <w:p w14:paraId="6B1098C6"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hint="eastAsia"/>
                <w:bCs/>
                <w:szCs w:val="21"/>
              </w:rPr>
              <w:t>0.009</w:t>
            </w:r>
          </w:p>
        </w:tc>
        <w:tc>
          <w:tcPr>
            <w:tcW w:w="2010" w:type="dxa"/>
            <w:tcBorders>
              <w:top w:val="nil"/>
              <w:left w:val="nil"/>
              <w:bottom w:val="nil"/>
              <w:right w:val="nil"/>
            </w:tcBorders>
            <w:shd w:val="clear" w:color="auto" w:fill="FFFFFF"/>
            <w:tcMar>
              <w:top w:w="0" w:type="dxa"/>
              <w:left w:w="0" w:type="dxa"/>
              <w:bottom w:w="0" w:type="dxa"/>
              <w:right w:w="0" w:type="dxa"/>
            </w:tcMar>
          </w:tcPr>
          <w:p w14:paraId="76C1DE0F"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040" w:type="dxa"/>
            <w:tcBorders>
              <w:top w:val="nil"/>
              <w:left w:val="nil"/>
              <w:bottom w:val="nil"/>
              <w:right w:val="nil"/>
            </w:tcBorders>
            <w:shd w:val="clear" w:color="auto" w:fill="FFFFFF"/>
            <w:tcMar>
              <w:top w:w="0" w:type="dxa"/>
              <w:left w:w="0" w:type="dxa"/>
              <w:bottom w:w="0" w:type="dxa"/>
              <w:right w:w="0" w:type="dxa"/>
            </w:tcMar>
            <w:vAlign w:val="center"/>
          </w:tcPr>
          <w:p w14:paraId="0670E8A7"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hint="eastAsia"/>
                <w:bCs/>
                <w:szCs w:val="21"/>
              </w:rPr>
              <w:t>0.047</w:t>
            </w:r>
          </w:p>
        </w:tc>
        <w:tc>
          <w:tcPr>
            <w:tcW w:w="1932" w:type="dxa"/>
            <w:tcBorders>
              <w:top w:val="nil"/>
              <w:left w:val="nil"/>
              <w:bottom w:val="nil"/>
              <w:right w:val="nil"/>
            </w:tcBorders>
            <w:shd w:val="clear" w:color="auto" w:fill="FFFFFF"/>
            <w:tcMar>
              <w:top w:w="0" w:type="dxa"/>
              <w:left w:w="0" w:type="dxa"/>
              <w:bottom w:w="0" w:type="dxa"/>
              <w:right w:w="0" w:type="dxa"/>
            </w:tcMar>
          </w:tcPr>
          <w:p w14:paraId="349A043E"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143" w:type="dxa"/>
            <w:tcBorders>
              <w:top w:val="nil"/>
              <w:left w:val="nil"/>
              <w:bottom w:val="nil"/>
              <w:right w:val="nil"/>
            </w:tcBorders>
            <w:shd w:val="clear" w:color="auto" w:fill="FFFFFF"/>
            <w:tcMar>
              <w:top w:w="0" w:type="dxa"/>
              <w:left w:w="0" w:type="dxa"/>
              <w:bottom w:w="0" w:type="dxa"/>
              <w:right w:w="0" w:type="dxa"/>
            </w:tcMar>
            <w:vAlign w:val="center"/>
          </w:tcPr>
          <w:p w14:paraId="13A1937F"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hint="eastAsia"/>
                <w:bCs/>
                <w:szCs w:val="21"/>
              </w:rPr>
              <w:t>0.611</w:t>
            </w:r>
          </w:p>
        </w:tc>
      </w:tr>
      <w:tr w:rsidR="00DA6E1F" w14:paraId="27C47FDA" w14:textId="77777777">
        <w:trPr>
          <w:trHeight w:hRule="exact" w:val="447"/>
        </w:trPr>
        <w:tc>
          <w:tcPr>
            <w:tcW w:w="2312" w:type="dxa"/>
            <w:tcBorders>
              <w:top w:val="nil"/>
              <w:left w:val="nil"/>
              <w:bottom w:val="nil"/>
              <w:right w:val="nil"/>
            </w:tcBorders>
            <w:shd w:val="clear" w:color="auto" w:fill="FFFFFF"/>
            <w:tcMar>
              <w:top w:w="0" w:type="dxa"/>
              <w:left w:w="0" w:type="dxa"/>
              <w:bottom w:w="0" w:type="dxa"/>
              <w:right w:w="0" w:type="dxa"/>
            </w:tcMar>
          </w:tcPr>
          <w:p w14:paraId="0BB3F401"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bCs/>
                <w:szCs w:val="21"/>
              </w:rPr>
            </w:pPr>
            <w:proofErr w:type="spellStart"/>
            <w:r>
              <w:rPr>
                <w:rFonts w:ascii="Times New Roman" w:hAnsi="Times New Roman" w:cs="Times New Roman" w:hint="eastAsia"/>
                <w:bCs/>
                <w:szCs w:val="21"/>
              </w:rPr>
              <w:t>Flavonols</w:t>
            </w:r>
            <w:proofErr w:type="spellEnd"/>
            <w:r>
              <w:rPr>
                <w:rFonts w:ascii="Times New Roman" w:hAnsi="Times New Roman" w:cs="Times New Roman" w:hint="eastAsia"/>
                <w:bCs/>
                <w:szCs w:val="21"/>
              </w:rPr>
              <w:t xml:space="preserve"> </w:t>
            </w:r>
            <w:r>
              <w:rPr>
                <w:rFonts w:ascii="Times New Roman" w:hAnsi="Times New Roman" w:cs="Times New Roman"/>
                <w:bCs/>
                <w:szCs w:val="21"/>
              </w:rPr>
              <w:t>(mg</w:t>
            </w:r>
            <w:r>
              <w:rPr>
                <w:rFonts w:ascii="Times New Roman" w:hAnsi="Times New Roman" w:cs="Times New Roman" w:hint="eastAsia"/>
                <w:bCs/>
                <w:szCs w:val="21"/>
              </w:rPr>
              <w:t>/d</w:t>
            </w:r>
            <w:r>
              <w:rPr>
                <w:rFonts w:ascii="Times New Roman" w:hAnsi="Times New Roman" w:cs="Times New Roman"/>
                <w:bCs/>
                <w:szCs w:val="21"/>
              </w:rPr>
              <w:t>)</w:t>
            </w:r>
          </w:p>
        </w:tc>
        <w:tc>
          <w:tcPr>
            <w:tcW w:w="1900" w:type="dxa"/>
            <w:tcBorders>
              <w:top w:val="nil"/>
              <w:left w:val="nil"/>
              <w:bottom w:val="nil"/>
              <w:right w:val="nil"/>
            </w:tcBorders>
            <w:shd w:val="clear" w:color="auto" w:fill="FFFFFF"/>
            <w:tcMar>
              <w:top w:w="0" w:type="dxa"/>
              <w:left w:w="0" w:type="dxa"/>
              <w:bottom w:w="0" w:type="dxa"/>
              <w:right w:w="0" w:type="dxa"/>
            </w:tcMar>
            <w:vAlign w:val="center"/>
          </w:tcPr>
          <w:p w14:paraId="11A4803D"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063" w:type="dxa"/>
            <w:tcBorders>
              <w:top w:val="nil"/>
              <w:left w:val="nil"/>
              <w:bottom w:val="nil"/>
              <w:right w:val="nil"/>
            </w:tcBorders>
            <w:shd w:val="clear" w:color="auto" w:fill="FFFFFF"/>
            <w:tcMar>
              <w:top w:w="0" w:type="dxa"/>
              <w:left w:w="0" w:type="dxa"/>
              <w:bottom w:w="0" w:type="dxa"/>
              <w:right w:w="0" w:type="dxa"/>
            </w:tcMar>
            <w:vAlign w:val="center"/>
          </w:tcPr>
          <w:p w14:paraId="6ED86EA3"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2010" w:type="dxa"/>
            <w:tcBorders>
              <w:top w:val="nil"/>
              <w:left w:val="nil"/>
              <w:bottom w:val="nil"/>
              <w:right w:val="nil"/>
            </w:tcBorders>
            <w:shd w:val="clear" w:color="auto" w:fill="FFFFFF"/>
            <w:tcMar>
              <w:top w:w="0" w:type="dxa"/>
              <w:left w:w="0" w:type="dxa"/>
              <w:bottom w:w="0" w:type="dxa"/>
              <w:right w:w="0" w:type="dxa"/>
            </w:tcMar>
            <w:vAlign w:val="center"/>
          </w:tcPr>
          <w:p w14:paraId="00195230"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040" w:type="dxa"/>
            <w:tcBorders>
              <w:top w:val="nil"/>
              <w:left w:val="nil"/>
              <w:bottom w:val="nil"/>
              <w:right w:val="nil"/>
            </w:tcBorders>
            <w:shd w:val="clear" w:color="auto" w:fill="FFFFFF"/>
            <w:tcMar>
              <w:top w:w="0" w:type="dxa"/>
              <w:left w:w="0" w:type="dxa"/>
              <w:bottom w:w="0" w:type="dxa"/>
              <w:right w:w="0" w:type="dxa"/>
            </w:tcMar>
            <w:vAlign w:val="center"/>
          </w:tcPr>
          <w:p w14:paraId="6672AF5C"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932" w:type="dxa"/>
            <w:tcBorders>
              <w:top w:val="nil"/>
              <w:left w:val="nil"/>
              <w:bottom w:val="nil"/>
              <w:right w:val="nil"/>
            </w:tcBorders>
            <w:shd w:val="clear" w:color="auto" w:fill="FFFFFF"/>
            <w:tcMar>
              <w:top w:w="0" w:type="dxa"/>
              <w:left w:w="0" w:type="dxa"/>
              <w:bottom w:w="0" w:type="dxa"/>
              <w:right w:w="0" w:type="dxa"/>
            </w:tcMar>
            <w:vAlign w:val="center"/>
          </w:tcPr>
          <w:p w14:paraId="58BE57E7"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143" w:type="dxa"/>
            <w:tcBorders>
              <w:top w:val="nil"/>
              <w:left w:val="nil"/>
              <w:bottom w:val="nil"/>
              <w:right w:val="nil"/>
            </w:tcBorders>
            <w:shd w:val="clear" w:color="auto" w:fill="FFFFFF"/>
            <w:tcMar>
              <w:top w:w="0" w:type="dxa"/>
              <w:left w:w="0" w:type="dxa"/>
              <w:bottom w:w="0" w:type="dxa"/>
              <w:right w:w="0" w:type="dxa"/>
            </w:tcMar>
            <w:vAlign w:val="center"/>
          </w:tcPr>
          <w:p w14:paraId="193F2D96"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r>
      <w:tr w:rsidR="00DA6E1F" w14:paraId="3EAE500E" w14:textId="77777777">
        <w:trPr>
          <w:trHeight w:hRule="exact" w:val="322"/>
        </w:trPr>
        <w:tc>
          <w:tcPr>
            <w:tcW w:w="2312" w:type="dxa"/>
            <w:tcBorders>
              <w:top w:val="nil"/>
              <w:left w:val="nil"/>
              <w:bottom w:val="nil"/>
              <w:right w:val="nil"/>
            </w:tcBorders>
            <w:shd w:val="clear" w:color="auto" w:fill="FFFFFF"/>
            <w:tcMar>
              <w:top w:w="0" w:type="dxa"/>
              <w:left w:w="0" w:type="dxa"/>
              <w:bottom w:w="0" w:type="dxa"/>
              <w:right w:w="0" w:type="dxa"/>
            </w:tcMar>
          </w:tcPr>
          <w:p w14:paraId="3869960D"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szCs w:val="21"/>
              </w:rPr>
            </w:pPr>
            <w:r>
              <w:rPr>
                <w:rFonts w:ascii="Times New Roman" w:hAnsi="Times New Roman" w:cs="Times New Roman" w:hint="eastAsia"/>
                <w:bCs/>
                <w:szCs w:val="21"/>
              </w:rPr>
              <w:t>Q1</w:t>
            </w:r>
          </w:p>
        </w:tc>
        <w:tc>
          <w:tcPr>
            <w:tcW w:w="1900" w:type="dxa"/>
            <w:tcBorders>
              <w:top w:val="nil"/>
              <w:left w:val="nil"/>
              <w:bottom w:val="nil"/>
              <w:right w:val="nil"/>
            </w:tcBorders>
            <w:shd w:val="clear" w:color="auto" w:fill="FFFFFF"/>
            <w:tcMar>
              <w:top w:w="0" w:type="dxa"/>
              <w:left w:w="0" w:type="dxa"/>
              <w:bottom w:w="0" w:type="dxa"/>
              <w:right w:w="0" w:type="dxa"/>
            </w:tcMar>
          </w:tcPr>
          <w:p w14:paraId="45AE51FB"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ref</w:t>
            </w:r>
          </w:p>
        </w:tc>
        <w:tc>
          <w:tcPr>
            <w:tcW w:w="1063" w:type="dxa"/>
            <w:tcBorders>
              <w:top w:val="nil"/>
              <w:left w:val="nil"/>
              <w:bottom w:val="nil"/>
              <w:right w:val="nil"/>
            </w:tcBorders>
            <w:shd w:val="clear" w:color="auto" w:fill="FFFFFF"/>
            <w:tcMar>
              <w:top w:w="0" w:type="dxa"/>
              <w:left w:w="0" w:type="dxa"/>
              <w:bottom w:w="0" w:type="dxa"/>
              <w:right w:w="0" w:type="dxa"/>
            </w:tcMar>
          </w:tcPr>
          <w:p w14:paraId="4B8BDB2E"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w:t>
            </w:r>
          </w:p>
          <w:p w14:paraId="4F645B1D"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2010" w:type="dxa"/>
            <w:tcBorders>
              <w:top w:val="nil"/>
              <w:left w:val="nil"/>
              <w:bottom w:val="nil"/>
              <w:right w:val="nil"/>
            </w:tcBorders>
            <w:shd w:val="clear" w:color="auto" w:fill="FFFFFF"/>
            <w:tcMar>
              <w:top w:w="0" w:type="dxa"/>
              <w:left w:w="0" w:type="dxa"/>
              <w:bottom w:w="0" w:type="dxa"/>
              <w:right w:w="0" w:type="dxa"/>
            </w:tcMar>
          </w:tcPr>
          <w:p w14:paraId="5808347C"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ref</w:t>
            </w:r>
          </w:p>
        </w:tc>
        <w:tc>
          <w:tcPr>
            <w:tcW w:w="1040" w:type="dxa"/>
            <w:tcBorders>
              <w:top w:val="nil"/>
              <w:left w:val="nil"/>
              <w:bottom w:val="nil"/>
              <w:right w:val="nil"/>
            </w:tcBorders>
            <w:shd w:val="clear" w:color="auto" w:fill="FFFFFF"/>
            <w:tcMar>
              <w:top w:w="0" w:type="dxa"/>
              <w:left w:w="0" w:type="dxa"/>
              <w:bottom w:w="0" w:type="dxa"/>
              <w:right w:w="0" w:type="dxa"/>
            </w:tcMar>
          </w:tcPr>
          <w:p w14:paraId="4DD267CA"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w:t>
            </w:r>
          </w:p>
          <w:p w14:paraId="1BE49C0F"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932" w:type="dxa"/>
            <w:tcBorders>
              <w:top w:val="nil"/>
              <w:left w:val="nil"/>
              <w:bottom w:val="nil"/>
              <w:right w:val="nil"/>
            </w:tcBorders>
            <w:shd w:val="clear" w:color="auto" w:fill="FFFFFF"/>
            <w:tcMar>
              <w:top w:w="0" w:type="dxa"/>
              <w:left w:w="0" w:type="dxa"/>
              <w:bottom w:w="0" w:type="dxa"/>
              <w:right w:w="0" w:type="dxa"/>
            </w:tcMar>
          </w:tcPr>
          <w:p w14:paraId="2C439F9A"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ref</w:t>
            </w:r>
          </w:p>
        </w:tc>
        <w:tc>
          <w:tcPr>
            <w:tcW w:w="1143" w:type="dxa"/>
            <w:tcBorders>
              <w:top w:val="nil"/>
              <w:left w:val="nil"/>
              <w:bottom w:val="nil"/>
              <w:right w:val="nil"/>
            </w:tcBorders>
            <w:shd w:val="clear" w:color="auto" w:fill="FFFFFF"/>
            <w:tcMar>
              <w:top w:w="0" w:type="dxa"/>
              <w:left w:w="0" w:type="dxa"/>
              <w:bottom w:w="0" w:type="dxa"/>
              <w:right w:w="0" w:type="dxa"/>
            </w:tcMar>
          </w:tcPr>
          <w:p w14:paraId="394E9A9B"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w:t>
            </w:r>
          </w:p>
          <w:p w14:paraId="178E06FA"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r>
      <w:tr w:rsidR="00DA6E1F" w14:paraId="62B1AE9C" w14:textId="77777777">
        <w:trPr>
          <w:trHeight w:hRule="exact" w:val="322"/>
        </w:trPr>
        <w:tc>
          <w:tcPr>
            <w:tcW w:w="2312" w:type="dxa"/>
            <w:tcBorders>
              <w:top w:val="nil"/>
              <w:left w:val="nil"/>
              <w:bottom w:val="nil"/>
              <w:right w:val="nil"/>
            </w:tcBorders>
            <w:shd w:val="clear" w:color="auto" w:fill="FFFFFF"/>
            <w:tcMar>
              <w:top w:w="0" w:type="dxa"/>
              <w:left w:w="0" w:type="dxa"/>
              <w:bottom w:w="0" w:type="dxa"/>
              <w:right w:w="0" w:type="dxa"/>
            </w:tcMar>
          </w:tcPr>
          <w:p w14:paraId="4041FB82"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szCs w:val="21"/>
              </w:rPr>
            </w:pPr>
            <w:r>
              <w:rPr>
                <w:rFonts w:ascii="Times New Roman" w:hAnsi="Times New Roman" w:cs="Times New Roman" w:hint="eastAsia"/>
                <w:bCs/>
                <w:szCs w:val="21"/>
              </w:rPr>
              <w:t>Q2</w:t>
            </w:r>
          </w:p>
        </w:tc>
        <w:tc>
          <w:tcPr>
            <w:tcW w:w="1900" w:type="dxa"/>
            <w:tcBorders>
              <w:top w:val="nil"/>
              <w:left w:val="nil"/>
              <w:bottom w:val="nil"/>
              <w:right w:val="nil"/>
            </w:tcBorders>
            <w:shd w:val="clear" w:color="auto" w:fill="FFFFFF"/>
            <w:tcMar>
              <w:top w:w="0" w:type="dxa"/>
              <w:left w:w="0" w:type="dxa"/>
              <w:bottom w:w="0" w:type="dxa"/>
              <w:right w:w="0" w:type="dxa"/>
            </w:tcMar>
          </w:tcPr>
          <w:p w14:paraId="3E5A7C93"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hint="eastAsia"/>
                <w:bCs/>
                <w:szCs w:val="21"/>
              </w:rPr>
              <w:t>0.99</w:t>
            </w:r>
            <w:r>
              <w:rPr>
                <w:rFonts w:ascii="Times New Roman" w:hAnsi="Times New Roman" w:cs="Times New Roman"/>
                <w:bCs/>
                <w:szCs w:val="21"/>
              </w:rPr>
              <w:t xml:space="preserve"> (0.</w:t>
            </w:r>
            <w:r>
              <w:rPr>
                <w:rFonts w:ascii="Times New Roman" w:hAnsi="Times New Roman" w:cs="Times New Roman" w:hint="eastAsia"/>
                <w:bCs/>
                <w:szCs w:val="21"/>
              </w:rPr>
              <w:t>71</w:t>
            </w:r>
            <w:r>
              <w:rPr>
                <w:rFonts w:ascii="Times New Roman" w:hAnsi="Times New Roman" w:cs="Times New Roman"/>
                <w:bCs/>
                <w:szCs w:val="21"/>
              </w:rPr>
              <w:t>, 1.</w:t>
            </w:r>
            <w:r>
              <w:rPr>
                <w:rFonts w:ascii="Times New Roman" w:hAnsi="Times New Roman" w:cs="Times New Roman" w:hint="eastAsia"/>
                <w:bCs/>
                <w:szCs w:val="21"/>
              </w:rPr>
              <w:t>36</w:t>
            </w:r>
            <w:r>
              <w:rPr>
                <w:rFonts w:ascii="Times New Roman" w:hAnsi="Times New Roman" w:cs="Times New Roman"/>
                <w:bCs/>
                <w:szCs w:val="21"/>
              </w:rPr>
              <w:t>)</w:t>
            </w:r>
          </w:p>
        </w:tc>
        <w:tc>
          <w:tcPr>
            <w:tcW w:w="1063" w:type="dxa"/>
            <w:tcBorders>
              <w:top w:val="nil"/>
              <w:left w:val="nil"/>
              <w:bottom w:val="nil"/>
              <w:right w:val="nil"/>
            </w:tcBorders>
            <w:shd w:val="clear" w:color="auto" w:fill="FFFFFF"/>
            <w:tcMar>
              <w:top w:w="0" w:type="dxa"/>
              <w:left w:w="0" w:type="dxa"/>
              <w:bottom w:w="0" w:type="dxa"/>
              <w:right w:w="0" w:type="dxa"/>
            </w:tcMar>
            <w:vAlign w:val="center"/>
          </w:tcPr>
          <w:p w14:paraId="3069DEC8"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924</w:t>
            </w:r>
          </w:p>
        </w:tc>
        <w:tc>
          <w:tcPr>
            <w:tcW w:w="2010" w:type="dxa"/>
            <w:tcBorders>
              <w:top w:val="nil"/>
              <w:left w:val="nil"/>
              <w:bottom w:val="nil"/>
              <w:right w:val="nil"/>
            </w:tcBorders>
            <w:shd w:val="clear" w:color="auto" w:fill="FFFFFF"/>
            <w:tcMar>
              <w:top w:w="0" w:type="dxa"/>
              <w:left w:w="0" w:type="dxa"/>
              <w:bottom w:w="0" w:type="dxa"/>
              <w:right w:w="0" w:type="dxa"/>
            </w:tcMar>
          </w:tcPr>
          <w:p w14:paraId="68946E27"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1.</w:t>
            </w:r>
            <w:r>
              <w:rPr>
                <w:rFonts w:ascii="Times New Roman" w:hAnsi="Times New Roman" w:cs="Times New Roman" w:hint="eastAsia"/>
                <w:bCs/>
                <w:szCs w:val="21"/>
              </w:rPr>
              <w:t>01</w:t>
            </w:r>
            <w:r>
              <w:rPr>
                <w:rFonts w:ascii="Times New Roman" w:hAnsi="Times New Roman" w:cs="Times New Roman"/>
                <w:bCs/>
                <w:szCs w:val="21"/>
              </w:rPr>
              <w:t xml:space="preserve"> (0.</w:t>
            </w:r>
            <w:r>
              <w:rPr>
                <w:rFonts w:ascii="Times New Roman" w:hAnsi="Times New Roman" w:cs="Times New Roman" w:hint="eastAsia"/>
                <w:bCs/>
                <w:szCs w:val="21"/>
              </w:rPr>
              <w:t>73</w:t>
            </w:r>
            <w:r>
              <w:rPr>
                <w:rFonts w:ascii="Times New Roman" w:hAnsi="Times New Roman" w:cs="Times New Roman"/>
                <w:bCs/>
                <w:szCs w:val="21"/>
              </w:rPr>
              <w:t>, 1.</w:t>
            </w:r>
            <w:r>
              <w:rPr>
                <w:rFonts w:ascii="Times New Roman" w:hAnsi="Times New Roman" w:cs="Times New Roman" w:hint="eastAsia"/>
                <w:bCs/>
                <w:szCs w:val="21"/>
              </w:rPr>
              <w:t>3</w:t>
            </w:r>
            <w:r>
              <w:rPr>
                <w:rFonts w:ascii="Times New Roman" w:hAnsi="Times New Roman" w:cs="Times New Roman"/>
                <w:bCs/>
                <w:szCs w:val="21"/>
              </w:rPr>
              <w:t>9)</w:t>
            </w:r>
          </w:p>
        </w:tc>
        <w:tc>
          <w:tcPr>
            <w:tcW w:w="1040" w:type="dxa"/>
            <w:tcBorders>
              <w:top w:val="nil"/>
              <w:left w:val="nil"/>
              <w:bottom w:val="nil"/>
              <w:right w:val="nil"/>
            </w:tcBorders>
            <w:shd w:val="clear" w:color="auto" w:fill="FFFFFF"/>
            <w:tcMar>
              <w:top w:w="0" w:type="dxa"/>
              <w:left w:w="0" w:type="dxa"/>
              <w:bottom w:w="0" w:type="dxa"/>
              <w:right w:w="0" w:type="dxa"/>
            </w:tcMar>
            <w:vAlign w:val="center"/>
          </w:tcPr>
          <w:p w14:paraId="2152C3A8"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952</w:t>
            </w:r>
          </w:p>
        </w:tc>
        <w:tc>
          <w:tcPr>
            <w:tcW w:w="1932" w:type="dxa"/>
            <w:tcBorders>
              <w:top w:val="nil"/>
              <w:left w:val="nil"/>
              <w:bottom w:val="nil"/>
              <w:right w:val="nil"/>
            </w:tcBorders>
            <w:shd w:val="clear" w:color="auto" w:fill="FFFFFF"/>
            <w:tcMar>
              <w:top w:w="0" w:type="dxa"/>
              <w:left w:w="0" w:type="dxa"/>
              <w:bottom w:w="0" w:type="dxa"/>
              <w:right w:w="0" w:type="dxa"/>
            </w:tcMar>
          </w:tcPr>
          <w:p w14:paraId="7F28D6AC"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1.</w:t>
            </w:r>
            <w:r>
              <w:rPr>
                <w:rFonts w:ascii="Times New Roman" w:hAnsi="Times New Roman" w:cs="Times New Roman" w:hint="eastAsia"/>
                <w:bCs/>
                <w:szCs w:val="21"/>
              </w:rPr>
              <w:t>10</w:t>
            </w:r>
            <w:r>
              <w:rPr>
                <w:rFonts w:ascii="Times New Roman" w:hAnsi="Times New Roman" w:cs="Times New Roman"/>
                <w:bCs/>
                <w:szCs w:val="21"/>
              </w:rPr>
              <w:t xml:space="preserve"> (0.8</w:t>
            </w:r>
            <w:r>
              <w:rPr>
                <w:rFonts w:ascii="Times New Roman" w:hAnsi="Times New Roman" w:cs="Times New Roman" w:hint="eastAsia"/>
                <w:bCs/>
                <w:szCs w:val="21"/>
              </w:rPr>
              <w:t>0</w:t>
            </w:r>
            <w:r>
              <w:rPr>
                <w:rFonts w:ascii="Times New Roman" w:hAnsi="Times New Roman" w:cs="Times New Roman"/>
                <w:bCs/>
                <w:szCs w:val="21"/>
              </w:rPr>
              <w:t>, 1.</w:t>
            </w:r>
            <w:r>
              <w:rPr>
                <w:rFonts w:ascii="Times New Roman" w:hAnsi="Times New Roman" w:cs="Times New Roman" w:hint="eastAsia"/>
                <w:bCs/>
                <w:szCs w:val="21"/>
              </w:rPr>
              <w:t>52</w:t>
            </w:r>
            <w:r>
              <w:rPr>
                <w:rFonts w:ascii="Times New Roman" w:hAnsi="Times New Roman" w:cs="Times New Roman"/>
                <w:bCs/>
                <w:szCs w:val="21"/>
              </w:rPr>
              <w:t>)</w:t>
            </w:r>
          </w:p>
        </w:tc>
        <w:tc>
          <w:tcPr>
            <w:tcW w:w="1143" w:type="dxa"/>
            <w:tcBorders>
              <w:top w:val="nil"/>
              <w:left w:val="nil"/>
              <w:bottom w:val="nil"/>
              <w:right w:val="nil"/>
            </w:tcBorders>
            <w:shd w:val="clear" w:color="auto" w:fill="FFFFFF"/>
            <w:tcMar>
              <w:top w:w="0" w:type="dxa"/>
              <w:left w:w="0" w:type="dxa"/>
              <w:bottom w:w="0" w:type="dxa"/>
              <w:right w:w="0" w:type="dxa"/>
            </w:tcMar>
            <w:vAlign w:val="center"/>
          </w:tcPr>
          <w:p w14:paraId="5CC09219"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540</w:t>
            </w:r>
          </w:p>
        </w:tc>
      </w:tr>
      <w:tr w:rsidR="00DA6E1F" w14:paraId="71E4432D" w14:textId="77777777">
        <w:trPr>
          <w:trHeight w:hRule="exact" w:val="322"/>
        </w:trPr>
        <w:tc>
          <w:tcPr>
            <w:tcW w:w="2312" w:type="dxa"/>
            <w:tcBorders>
              <w:top w:val="nil"/>
              <w:left w:val="nil"/>
              <w:bottom w:val="nil"/>
              <w:right w:val="nil"/>
            </w:tcBorders>
            <w:shd w:val="clear" w:color="auto" w:fill="FFFFFF"/>
            <w:tcMar>
              <w:top w:w="0" w:type="dxa"/>
              <w:left w:w="0" w:type="dxa"/>
              <w:bottom w:w="0" w:type="dxa"/>
              <w:right w:w="0" w:type="dxa"/>
            </w:tcMar>
          </w:tcPr>
          <w:p w14:paraId="5584753B"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szCs w:val="21"/>
              </w:rPr>
            </w:pPr>
            <w:r>
              <w:rPr>
                <w:rFonts w:ascii="Times New Roman" w:hAnsi="Times New Roman" w:cs="Times New Roman" w:hint="eastAsia"/>
                <w:bCs/>
                <w:szCs w:val="21"/>
              </w:rPr>
              <w:t>Q3</w:t>
            </w:r>
          </w:p>
        </w:tc>
        <w:tc>
          <w:tcPr>
            <w:tcW w:w="1900" w:type="dxa"/>
            <w:tcBorders>
              <w:top w:val="nil"/>
              <w:left w:val="nil"/>
              <w:bottom w:val="nil"/>
              <w:right w:val="nil"/>
            </w:tcBorders>
            <w:shd w:val="clear" w:color="auto" w:fill="FFFFFF"/>
            <w:tcMar>
              <w:top w:w="0" w:type="dxa"/>
              <w:left w:w="0" w:type="dxa"/>
              <w:bottom w:w="0" w:type="dxa"/>
              <w:right w:w="0" w:type="dxa"/>
            </w:tcMar>
          </w:tcPr>
          <w:p w14:paraId="55923B1D"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73</w:t>
            </w:r>
            <w:r>
              <w:rPr>
                <w:rFonts w:ascii="Times New Roman" w:hAnsi="Times New Roman" w:cs="Times New Roman"/>
                <w:bCs/>
                <w:szCs w:val="21"/>
              </w:rPr>
              <w:t xml:space="preserve"> (0.</w:t>
            </w:r>
            <w:r>
              <w:rPr>
                <w:rFonts w:ascii="Times New Roman" w:hAnsi="Times New Roman" w:cs="Times New Roman" w:hint="eastAsia"/>
                <w:bCs/>
                <w:szCs w:val="21"/>
              </w:rPr>
              <w:t>52</w:t>
            </w:r>
            <w:r>
              <w:rPr>
                <w:rFonts w:ascii="Times New Roman" w:hAnsi="Times New Roman" w:cs="Times New Roman"/>
                <w:bCs/>
                <w:szCs w:val="21"/>
              </w:rPr>
              <w:t xml:space="preserve">, </w:t>
            </w:r>
            <w:r>
              <w:rPr>
                <w:rFonts w:ascii="Times New Roman" w:hAnsi="Times New Roman" w:cs="Times New Roman" w:hint="eastAsia"/>
                <w:bCs/>
                <w:szCs w:val="21"/>
              </w:rPr>
              <w:t>1.03</w:t>
            </w:r>
            <w:r>
              <w:rPr>
                <w:rFonts w:ascii="Times New Roman" w:hAnsi="Times New Roman" w:cs="Times New Roman"/>
                <w:bCs/>
                <w:szCs w:val="21"/>
              </w:rPr>
              <w:t>)</w:t>
            </w:r>
          </w:p>
        </w:tc>
        <w:tc>
          <w:tcPr>
            <w:tcW w:w="1063" w:type="dxa"/>
            <w:tcBorders>
              <w:top w:val="nil"/>
              <w:left w:val="nil"/>
              <w:bottom w:val="nil"/>
              <w:right w:val="nil"/>
            </w:tcBorders>
            <w:shd w:val="clear" w:color="auto" w:fill="FFFFFF"/>
            <w:tcMar>
              <w:top w:w="0" w:type="dxa"/>
              <w:left w:w="0" w:type="dxa"/>
              <w:bottom w:w="0" w:type="dxa"/>
              <w:right w:w="0" w:type="dxa"/>
            </w:tcMar>
            <w:vAlign w:val="center"/>
          </w:tcPr>
          <w:p w14:paraId="65F2A9D7"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0.0</w:t>
            </w:r>
            <w:r>
              <w:rPr>
                <w:rFonts w:ascii="Times New Roman" w:hAnsi="Times New Roman" w:cs="Times New Roman" w:hint="eastAsia"/>
                <w:bCs/>
                <w:szCs w:val="21"/>
              </w:rPr>
              <w:t>73</w:t>
            </w:r>
          </w:p>
        </w:tc>
        <w:tc>
          <w:tcPr>
            <w:tcW w:w="2010" w:type="dxa"/>
            <w:tcBorders>
              <w:top w:val="nil"/>
              <w:left w:val="nil"/>
              <w:bottom w:val="nil"/>
              <w:right w:val="nil"/>
            </w:tcBorders>
            <w:shd w:val="clear" w:color="auto" w:fill="FFFFFF"/>
            <w:tcMar>
              <w:top w:w="0" w:type="dxa"/>
              <w:left w:w="0" w:type="dxa"/>
              <w:bottom w:w="0" w:type="dxa"/>
              <w:right w:w="0" w:type="dxa"/>
            </w:tcMar>
          </w:tcPr>
          <w:p w14:paraId="296A82EF"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0.7</w:t>
            </w:r>
            <w:r>
              <w:rPr>
                <w:rFonts w:ascii="Times New Roman" w:hAnsi="Times New Roman" w:cs="Times New Roman" w:hint="eastAsia"/>
                <w:bCs/>
                <w:szCs w:val="21"/>
              </w:rPr>
              <w:t>6</w:t>
            </w:r>
            <w:r>
              <w:rPr>
                <w:rFonts w:ascii="Times New Roman" w:hAnsi="Times New Roman" w:cs="Times New Roman"/>
                <w:bCs/>
                <w:szCs w:val="21"/>
              </w:rPr>
              <w:t xml:space="preserve"> (0.5</w:t>
            </w:r>
            <w:r>
              <w:rPr>
                <w:rFonts w:ascii="Times New Roman" w:hAnsi="Times New Roman" w:cs="Times New Roman" w:hint="eastAsia"/>
                <w:bCs/>
                <w:szCs w:val="21"/>
              </w:rPr>
              <w:t>4</w:t>
            </w:r>
            <w:r>
              <w:rPr>
                <w:rFonts w:ascii="Times New Roman" w:hAnsi="Times New Roman" w:cs="Times New Roman"/>
                <w:bCs/>
                <w:szCs w:val="21"/>
              </w:rPr>
              <w:t>, 1.0</w:t>
            </w:r>
            <w:r>
              <w:rPr>
                <w:rFonts w:ascii="Times New Roman" w:hAnsi="Times New Roman" w:cs="Times New Roman" w:hint="eastAsia"/>
                <w:bCs/>
                <w:szCs w:val="21"/>
              </w:rPr>
              <w:t>8</w:t>
            </w:r>
            <w:r>
              <w:rPr>
                <w:rFonts w:ascii="Times New Roman" w:hAnsi="Times New Roman" w:cs="Times New Roman"/>
                <w:bCs/>
                <w:szCs w:val="21"/>
              </w:rPr>
              <w:t>)</w:t>
            </w:r>
          </w:p>
        </w:tc>
        <w:tc>
          <w:tcPr>
            <w:tcW w:w="1040" w:type="dxa"/>
            <w:tcBorders>
              <w:top w:val="nil"/>
              <w:left w:val="nil"/>
              <w:bottom w:val="nil"/>
              <w:right w:val="nil"/>
            </w:tcBorders>
            <w:shd w:val="clear" w:color="auto" w:fill="FFFFFF"/>
            <w:tcMar>
              <w:top w:w="0" w:type="dxa"/>
              <w:left w:w="0" w:type="dxa"/>
              <w:bottom w:w="0" w:type="dxa"/>
              <w:right w:w="0" w:type="dxa"/>
            </w:tcMar>
            <w:vAlign w:val="center"/>
          </w:tcPr>
          <w:p w14:paraId="762DDEE4"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120</w:t>
            </w:r>
          </w:p>
        </w:tc>
        <w:tc>
          <w:tcPr>
            <w:tcW w:w="1932" w:type="dxa"/>
            <w:tcBorders>
              <w:top w:val="nil"/>
              <w:left w:val="nil"/>
              <w:bottom w:val="nil"/>
              <w:right w:val="nil"/>
            </w:tcBorders>
            <w:shd w:val="clear" w:color="auto" w:fill="FFFFFF"/>
            <w:tcMar>
              <w:top w:w="0" w:type="dxa"/>
              <w:left w:w="0" w:type="dxa"/>
              <w:bottom w:w="0" w:type="dxa"/>
              <w:right w:w="0" w:type="dxa"/>
            </w:tcMar>
          </w:tcPr>
          <w:p w14:paraId="58CCC963"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85</w:t>
            </w:r>
            <w:r>
              <w:rPr>
                <w:rFonts w:ascii="Times New Roman" w:hAnsi="Times New Roman" w:cs="Times New Roman"/>
                <w:bCs/>
                <w:szCs w:val="21"/>
              </w:rPr>
              <w:t xml:space="preserve"> (0.</w:t>
            </w:r>
            <w:r>
              <w:rPr>
                <w:rFonts w:ascii="Times New Roman" w:hAnsi="Times New Roman" w:cs="Times New Roman" w:hint="eastAsia"/>
                <w:bCs/>
                <w:szCs w:val="21"/>
              </w:rPr>
              <w:t>61</w:t>
            </w:r>
            <w:r>
              <w:rPr>
                <w:rFonts w:ascii="Times New Roman" w:hAnsi="Times New Roman" w:cs="Times New Roman"/>
                <w:bCs/>
                <w:szCs w:val="21"/>
              </w:rPr>
              <w:t>, 1.</w:t>
            </w:r>
            <w:r>
              <w:rPr>
                <w:rFonts w:ascii="Times New Roman" w:hAnsi="Times New Roman" w:cs="Times New Roman" w:hint="eastAsia"/>
                <w:bCs/>
                <w:szCs w:val="21"/>
              </w:rPr>
              <w:t>18</w:t>
            </w:r>
            <w:r>
              <w:rPr>
                <w:rFonts w:ascii="Times New Roman" w:hAnsi="Times New Roman" w:cs="Times New Roman"/>
                <w:bCs/>
                <w:szCs w:val="21"/>
              </w:rPr>
              <w:t>)</w:t>
            </w:r>
          </w:p>
        </w:tc>
        <w:tc>
          <w:tcPr>
            <w:tcW w:w="1143" w:type="dxa"/>
            <w:tcBorders>
              <w:top w:val="nil"/>
              <w:left w:val="nil"/>
              <w:bottom w:val="nil"/>
              <w:right w:val="nil"/>
            </w:tcBorders>
            <w:shd w:val="clear" w:color="auto" w:fill="FFFFFF"/>
            <w:tcMar>
              <w:top w:w="0" w:type="dxa"/>
              <w:left w:w="0" w:type="dxa"/>
              <w:bottom w:w="0" w:type="dxa"/>
              <w:right w:w="0" w:type="dxa"/>
            </w:tcMar>
            <w:vAlign w:val="center"/>
          </w:tcPr>
          <w:p w14:paraId="4356BED8"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314</w:t>
            </w:r>
          </w:p>
        </w:tc>
      </w:tr>
      <w:tr w:rsidR="00DA6E1F" w14:paraId="084AB520" w14:textId="77777777">
        <w:trPr>
          <w:trHeight w:hRule="exact" w:val="322"/>
        </w:trPr>
        <w:tc>
          <w:tcPr>
            <w:tcW w:w="2312" w:type="dxa"/>
            <w:tcBorders>
              <w:top w:val="nil"/>
              <w:left w:val="nil"/>
              <w:bottom w:val="nil"/>
              <w:right w:val="nil"/>
            </w:tcBorders>
            <w:shd w:val="clear" w:color="auto" w:fill="FFFFFF"/>
            <w:tcMar>
              <w:top w:w="0" w:type="dxa"/>
              <w:left w:w="0" w:type="dxa"/>
              <w:bottom w:w="0" w:type="dxa"/>
              <w:right w:w="0" w:type="dxa"/>
            </w:tcMar>
          </w:tcPr>
          <w:p w14:paraId="5CF205F7"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szCs w:val="21"/>
              </w:rPr>
            </w:pPr>
            <w:r>
              <w:rPr>
                <w:rFonts w:ascii="Times New Roman" w:hAnsi="Times New Roman" w:cs="Times New Roman" w:hint="eastAsia"/>
                <w:bCs/>
                <w:szCs w:val="21"/>
              </w:rPr>
              <w:t>Q4</w:t>
            </w:r>
          </w:p>
        </w:tc>
        <w:tc>
          <w:tcPr>
            <w:tcW w:w="1900" w:type="dxa"/>
            <w:tcBorders>
              <w:top w:val="nil"/>
              <w:left w:val="nil"/>
              <w:bottom w:val="nil"/>
              <w:right w:val="nil"/>
            </w:tcBorders>
            <w:shd w:val="clear" w:color="auto" w:fill="FFFFFF"/>
            <w:tcMar>
              <w:top w:w="0" w:type="dxa"/>
              <w:left w:w="0" w:type="dxa"/>
              <w:bottom w:w="0" w:type="dxa"/>
              <w:right w:w="0" w:type="dxa"/>
            </w:tcMar>
          </w:tcPr>
          <w:p w14:paraId="4BDBAEDE"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0.7</w:t>
            </w:r>
            <w:r>
              <w:rPr>
                <w:rFonts w:ascii="Times New Roman" w:hAnsi="Times New Roman" w:cs="Times New Roman" w:hint="eastAsia"/>
                <w:bCs/>
                <w:szCs w:val="21"/>
              </w:rPr>
              <w:t>1</w:t>
            </w:r>
            <w:r>
              <w:rPr>
                <w:rFonts w:ascii="Times New Roman" w:hAnsi="Times New Roman" w:cs="Times New Roman"/>
                <w:bCs/>
                <w:szCs w:val="21"/>
              </w:rPr>
              <w:t xml:space="preserve"> (0.</w:t>
            </w:r>
            <w:r>
              <w:rPr>
                <w:rFonts w:ascii="Times New Roman" w:hAnsi="Times New Roman" w:cs="Times New Roman" w:hint="eastAsia"/>
                <w:bCs/>
                <w:szCs w:val="21"/>
              </w:rPr>
              <w:t>49</w:t>
            </w:r>
            <w:r>
              <w:rPr>
                <w:rFonts w:ascii="Times New Roman" w:hAnsi="Times New Roman" w:cs="Times New Roman"/>
                <w:bCs/>
                <w:szCs w:val="21"/>
              </w:rPr>
              <w:t>, 1.0</w:t>
            </w:r>
            <w:r>
              <w:rPr>
                <w:rFonts w:ascii="Times New Roman" w:hAnsi="Times New Roman" w:cs="Times New Roman" w:hint="eastAsia"/>
                <w:bCs/>
                <w:szCs w:val="21"/>
              </w:rPr>
              <w:t>3</w:t>
            </w:r>
            <w:r>
              <w:rPr>
                <w:rFonts w:ascii="Times New Roman" w:hAnsi="Times New Roman" w:cs="Times New Roman"/>
                <w:bCs/>
                <w:szCs w:val="21"/>
              </w:rPr>
              <w:t>)</w:t>
            </w:r>
          </w:p>
        </w:tc>
        <w:tc>
          <w:tcPr>
            <w:tcW w:w="1063" w:type="dxa"/>
            <w:tcBorders>
              <w:top w:val="nil"/>
              <w:left w:val="nil"/>
              <w:bottom w:val="nil"/>
              <w:right w:val="nil"/>
            </w:tcBorders>
            <w:shd w:val="clear" w:color="auto" w:fill="FFFFFF"/>
            <w:tcMar>
              <w:top w:w="0" w:type="dxa"/>
              <w:left w:w="0" w:type="dxa"/>
              <w:bottom w:w="0" w:type="dxa"/>
              <w:right w:w="0" w:type="dxa"/>
            </w:tcMar>
            <w:vAlign w:val="center"/>
          </w:tcPr>
          <w:p w14:paraId="45D06832"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0.0</w:t>
            </w:r>
            <w:r>
              <w:rPr>
                <w:rFonts w:ascii="Times New Roman" w:hAnsi="Times New Roman" w:cs="Times New Roman" w:hint="eastAsia"/>
                <w:bCs/>
                <w:szCs w:val="21"/>
              </w:rPr>
              <w:t>73</w:t>
            </w:r>
          </w:p>
        </w:tc>
        <w:tc>
          <w:tcPr>
            <w:tcW w:w="2010" w:type="dxa"/>
            <w:tcBorders>
              <w:top w:val="nil"/>
              <w:left w:val="nil"/>
              <w:bottom w:val="nil"/>
              <w:right w:val="nil"/>
            </w:tcBorders>
            <w:shd w:val="clear" w:color="auto" w:fill="FFFFFF"/>
            <w:tcMar>
              <w:top w:w="0" w:type="dxa"/>
              <w:left w:w="0" w:type="dxa"/>
              <w:bottom w:w="0" w:type="dxa"/>
              <w:right w:w="0" w:type="dxa"/>
            </w:tcMar>
          </w:tcPr>
          <w:p w14:paraId="673A0F11"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0.80 (0.5</w:t>
            </w:r>
            <w:r>
              <w:rPr>
                <w:rFonts w:ascii="Times New Roman" w:hAnsi="Times New Roman" w:cs="Times New Roman" w:hint="eastAsia"/>
                <w:bCs/>
                <w:szCs w:val="21"/>
              </w:rPr>
              <w:t>5</w:t>
            </w:r>
            <w:r>
              <w:rPr>
                <w:rFonts w:ascii="Times New Roman" w:hAnsi="Times New Roman" w:cs="Times New Roman"/>
                <w:bCs/>
                <w:szCs w:val="21"/>
              </w:rPr>
              <w:t>, 1.1</w:t>
            </w:r>
            <w:r>
              <w:rPr>
                <w:rFonts w:ascii="Times New Roman" w:hAnsi="Times New Roman" w:cs="Times New Roman" w:hint="eastAsia"/>
                <w:bCs/>
                <w:szCs w:val="21"/>
              </w:rPr>
              <w:t>2</w:t>
            </w:r>
            <w:r>
              <w:rPr>
                <w:rFonts w:ascii="Times New Roman" w:hAnsi="Times New Roman" w:cs="Times New Roman"/>
                <w:bCs/>
                <w:szCs w:val="21"/>
              </w:rPr>
              <w:t>)</w:t>
            </w:r>
          </w:p>
        </w:tc>
        <w:tc>
          <w:tcPr>
            <w:tcW w:w="1040" w:type="dxa"/>
            <w:tcBorders>
              <w:top w:val="nil"/>
              <w:left w:val="nil"/>
              <w:bottom w:val="nil"/>
              <w:right w:val="nil"/>
            </w:tcBorders>
            <w:shd w:val="clear" w:color="auto" w:fill="FFFFFF"/>
            <w:tcMar>
              <w:top w:w="0" w:type="dxa"/>
              <w:left w:w="0" w:type="dxa"/>
              <w:bottom w:w="0" w:type="dxa"/>
              <w:right w:w="0" w:type="dxa"/>
            </w:tcMar>
            <w:vAlign w:val="center"/>
          </w:tcPr>
          <w:p w14:paraId="3960F543"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0.2</w:t>
            </w:r>
            <w:r>
              <w:rPr>
                <w:rFonts w:ascii="Times New Roman" w:hAnsi="Times New Roman" w:cs="Times New Roman" w:hint="eastAsia"/>
                <w:bCs/>
                <w:szCs w:val="21"/>
              </w:rPr>
              <w:t>43</w:t>
            </w:r>
          </w:p>
        </w:tc>
        <w:tc>
          <w:tcPr>
            <w:tcW w:w="1932" w:type="dxa"/>
            <w:tcBorders>
              <w:top w:val="nil"/>
              <w:left w:val="nil"/>
              <w:bottom w:val="nil"/>
              <w:right w:val="nil"/>
            </w:tcBorders>
            <w:shd w:val="clear" w:color="auto" w:fill="FFFFFF"/>
            <w:tcMar>
              <w:top w:w="0" w:type="dxa"/>
              <w:left w:w="0" w:type="dxa"/>
              <w:bottom w:w="0" w:type="dxa"/>
              <w:right w:w="0" w:type="dxa"/>
            </w:tcMar>
          </w:tcPr>
          <w:p w14:paraId="57ADEF5E"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hint="eastAsia"/>
                <w:bCs/>
                <w:szCs w:val="21"/>
              </w:rPr>
              <w:t>0.92</w:t>
            </w:r>
            <w:r>
              <w:rPr>
                <w:rFonts w:ascii="Times New Roman" w:hAnsi="Times New Roman" w:cs="Times New Roman"/>
                <w:bCs/>
                <w:szCs w:val="21"/>
              </w:rPr>
              <w:t xml:space="preserve"> (0.</w:t>
            </w:r>
            <w:r>
              <w:rPr>
                <w:rFonts w:ascii="Times New Roman" w:hAnsi="Times New Roman" w:cs="Times New Roman" w:hint="eastAsia"/>
                <w:bCs/>
                <w:szCs w:val="21"/>
              </w:rPr>
              <w:t>62</w:t>
            </w:r>
            <w:r>
              <w:rPr>
                <w:rFonts w:ascii="Times New Roman" w:hAnsi="Times New Roman" w:cs="Times New Roman"/>
                <w:bCs/>
                <w:szCs w:val="21"/>
              </w:rPr>
              <w:t>, 1.</w:t>
            </w:r>
            <w:r>
              <w:rPr>
                <w:rFonts w:ascii="Times New Roman" w:hAnsi="Times New Roman" w:cs="Times New Roman" w:hint="eastAsia"/>
                <w:bCs/>
                <w:szCs w:val="21"/>
              </w:rPr>
              <w:t>36</w:t>
            </w:r>
            <w:r>
              <w:rPr>
                <w:rFonts w:ascii="Times New Roman" w:hAnsi="Times New Roman" w:cs="Times New Roman"/>
                <w:bCs/>
                <w:szCs w:val="21"/>
              </w:rPr>
              <w:t>)</w:t>
            </w:r>
          </w:p>
        </w:tc>
        <w:tc>
          <w:tcPr>
            <w:tcW w:w="1143" w:type="dxa"/>
            <w:tcBorders>
              <w:top w:val="nil"/>
              <w:left w:val="nil"/>
              <w:bottom w:val="nil"/>
              <w:right w:val="nil"/>
            </w:tcBorders>
            <w:shd w:val="clear" w:color="auto" w:fill="FFFFFF"/>
            <w:tcMar>
              <w:top w:w="0" w:type="dxa"/>
              <w:left w:w="0" w:type="dxa"/>
              <w:bottom w:w="0" w:type="dxa"/>
              <w:right w:w="0" w:type="dxa"/>
            </w:tcMar>
            <w:vAlign w:val="center"/>
          </w:tcPr>
          <w:p w14:paraId="46C4D5CB"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670</w:t>
            </w:r>
          </w:p>
        </w:tc>
      </w:tr>
      <w:tr w:rsidR="00DA6E1F" w14:paraId="2C183DB1" w14:textId="77777777">
        <w:trPr>
          <w:trHeight w:hRule="exact" w:val="322"/>
        </w:trPr>
        <w:tc>
          <w:tcPr>
            <w:tcW w:w="2312" w:type="dxa"/>
            <w:tcBorders>
              <w:top w:val="nil"/>
              <w:left w:val="nil"/>
              <w:bottom w:val="nil"/>
              <w:right w:val="nil"/>
            </w:tcBorders>
            <w:shd w:val="clear" w:color="auto" w:fill="FFFFFF"/>
            <w:tcMar>
              <w:top w:w="0" w:type="dxa"/>
              <w:left w:w="0" w:type="dxa"/>
              <w:bottom w:w="0" w:type="dxa"/>
              <w:right w:w="0" w:type="dxa"/>
            </w:tcMar>
          </w:tcPr>
          <w:p w14:paraId="35134113"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bCs/>
                <w:szCs w:val="21"/>
              </w:rPr>
            </w:pPr>
            <w:r>
              <w:rPr>
                <w:rFonts w:ascii="Times New Roman" w:hAnsi="Times New Roman" w:cs="Times New Roman" w:hint="eastAsia"/>
                <w:bCs/>
                <w:i/>
                <w:iCs/>
                <w:szCs w:val="21"/>
              </w:rPr>
              <w:t>P</w:t>
            </w:r>
            <w:r>
              <w:rPr>
                <w:rFonts w:ascii="Times New Roman" w:hAnsi="Times New Roman" w:cs="Times New Roman" w:hint="eastAsia"/>
                <w:bCs/>
                <w:szCs w:val="21"/>
              </w:rPr>
              <w:t xml:space="preserve"> </w:t>
            </w:r>
            <w:r>
              <w:rPr>
                <w:rFonts w:ascii="Times New Roman" w:hAnsi="Times New Roman" w:cs="Times New Roman"/>
                <w:bCs/>
                <w:szCs w:val="21"/>
              </w:rPr>
              <w:t>for trend</w:t>
            </w:r>
          </w:p>
        </w:tc>
        <w:tc>
          <w:tcPr>
            <w:tcW w:w="1900" w:type="dxa"/>
            <w:tcBorders>
              <w:top w:val="nil"/>
              <w:left w:val="nil"/>
              <w:bottom w:val="nil"/>
              <w:right w:val="nil"/>
            </w:tcBorders>
            <w:shd w:val="clear" w:color="auto" w:fill="FFFFFF"/>
            <w:tcMar>
              <w:top w:w="0" w:type="dxa"/>
              <w:left w:w="0" w:type="dxa"/>
              <w:bottom w:w="0" w:type="dxa"/>
              <w:right w:w="0" w:type="dxa"/>
            </w:tcMar>
          </w:tcPr>
          <w:p w14:paraId="3EB45570"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063" w:type="dxa"/>
            <w:tcBorders>
              <w:top w:val="nil"/>
              <w:left w:val="nil"/>
              <w:bottom w:val="nil"/>
              <w:right w:val="nil"/>
            </w:tcBorders>
            <w:shd w:val="clear" w:color="auto" w:fill="FFFFFF"/>
            <w:tcMar>
              <w:top w:w="0" w:type="dxa"/>
              <w:left w:w="0" w:type="dxa"/>
              <w:bottom w:w="0" w:type="dxa"/>
              <w:right w:w="0" w:type="dxa"/>
            </w:tcMar>
            <w:vAlign w:val="center"/>
          </w:tcPr>
          <w:p w14:paraId="273E73DE"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hint="eastAsia"/>
                <w:bCs/>
                <w:szCs w:val="21"/>
              </w:rPr>
              <w:t>0.024</w:t>
            </w:r>
          </w:p>
        </w:tc>
        <w:tc>
          <w:tcPr>
            <w:tcW w:w="2010" w:type="dxa"/>
            <w:tcBorders>
              <w:top w:val="nil"/>
              <w:left w:val="nil"/>
              <w:bottom w:val="nil"/>
              <w:right w:val="nil"/>
            </w:tcBorders>
            <w:shd w:val="clear" w:color="auto" w:fill="FFFFFF"/>
            <w:tcMar>
              <w:top w:w="0" w:type="dxa"/>
              <w:left w:w="0" w:type="dxa"/>
              <w:bottom w:w="0" w:type="dxa"/>
              <w:right w:w="0" w:type="dxa"/>
            </w:tcMar>
          </w:tcPr>
          <w:p w14:paraId="21EFDEBF"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040" w:type="dxa"/>
            <w:tcBorders>
              <w:top w:val="nil"/>
              <w:left w:val="nil"/>
              <w:bottom w:val="nil"/>
              <w:right w:val="nil"/>
            </w:tcBorders>
            <w:shd w:val="clear" w:color="auto" w:fill="FFFFFF"/>
            <w:tcMar>
              <w:top w:w="0" w:type="dxa"/>
              <w:left w:w="0" w:type="dxa"/>
              <w:bottom w:w="0" w:type="dxa"/>
              <w:right w:w="0" w:type="dxa"/>
            </w:tcMar>
            <w:vAlign w:val="center"/>
          </w:tcPr>
          <w:p w14:paraId="0A4109BA"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hint="eastAsia"/>
                <w:bCs/>
                <w:szCs w:val="21"/>
              </w:rPr>
              <w:t>0.096</w:t>
            </w:r>
          </w:p>
        </w:tc>
        <w:tc>
          <w:tcPr>
            <w:tcW w:w="1932" w:type="dxa"/>
            <w:tcBorders>
              <w:top w:val="nil"/>
              <w:left w:val="nil"/>
              <w:bottom w:val="nil"/>
              <w:right w:val="nil"/>
            </w:tcBorders>
            <w:shd w:val="clear" w:color="auto" w:fill="FFFFFF"/>
            <w:tcMar>
              <w:top w:w="0" w:type="dxa"/>
              <w:left w:w="0" w:type="dxa"/>
              <w:bottom w:w="0" w:type="dxa"/>
              <w:right w:w="0" w:type="dxa"/>
            </w:tcMar>
          </w:tcPr>
          <w:p w14:paraId="7C1ECADB"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143" w:type="dxa"/>
            <w:tcBorders>
              <w:top w:val="nil"/>
              <w:left w:val="nil"/>
              <w:bottom w:val="nil"/>
              <w:right w:val="nil"/>
            </w:tcBorders>
            <w:shd w:val="clear" w:color="auto" w:fill="FFFFFF"/>
            <w:tcMar>
              <w:top w:w="0" w:type="dxa"/>
              <w:left w:w="0" w:type="dxa"/>
              <w:bottom w:w="0" w:type="dxa"/>
              <w:right w:w="0" w:type="dxa"/>
            </w:tcMar>
            <w:vAlign w:val="center"/>
          </w:tcPr>
          <w:p w14:paraId="44592CCB"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hint="eastAsia"/>
                <w:bCs/>
                <w:szCs w:val="21"/>
              </w:rPr>
              <w:t>0.577</w:t>
            </w:r>
          </w:p>
        </w:tc>
      </w:tr>
      <w:tr w:rsidR="00DA6E1F" w14:paraId="24ECC625" w14:textId="77777777">
        <w:trPr>
          <w:trHeight w:hRule="exact" w:val="362"/>
        </w:trPr>
        <w:tc>
          <w:tcPr>
            <w:tcW w:w="2312" w:type="dxa"/>
            <w:tcBorders>
              <w:top w:val="nil"/>
              <w:left w:val="nil"/>
              <w:bottom w:val="nil"/>
              <w:right w:val="nil"/>
            </w:tcBorders>
            <w:shd w:val="clear" w:color="auto" w:fill="FFFFFF"/>
            <w:tcMar>
              <w:top w:w="0" w:type="dxa"/>
              <w:left w:w="0" w:type="dxa"/>
              <w:bottom w:w="0" w:type="dxa"/>
              <w:right w:w="0" w:type="dxa"/>
            </w:tcMar>
          </w:tcPr>
          <w:p w14:paraId="39036FE4"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bCs/>
                <w:szCs w:val="21"/>
              </w:rPr>
            </w:pPr>
            <w:r>
              <w:rPr>
                <w:rFonts w:ascii="Times New Roman" w:hAnsi="Times New Roman" w:cs="Times New Roman" w:hint="eastAsia"/>
                <w:bCs/>
                <w:szCs w:val="21"/>
              </w:rPr>
              <w:t xml:space="preserve">Flavan-3-ols </w:t>
            </w:r>
            <w:r>
              <w:rPr>
                <w:rFonts w:ascii="Times New Roman" w:hAnsi="Times New Roman" w:cs="Times New Roman"/>
                <w:bCs/>
                <w:szCs w:val="21"/>
              </w:rPr>
              <w:t>(mg</w:t>
            </w:r>
            <w:r>
              <w:rPr>
                <w:rFonts w:ascii="Times New Roman" w:hAnsi="Times New Roman" w:cs="Times New Roman" w:hint="eastAsia"/>
                <w:bCs/>
                <w:szCs w:val="21"/>
              </w:rPr>
              <w:t>/d</w:t>
            </w:r>
            <w:r>
              <w:rPr>
                <w:rFonts w:ascii="Times New Roman" w:hAnsi="Times New Roman" w:cs="Times New Roman"/>
                <w:bCs/>
                <w:szCs w:val="21"/>
              </w:rPr>
              <w:t>)</w:t>
            </w:r>
          </w:p>
        </w:tc>
        <w:tc>
          <w:tcPr>
            <w:tcW w:w="1900" w:type="dxa"/>
            <w:tcBorders>
              <w:top w:val="nil"/>
              <w:left w:val="nil"/>
              <w:bottom w:val="nil"/>
              <w:right w:val="nil"/>
            </w:tcBorders>
            <w:shd w:val="clear" w:color="auto" w:fill="FFFFFF"/>
            <w:tcMar>
              <w:top w:w="0" w:type="dxa"/>
              <w:left w:w="0" w:type="dxa"/>
              <w:bottom w:w="0" w:type="dxa"/>
              <w:right w:w="0" w:type="dxa"/>
            </w:tcMar>
            <w:vAlign w:val="center"/>
          </w:tcPr>
          <w:p w14:paraId="53E84755"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063" w:type="dxa"/>
            <w:tcBorders>
              <w:top w:val="nil"/>
              <w:left w:val="nil"/>
              <w:bottom w:val="nil"/>
              <w:right w:val="nil"/>
            </w:tcBorders>
            <w:shd w:val="clear" w:color="auto" w:fill="FFFFFF"/>
            <w:tcMar>
              <w:top w:w="0" w:type="dxa"/>
              <w:left w:w="0" w:type="dxa"/>
              <w:bottom w:w="0" w:type="dxa"/>
              <w:right w:w="0" w:type="dxa"/>
            </w:tcMar>
            <w:vAlign w:val="center"/>
          </w:tcPr>
          <w:p w14:paraId="110568FD"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2010" w:type="dxa"/>
            <w:tcBorders>
              <w:top w:val="nil"/>
              <w:left w:val="nil"/>
              <w:bottom w:val="nil"/>
              <w:right w:val="nil"/>
            </w:tcBorders>
            <w:shd w:val="clear" w:color="auto" w:fill="FFFFFF"/>
            <w:tcMar>
              <w:top w:w="0" w:type="dxa"/>
              <w:left w:w="0" w:type="dxa"/>
              <w:bottom w:w="0" w:type="dxa"/>
              <w:right w:w="0" w:type="dxa"/>
            </w:tcMar>
            <w:vAlign w:val="center"/>
          </w:tcPr>
          <w:p w14:paraId="179974F9"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040" w:type="dxa"/>
            <w:tcBorders>
              <w:top w:val="nil"/>
              <w:left w:val="nil"/>
              <w:bottom w:val="nil"/>
              <w:right w:val="nil"/>
            </w:tcBorders>
            <w:shd w:val="clear" w:color="auto" w:fill="FFFFFF"/>
            <w:tcMar>
              <w:top w:w="0" w:type="dxa"/>
              <w:left w:w="0" w:type="dxa"/>
              <w:bottom w:w="0" w:type="dxa"/>
              <w:right w:w="0" w:type="dxa"/>
            </w:tcMar>
            <w:vAlign w:val="center"/>
          </w:tcPr>
          <w:p w14:paraId="75293DBC"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932" w:type="dxa"/>
            <w:tcBorders>
              <w:top w:val="nil"/>
              <w:left w:val="nil"/>
              <w:bottom w:val="nil"/>
              <w:right w:val="nil"/>
            </w:tcBorders>
            <w:shd w:val="clear" w:color="auto" w:fill="FFFFFF"/>
            <w:tcMar>
              <w:top w:w="0" w:type="dxa"/>
              <w:left w:w="0" w:type="dxa"/>
              <w:bottom w:w="0" w:type="dxa"/>
              <w:right w:w="0" w:type="dxa"/>
            </w:tcMar>
            <w:vAlign w:val="center"/>
          </w:tcPr>
          <w:p w14:paraId="4A3247DD"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143" w:type="dxa"/>
            <w:tcBorders>
              <w:top w:val="nil"/>
              <w:left w:val="nil"/>
              <w:bottom w:val="nil"/>
              <w:right w:val="nil"/>
            </w:tcBorders>
            <w:shd w:val="clear" w:color="auto" w:fill="FFFFFF"/>
            <w:tcMar>
              <w:top w:w="0" w:type="dxa"/>
              <w:left w:w="0" w:type="dxa"/>
              <w:bottom w:w="0" w:type="dxa"/>
              <w:right w:w="0" w:type="dxa"/>
            </w:tcMar>
            <w:vAlign w:val="center"/>
          </w:tcPr>
          <w:p w14:paraId="05FBB8CA"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r>
      <w:tr w:rsidR="00DA6E1F" w14:paraId="1D5B6AC8" w14:textId="77777777">
        <w:trPr>
          <w:trHeight w:hRule="exact" w:val="322"/>
        </w:trPr>
        <w:tc>
          <w:tcPr>
            <w:tcW w:w="2312" w:type="dxa"/>
            <w:tcBorders>
              <w:top w:val="nil"/>
              <w:left w:val="nil"/>
              <w:bottom w:val="nil"/>
              <w:right w:val="nil"/>
            </w:tcBorders>
            <w:shd w:val="clear" w:color="auto" w:fill="FFFFFF"/>
            <w:tcMar>
              <w:top w:w="0" w:type="dxa"/>
              <w:left w:w="0" w:type="dxa"/>
              <w:bottom w:w="0" w:type="dxa"/>
              <w:right w:w="0" w:type="dxa"/>
            </w:tcMar>
          </w:tcPr>
          <w:p w14:paraId="2A7A4C17"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szCs w:val="21"/>
              </w:rPr>
            </w:pPr>
            <w:r>
              <w:rPr>
                <w:rFonts w:ascii="Times New Roman" w:hAnsi="Times New Roman" w:cs="Times New Roman" w:hint="eastAsia"/>
                <w:bCs/>
                <w:szCs w:val="21"/>
              </w:rPr>
              <w:t>Q1</w:t>
            </w:r>
          </w:p>
        </w:tc>
        <w:tc>
          <w:tcPr>
            <w:tcW w:w="1900" w:type="dxa"/>
            <w:tcBorders>
              <w:top w:val="nil"/>
              <w:left w:val="nil"/>
              <w:bottom w:val="nil"/>
              <w:right w:val="nil"/>
            </w:tcBorders>
            <w:shd w:val="clear" w:color="auto" w:fill="FFFFFF"/>
            <w:tcMar>
              <w:top w:w="0" w:type="dxa"/>
              <w:left w:w="0" w:type="dxa"/>
              <w:bottom w:w="0" w:type="dxa"/>
              <w:right w:w="0" w:type="dxa"/>
            </w:tcMar>
          </w:tcPr>
          <w:p w14:paraId="30C5CF3F"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ref</w:t>
            </w:r>
          </w:p>
        </w:tc>
        <w:tc>
          <w:tcPr>
            <w:tcW w:w="1063" w:type="dxa"/>
            <w:tcBorders>
              <w:top w:val="nil"/>
              <w:left w:val="nil"/>
              <w:bottom w:val="nil"/>
              <w:right w:val="nil"/>
            </w:tcBorders>
            <w:shd w:val="clear" w:color="auto" w:fill="FFFFFF"/>
            <w:tcMar>
              <w:top w:w="0" w:type="dxa"/>
              <w:left w:w="0" w:type="dxa"/>
              <w:bottom w:w="0" w:type="dxa"/>
              <w:right w:w="0" w:type="dxa"/>
            </w:tcMar>
          </w:tcPr>
          <w:p w14:paraId="2FAC62E7"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w:t>
            </w:r>
          </w:p>
          <w:p w14:paraId="035B088B"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2010" w:type="dxa"/>
            <w:tcBorders>
              <w:top w:val="nil"/>
              <w:left w:val="nil"/>
              <w:bottom w:val="nil"/>
              <w:right w:val="nil"/>
            </w:tcBorders>
            <w:shd w:val="clear" w:color="auto" w:fill="FFFFFF"/>
            <w:tcMar>
              <w:top w:w="0" w:type="dxa"/>
              <w:left w:w="0" w:type="dxa"/>
              <w:bottom w:w="0" w:type="dxa"/>
              <w:right w:w="0" w:type="dxa"/>
            </w:tcMar>
          </w:tcPr>
          <w:p w14:paraId="5663810E"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ref</w:t>
            </w:r>
          </w:p>
        </w:tc>
        <w:tc>
          <w:tcPr>
            <w:tcW w:w="1040" w:type="dxa"/>
            <w:tcBorders>
              <w:top w:val="nil"/>
              <w:left w:val="nil"/>
              <w:bottom w:val="nil"/>
              <w:right w:val="nil"/>
            </w:tcBorders>
            <w:shd w:val="clear" w:color="auto" w:fill="FFFFFF"/>
            <w:tcMar>
              <w:top w:w="0" w:type="dxa"/>
              <w:left w:w="0" w:type="dxa"/>
              <w:bottom w:w="0" w:type="dxa"/>
              <w:right w:w="0" w:type="dxa"/>
            </w:tcMar>
          </w:tcPr>
          <w:p w14:paraId="425AD7A5"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w:t>
            </w:r>
          </w:p>
          <w:p w14:paraId="320F9B73"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932" w:type="dxa"/>
            <w:tcBorders>
              <w:top w:val="nil"/>
              <w:left w:val="nil"/>
              <w:bottom w:val="nil"/>
              <w:right w:val="nil"/>
            </w:tcBorders>
            <w:shd w:val="clear" w:color="auto" w:fill="FFFFFF"/>
            <w:tcMar>
              <w:top w:w="0" w:type="dxa"/>
              <w:left w:w="0" w:type="dxa"/>
              <w:bottom w:w="0" w:type="dxa"/>
              <w:right w:w="0" w:type="dxa"/>
            </w:tcMar>
          </w:tcPr>
          <w:p w14:paraId="1BCB61B2"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ref</w:t>
            </w:r>
          </w:p>
        </w:tc>
        <w:tc>
          <w:tcPr>
            <w:tcW w:w="1143" w:type="dxa"/>
            <w:tcBorders>
              <w:top w:val="nil"/>
              <w:left w:val="nil"/>
              <w:bottom w:val="nil"/>
              <w:right w:val="nil"/>
            </w:tcBorders>
            <w:shd w:val="clear" w:color="auto" w:fill="FFFFFF"/>
            <w:tcMar>
              <w:top w:w="0" w:type="dxa"/>
              <w:left w:w="0" w:type="dxa"/>
              <w:bottom w:w="0" w:type="dxa"/>
              <w:right w:w="0" w:type="dxa"/>
            </w:tcMar>
          </w:tcPr>
          <w:p w14:paraId="646FB81D"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w:t>
            </w:r>
          </w:p>
          <w:p w14:paraId="2CF71132"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r>
      <w:tr w:rsidR="00DA6E1F" w14:paraId="376DA36C" w14:textId="77777777">
        <w:trPr>
          <w:trHeight w:hRule="exact" w:val="322"/>
        </w:trPr>
        <w:tc>
          <w:tcPr>
            <w:tcW w:w="2312" w:type="dxa"/>
            <w:tcBorders>
              <w:top w:val="nil"/>
              <w:left w:val="nil"/>
              <w:bottom w:val="nil"/>
              <w:right w:val="nil"/>
            </w:tcBorders>
            <w:shd w:val="clear" w:color="auto" w:fill="FFFFFF"/>
            <w:tcMar>
              <w:top w:w="0" w:type="dxa"/>
              <w:left w:w="0" w:type="dxa"/>
              <w:bottom w:w="0" w:type="dxa"/>
              <w:right w:w="0" w:type="dxa"/>
            </w:tcMar>
          </w:tcPr>
          <w:p w14:paraId="571C364C"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szCs w:val="21"/>
              </w:rPr>
            </w:pPr>
            <w:r>
              <w:rPr>
                <w:rFonts w:ascii="Times New Roman" w:hAnsi="Times New Roman" w:cs="Times New Roman" w:hint="eastAsia"/>
                <w:bCs/>
                <w:szCs w:val="21"/>
              </w:rPr>
              <w:t>Q2</w:t>
            </w:r>
          </w:p>
        </w:tc>
        <w:tc>
          <w:tcPr>
            <w:tcW w:w="1900" w:type="dxa"/>
            <w:tcBorders>
              <w:top w:val="nil"/>
              <w:left w:val="nil"/>
              <w:bottom w:val="nil"/>
              <w:right w:val="nil"/>
            </w:tcBorders>
            <w:shd w:val="clear" w:color="auto" w:fill="FFFFFF"/>
            <w:tcMar>
              <w:top w:w="0" w:type="dxa"/>
              <w:left w:w="0" w:type="dxa"/>
              <w:bottom w:w="0" w:type="dxa"/>
              <w:right w:w="0" w:type="dxa"/>
            </w:tcMar>
          </w:tcPr>
          <w:p w14:paraId="705BF1ED"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0.7</w:t>
            </w:r>
            <w:r>
              <w:rPr>
                <w:rFonts w:ascii="Times New Roman" w:hAnsi="Times New Roman" w:cs="Times New Roman" w:hint="eastAsia"/>
                <w:bCs/>
                <w:szCs w:val="21"/>
              </w:rPr>
              <w:t>2</w:t>
            </w:r>
            <w:r>
              <w:rPr>
                <w:rFonts w:ascii="Times New Roman" w:hAnsi="Times New Roman" w:cs="Times New Roman"/>
                <w:bCs/>
                <w:szCs w:val="21"/>
              </w:rPr>
              <w:t xml:space="preserve"> (0.5</w:t>
            </w:r>
            <w:r>
              <w:rPr>
                <w:rFonts w:ascii="Times New Roman" w:hAnsi="Times New Roman" w:cs="Times New Roman" w:hint="eastAsia"/>
                <w:bCs/>
                <w:szCs w:val="21"/>
              </w:rPr>
              <w:t>4</w:t>
            </w:r>
            <w:r>
              <w:rPr>
                <w:rFonts w:ascii="Times New Roman" w:hAnsi="Times New Roman" w:cs="Times New Roman"/>
                <w:bCs/>
                <w:szCs w:val="21"/>
              </w:rPr>
              <w:t xml:space="preserve">, </w:t>
            </w:r>
            <w:r>
              <w:rPr>
                <w:rFonts w:ascii="Times New Roman" w:hAnsi="Times New Roman" w:cs="Times New Roman" w:hint="eastAsia"/>
                <w:bCs/>
                <w:szCs w:val="21"/>
              </w:rPr>
              <w:t>0.96</w:t>
            </w:r>
            <w:r>
              <w:rPr>
                <w:rFonts w:ascii="Times New Roman" w:hAnsi="Times New Roman" w:cs="Times New Roman"/>
                <w:bCs/>
                <w:szCs w:val="21"/>
              </w:rPr>
              <w:t>)</w:t>
            </w:r>
          </w:p>
        </w:tc>
        <w:tc>
          <w:tcPr>
            <w:tcW w:w="1063" w:type="dxa"/>
            <w:tcBorders>
              <w:top w:val="nil"/>
              <w:left w:val="nil"/>
              <w:bottom w:val="nil"/>
              <w:right w:val="nil"/>
            </w:tcBorders>
            <w:shd w:val="clear" w:color="auto" w:fill="FFFFFF"/>
            <w:tcMar>
              <w:top w:w="0" w:type="dxa"/>
              <w:left w:w="0" w:type="dxa"/>
              <w:bottom w:w="0" w:type="dxa"/>
              <w:right w:w="0" w:type="dxa"/>
            </w:tcMar>
            <w:vAlign w:val="center"/>
          </w:tcPr>
          <w:p w14:paraId="125CF5A8"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0.0</w:t>
            </w:r>
            <w:r>
              <w:rPr>
                <w:rFonts w:ascii="Times New Roman" w:hAnsi="Times New Roman" w:cs="Times New Roman" w:hint="eastAsia"/>
                <w:bCs/>
                <w:szCs w:val="21"/>
              </w:rPr>
              <w:t>26</w:t>
            </w:r>
          </w:p>
        </w:tc>
        <w:tc>
          <w:tcPr>
            <w:tcW w:w="2010" w:type="dxa"/>
            <w:tcBorders>
              <w:top w:val="nil"/>
              <w:left w:val="nil"/>
              <w:bottom w:val="nil"/>
              <w:right w:val="nil"/>
            </w:tcBorders>
            <w:shd w:val="clear" w:color="auto" w:fill="FFFFFF"/>
            <w:tcMar>
              <w:top w:w="0" w:type="dxa"/>
              <w:left w:w="0" w:type="dxa"/>
              <w:bottom w:w="0" w:type="dxa"/>
              <w:right w:w="0" w:type="dxa"/>
            </w:tcMar>
          </w:tcPr>
          <w:p w14:paraId="1348D885"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0.7</w:t>
            </w:r>
            <w:r>
              <w:rPr>
                <w:rFonts w:ascii="Times New Roman" w:hAnsi="Times New Roman" w:cs="Times New Roman" w:hint="eastAsia"/>
                <w:bCs/>
                <w:szCs w:val="21"/>
              </w:rPr>
              <w:t>2</w:t>
            </w:r>
            <w:r>
              <w:rPr>
                <w:rFonts w:ascii="Times New Roman" w:hAnsi="Times New Roman" w:cs="Times New Roman"/>
                <w:bCs/>
                <w:szCs w:val="21"/>
              </w:rPr>
              <w:t xml:space="preserve"> (0.54, </w:t>
            </w:r>
            <w:r>
              <w:rPr>
                <w:rFonts w:ascii="Times New Roman" w:hAnsi="Times New Roman" w:cs="Times New Roman" w:hint="eastAsia"/>
                <w:bCs/>
                <w:szCs w:val="21"/>
              </w:rPr>
              <w:t>0.97</w:t>
            </w:r>
            <w:r>
              <w:rPr>
                <w:rFonts w:ascii="Times New Roman" w:hAnsi="Times New Roman" w:cs="Times New Roman"/>
                <w:bCs/>
                <w:szCs w:val="21"/>
              </w:rPr>
              <w:t>)</w:t>
            </w:r>
          </w:p>
        </w:tc>
        <w:tc>
          <w:tcPr>
            <w:tcW w:w="1040" w:type="dxa"/>
            <w:tcBorders>
              <w:top w:val="nil"/>
              <w:left w:val="nil"/>
              <w:bottom w:val="nil"/>
              <w:right w:val="nil"/>
            </w:tcBorders>
            <w:shd w:val="clear" w:color="auto" w:fill="FFFFFF"/>
            <w:tcMar>
              <w:top w:w="0" w:type="dxa"/>
              <w:left w:w="0" w:type="dxa"/>
              <w:bottom w:w="0" w:type="dxa"/>
              <w:right w:w="0" w:type="dxa"/>
            </w:tcMar>
            <w:vAlign w:val="center"/>
          </w:tcPr>
          <w:p w14:paraId="6CA7196A"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0.0</w:t>
            </w:r>
            <w:r>
              <w:rPr>
                <w:rFonts w:ascii="Times New Roman" w:hAnsi="Times New Roman" w:cs="Times New Roman" w:hint="eastAsia"/>
                <w:bCs/>
                <w:szCs w:val="21"/>
              </w:rPr>
              <w:t>31</w:t>
            </w:r>
          </w:p>
        </w:tc>
        <w:tc>
          <w:tcPr>
            <w:tcW w:w="1932" w:type="dxa"/>
            <w:tcBorders>
              <w:top w:val="nil"/>
              <w:left w:val="nil"/>
              <w:bottom w:val="nil"/>
              <w:right w:val="nil"/>
            </w:tcBorders>
            <w:shd w:val="clear" w:color="auto" w:fill="FFFFFF"/>
            <w:tcMar>
              <w:top w:w="0" w:type="dxa"/>
              <w:left w:w="0" w:type="dxa"/>
              <w:bottom w:w="0" w:type="dxa"/>
              <w:right w:w="0" w:type="dxa"/>
            </w:tcMar>
          </w:tcPr>
          <w:p w14:paraId="6186F310"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77</w:t>
            </w:r>
            <w:r>
              <w:rPr>
                <w:rFonts w:ascii="Times New Roman" w:hAnsi="Times New Roman" w:cs="Times New Roman"/>
                <w:bCs/>
                <w:szCs w:val="21"/>
              </w:rPr>
              <w:t xml:space="preserve"> (0.</w:t>
            </w:r>
            <w:r>
              <w:rPr>
                <w:rFonts w:ascii="Times New Roman" w:hAnsi="Times New Roman" w:cs="Times New Roman" w:hint="eastAsia"/>
                <w:bCs/>
                <w:szCs w:val="21"/>
              </w:rPr>
              <w:t>57</w:t>
            </w:r>
            <w:r>
              <w:rPr>
                <w:rFonts w:ascii="Times New Roman" w:hAnsi="Times New Roman" w:cs="Times New Roman"/>
                <w:bCs/>
                <w:szCs w:val="21"/>
              </w:rPr>
              <w:t>,</w:t>
            </w:r>
            <w:r>
              <w:rPr>
                <w:rFonts w:ascii="Times New Roman" w:hAnsi="Times New Roman" w:cs="Times New Roman" w:hint="eastAsia"/>
                <w:bCs/>
                <w:szCs w:val="21"/>
              </w:rPr>
              <w:t>1.02</w:t>
            </w:r>
            <w:r>
              <w:rPr>
                <w:rFonts w:ascii="Times New Roman" w:hAnsi="Times New Roman" w:cs="Times New Roman"/>
                <w:bCs/>
                <w:szCs w:val="21"/>
              </w:rPr>
              <w:t>)</w:t>
            </w:r>
          </w:p>
        </w:tc>
        <w:tc>
          <w:tcPr>
            <w:tcW w:w="1143" w:type="dxa"/>
            <w:tcBorders>
              <w:top w:val="nil"/>
              <w:left w:val="nil"/>
              <w:bottom w:val="nil"/>
              <w:right w:val="nil"/>
            </w:tcBorders>
            <w:shd w:val="clear" w:color="auto" w:fill="FFFFFF"/>
            <w:tcMar>
              <w:top w:w="0" w:type="dxa"/>
              <w:left w:w="0" w:type="dxa"/>
              <w:bottom w:w="0" w:type="dxa"/>
              <w:right w:w="0" w:type="dxa"/>
            </w:tcMar>
            <w:vAlign w:val="center"/>
          </w:tcPr>
          <w:p w14:paraId="11279AE3"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069</w:t>
            </w:r>
          </w:p>
        </w:tc>
      </w:tr>
      <w:tr w:rsidR="00DA6E1F" w14:paraId="4D9CE494" w14:textId="77777777">
        <w:trPr>
          <w:trHeight w:hRule="exact" w:val="322"/>
        </w:trPr>
        <w:tc>
          <w:tcPr>
            <w:tcW w:w="2312" w:type="dxa"/>
            <w:tcBorders>
              <w:top w:val="nil"/>
              <w:left w:val="nil"/>
              <w:bottom w:val="nil"/>
              <w:right w:val="nil"/>
            </w:tcBorders>
            <w:shd w:val="clear" w:color="auto" w:fill="FFFFFF"/>
            <w:tcMar>
              <w:top w:w="0" w:type="dxa"/>
              <w:left w:w="0" w:type="dxa"/>
              <w:bottom w:w="0" w:type="dxa"/>
              <w:right w:w="0" w:type="dxa"/>
            </w:tcMar>
          </w:tcPr>
          <w:p w14:paraId="04233F7A"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szCs w:val="21"/>
              </w:rPr>
            </w:pPr>
            <w:r>
              <w:rPr>
                <w:rFonts w:ascii="Times New Roman" w:hAnsi="Times New Roman" w:cs="Times New Roman" w:hint="eastAsia"/>
                <w:bCs/>
                <w:szCs w:val="21"/>
              </w:rPr>
              <w:t>Q3</w:t>
            </w:r>
          </w:p>
        </w:tc>
        <w:tc>
          <w:tcPr>
            <w:tcW w:w="1900" w:type="dxa"/>
            <w:tcBorders>
              <w:top w:val="nil"/>
              <w:left w:val="nil"/>
              <w:bottom w:val="nil"/>
              <w:right w:val="nil"/>
            </w:tcBorders>
            <w:shd w:val="clear" w:color="auto" w:fill="FFFFFF"/>
            <w:tcMar>
              <w:top w:w="0" w:type="dxa"/>
              <w:left w:w="0" w:type="dxa"/>
              <w:bottom w:w="0" w:type="dxa"/>
              <w:right w:w="0" w:type="dxa"/>
            </w:tcMar>
          </w:tcPr>
          <w:p w14:paraId="5746EB9C"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0.5</w:t>
            </w:r>
            <w:r>
              <w:rPr>
                <w:rFonts w:ascii="Times New Roman" w:hAnsi="Times New Roman" w:cs="Times New Roman" w:hint="eastAsia"/>
                <w:bCs/>
                <w:szCs w:val="21"/>
              </w:rPr>
              <w:t>6</w:t>
            </w:r>
            <w:r>
              <w:rPr>
                <w:rFonts w:ascii="Times New Roman" w:hAnsi="Times New Roman" w:cs="Times New Roman"/>
                <w:bCs/>
                <w:szCs w:val="21"/>
              </w:rPr>
              <w:t xml:space="preserve"> (0.4</w:t>
            </w:r>
            <w:r>
              <w:rPr>
                <w:rFonts w:ascii="Times New Roman" w:hAnsi="Times New Roman" w:cs="Times New Roman" w:hint="eastAsia"/>
                <w:bCs/>
                <w:szCs w:val="21"/>
              </w:rPr>
              <w:t>1</w:t>
            </w:r>
            <w:r>
              <w:rPr>
                <w:rFonts w:ascii="Times New Roman" w:hAnsi="Times New Roman" w:cs="Times New Roman"/>
                <w:bCs/>
                <w:szCs w:val="21"/>
              </w:rPr>
              <w:t>, 0.7</w:t>
            </w:r>
            <w:r>
              <w:rPr>
                <w:rFonts w:ascii="Times New Roman" w:hAnsi="Times New Roman" w:cs="Times New Roman" w:hint="eastAsia"/>
                <w:bCs/>
                <w:szCs w:val="21"/>
              </w:rPr>
              <w:t>7</w:t>
            </w:r>
            <w:r>
              <w:rPr>
                <w:rFonts w:ascii="Times New Roman" w:hAnsi="Times New Roman" w:cs="Times New Roman"/>
                <w:bCs/>
                <w:szCs w:val="21"/>
              </w:rPr>
              <w:t>)</w:t>
            </w:r>
          </w:p>
        </w:tc>
        <w:tc>
          <w:tcPr>
            <w:tcW w:w="1063" w:type="dxa"/>
            <w:tcBorders>
              <w:top w:val="nil"/>
              <w:left w:val="nil"/>
              <w:bottom w:val="nil"/>
              <w:right w:val="nil"/>
            </w:tcBorders>
            <w:shd w:val="clear" w:color="auto" w:fill="FFFFFF"/>
            <w:tcMar>
              <w:top w:w="0" w:type="dxa"/>
              <w:left w:w="0" w:type="dxa"/>
              <w:bottom w:w="0" w:type="dxa"/>
              <w:right w:w="0" w:type="dxa"/>
            </w:tcMar>
            <w:vAlign w:val="center"/>
          </w:tcPr>
          <w:p w14:paraId="56C993AA"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0.001</w:t>
            </w:r>
          </w:p>
        </w:tc>
        <w:tc>
          <w:tcPr>
            <w:tcW w:w="2010" w:type="dxa"/>
            <w:tcBorders>
              <w:top w:val="nil"/>
              <w:left w:val="nil"/>
              <w:bottom w:val="nil"/>
              <w:right w:val="nil"/>
            </w:tcBorders>
            <w:shd w:val="clear" w:color="auto" w:fill="FFFFFF"/>
            <w:tcMar>
              <w:top w:w="0" w:type="dxa"/>
              <w:left w:w="0" w:type="dxa"/>
              <w:bottom w:w="0" w:type="dxa"/>
              <w:right w:w="0" w:type="dxa"/>
            </w:tcMar>
          </w:tcPr>
          <w:p w14:paraId="0E32D25A"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0.5</w:t>
            </w:r>
            <w:r>
              <w:rPr>
                <w:rFonts w:ascii="Times New Roman" w:hAnsi="Times New Roman" w:cs="Times New Roman" w:hint="eastAsia"/>
                <w:bCs/>
                <w:szCs w:val="21"/>
              </w:rPr>
              <w:t>8</w:t>
            </w:r>
            <w:r>
              <w:rPr>
                <w:rFonts w:ascii="Times New Roman" w:hAnsi="Times New Roman" w:cs="Times New Roman"/>
                <w:bCs/>
                <w:szCs w:val="21"/>
              </w:rPr>
              <w:t xml:space="preserve"> (0.4</w:t>
            </w:r>
            <w:r>
              <w:rPr>
                <w:rFonts w:ascii="Times New Roman" w:hAnsi="Times New Roman" w:cs="Times New Roman" w:hint="eastAsia"/>
                <w:bCs/>
                <w:szCs w:val="21"/>
              </w:rPr>
              <w:t>3</w:t>
            </w:r>
            <w:r>
              <w:rPr>
                <w:rFonts w:ascii="Times New Roman" w:hAnsi="Times New Roman" w:cs="Times New Roman"/>
                <w:bCs/>
                <w:szCs w:val="21"/>
              </w:rPr>
              <w:t>, 0.7</w:t>
            </w:r>
            <w:r>
              <w:rPr>
                <w:rFonts w:ascii="Times New Roman" w:hAnsi="Times New Roman" w:cs="Times New Roman" w:hint="eastAsia"/>
                <w:bCs/>
                <w:szCs w:val="21"/>
              </w:rPr>
              <w:t>9</w:t>
            </w:r>
            <w:r>
              <w:rPr>
                <w:rFonts w:ascii="Times New Roman" w:hAnsi="Times New Roman" w:cs="Times New Roman"/>
                <w:bCs/>
                <w:szCs w:val="21"/>
              </w:rPr>
              <w:t>)</w:t>
            </w:r>
          </w:p>
        </w:tc>
        <w:tc>
          <w:tcPr>
            <w:tcW w:w="1040" w:type="dxa"/>
            <w:tcBorders>
              <w:top w:val="nil"/>
              <w:left w:val="nil"/>
              <w:bottom w:val="nil"/>
              <w:right w:val="nil"/>
            </w:tcBorders>
            <w:shd w:val="clear" w:color="auto" w:fill="FFFFFF"/>
            <w:tcMar>
              <w:top w:w="0" w:type="dxa"/>
              <w:left w:w="0" w:type="dxa"/>
              <w:bottom w:w="0" w:type="dxa"/>
              <w:right w:w="0" w:type="dxa"/>
            </w:tcMar>
            <w:vAlign w:val="center"/>
          </w:tcPr>
          <w:p w14:paraId="4EBC8842"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0.001</w:t>
            </w:r>
          </w:p>
        </w:tc>
        <w:tc>
          <w:tcPr>
            <w:tcW w:w="1932" w:type="dxa"/>
            <w:tcBorders>
              <w:top w:val="nil"/>
              <w:left w:val="nil"/>
              <w:bottom w:val="nil"/>
              <w:right w:val="nil"/>
            </w:tcBorders>
            <w:shd w:val="clear" w:color="auto" w:fill="FFFFFF"/>
            <w:tcMar>
              <w:top w:w="0" w:type="dxa"/>
              <w:left w:w="0" w:type="dxa"/>
              <w:bottom w:w="0" w:type="dxa"/>
              <w:right w:w="0" w:type="dxa"/>
            </w:tcMar>
          </w:tcPr>
          <w:p w14:paraId="31C42358"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64</w:t>
            </w:r>
            <w:r>
              <w:rPr>
                <w:rFonts w:ascii="Times New Roman" w:hAnsi="Times New Roman" w:cs="Times New Roman"/>
                <w:bCs/>
                <w:szCs w:val="21"/>
              </w:rPr>
              <w:t xml:space="preserve"> (0.</w:t>
            </w:r>
            <w:r>
              <w:rPr>
                <w:rFonts w:ascii="Times New Roman" w:hAnsi="Times New Roman" w:cs="Times New Roman" w:hint="eastAsia"/>
                <w:bCs/>
                <w:szCs w:val="21"/>
              </w:rPr>
              <w:t>49</w:t>
            </w:r>
            <w:r>
              <w:rPr>
                <w:rFonts w:ascii="Times New Roman" w:hAnsi="Times New Roman" w:cs="Times New Roman"/>
                <w:bCs/>
                <w:szCs w:val="21"/>
              </w:rPr>
              <w:t>,0.</w:t>
            </w:r>
            <w:r>
              <w:rPr>
                <w:rFonts w:ascii="Times New Roman" w:hAnsi="Times New Roman" w:cs="Times New Roman" w:hint="eastAsia"/>
                <w:bCs/>
                <w:szCs w:val="21"/>
              </w:rPr>
              <w:t>84</w:t>
            </w:r>
            <w:r>
              <w:rPr>
                <w:rFonts w:ascii="Times New Roman" w:hAnsi="Times New Roman" w:cs="Times New Roman"/>
                <w:bCs/>
                <w:szCs w:val="21"/>
              </w:rPr>
              <w:t>)</w:t>
            </w:r>
          </w:p>
        </w:tc>
        <w:tc>
          <w:tcPr>
            <w:tcW w:w="1143" w:type="dxa"/>
            <w:tcBorders>
              <w:top w:val="nil"/>
              <w:left w:val="nil"/>
              <w:bottom w:val="nil"/>
              <w:right w:val="nil"/>
            </w:tcBorders>
            <w:shd w:val="clear" w:color="auto" w:fill="FFFFFF"/>
            <w:tcMar>
              <w:top w:w="0" w:type="dxa"/>
              <w:left w:w="0" w:type="dxa"/>
              <w:bottom w:w="0" w:type="dxa"/>
              <w:right w:w="0" w:type="dxa"/>
            </w:tcMar>
            <w:vAlign w:val="center"/>
          </w:tcPr>
          <w:p w14:paraId="4C8CB8DD"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0.0</w:t>
            </w:r>
            <w:r>
              <w:rPr>
                <w:rFonts w:ascii="Times New Roman" w:hAnsi="Times New Roman" w:cs="Times New Roman" w:hint="eastAsia"/>
                <w:bCs/>
                <w:szCs w:val="21"/>
              </w:rPr>
              <w:t>03</w:t>
            </w:r>
          </w:p>
        </w:tc>
      </w:tr>
      <w:tr w:rsidR="00DA6E1F" w14:paraId="4375B75B" w14:textId="77777777">
        <w:trPr>
          <w:trHeight w:hRule="exact" w:val="322"/>
        </w:trPr>
        <w:tc>
          <w:tcPr>
            <w:tcW w:w="2312" w:type="dxa"/>
            <w:tcBorders>
              <w:top w:val="nil"/>
              <w:left w:val="nil"/>
              <w:bottom w:val="nil"/>
              <w:right w:val="nil"/>
            </w:tcBorders>
            <w:shd w:val="clear" w:color="auto" w:fill="FFFFFF"/>
            <w:tcMar>
              <w:top w:w="0" w:type="dxa"/>
              <w:left w:w="0" w:type="dxa"/>
              <w:bottom w:w="0" w:type="dxa"/>
              <w:right w:w="0" w:type="dxa"/>
            </w:tcMar>
          </w:tcPr>
          <w:p w14:paraId="16F9E9FE"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szCs w:val="21"/>
              </w:rPr>
            </w:pPr>
            <w:r>
              <w:rPr>
                <w:rFonts w:ascii="Times New Roman" w:hAnsi="Times New Roman" w:cs="Times New Roman" w:hint="eastAsia"/>
                <w:bCs/>
                <w:szCs w:val="21"/>
              </w:rPr>
              <w:t>Q4</w:t>
            </w:r>
          </w:p>
        </w:tc>
        <w:tc>
          <w:tcPr>
            <w:tcW w:w="1900" w:type="dxa"/>
            <w:tcBorders>
              <w:top w:val="nil"/>
              <w:left w:val="nil"/>
              <w:bottom w:val="nil"/>
              <w:right w:val="nil"/>
            </w:tcBorders>
            <w:shd w:val="clear" w:color="auto" w:fill="FFFFFF"/>
            <w:tcMar>
              <w:top w:w="0" w:type="dxa"/>
              <w:left w:w="0" w:type="dxa"/>
              <w:bottom w:w="0" w:type="dxa"/>
              <w:right w:w="0" w:type="dxa"/>
            </w:tcMar>
          </w:tcPr>
          <w:p w14:paraId="0C928227"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0.7</w:t>
            </w:r>
            <w:r>
              <w:rPr>
                <w:rFonts w:ascii="Times New Roman" w:hAnsi="Times New Roman" w:cs="Times New Roman" w:hint="eastAsia"/>
                <w:bCs/>
                <w:szCs w:val="21"/>
              </w:rPr>
              <w:t>7</w:t>
            </w:r>
            <w:r>
              <w:rPr>
                <w:rFonts w:ascii="Times New Roman" w:hAnsi="Times New Roman" w:cs="Times New Roman"/>
                <w:bCs/>
                <w:szCs w:val="21"/>
              </w:rPr>
              <w:t xml:space="preserve"> (0.5</w:t>
            </w:r>
            <w:r>
              <w:rPr>
                <w:rFonts w:ascii="Times New Roman" w:hAnsi="Times New Roman" w:cs="Times New Roman" w:hint="eastAsia"/>
                <w:bCs/>
                <w:szCs w:val="21"/>
              </w:rPr>
              <w:t>7</w:t>
            </w:r>
            <w:r>
              <w:rPr>
                <w:rFonts w:ascii="Times New Roman" w:hAnsi="Times New Roman" w:cs="Times New Roman"/>
                <w:bCs/>
                <w:szCs w:val="21"/>
              </w:rPr>
              <w:t>, 1.0</w:t>
            </w:r>
            <w:r>
              <w:rPr>
                <w:rFonts w:ascii="Times New Roman" w:hAnsi="Times New Roman" w:cs="Times New Roman" w:hint="eastAsia"/>
                <w:bCs/>
                <w:szCs w:val="21"/>
              </w:rPr>
              <w:t>5</w:t>
            </w:r>
            <w:r>
              <w:rPr>
                <w:rFonts w:ascii="Times New Roman" w:hAnsi="Times New Roman" w:cs="Times New Roman"/>
                <w:bCs/>
                <w:szCs w:val="21"/>
              </w:rPr>
              <w:t>)</w:t>
            </w:r>
          </w:p>
        </w:tc>
        <w:tc>
          <w:tcPr>
            <w:tcW w:w="1063" w:type="dxa"/>
            <w:tcBorders>
              <w:top w:val="nil"/>
              <w:left w:val="nil"/>
              <w:bottom w:val="nil"/>
              <w:right w:val="nil"/>
            </w:tcBorders>
            <w:shd w:val="clear" w:color="auto" w:fill="FFFFFF"/>
            <w:tcMar>
              <w:top w:w="0" w:type="dxa"/>
              <w:left w:w="0" w:type="dxa"/>
              <w:bottom w:w="0" w:type="dxa"/>
              <w:right w:w="0" w:type="dxa"/>
            </w:tcMar>
            <w:vAlign w:val="center"/>
          </w:tcPr>
          <w:p w14:paraId="6B97D394" w14:textId="2926FCCB"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0.0</w:t>
            </w:r>
            <w:r>
              <w:rPr>
                <w:rFonts w:ascii="Times New Roman" w:hAnsi="Times New Roman" w:cs="Times New Roman" w:hint="eastAsia"/>
                <w:bCs/>
                <w:szCs w:val="21"/>
              </w:rPr>
              <w:t>9</w:t>
            </w:r>
            <w:ins w:id="1914" w:author="佳煜 张" w:date="2025-09-20T13:27:00Z" w16du:dateUtc="2025-09-20T05:27:00Z">
              <w:r w:rsidR="006C5658">
                <w:rPr>
                  <w:rFonts w:ascii="Times New Roman" w:hAnsi="Times New Roman" w:cs="Times New Roman" w:hint="eastAsia"/>
                  <w:bCs/>
                  <w:szCs w:val="21"/>
                </w:rPr>
                <w:t>2</w:t>
              </w:r>
            </w:ins>
          </w:p>
        </w:tc>
        <w:tc>
          <w:tcPr>
            <w:tcW w:w="2010" w:type="dxa"/>
            <w:tcBorders>
              <w:top w:val="nil"/>
              <w:left w:val="nil"/>
              <w:bottom w:val="nil"/>
              <w:right w:val="nil"/>
            </w:tcBorders>
            <w:shd w:val="clear" w:color="auto" w:fill="FFFFFF"/>
            <w:tcMar>
              <w:top w:w="0" w:type="dxa"/>
              <w:left w:w="0" w:type="dxa"/>
              <w:bottom w:w="0" w:type="dxa"/>
              <w:right w:w="0" w:type="dxa"/>
            </w:tcMar>
          </w:tcPr>
          <w:p w14:paraId="3A9CC48F"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0.8</w:t>
            </w:r>
            <w:r>
              <w:rPr>
                <w:rFonts w:ascii="Times New Roman" w:hAnsi="Times New Roman" w:cs="Times New Roman" w:hint="eastAsia"/>
                <w:bCs/>
                <w:szCs w:val="21"/>
              </w:rPr>
              <w:t>5</w:t>
            </w:r>
            <w:r>
              <w:rPr>
                <w:rFonts w:ascii="Times New Roman" w:hAnsi="Times New Roman" w:cs="Times New Roman"/>
                <w:bCs/>
                <w:szCs w:val="21"/>
              </w:rPr>
              <w:t xml:space="preserve"> (0.6</w:t>
            </w:r>
            <w:r>
              <w:rPr>
                <w:rFonts w:ascii="Times New Roman" w:hAnsi="Times New Roman" w:cs="Times New Roman" w:hint="eastAsia"/>
                <w:bCs/>
                <w:szCs w:val="21"/>
              </w:rPr>
              <w:t>2</w:t>
            </w:r>
            <w:r>
              <w:rPr>
                <w:rFonts w:ascii="Times New Roman" w:hAnsi="Times New Roman" w:cs="Times New Roman"/>
                <w:bCs/>
                <w:szCs w:val="21"/>
              </w:rPr>
              <w:t>, 1.1</w:t>
            </w:r>
            <w:r>
              <w:rPr>
                <w:rFonts w:ascii="Times New Roman" w:hAnsi="Times New Roman" w:cs="Times New Roman" w:hint="eastAsia"/>
                <w:bCs/>
                <w:szCs w:val="21"/>
              </w:rPr>
              <w:t>6</w:t>
            </w:r>
            <w:r>
              <w:rPr>
                <w:rFonts w:ascii="Times New Roman" w:hAnsi="Times New Roman" w:cs="Times New Roman"/>
                <w:bCs/>
                <w:szCs w:val="21"/>
              </w:rPr>
              <w:t>)</w:t>
            </w:r>
          </w:p>
        </w:tc>
        <w:tc>
          <w:tcPr>
            <w:tcW w:w="1040" w:type="dxa"/>
            <w:tcBorders>
              <w:top w:val="nil"/>
              <w:left w:val="nil"/>
              <w:bottom w:val="nil"/>
              <w:right w:val="nil"/>
            </w:tcBorders>
            <w:shd w:val="clear" w:color="auto" w:fill="FFFFFF"/>
            <w:tcMar>
              <w:top w:w="0" w:type="dxa"/>
              <w:left w:w="0" w:type="dxa"/>
              <w:bottom w:w="0" w:type="dxa"/>
              <w:right w:w="0" w:type="dxa"/>
            </w:tcMar>
            <w:vAlign w:val="center"/>
          </w:tcPr>
          <w:p w14:paraId="2B2D7C17"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0.2</w:t>
            </w:r>
            <w:r>
              <w:rPr>
                <w:rFonts w:ascii="Times New Roman" w:hAnsi="Times New Roman" w:cs="Times New Roman" w:hint="eastAsia"/>
                <w:bCs/>
                <w:szCs w:val="21"/>
              </w:rPr>
              <w:t>84</w:t>
            </w:r>
          </w:p>
        </w:tc>
        <w:tc>
          <w:tcPr>
            <w:tcW w:w="1932" w:type="dxa"/>
            <w:tcBorders>
              <w:top w:val="nil"/>
              <w:left w:val="nil"/>
              <w:bottom w:val="nil"/>
              <w:right w:val="nil"/>
            </w:tcBorders>
            <w:shd w:val="clear" w:color="auto" w:fill="FFFFFF"/>
            <w:tcMar>
              <w:top w:w="0" w:type="dxa"/>
              <w:left w:w="0" w:type="dxa"/>
              <w:bottom w:w="0" w:type="dxa"/>
              <w:right w:w="0" w:type="dxa"/>
            </w:tcMar>
          </w:tcPr>
          <w:p w14:paraId="0AFE458A"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86</w:t>
            </w:r>
            <w:r>
              <w:rPr>
                <w:rFonts w:ascii="Times New Roman" w:hAnsi="Times New Roman" w:cs="Times New Roman"/>
                <w:bCs/>
                <w:szCs w:val="21"/>
              </w:rPr>
              <w:t xml:space="preserve"> (0.</w:t>
            </w:r>
            <w:r>
              <w:rPr>
                <w:rFonts w:ascii="Times New Roman" w:hAnsi="Times New Roman" w:cs="Times New Roman" w:hint="eastAsia"/>
                <w:bCs/>
                <w:szCs w:val="21"/>
              </w:rPr>
              <w:t>61</w:t>
            </w:r>
            <w:r>
              <w:rPr>
                <w:rFonts w:ascii="Times New Roman" w:hAnsi="Times New Roman" w:cs="Times New Roman"/>
                <w:bCs/>
                <w:szCs w:val="21"/>
              </w:rPr>
              <w:t>, 1.</w:t>
            </w:r>
            <w:r>
              <w:rPr>
                <w:rFonts w:ascii="Times New Roman" w:hAnsi="Times New Roman" w:cs="Times New Roman" w:hint="eastAsia"/>
                <w:bCs/>
                <w:szCs w:val="21"/>
              </w:rPr>
              <w:t>20</w:t>
            </w:r>
            <w:r>
              <w:rPr>
                <w:rFonts w:ascii="Times New Roman" w:hAnsi="Times New Roman" w:cs="Times New Roman"/>
                <w:bCs/>
                <w:szCs w:val="21"/>
              </w:rPr>
              <w:t>)</w:t>
            </w:r>
          </w:p>
        </w:tc>
        <w:tc>
          <w:tcPr>
            <w:tcW w:w="1143" w:type="dxa"/>
            <w:tcBorders>
              <w:top w:val="nil"/>
              <w:left w:val="nil"/>
              <w:bottom w:val="nil"/>
              <w:right w:val="nil"/>
            </w:tcBorders>
            <w:shd w:val="clear" w:color="auto" w:fill="FFFFFF"/>
            <w:tcMar>
              <w:top w:w="0" w:type="dxa"/>
              <w:left w:w="0" w:type="dxa"/>
              <w:bottom w:w="0" w:type="dxa"/>
              <w:right w:w="0" w:type="dxa"/>
            </w:tcMar>
            <w:vAlign w:val="center"/>
          </w:tcPr>
          <w:p w14:paraId="57BE8809"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360</w:t>
            </w:r>
          </w:p>
        </w:tc>
      </w:tr>
      <w:tr w:rsidR="00DA6E1F" w14:paraId="476B5AE4" w14:textId="77777777">
        <w:trPr>
          <w:trHeight w:hRule="exact" w:val="322"/>
        </w:trPr>
        <w:tc>
          <w:tcPr>
            <w:tcW w:w="2312" w:type="dxa"/>
            <w:tcBorders>
              <w:top w:val="nil"/>
              <w:left w:val="nil"/>
              <w:bottom w:val="nil"/>
              <w:right w:val="nil"/>
            </w:tcBorders>
            <w:shd w:val="clear" w:color="auto" w:fill="FFFFFF"/>
            <w:tcMar>
              <w:top w:w="0" w:type="dxa"/>
              <w:left w:w="0" w:type="dxa"/>
              <w:bottom w:w="0" w:type="dxa"/>
              <w:right w:w="0" w:type="dxa"/>
            </w:tcMar>
          </w:tcPr>
          <w:p w14:paraId="16080217"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bCs/>
                <w:szCs w:val="21"/>
              </w:rPr>
            </w:pPr>
            <w:r>
              <w:rPr>
                <w:rFonts w:ascii="Times New Roman" w:hAnsi="Times New Roman" w:cs="Times New Roman" w:hint="eastAsia"/>
                <w:bCs/>
                <w:i/>
                <w:iCs/>
                <w:szCs w:val="21"/>
              </w:rPr>
              <w:t>P</w:t>
            </w:r>
            <w:r>
              <w:rPr>
                <w:rFonts w:ascii="Times New Roman" w:hAnsi="Times New Roman" w:cs="Times New Roman" w:hint="eastAsia"/>
                <w:bCs/>
                <w:szCs w:val="21"/>
              </w:rPr>
              <w:t xml:space="preserve"> </w:t>
            </w:r>
            <w:r>
              <w:rPr>
                <w:rFonts w:ascii="Times New Roman" w:hAnsi="Times New Roman" w:cs="Times New Roman"/>
                <w:bCs/>
                <w:szCs w:val="21"/>
              </w:rPr>
              <w:t>for trend</w:t>
            </w:r>
          </w:p>
        </w:tc>
        <w:tc>
          <w:tcPr>
            <w:tcW w:w="1900" w:type="dxa"/>
            <w:tcBorders>
              <w:top w:val="nil"/>
              <w:left w:val="nil"/>
              <w:bottom w:val="nil"/>
              <w:right w:val="nil"/>
            </w:tcBorders>
            <w:shd w:val="clear" w:color="auto" w:fill="FFFFFF"/>
            <w:tcMar>
              <w:top w:w="0" w:type="dxa"/>
              <w:left w:w="0" w:type="dxa"/>
              <w:bottom w:w="0" w:type="dxa"/>
              <w:right w:w="0" w:type="dxa"/>
            </w:tcMar>
          </w:tcPr>
          <w:p w14:paraId="4C44F2A3"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063" w:type="dxa"/>
            <w:tcBorders>
              <w:top w:val="nil"/>
              <w:left w:val="nil"/>
              <w:bottom w:val="nil"/>
              <w:right w:val="nil"/>
            </w:tcBorders>
            <w:shd w:val="clear" w:color="auto" w:fill="FFFFFF"/>
            <w:tcMar>
              <w:top w:w="0" w:type="dxa"/>
              <w:left w:w="0" w:type="dxa"/>
              <w:bottom w:w="0" w:type="dxa"/>
              <w:right w:w="0" w:type="dxa"/>
            </w:tcMar>
            <w:vAlign w:val="center"/>
          </w:tcPr>
          <w:p w14:paraId="0C1D3F98"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hint="eastAsia"/>
                <w:bCs/>
                <w:szCs w:val="21"/>
              </w:rPr>
              <w:t>0.972</w:t>
            </w:r>
          </w:p>
        </w:tc>
        <w:tc>
          <w:tcPr>
            <w:tcW w:w="2010" w:type="dxa"/>
            <w:tcBorders>
              <w:top w:val="nil"/>
              <w:left w:val="nil"/>
              <w:bottom w:val="nil"/>
              <w:right w:val="nil"/>
            </w:tcBorders>
            <w:shd w:val="clear" w:color="auto" w:fill="FFFFFF"/>
            <w:tcMar>
              <w:top w:w="0" w:type="dxa"/>
              <w:left w:w="0" w:type="dxa"/>
              <w:bottom w:w="0" w:type="dxa"/>
              <w:right w:w="0" w:type="dxa"/>
            </w:tcMar>
          </w:tcPr>
          <w:p w14:paraId="591D5EAB"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040" w:type="dxa"/>
            <w:tcBorders>
              <w:top w:val="nil"/>
              <w:left w:val="nil"/>
              <w:bottom w:val="nil"/>
              <w:right w:val="nil"/>
            </w:tcBorders>
            <w:shd w:val="clear" w:color="auto" w:fill="FFFFFF"/>
            <w:tcMar>
              <w:top w:w="0" w:type="dxa"/>
              <w:left w:w="0" w:type="dxa"/>
              <w:bottom w:w="0" w:type="dxa"/>
              <w:right w:w="0" w:type="dxa"/>
            </w:tcMar>
            <w:vAlign w:val="center"/>
          </w:tcPr>
          <w:p w14:paraId="56C5A5A7"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hint="eastAsia"/>
                <w:bCs/>
                <w:szCs w:val="21"/>
              </w:rPr>
              <w:t>0.581</w:t>
            </w:r>
          </w:p>
        </w:tc>
        <w:tc>
          <w:tcPr>
            <w:tcW w:w="1932" w:type="dxa"/>
            <w:tcBorders>
              <w:top w:val="nil"/>
              <w:left w:val="nil"/>
              <w:bottom w:val="nil"/>
              <w:right w:val="nil"/>
            </w:tcBorders>
            <w:shd w:val="clear" w:color="auto" w:fill="FFFFFF"/>
            <w:tcMar>
              <w:top w:w="0" w:type="dxa"/>
              <w:left w:w="0" w:type="dxa"/>
              <w:bottom w:w="0" w:type="dxa"/>
              <w:right w:w="0" w:type="dxa"/>
            </w:tcMar>
          </w:tcPr>
          <w:p w14:paraId="7770E835"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143" w:type="dxa"/>
            <w:tcBorders>
              <w:top w:val="nil"/>
              <w:left w:val="nil"/>
              <w:bottom w:val="nil"/>
              <w:right w:val="nil"/>
            </w:tcBorders>
            <w:shd w:val="clear" w:color="auto" w:fill="FFFFFF"/>
            <w:tcMar>
              <w:top w:w="0" w:type="dxa"/>
              <w:left w:w="0" w:type="dxa"/>
              <w:bottom w:w="0" w:type="dxa"/>
              <w:right w:w="0" w:type="dxa"/>
            </w:tcMar>
            <w:vAlign w:val="center"/>
          </w:tcPr>
          <w:p w14:paraId="418932B7"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hint="eastAsia"/>
                <w:bCs/>
                <w:szCs w:val="21"/>
              </w:rPr>
              <w:t>0.583</w:t>
            </w:r>
          </w:p>
        </w:tc>
      </w:tr>
      <w:tr w:rsidR="00DA6E1F" w14:paraId="5F376FCF" w14:textId="77777777">
        <w:trPr>
          <w:trHeight w:hRule="exact" w:val="403"/>
        </w:trPr>
        <w:tc>
          <w:tcPr>
            <w:tcW w:w="2312" w:type="dxa"/>
            <w:tcBorders>
              <w:top w:val="nil"/>
              <w:left w:val="nil"/>
              <w:bottom w:val="nil"/>
              <w:right w:val="nil"/>
            </w:tcBorders>
            <w:shd w:val="clear" w:color="auto" w:fill="FFFFFF"/>
            <w:tcMar>
              <w:top w:w="0" w:type="dxa"/>
              <w:left w:w="0" w:type="dxa"/>
              <w:bottom w:w="0" w:type="dxa"/>
              <w:right w:w="0" w:type="dxa"/>
            </w:tcMar>
          </w:tcPr>
          <w:p w14:paraId="7C8AB072" w14:textId="77777777" w:rsidR="00DA6E1F" w:rsidRDefault="00E60AF0">
            <w:pPr>
              <w:pBdr>
                <w:top w:val="none" w:sz="0" w:space="0" w:color="000000"/>
                <w:left w:val="none" w:sz="0" w:space="0" w:color="000000"/>
                <w:bottom w:val="none" w:sz="0" w:space="0" w:color="000000"/>
                <w:right w:val="none" w:sz="0" w:space="0" w:color="000000"/>
              </w:pBdr>
              <w:spacing w:before="40" w:after="40"/>
              <w:ind w:right="100"/>
              <w:rPr>
                <w:rFonts w:ascii="Times New Roman" w:hAnsi="Times New Roman" w:cs="Times New Roman"/>
                <w:bCs/>
                <w:szCs w:val="21"/>
              </w:rPr>
            </w:pPr>
            <w:r>
              <w:rPr>
                <w:rFonts w:ascii="Times New Roman" w:hAnsi="Times New Roman" w:cs="Times New Roman" w:hint="eastAsia"/>
                <w:bCs/>
                <w:szCs w:val="21"/>
              </w:rPr>
              <w:t xml:space="preserve">Isoflavones </w:t>
            </w:r>
            <w:r>
              <w:rPr>
                <w:rFonts w:ascii="Times New Roman" w:hAnsi="Times New Roman" w:cs="Times New Roman"/>
                <w:bCs/>
                <w:szCs w:val="21"/>
              </w:rPr>
              <w:t>(mg</w:t>
            </w:r>
            <w:r>
              <w:rPr>
                <w:rFonts w:ascii="Times New Roman" w:hAnsi="Times New Roman" w:cs="Times New Roman" w:hint="eastAsia"/>
                <w:bCs/>
                <w:szCs w:val="21"/>
              </w:rPr>
              <w:t>/d</w:t>
            </w:r>
            <w:r>
              <w:rPr>
                <w:rFonts w:ascii="Times New Roman" w:hAnsi="Times New Roman" w:cs="Times New Roman"/>
                <w:bCs/>
                <w:szCs w:val="21"/>
              </w:rPr>
              <w:t>)</w:t>
            </w:r>
          </w:p>
          <w:p w14:paraId="6F9FFA86"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bCs/>
                <w:szCs w:val="21"/>
              </w:rPr>
            </w:pPr>
          </w:p>
        </w:tc>
        <w:tc>
          <w:tcPr>
            <w:tcW w:w="1900" w:type="dxa"/>
            <w:tcBorders>
              <w:top w:val="nil"/>
              <w:left w:val="nil"/>
              <w:bottom w:val="nil"/>
              <w:right w:val="nil"/>
            </w:tcBorders>
            <w:shd w:val="clear" w:color="auto" w:fill="FFFFFF"/>
            <w:tcMar>
              <w:top w:w="0" w:type="dxa"/>
              <w:left w:w="0" w:type="dxa"/>
              <w:bottom w:w="0" w:type="dxa"/>
              <w:right w:w="0" w:type="dxa"/>
            </w:tcMar>
            <w:vAlign w:val="center"/>
          </w:tcPr>
          <w:p w14:paraId="675AE349"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063" w:type="dxa"/>
            <w:tcBorders>
              <w:top w:val="nil"/>
              <w:left w:val="nil"/>
              <w:bottom w:val="nil"/>
              <w:right w:val="nil"/>
            </w:tcBorders>
            <w:shd w:val="clear" w:color="auto" w:fill="FFFFFF"/>
            <w:tcMar>
              <w:top w:w="0" w:type="dxa"/>
              <w:left w:w="0" w:type="dxa"/>
              <w:bottom w:w="0" w:type="dxa"/>
              <w:right w:w="0" w:type="dxa"/>
            </w:tcMar>
            <w:vAlign w:val="center"/>
          </w:tcPr>
          <w:p w14:paraId="24CE440F"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2010" w:type="dxa"/>
            <w:tcBorders>
              <w:top w:val="nil"/>
              <w:left w:val="nil"/>
              <w:bottom w:val="nil"/>
              <w:right w:val="nil"/>
            </w:tcBorders>
            <w:shd w:val="clear" w:color="auto" w:fill="FFFFFF"/>
            <w:tcMar>
              <w:top w:w="0" w:type="dxa"/>
              <w:left w:w="0" w:type="dxa"/>
              <w:bottom w:w="0" w:type="dxa"/>
              <w:right w:w="0" w:type="dxa"/>
            </w:tcMar>
            <w:vAlign w:val="center"/>
          </w:tcPr>
          <w:p w14:paraId="1815B371"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040" w:type="dxa"/>
            <w:tcBorders>
              <w:top w:val="nil"/>
              <w:left w:val="nil"/>
              <w:bottom w:val="nil"/>
              <w:right w:val="nil"/>
            </w:tcBorders>
            <w:shd w:val="clear" w:color="auto" w:fill="FFFFFF"/>
            <w:tcMar>
              <w:top w:w="0" w:type="dxa"/>
              <w:left w:w="0" w:type="dxa"/>
              <w:bottom w:w="0" w:type="dxa"/>
              <w:right w:w="0" w:type="dxa"/>
            </w:tcMar>
            <w:vAlign w:val="center"/>
          </w:tcPr>
          <w:p w14:paraId="1391AE2D"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932" w:type="dxa"/>
            <w:tcBorders>
              <w:top w:val="nil"/>
              <w:left w:val="nil"/>
              <w:bottom w:val="nil"/>
              <w:right w:val="nil"/>
            </w:tcBorders>
            <w:shd w:val="clear" w:color="auto" w:fill="FFFFFF"/>
            <w:tcMar>
              <w:top w:w="0" w:type="dxa"/>
              <w:left w:w="0" w:type="dxa"/>
              <w:bottom w:w="0" w:type="dxa"/>
              <w:right w:w="0" w:type="dxa"/>
            </w:tcMar>
            <w:vAlign w:val="center"/>
          </w:tcPr>
          <w:p w14:paraId="56D3A9B2"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143" w:type="dxa"/>
            <w:tcBorders>
              <w:top w:val="nil"/>
              <w:left w:val="nil"/>
              <w:bottom w:val="nil"/>
              <w:right w:val="nil"/>
            </w:tcBorders>
            <w:shd w:val="clear" w:color="auto" w:fill="FFFFFF"/>
            <w:tcMar>
              <w:top w:w="0" w:type="dxa"/>
              <w:left w:w="0" w:type="dxa"/>
              <w:bottom w:w="0" w:type="dxa"/>
              <w:right w:w="0" w:type="dxa"/>
            </w:tcMar>
            <w:vAlign w:val="center"/>
          </w:tcPr>
          <w:p w14:paraId="1121F818"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r>
      <w:tr w:rsidR="00DA6E1F" w14:paraId="1570137E" w14:textId="77777777">
        <w:trPr>
          <w:trHeight w:hRule="exact" w:val="322"/>
        </w:trPr>
        <w:tc>
          <w:tcPr>
            <w:tcW w:w="2312" w:type="dxa"/>
            <w:tcBorders>
              <w:top w:val="nil"/>
              <w:left w:val="nil"/>
              <w:bottom w:val="nil"/>
              <w:right w:val="nil"/>
            </w:tcBorders>
            <w:shd w:val="clear" w:color="auto" w:fill="FFFFFF"/>
            <w:tcMar>
              <w:top w:w="0" w:type="dxa"/>
              <w:left w:w="0" w:type="dxa"/>
              <w:bottom w:w="0" w:type="dxa"/>
              <w:right w:w="0" w:type="dxa"/>
            </w:tcMar>
          </w:tcPr>
          <w:p w14:paraId="6CC92FCA"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szCs w:val="21"/>
              </w:rPr>
            </w:pPr>
            <w:r>
              <w:rPr>
                <w:rFonts w:ascii="Times New Roman" w:hAnsi="Times New Roman" w:cs="Times New Roman" w:hint="eastAsia"/>
                <w:bCs/>
                <w:szCs w:val="21"/>
              </w:rPr>
              <w:t>Q1</w:t>
            </w:r>
          </w:p>
        </w:tc>
        <w:tc>
          <w:tcPr>
            <w:tcW w:w="1900" w:type="dxa"/>
            <w:tcBorders>
              <w:top w:val="nil"/>
              <w:left w:val="nil"/>
              <w:bottom w:val="nil"/>
              <w:right w:val="nil"/>
            </w:tcBorders>
            <w:shd w:val="clear" w:color="auto" w:fill="FFFFFF"/>
            <w:tcMar>
              <w:top w:w="0" w:type="dxa"/>
              <w:left w:w="0" w:type="dxa"/>
              <w:bottom w:w="0" w:type="dxa"/>
              <w:right w:w="0" w:type="dxa"/>
            </w:tcMar>
          </w:tcPr>
          <w:p w14:paraId="7D3B3F2E"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ref</w:t>
            </w:r>
          </w:p>
        </w:tc>
        <w:tc>
          <w:tcPr>
            <w:tcW w:w="1063" w:type="dxa"/>
            <w:tcBorders>
              <w:top w:val="nil"/>
              <w:left w:val="nil"/>
              <w:bottom w:val="nil"/>
              <w:right w:val="nil"/>
            </w:tcBorders>
            <w:shd w:val="clear" w:color="auto" w:fill="FFFFFF"/>
            <w:tcMar>
              <w:top w:w="0" w:type="dxa"/>
              <w:left w:w="0" w:type="dxa"/>
              <w:bottom w:w="0" w:type="dxa"/>
              <w:right w:w="0" w:type="dxa"/>
            </w:tcMar>
          </w:tcPr>
          <w:p w14:paraId="64F3D001"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w:t>
            </w:r>
          </w:p>
          <w:p w14:paraId="787F9FC9"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2010" w:type="dxa"/>
            <w:tcBorders>
              <w:top w:val="nil"/>
              <w:left w:val="nil"/>
              <w:bottom w:val="nil"/>
              <w:right w:val="nil"/>
            </w:tcBorders>
            <w:shd w:val="clear" w:color="auto" w:fill="FFFFFF"/>
            <w:tcMar>
              <w:top w:w="0" w:type="dxa"/>
              <w:left w:w="0" w:type="dxa"/>
              <w:bottom w:w="0" w:type="dxa"/>
              <w:right w:w="0" w:type="dxa"/>
            </w:tcMar>
          </w:tcPr>
          <w:p w14:paraId="5321D1A9"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ref</w:t>
            </w:r>
          </w:p>
        </w:tc>
        <w:tc>
          <w:tcPr>
            <w:tcW w:w="1040" w:type="dxa"/>
            <w:tcBorders>
              <w:top w:val="nil"/>
              <w:left w:val="nil"/>
              <w:bottom w:val="nil"/>
              <w:right w:val="nil"/>
            </w:tcBorders>
            <w:shd w:val="clear" w:color="auto" w:fill="FFFFFF"/>
            <w:tcMar>
              <w:top w:w="0" w:type="dxa"/>
              <w:left w:w="0" w:type="dxa"/>
              <w:bottom w:w="0" w:type="dxa"/>
              <w:right w:w="0" w:type="dxa"/>
            </w:tcMar>
          </w:tcPr>
          <w:p w14:paraId="5375331C"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w:t>
            </w:r>
          </w:p>
          <w:p w14:paraId="52369688"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932" w:type="dxa"/>
            <w:tcBorders>
              <w:top w:val="nil"/>
              <w:left w:val="nil"/>
              <w:bottom w:val="nil"/>
              <w:right w:val="nil"/>
            </w:tcBorders>
            <w:shd w:val="clear" w:color="auto" w:fill="FFFFFF"/>
            <w:tcMar>
              <w:top w:w="0" w:type="dxa"/>
              <w:left w:w="0" w:type="dxa"/>
              <w:bottom w:w="0" w:type="dxa"/>
              <w:right w:w="0" w:type="dxa"/>
            </w:tcMar>
          </w:tcPr>
          <w:p w14:paraId="1339C5B0"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ref</w:t>
            </w:r>
          </w:p>
        </w:tc>
        <w:tc>
          <w:tcPr>
            <w:tcW w:w="1143" w:type="dxa"/>
            <w:tcBorders>
              <w:top w:val="nil"/>
              <w:left w:val="nil"/>
              <w:bottom w:val="nil"/>
              <w:right w:val="nil"/>
            </w:tcBorders>
            <w:shd w:val="clear" w:color="auto" w:fill="FFFFFF"/>
            <w:tcMar>
              <w:top w:w="0" w:type="dxa"/>
              <w:left w:w="0" w:type="dxa"/>
              <w:bottom w:w="0" w:type="dxa"/>
              <w:right w:w="0" w:type="dxa"/>
            </w:tcMar>
          </w:tcPr>
          <w:p w14:paraId="2A61A218"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w:t>
            </w:r>
          </w:p>
          <w:p w14:paraId="7E942C2F"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r>
      <w:tr w:rsidR="00DA6E1F" w14:paraId="2997EAF8" w14:textId="77777777">
        <w:trPr>
          <w:trHeight w:hRule="exact" w:val="322"/>
        </w:trPr>
        <w:tc>
          <w:tcPr>
            <w:tcW w:w="2312" w:type="dxa"/>
            <w:tcBorders>
              <w:top w:val="nil"/>
              <w:left w:val="nil"/>
              <w:bottom w:val="nil"/>
              <w:right w:val="nil"/>
            </w:tcBorders>
            <w:shd w:val="clear" w:color="auto" w:fill="FFFFFF"/>
            <w:tcMar>
              <w:top w:w="0" w:type="dxa"/>
              <w:left w:w="0" w:type="dxa"/>
              <w:bottom w:w="0" w:type="dxa"/>
              <w:right w:w="0" w:type="dxa"/>
            </w:tcMar>
          </w:tcPr>
          <w:p w14:paraId="07A88B8A"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szCs w:val="21"/>
              </w:rPr>
            </w:pPr>
            <w:r>
              <w:rPr>
                <w:rFonts w:ascii="Times New Roman" w:hAnsi="Times New Roman" w:cs="Times New Roman" w:hint="eastAsia"/>
                <w:bCs/>
                <w:szCs w:val="21"/>
              </w:rPr>
              <w:t xml:space="preserve">Q2 </w:t>
            </w:r>
          </w:p>
        </w:tc>
        <w:tc>
          <w:tcPr>
            <w:tcW w:w="1900" w:type="dxa"/>
            <w:tcBorders>
              <w:top w:val="nil"/>
              <w:left w:val="nil"/>
              <w:bottom w:val="nil"/>
              <w:right w:val="nil"/>
            </w:tcBorders>
            <w:shd w:val="clear" w:color="auto" w:fill="FFFFFF"/>
            <w:tcMar>
              <w:top w:w="0" w:type="dxa"/>
              <w:left w:w="0" w:type="dxa"/>
              <w:bottom w:w="0" w:type="dxa"/>
              <w:right w:w="0" w:type="dxa"/>
            </w:tcMar>
          </w:tcPr>
          <w:p w14:paraId="67FDDA8A"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hint="eastAsia"/>
                <w:bCs/>
                <w:szCs w:val="21"/>
              </w:rPr>
              <w:t>0.94</w:t>
            </w:r>
            <w:r>
              <w:rPr>
                <w:rFonts w:ascii="Times New Roman" w:hAnsi="Times New Roman" w:cs="Times New Roman"/>
                <w:bCs/>
                <w:szCs w:val="21"/>
              </w:rPr>
              <w:t xml:space="preserve"> (0.</w:t>
            </w:r>
            <w:r>
              <w:rPr>
                <w:rFonts w:ascii="Times New Roman" w:hAnsi="Times New Roman" w:cs="Times New Roman" w:hint="eastAsia"/>
                <w:bCs/>
                <w:szCs w:val="21"/>
              </w:rPr>
              <w:t>66</w:t>
            </w:r>
            <w:r>
              <w:rPr>
                <w:rFonts w:ascii="Times New Roman" w:hAnsi="Times New Roman" w:cs="Times New Roman"/>
                <w:bCs/>
                <w:szCs w:val="21"/>
              </w:rPr>
              <w:t>, 1.</w:t>
            </w:r>
            <w:r>
              <w:rPr>
                <w:rFonts w:ascii="Times New Roman" w:hAnsi="Times New Roman" w:cs="Times New Roman" w:hint="eastAsia"/>
                <w:bCs/>
                <w:szCs w:val="21"/>
              </w:rPr>
              <w:t>3</w:t>
            </w:r>
            <w:r>
              <w:rPr>
                <w:rFonts w:ascii="Times New Roman" w:hAnsi="Times New Roman" w:cs="Times New Roman"/>
                <w:bCs/>
                <w:szCs w:val="21"/>
              </w:rPr>
              <w:t>4)</w:t>
            </w:r>
          </w:p>
        </w:tc>
        <w:tc>
          <w:tcPr>
            <w:tcW w:w="1063" w:type="dxa"/>
            <w:tcBorders>
              <w:top w:val="nil"/>
              <w:left w:val="nil"/>
              <w:bottom w:val="nil"/>
              <w:right w:val="nil"/>
            </w:tcBorders>
            <w:shd w:val="clear" w:color="auto" w:fill="FFFFFF"/>
            <w:tcMar>
              <w:top w:w="0" w:type="dxa"/>
              <w:left w:w="0" w:type="dxa"/>
              <w:bottom w:w="0" w:type="dxa"/>
              <w:right w:w="0" w:type="dxa"/>
            </w:tcMar>
            <w:vAlign w:val="center"/>
          </w:tcPr>
          <w:p w14:paraId="10B5BCD3"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725</w:t>
            </w:r>
          </w:p>
        </w:tc>
        <w:tc>
          <w:tcPr>
            <w:tcW w:w="2010" w:type="dxa"/>
            <w:tcBorders>
              <w:top w:val="nil"/>
              <w:left w:val="nil"/>
              <w:bottom w:val="nil"/>
              <w:right w:val="nil"/>
            </w:tcBorders>
            <w:shd w:val="clear" w:color="auto" w:fill="FFFFFF"/>
            <w:tcMar>
              <w:top w:w="0" w:type="dxa"/>
              <w:left w:w="0" w:type="dxa"/>
              <w:bottom w:w="0" w:type="dxa"/>
              <w:right w:w="0" w:type="dxa"/>
            </w:tcMar>
          </w:tcPr>
          <w:p w14:paraId="27199237"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hint="eastAsia"/>
                <w:bCs/>
                <w:szCs w:val="21"/>
              </w:rPr>
              <w:t>0.97</w:t>
            </w:r>
            <w:r>
              <w:rPr>
                <w:rFonts w:ascii="Times New Roman" w:hAnsi="Times New Roman" w:cs="Times New Roman"/>
                <w:bCs/>
                <w:szCs w:val="21"/>
              </w:rPr>
              <w:t xml:space="preserve"> (0.76, 1.66)</w:t>
            </w:r>
          </w:p>
        </w:tc>
        <w:tc>
          <w:tcPr>
            <w:tcW w:w="1040" w:type="dxa"/>
            <w:tcBorders>
              <w:top w:val="nil"/>
              <w:left w:val="nil"/>
              <w:bottom w:val="nil"/>
              <w:right w:val="nil"/>
            </w:tcBorders>
            <w:shd w:val="clear" w:color="auto" w:fill="FFFFFF"/>
            <w:tcMar>
              <w:top w:w="0" w:type="dxa"/>
              <w:left w:w="0" w:type="dxa"/>
              <w:bottom w:w="0" w:type="dxa"/>
              <w:right w:w="0" w:type="dxa"/>
            </w:tcMar>
            <w:vAlign w:val="center"/>
          </w:tcPr>
          <w:p w14:paraId="1B0B1E3A"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843</w:t>
            </w:r>
          </w:p>
        </w:tc>
        <w:tc>
          <w:tcPr>
            <w:tcW w:w="1932" w:type="dxa"/>
            <w:tcBorders>
              <w:top w:val="nil"/>
              <w:left w:val="nil"/>
              <w:bottom w:val="nil"/>
              <w:right w:val="nil"/>
            </w:tcBorders>
            <w:shd w:val="clear" w:color="auto" w:fill="FFFFFF"/>
            <w:tcMar>
              <w:top w:w="0" w:type="dxa"/>
              <w:left w:w="0" w:type="dxa"/>
              <w:bottom w:w="0" w:type="dxa"/>
              <w:right w:w="0" w:type="dxa"/>
            </w:tcMar>
          </w:tcPr>
          <w:p w14:paraId="14934D2C"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hint="eastAsia"/>
                <w:bCs/>
                <w:szCs w:val="21"/>
              </w:rPr>
              <w:t>0.9</w:t>
            </w:r>
            <w:r>
              <w:rPr>
                <w:rFonts w:ascii="Times New Roman" w:hAnsi="Times New Roman" w:cs="Times New Roman"/>
                <w:bCs/>
                <w:szCs w:val="21"/>
              </w:rPr>
              <w:t>8 (0.</w:t>
            </w:r>
            <w:r>
              <w:rPr>
                <w:rFonts w:ascii="Times New Roman" w:hAnsi="Times New Roman" w:cs="Times New Roman" w:hint="eastAsia"/>
                <w:bCs/>
                <w:szCs w:val="21"/>
              </w:rPr>
              <w:t>68</w:t>
            </w:r>
            <w:r>
              <w:rPr>
                <w:rFonts w:ascii="Times New Roman" w:hAnsi="Times New Roman" w:cs="Times New Roman"/>
                <w:bCs/>
                <w:szCs w:val="21"/>
              </w:rPr>
              <w:t>, 1.</w:t>
            </w:r>
            <w:r>
              <w:rPr>
                <w:rFonts w:ascii="Times New Roman" w:hAnsi="Times New Roman" w:cs="Times New Roman" w:hint="eastAsia"/>
                <w:bCs/>
                <w:szCs w:val="21"/>
              </w:rPr>
              <w:t>4</w:t>
            </w:r>
            <w:r>
              <w:rPr>
                <w:rFonts w:ascii="Times New Roman" w:hAnsi="Times New Roman" w:cs="Times New Roman"/>
                <w:bCs/>
                <w:szCs w:val="21"/>
              </w:rPr>
              <w:t>3)</w:t>
            </w:r>
          </w:p>
        </w:tc>
        <w:tc>
          <w:tcPr>
            <w:tcW w:w="1143" w:type="dxa"/>
            <w:tcBorders>
              <w:top w:val="nil"/>
              <w:left w:val="nil"/>
              <w:bottom w:val="nil"/>
              <w:right w:val="nil"/>
            </w:tcBorders>
            <w:shd w:val="clear" w:color="auto" w:fill="FFFFFF"/>
            <w:tcMar>
              <w:top w:w="0" w:type="dxa"/>
              <w:left w:w="0" w:type="dxa"/>
              <w:bottom w:w="0" w:type="dxa"/>
              <w:right w:w="0" w:type="dxa"/>
            </w:tcMar>
            <w:vAlign w:val="center"/>
          </w:tcPr>
          <w:p w14:paraId="72044A01"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919</w:t>
            </w:r>
          </w:p>
        </w:tc>
      </w:tr>
      <w:tr w:rsidR="00DA6E1F" w14:paraId="3E3E373C" w14:textId="77777777">
        <w:trPr>
          <w:trHeight w:hRule="exact" w:val="322"/>
        </w:trPr>
        <w:tc>
          <w:tcPr>
            <w:tcW w:w="2312" w:type="dxa"/>
            <w:tcBorders>
              <w:top w:val="nil"/>
              <w:left w:val="nil"/>
              <w:bottom w:val="nil"/>
              <w:right w:val="nil"/>
            </w:tcBorders>
            <w:shd w:val="clear" w:color="auto" w:fill="FFFFFF"/>
            <w:tcMar>
              <w:top w:w="0" w:type="dxa"/>
              <w:left w:w="0" w:type="dxa"/>
              <w:bottom w:w="0" w:type="dxa"/>
              <w:right w:w="0" w:type="dxa"/>
            </w:tcMar>
          </w:tcPr>
          <w:p w14:paraId="441E076E"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szCs w:val="21"/>
              </w:rPr>
            </w:pPr>
            <w:r>
              <w:rPr>
                <w:rFonts w:ascii="Times New Roman" w:hAnsi="Times New Roman" w:cs="Times New Roman" w:hint="eastAsia"/>
                <w:bCs/>
                <w:szCs w:val="21"/>
              </w:rPr>
              <w:t>Q3</w:t>
            </w:r>
          </w:p>
        </w:tc>
        <w:tc>
          <w:tcPr>
            <w:tcW w:w="1900" w:type="dxa"/>
            <w:tcBorders>
              <w:top w:val="nil"/>
              <w:left w:val="nil"/>
              <w:bottom w:val="nil"/>
              <w:right w:val="nil"/>
            </w:tcBorders>
            <w:shd w:val="clear" w:color="auto" w:fill="FFFFFF"/>
            <w:tcMar>
              <w:top w:w="0" w:type="dxa"/>
              <w:left w:w="0" w:type="dxa"/>
              <w:bottom w:w="0" w:type="dxa"/>
              <w:right w:w="0" w:type="dxa"/>
            </w:tcMar>
          </w:tcPr>
          <w:p w14:paraId="4F0FF0E9"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hint="eastAsia"/>
                <w:bCs/>
                <w:szCs w:val="21"/>
              </w:rPr>
              <w:t xml:space="preserve">1.03 </w:t>
            </w:r>
            <w:r>
              <w:rPr>
                <w:rFonts w:ascii="Times New Roman" w:hAnsi="Times New Roman" w:cs="Times New Roman"/>
                <w:bCs/>
                <w:szCs w:val="21"/>
              </w:rPr>
              <w:t>(0.7</w:t>
            </w:r>
            <w:r>
              <w:rPr>
                <w:rFonts w:ascii="Times New Roman" w:hAnsi="Times New Roman" w:cs="Times New Roman" w:hint="eastAsia"/>
                <w:bCs/>
                <w:szCs w:val="21"/>
              </w:rPr>
              <w:t>6</w:t>
            </w:r>
            <w:r>
              <w:rPr>
                <w:rFonts w:ascii="Times New Roman" w:hAnsi="Times New Roman" w:cs="Times New Roman"/>
                <w:bCs/>
                <w:szCs w:val="21"/>
              </w:rPr>
              <w:t>, 1.</w:t>
            </w:r>
            <w:r>
              <w:rPr>
                <w:rFonts w:ascii="Times New Roman" w:hAnsi="Times New Roman" w:cs="Times New Roman" w:hint="eastAsia"/>
                <w:bCs/>
                <w:szCs w:val="21"/>
              </w:rPr>
              <w:t>41</w:t>
            </w:r>
            <w:r>
              <w:rPr>
                <w:rFonts w:ascii="Times New Roman" w:hAnsi="Times New Roman" w:cs="Times New Roman"/>
                <w:bCs/>
                <w:szCs w:val="21"/>
              </w:rPr>
              <w:t>)</w:t>
            </w:r>
          </w:p>
        </w:tc>
        <w:tc>
          <w:tcPr>
            <w:tcW w:w="1063" w:type="dxa"/>
            <w:tcBorders>
              <w:top w:val="nil"/>
              <w:left w:val="nil"/>
              <w:bottom w:val="nil"/>
              <w:right w:val="nil"/>
            </w:tcBorders>
            <w:shd w:val="clear" w:color="auto" w:fill="FFFFFF"/>
            <w:tcMar>
              <w:top w:w="0" w:type="dxa"/>
              <w:left w:w="0" w:type="dxa"/>
              <w:bottom w:w="0" w:type="dxa"/>
              <w:right w:w="0" w:type="dxa"/>
            </w:tcMar>
            <w:vAlign w:val="center"/>
          </w:tcPr>
          <w:p w14:paraId="3199EE57"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0.8</w:t>
            </w:r>
            <w:r>
              <w:rPr>
                <w:rFonts w:ascii="Times New Roman" w:hAnsi="Times New Roman" w:cs="Times New Roman" w:hint="eastAsia"/>
                <w:bCs/>
                <w:szCs w:val="21"/>
              </w:rPr>
              <w:t>34</w:t>
            </w:r>
          </w:p>
        </w:tc>
        <w:tc>
          <w:tcPr>
            <w:tcW w:w="2010" w:type="dxa"/>
            <w:tcBorders>
              <w:top w:val="nil"/>
              <w:left w:val="nil"/>
              <w:bottom w:val="nil"/>
              <w:right w:val="nil"/>
            </w:tcBorders>
            <w:shd w:val="clear" w:color="auto" w:fill="FFFFFF"/>
            <w:tcMar>
              <w:top w:w="0" w:type="dxa"/>
              <w:left w:w="0" w:type="dxa"/>
              <w:bottom w:w="0" w:type="dxa"/>
              <w:right w:w="0" w:type="dxa"/>
            </w:tcMar>
          </w:tcPr>
          <w:p w14:paraId="79595552"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hint="eastAsia"/>
                <w:bCs/>
                <w:szCs w:val="21"/>
              </w:rPr>
              <w:t>1.01</w:t>
            </w:r>
            <w:r>
              <w:rPr>
                <w:rFonts w:ascii="Times New Roman" w:hAnsi="Times New Roman" w:cs="Times New Roman"/>
                <w:bCs/>
                <w:szCs w:val="21"/>
              </w:rPr>
              <w:t xml:space="preserve"> (0.7</w:t>
            </w:r>
            <w:r>
              <w:rPr>
                <w:rFonts w:ascii="Times New Roman" w:hAnsi="Times New Roman" w:cs="Times New Roman" w:hint="eastAsia"/>
                <w:bCs/>
                <w:szCs w:val="21"/>
              </w:rPr>
              <w:t>4</w:t>
            </w:r>
            <w:r>
              <w:rPr>
                <w:rFonts w:ascii="Times New Roman" w:hAnsi="Times New Roman" w:cs="Times New Roman"/>
                <w:bCs/>
                <w:szCs w:val="21"/>
              </w:rPr>
              <w:t>, 1.</w:t>
            </w:r>
            <w:r>
              <w:rPr>
                <w:rFonts w:ascii="Times New Roman" w:hAnsi="Times New Roman" w:cs="Times New Roman" w:hint="eastAsia"/>
                <w:bCs/>
                <w:szCs w:val="21"/>
              </w:rPr>
              <w:t>40</w:t>
            </w:r>
            <w:r>
              <w:rPr>
                <w:rFonts w:ascii="Times New Roman" w:hAnsi="Times New Roman" w:cs="Times New Roman"/>
                <w:bCs/>
                <w:szCs w:val="21"/>
              </w:rPr>
              <w:t>)</w:t>
            </w:r>
          </w:p>
        </w:tc>
        <w:tc>
          <w:tcPr>
            <w:tcW w:w="1040" w:type="dxa"/>
            <w:tcBorders>
              <w:top w:val="nil"/>
              <w:left w:val="nil"/>
              <w:bottom w:val="nil"/>
              <w:right w:val="nil"/>
            </w:tcBorders>
            <w:shd w:val="clear" w:color="auto" w:fill="FFFFFF"/>
            <w:tcMar>
              <w:top w:w="0" w:type="dxa"/>
              <w:left w:w="0" w:type="dxa"/>
              <w:bottom w:w="0" w:type="dxa"/>
              <w:right w:w="0" w:type="dxa"/>
            </w:tcMar>
            <w:vAlign w:val="center"/>
          </w:tcPr>
          <w:p w14:paraId="732B2332"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915</w:t>
            </w:r>
          </w:p>
        </w:tc>
        <w:tc>
          <w:tcPr>
            <w:tcW w:w="1932" w:type="dxa"/>
            <w:tcBorders>
              <w:top w:val="nil"/>
              <w:left w:val="nil"/>
              <w:bottom w:val="nil"/>
              <w:right w:val="nil"/>
            </w:tcBorders>
            <w:shd w:val="clear" w:color="auto" w:fill="FFFFFF"/>
            <w:tcMar>
              <w:top w:w="0" w:type="dxa"/>
              <w:left w:w="0" w:type="dxa"/>
              <w:bottom w:w="0" w:type="dxa"/>
              <w:right w:w="0" w:type="dxa"/>
            </w:tcMar>
          </w:tcPr>
          <w:p w14:paraId="58F23178"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hint="eastAsia"/>
                <w:bCs/>
                <w:szCs w:val="21"/>
              </w:rPr>
              <w:t>1.08</w:t>
            </w:r>
            <w:r>
              <w:rPr>
                <w:rFonts w:ascii="Times New Roman" w:hAnsi="Times New Roman" w:cs="Times New Roman"/>
                <w:bCs/>
                <w:szCs w:val="21"/>
              </w:rPr>
              <w:t xml:space="preserve"> (0.</w:t>
            </w:r>
            <w:r>
              <w:rPr>
                <w:rFonts w:ascii="Times New Roman" w:hAnsi="Times New Roman" w:cs="Times New Roman" w:hint="eastAsia"/>
                <w:bCs/>
                <w:szCs w:val="21"/>
              </w:rPr>
              <w:t>77</w:t>
            </w:r>
            <w:r>
              <w:rPr>
                <w:rFonts w:ascii="Times New Roman" w:hAnsi="Times New Roman" w:cs="Times New Roman"/>
                <w:bCs/>
                <w:szCs w:val="21"/>
              </w:rPr>
              <w:t>, 1.</w:t>
            </w:r>
            <w:r>
              <w:rPr>
                <w:rFonts w:ascii="Times New Roman" w:hAnsi="Times New Roman" w:cs="Times New Roman" w:hint="eastAsia"/>
                <w:bCs/>
                <w:szCs w:val="21"/>
              </w:rPr>
              <w:t>52</w:t>
            </w:r>
            <w:r>
              <w:rPr>
                <w:rFonts w:ascii="Times New Roman" w:hAnsi="Times New Roman" w:cs="Times New Roman"/>
                <w:bCs/>
                <w:szCs w:val="21"/>
              </w:rPr>
              <w:t>)</w:t>
            </w:r>
          </w:p>
        </w:tc>
        <w:tc>
          <w:tcPr>
            <w:tcW w:w="1143" w:type="dxa"/>
            <w:tcBorders>
              <w:top w:val="nil"/>
              <w:left w:val="nil"/>
              <w:bottom w:val="nil"/>
              <w:right w:val="nil"/>
            </w:tcBorders>
            <w:shd w:val="clear" w:color="auto" w:fill="FFFFFF"/>
            <w:tcMar>
              <w:top w:w="0" w:type="dxa"/>
              <w:left w:w="0" w:type="dxa"/>
              <w:bottom w:w="0" w:type="dxa"/>
              <w:right w:w="0" w:type="dxa"/>
            </w:tcMar>
            <w:vAlign w:val="center"/>
          </w:tcPr>
          <w:p w14:paraId="5E60AF9E"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634</w:t>
            </w:r>
          </w:p>
        </w:tc>
      </w:tr>
      <w:tr w:rsidR="00DA6E1F" w14:paraId="4FE1208D" w14:textId="77777777">
        <w:trPr>
          <w:trHeight w:hRule="exact" w:val="322"/>
        </w:trPr>
        <w:tc>
          <w:tcPr>
            <w:tcW w:w="2312" w:type="dxa"/>
            <w:tcBorders>
              <w:top w:val="nil"/>
              <w:left w:val="nil"/>
              <w:bottom w:val="nil"/>
              <w:right w:val="nil"/>
            </w:tcBorders>
            <w:shd w:val="clear" w:color="auto" w:fill="FFFFFF"/>
            <w:tcMar>
              <w:top w:w="0" w:type="dxa"/>
              <w:left w:w="0" w:type="dxa"/>
              <w:bottom w:w="0" w:type="dxa"/>
              <w:right w:w="0" w:type="dxa"/>
            </w:tcMar>
          </w:tcPr>
          <w:p w14:paraId="73D9D5C8"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szCs w:val="21"/>
              </w:rPr>
            </w:pPr>
            <w:r>
              <w:rPr>
                <w:rFonts w:ascii="Times New Roman" w:hAnsi="Times New Roman" w:cs="Times New Roman" w:hint="eastAsia"/>
                <w:bCs/>
                <w:szCs w:val="21"/>
              </w:rPr>
              <w:t>Q4</w:t>
            </w:r>
          </w:p>
        </w:tc>
        <w:tc>
          <w:tcPr>
            <w:tcW w:w="1900" w:type="dxa"/>
            <w:tcBorders>
              <w:top w:val="nil"/>
              <w:left w:val="nil"/>
              <w:bottom w:val="nil"/>
              <w:right w:val="nil"/>
            </w:tcBorders>
            <w:shd w:val="clear" w:color="auto" w:fill="FFFFFF"/>
            <w:tcMar>
              <w:top w:w="0" w:type="dxa"/>
              <w:left w:w="0" w:type="dxa"/>
              <w:bottom w:w="0" w:type="dxa"/>
              <w:right w:w="0" w:type="dxa"/>
            </w:tcMar>
          </w:tcPr>
          <w:p w14:paraId="06EB4375"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0.7</w:t>
            </w:r>
            <w:r>
              <w:rPr>
                <w:rFonts w:ascii="Times New Roman" w:hAnsi="Times New Roman" w:cs="Times New Roman" w:hint="eastAsia"/>
                <w:bCs/>
                <w:szCs w:val="21"/>
              </w:rPr>
              <w:t>7</w:t>
            </w:r>
            <w:r>
              <w:rPr>
                <w:rFonts w:ascii="Times New Roman" w:hAnsi="Times New Roman" w:cs="Times New Roman"/>
                <w:bCs/>
                <w:szCs w:val="21"/>
              </w:rPr>
              <w:t xml:space="preserve"> (0.</w:t>
            </w:r>
            <w:r>
              <w:rPr>
                <w:rFonts w:ascii="Times New Roman" w:hAnsi="Times New Roman" w:cs="Times New Roman" w:hint="eastAsia"/>
                <w:bCs/>
                <w:szCs w:val="21"/>
              </w:rPr>
              <w:t>59</w:t>
            </w:r>
            <w:r>
              <w:rPr>
                <w:rFonts w:ascii="Times New Roman" w:hAnsi="Times New Roman" w:cs="Times New Roman"/>
                <w:bCs/>
                <w:szCs w:val="21"/>
              </w:rPr>
              <w:t>, 1.0</w:t>
            </w:r>
            <w:r>
              <w:rPr>
                <w:rFonts w:ascii="Times New Roman" w:hAnsi="Times New Roman" w:cs="Times New Roman" w:hint="eastAsia"/>
                <w:bCs/>
                <w:szCs w:val="21"/>
              </w:rPr>
              <w:t>0</w:t>
            </w:r>
            <w:r>
              <w:rPr>
                <w:rFonts w:ascii="Times New Roman" w:hAnsi="Times New Roman" w:cs="Times New Roman"/>
                <w:bCs/>
                <w:szCs w:val="21"/>
              </w:rPr>
              <w:t>)</w:t>
            </w:r>
          </w:p>
        </w:tc>
        <w:tc>
          <w:tcPr>
            <w:tcW w:w="1063" w:type="dxa"/>
            <w:tcBorders>
              <w:top w:val="nil"/>
              <w:left w:val="nil"/>
              <w:bottom w:val="nil"/>
              <w:right w:val="nil"/>
            </w:tcBorders>
            <w:shd w:val="clear" w:color="auto" w:fill="FFFFFF"/>
            <w:tcMar>
              <w:top w:w="0" w:type="dxa"/>
              <w:left w:w="0" w:type="dxa"/>
              <w:bottom w:w="0" w:type="dxa"/>
              <w:right w:w="0" w:type="dxa"/>
            </w:tcMar>
            <w:vAlign w:val="center"/>
          </w:tcPr>
          <w:p w14:paraId="0A87A544"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0.0</w:t>
            </w:r>
            <w:r>
              <w:rPr>
                <w:rFonts w:ascii="Times New Roman" w:hAnsi="Times New Roman" w:cs="Times New Roman" w:hint="eastAsia"/>
                <w:bCs/>
                <w:szCs w:val="21"/>
              </w:rPr>
              <w:t>53</w:t>
            </w:r>
          </w:p>
        </w:tc>
        <w:tc>
          <w:tcPr>
            <w:tcW w:w="2010" w:type="dxa"/>
            <w:tcBorders>
              <w:top w:val="nil"/>
              <w:left w:val="nil"/>
              <w:bottom w:val="nil"/>
              <w:right w:val="nil"/>
            </w:tcBorders>
            <w:shd w:val="clear" w:color="auto" w:fill="FFFFFF"/>
            <w:tcMar>
              <w:top w:w="0" w:type="dxa"/>
              <w:left w:w="0" w:type="dxa"/>
              <w:bottom w:w="0" w:type="dxa"/>
              <w:right w:w="0" w:type="dxa"/>
            </w:tcMar>
          </w:tcPr>
          <w:p w14:paraId="10DBD94E"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0.82 (0.6</w:t>
            </w:r>
            <w:r>
              <w:rPr>
                <w:rFonts w:ascii="Times New Roman" w:hAnsi="Times New Roman" w:cs="Times New Roman" w:hint="eastAsia"/>
                <w:bCs/>
                <w:szCs w:val="21"/>
              </w:rPr>
              <w:t>1</w:t>
            </w:r>
            <w:r>
              <w:rPr>
                <w:rFonts w:ascii="Times New Roman" w:hAnsi="Times New Roman" w:cs="Times New Roman"/>
                <w:bCs/>
                <w:szCs w:val="21"/>
              </w:rPr>
              <w:t>, 1.10)</w:t>
            </w:r>
          </w:p>
        </w:tc>
        <w:tc>
          <w:tcPr>
            <w:tcW w:w="1040" w:type="dxa"/>
            <w:tcBorders>
              <w:top w:val="nil"/>
              <w:left w:val="nil"/>
              <w:bottom w:val="nil"/>
              <w:right w:val="nil"/>
            </w:tcBorders>
            <w:shd w:val="clear" w:color="auto" w:fill="FFFFFF"/>
            <w:tcMar>
              <w:top w:w="0" w:type="dxa"/>
              <w:left w:w="0" w:type="dxa"/>
              <w:bottom w:w="0" w:type="dxa"/>
              <w:right w:w="0" w:type="dxa"/>
            </w:tcMar>
            <w:vAlign w:val="center"/>
          </w:tcPr>
          <w:p w14:paraId="5D2C3045"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174</w:t>
            </w:r>
          </w:p>
        </w:tc>
        <w:tc>
          <w:tcPr>
            <w:tcW w:w="1932" w:type="dxa"/>
            <w:tcBorders>
              <w:top w:val="nil"/>
              <w:left w:val="nil"/>
              <w:bottom w:val="nil"/>
              <w:right w:val="nil"/>
            </w:tcBorders>
            <w:shd w:val="clear" w:color="auto" w:fill="FFFFFF"/>
            <w:tcMar>
              <w:top w:w="0" w:type="dxa"/>
              <w:left w:w="0" w:type="dxa"/>
              <w:bottom w:w="0" w:type="dxa"/>
              <w:right w:w="0" w:type="dxa"/>
            </w:tcMar>
          </w:tcPr>
          <w:p w14:paraId="0344A3FB"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89</w:t>
            </w:r>
            <w:r>
              <w:rPr>
                <w:rFonts w:ascii="Times New Roman" w:hAnsi="Times New Roman" w:cs="Times New Roman"/>
                <w:bCs/>
                <w:szCs w:val="21"/>
              </w:rPr>
              <w:t xml:space="preserve"> (0.</w:t>
            </w:r>
            <w:r>
              <w:rPr>
                <w:rFonts w:ascii="Times New Roman" w:hAnsi="Times New Roman" w:cs="Times New Roman" w:hint="eastAsia"/>
                <w:bCs/>
                <w:szCs w:val="21"/>
              </w:rPr>
              <w:t>66</w:t>
            </w:r>
            <w:r>
              <w:rPr>
                <w:rFonts w:ascii="Times New Roman" w:hAnsi="Times New Roman" w:cs="Times New Roman"/>
                <w:bCs/>
                <w:szCs w:val="21"/>
              </w:rPr>
              <w:t>, 1.</w:t>
            </w:r>
            <w:r>
              <w:rPr>
                <w:rFonts w:ascii="Times New Roman" w:hAnsi="Times New Roman" w:cs="Times New Roman" w:hint="eastAsia"/>
                <w:bCs/>
                <w:szCs w:val="21"/>
              </w:rPr>
              <w:t>21</w:t>
            </w:r>
            <w:r>
              <w:rPr>
                <w:rFonts w:ascii="Times New Roman" w:hAnsi="Times New Roman" w:cs="Times New Roman"/>
                <w:bCs/>
                <w:szCs w:val="21"/>
              </w:rPr>
              <w:t>)</w:t>
            </w:r>
          </w:p>
        </w:tc>
        <w:tc>
          <w:tcPr>
            <w:tcW w:w="1143" w:type="dxa"/>
            <w:tcBorders>
              <w:top w:val="nil"/>
              <w:left w:val="nil"/>
              <w:bottom w:val="nil"/>
              <w:right w:val="nil"/>
            </w:tcBorders>
            <w:shd w:val="clear" w:color="auto" w:fill="FFFFFF"/>
            <w:tcMar>
              <w:top w:w="0" w:type="dxa"/>
              <w:left w:w="0" w:type="dxa"/>
              <w:bottom w:w="0" w:type="dxa"/>
              <w:right w:w="0" w:type="dxa"/>
            </w:tcMar>
            <w:vAlign w:val="center"/>
          </w:tcPr>
          <w:p w14:paraId="7B5390A6"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448</w:t>
            </w:r>
          </w:p>
        </w:tc>
      </w:tr>
      <w:tr w:rsidR="00DA6E1F" w14:paraId="505ACFA2" w14:textId="77777777">
        <w:trPr>
          <w:trHeight w:hRule="exact" w:val="322"/>
        </w:trPr>
        <w:tc>
          <w:tcPr>
            <w:tcW w:w="2312" w:type="dxa"/>
            <w:tcBorders>
              <w:top w:val="nil"/>
              <w:left w:val="nil"/>
              <w:bottom w:val="nil"/>
              <w:right w:val="nil"/>
            </w:tcBorders>
            <w:shd w:val="clear" w:color="auto" w:fill="FFFFFF"/>
            <w:tcMar>
              <w:top w:w="0" w:type="dxa"/>
              <w:left w:w="0" w:type="dxa"/>
              <w:bottom w:w="0" w:type="dxa"/>
              <w:right w:w="0" w:type="dxa"/>
            </w:tcMar>
          </w:tcPr>
          <w:p w14:paraId="0AAA8F87"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bCs/>
                <w:szCs w:val="21"/>
              </w:rPr>
            </w:pPr>
            <w:r>
              <w:rPr>
                <w:rFonts w:ascii="Times New Roman" w:hAnsi="Times New Roman" w:cs="Times New Roman" w:hint="eastAsia"/>
                <w:bCs/>
                <w:i/>
                <w:iCs/>
                <w:szCs w:val="21"/>
              </w:rPr>
              <w:t>P</w:t>
            </w:r>
            <w:r>
              <w:rPr>
                <w:rFonts w:ascii="Times New Roman" w:hAnsi="Times New Roman" w:cs="Times New Roman" w:hint="eastAsia"/>
                <w:bCs/>
                <w:szCs w:val="21"/>
              </w:rPr>
              <w:t xml:space="preserve"> </w:t>
            </w:r>
            <w:r>
              <w:rPr>
                <w:rFonts w:ascii="Times New Roman" w:hAnsi="Times New Roman" w:cs="Times New Roman"/>
                <w:bCs/>
                <w:szCs w:val="21"/>
              </w:rPr>
              <w:t>for trend</w:t>
            </w:r>
          </w:p>
        </w:tc>
        <w:tc>
          <w:tcPr>
            <w:tcW w:w="1900" w:type="dxa"/>
            <w:tcBorders>
              <w:top w:val="nil"/>
              <w:left w:val="nil"/>
              <w:bottom w:val="nil"/>
              <w:right w:val="nil"/>
            </w:tcBorders>
            <w:shd w:val="clear" w:color="auto" w:fill="FFFFFF"/>
            <w:tcMar>
              <w:top w:w="0" w:type="dxa"/>
              <w:left w:w="0" w:type="dxa"/>
              <w:bottom w:w="0" w:type="dxa"/>
              <w:right w:w="0" w:type="dxa"/>
            </w:tcMar>
          </w:tcPr>
          <w:p w14:paraId="4C50DA66"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063" w:type="dxa"/>
            <w:tcBorders>
              <w:top w:val="nil"/>
              <w:left w:val="nil"/>
              <w:bottom w:val="nil"/>
              <w:right w:val="nil"/>
            </w:tcBorders>
            <w:shd w:val="clear" w:color="auto" w:fill="FFFFFF"/>
            <w:tcMar>
              <w:top w:w="0" w:type="dxa"/>
              <w:left w:w="0" w:type="dxa"/>
              <w:bottom w:w="0" w:type="dxa"/>
              <w:right w:w="0" w:type="dxa"/>
            </w:tcMar>
          </w:tcPr>
          <w:p w14:paraId="54D76946"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hint="eastAsia"/>
                <w:bCs/>
                <w:szCs w:val="21"/>
              </w:rPr>
              <w:t>0.057</w:t>
            </w:r>
          </w:p>
        </w:tc>
        <w:tc>
          <w:tcPr>
            <w:tcW w:w="2010" w:type="dxa"/>
            <w:tcBorders>
              <w:top w:val="nil"/>
              <w:left w:val="nil"/>
              <w:bottom w:val="nil"/>
              <w:right w:val="nil"/>
            </w:tcBorders>
            <w:shd w:val="clear" w:color="auto" w:fill="FFFFFF"/>
            <w:tcMar>
              <w:top w:w="0" w:type="dxa"/>
              <w:left w:w="0" w:type="dxa"/>
              <w:bottom w:w="0" w:type="dxa"/>
              <w:right w:w="0" w:type="dxa"/>
            </w:tcMar>
            <w:vAlign w:val="center"/>
          </w:tcPr>
          <w:p w14:paraId="66EE83AF"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040" w:type="dxa"/>
            <w:tcBorders>
              <w:top w:val="nil"/>
              <w:left w:val="nil"/>
              <w:bottom w:val="nil"/>
              <w:right w:val="nil"/>
            </w:tcBorders>
            <w:shd w:val="clear" w:color="auto" w:fill="FFFFFF"/>
            <w:tcMar>
              <w:top w:w="0" w:type="dxa"/>
              <w:left w:w="0" w:type="dxa"/>
              <w:bottom w:w="0" w:type="dxa"/>
              <w:right w:w="0" w:type="dxa"/>
            </w:tcMar>
            <w:vAlign w:val="center"/>
          </w:tcPr>
          <w:p w14:paraId="673EC7EF"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hint="eastAsia"/>
                <w:bCs/>
                <w:szCs w:val="21"/>
              </w:rPr>
              <w:t>0.139</w:t>
            </w:r>
          </w:p>
        </w:tc>
        <w:tc>
          <w:tcPr>
            <w:tcW w:w="1932" w:type="dxa"/>
            <w:tcBorders>
              <w:top w:val="nil"/>
              <w:left w:val="nil"/>
              <w:bottom w:val="nil"/>
              <w:right w:val="nil"/>
            </w:tcBorders>
            <w:shd w:val="clear" w:color="auto" w:fill="FFFFFF"/>
            <w:tcMar>
              <w:top w:w="0" w:type="dxa"/>
              <w:left w:w="0" w:type="dxa"/>
              <w:bottom w:w="0" w:type="dxa"/>
              <w:right w:w="0" w:type="dxa"/>
            </w:tcMar>
          </w:tcPr>
          <w:p w14:paraId="6E890339"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143" w:type="dxa"/>
            <w:tcBorders>
              <w:top w:val="nil"/>
              <w:left w:val="nil"/>
              <w:bottom w:val="nil"/>
              <w:right w:val="nil"/>
            </w:tcBorders>
            <w:shd w:val="clear" w:color="auto" w:fill="FFFFFF"/>
            <w:tcMar>
              <w:top w:w="0" w:type="dxa"/>
              <w:left w:w="0" w:type="dxa"/>
              <w:bottom w:w="0" w:type="dxa"/>
              <w:right w:w="0" w:type="dxa"/>
            </w:tcMar>
          </w:tcPr>
          <w:p w14:paraId="194D9506"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hint="eastAsia"/>
                <w:bCs/>
                <w:szCs w:val="21"/>
              </w:rPr>
              <w:t>0.372</w:t>
            </w:r>
          </w:p>
        </w:tc>
      </w:tr>
      <w:tr w:rsidR="00DA6E1F" w14:paraId="669B3F78" w14:textId="77777777">
        <w:trPr>
          <w:trHeight w:hRule="exact" w:val="459"/>
        </w:trPr>
        <w:tc>
          <w:tcPr>
            <w:tcW w:w="2312" w:type="dxa"/>
            <w:tcBorders>
              <w:top w:val="nil"/>
              <w:left w:val="nil"/>
              <w:bottom w:val="nil"/>
              <w:right w:val="nil"/>
            </w:tcBorders>
            <w:shd w:val="clear" w:color="auto" w:fill="FFFFFF"/>
            <w:tcMar>
              <w:top w:w="0" w:type="dxa"/>
              <w:left w:w="0" w:type="dxa"/>
              <w:bottom w:w="0" w:type="dxa"/>
              <w:right w:w="0" w:type="dxa"/>
            </w:tcMar>
          </w:tcPr>
          <w:p w14:paraId="46DC6C7E"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bCs/>
                <w:szCs w:val="21"/>
              </w:rPr>
            </w:pPr>
            <w:r>
              <w:rPr>
                <w:rFonts w:ascii="Times New Roman" w:hAnsi="Times New Roman" w:cs="Times New Roman" w:hint="eastAsia"/>
                <w:bCs/>
                <w:szCs w:val="21"/>
              </w:rPr>
              <w:t xml:space="preserve">Anthocyanidins </w:t>
            </w:r>
            <w:r>
              <w:rPr>
                <w:rFonts w:ascii="Times New Roman" w:hAnsi="Times New Roman" w:cs="Times New Roman"/>
                <w:bCs/>
                <w:szCs w:val="21"/>
              </w:rPr>
              <w:t>(mg</w:t>
            </w:r>
            <w:r>
              <w:rPr>
                <w:rFonts w:ascii="Times New Roman" w:hAnsi="Times New Roman" w:cs="Times New Roman" w:hint="eastAsia"/>
                <w:bCs/>
                <w:szCs w:val="21"/>
              </w:rPr>
              <w:t>/d</w:t>
            </w:r>
            <w:r>
              <w:rPr>
                <w:rFonts w:ascii="Times New Roman" w:hAnsi="Times New Roman" w:cs="Times New Roman"/>
                <w:bCs/>
                <w:szCs w:val="21"/>
              </w:rPr>
              <w:t>)</w:t>
            </w:r>
          </w:p>
        </w:tc>
        <w:tc>
          <w:tcPr>
            <w:tcW w:w="1900" w:type="dxa"/>
            <w:tcBorders>
              <w:top w:val="nil"/>
              <w:left w:val="nil"/>
              <w:bottom w:val="nil"/>
              <w:right w:val="nil"/>
            </w:tcBorders>
            <w:shd w:val="clear" w:color="auto" w:fill="FFFFFF"/>
            <w:tcMar>
              <w:top w:w="0" w:type="dxa"/>
              <w:left w:w="0" w:type="dxa"/>
              <w:bottom w:w="0" w:type="dxa"/>
              <w:right w:w="0" w:type="dxa"/>
            </w:tcMar>
            <w:vAlign w:val="center"/>
          </w:tcPr>
          <w:p w14:paraId="113AF42B"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063" w:type="dxa"/>
            <w:tcBorders>
              <w:top w:val="nil"/>
              <w:left w:val="nil"/>
              <w:bottom w:val="nil"/>
              <w:right w:val="nil"/>
            </w:tcBorders>
            <w:shd w:val="clear" w:color="auto" w:fill="FFFFFF"/>
            <w:tcMar>
              <w:top w:w="0" w:type="dxa"/>
              <w:left w:w="0" w:type="dxa"/>
              <w:bottom w:w="0" w:type="dxa"/>
              <w:right w:w="0" w:type="dxa"/>
            </w:tcMar>
            <w:vAlign w:val="center"/>
          </w:tcPr>
          <w:p w14:paraId="1DB5D9A9"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2010" w:type="dxa"/>
            <w:tcBorders>
              <w:top w:val="nil"/>
              <w:left w:val="nil"/>
              <w:bottom w:val="nil"/>
              <w:right w:val="nil"/>
            </w:tcBorders>
            <w:shd w:val="clear" w:color="auto" w:fill="FFFFFF"/>
            <w:tcMar>
              <w:top w:w="0" w:type="dxa"/>
              <w:left w:w="0" w:type="dxa"/>
              <w:bottom w:w="0" w:type="dxa"/>
              <w:right w:w="0" w:type="dxa"/>
            </w:tcMar>
            <w:vAlign w:val="center"/>
          </w:tcPr>
          <w:p w14:paraId="646BD92C"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040" w:type="dxa"/>
            <w:tcBorders>
              <w:top w:val="nil"/>
              <w:left w:val="nil"/>
              <w:bottom w:val="nil"/>
              <w:right w:val="nil"/>
            </w:tcBorders>
            <w:shd w:val="clear" w:color="auto" w:fill="FFFFFF"/>
            <w:tcMar>
              <w:top w:w="0" w:type="dxa"/>
              <w:left w:w="0" w:type="dxa"/>
              <w:bottom w:w="0" w:type="dxa"/>
              <w:right w:w="0" w:type="dxa"/>
            </w:tcMar>
            <w:vAlign w:val="center"/>
          </w:tcPr>
          <w:p w14:paraId="18775058"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932" w:type="dxa"/>
            <w:tcBorders>
              <w:top w:val="nil"/>
              <w:left w:val="nil"/>
              <w:bottom w:val="nil"/>
              <w:right w:val="nil"/>
            </w:tcBorders>
            <w:shd w:val="clear" w:color="auto" w:fill="FFFFFF"/>
            <w:tcMar>
              <w:top w:w="0" w:type="dxa"/>
              <w:left w:w="0" w:type="dxa"/>
              <w:bottom w:w="0" w:type="dxa"/>
              <w:right w:w="0" w:type="dxa"/>
            </w:tcMar>
            <w:vAlign w:val="center"/>
          </w:tcPr>
          <w:p w14:paraId="3451EDE7"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143" w:type="dxa"/>
            <w:tcBorders>
              <w:top w:val="nil"/>
              <w:left w:val="nil"/>
              <w:bottom w:val="nil"/>
              <w:right w:val="nil"/>
            </w:tcBorders>
            <w:shd w:val="clear" w:color="auto" w:fill="FFFFFF"/>
            <w:tcMar>
              <w:top w:w="0" w:type="dxa"/>
              <w:left w:w="0" w:type="dxa"/>
              <w:bottom w:w="0" w:type="dxa"/>
              <w:right w:w="0" w:type="dxa"/>
            </w:tcMar>
            <w:vAlign w:val="center"/>
          </w:tcPr>
          <w:p w14:paraId="462077A8"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r>
      <w:tr w:rsidR="00DA6E1F" w14:paraId="4969B13A" w14:textId="77777777">
        <w:trPr>
          <w:trHeight w:hRule="exact" w:val="322"/>
        </w:trPr>
        <w:tc>
          <w:tcPr>
            <w:tcW w:w="2312" w:type="dxa"/>
            <w:tcBorders>
              <w:top w:val="nil"/>
              <w:left w:val="nil"/>
              <w:bottom w:val="nil"/>
              <w:right w:val="nil"/>
            </w:tcBorders>
            <w:shd w:val="clear" w:color="auto" w:fill="FFFFFF"/>
            <w:tcMar>
              <w:top w:w="0" w:type="dxa"/>
              <w:left w:w="0" w:type="dxa"/>
              <w:bottom w:w="0" w:type="dxa"/>
              <w:right w:w="0" w:type="dxa"/>
            </w:tcMar>
          </w:tcPr>
          <w:p w14:paraId="6CDEDDD2"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szCs w:val="21"/>
              </w:rPr>
            </w:pPr>
            <w:r>
              <w:rPr>
                <w:rFonts w:ascii="Times New Roman" w:hAnsi="Times New Roman" w:cs="Times New Roman" w:hint="eastAsia"/>
                <w:bCs/>
                <w:szCs w:val="21"/>
              </w:rPr>
              <w:t>Q1</w:t>
            </w:r>
          </w:p>
        </w:tc>
        <w:tc>
          <w:tcPr>
            <w:tcW w:w="1900" w:type="dxa"/>
            <w:tcBorders>
              <w:top w:val="nil"/>
              <w:left w:val="nil"/>
              <w:bottom w:val="nil"/>
              <w:right w:val="nil"/>
            </w:tcBorders>
            <w:shd w:val="clear" w:color="auto" w:fill="FFFFFF"/>
            <w:tcMar>
              <w:top w:w="0" w:type="dxa"/>
              <w:left w:w="0" w:type="dxa"/>
              <w:bottom w:w="0" w:type="dxa"/>
              <w:right w:w="0" w:type="dxa"/>
            </w:tcMar>
          </w:tcPr>
          <w:p w14:paraId="3CF0AB77"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ref</w:t>
            </w:r>
          </w:p>
        </w:tc>
        <w:tc>
          <w:tcPr>
            <w:tcW w:w="1063" w:type="dxa"/>
            <w:tcBorders>
              <w:top w:val="nil"/>
              <w:left w:val="nil"/>
              <w:bottom w:val="nil"/>
              <w:right w:val="nil"/>
            </w:tcBorders>
            <w:shd w:val="clear" w:color="auto" w:fill="FFFFFF"/>
            <w:tcMar>
              <w:top w:w="0" w:type="dxa"/>
              <w:left w:w="0" w:type="dxa"/>
              <w:bottom w:w="0" w:type="dxa"/>
              <w:right w:w="0" w:type="dxa"/>
            </w:tcMar>
          </w:tcPr>
          <w:p w14:paraId="77EEB68A"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w:t>
            </w:r>
          </w:p>
          <w:p w14:paraId="1BDDC2D2"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2010" w:type="dxa"/>
            <w:tcBorders>
              <w:top w:val="nil"/>
              <w:left w:val="nil"/>
              <w:bottom w:val="nil"/>
              <w:right w:val="nil"/>
            </w:tcBorders>
            <w:shd w:val="clear" w:color="auto" w:fill="FFFFFF"/>
            <w:tcMar>
              <w:top w:w="0" w:type="dxa"/>
              <w:left w:w="0" w:type="dxa"/>
              <w:bottom w:w="0" w:type="dxa"/>
              <w:right w:w="0" w:type="dxa"/>
            </w:tcMar>
          </w:tcPr>
          <w:p w14:paraId="2587C157"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ref</w:t>
            </w:r>
          </w:p>
        </w:tc>
        <w:tc>
          <w:tcPr>
            <w:tcW w:w="1040" w:type="dxa"/>
            <w:tcBorders>
              <w:top w:val="nil"/>
              <w:left w:val="nil"/>
              <w:bottom w:val="nil"/>
              <w:right w:val="nil"/>
            </w:tcBorders>
            <w:shd w:val="clear" w:color="auto" w:fill="FFFFFF"/>
            <w:tcMar>
              <w:top w:w="0" w:type="dxa"/>
              <w:left w:w="0" w:type="dxa"/>
              <w:bottom w:w="0" w:type="dxa"/>
              <w:right w:w="0" w:type="dxa"/>
            </w:tcMar>
          </w:tcPr>
          <w:p w14:paraId="6410F248"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w:t>
            </w:r>
          </w:p>
          <w:p w14:paraId="792B9F86"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932" w:type="dxa"/>
            <w:tcBorders>
              <w:top w:val="nil"/>
              <w:left w:val="nil"/>
              <w:bottom w:val="nil"/>
              <w:right w:val="nil"/>
            </w:tcBorders>
            <w:shd w:val="clear" w:color="auto" w:fill="FFFFFF"/>
            <w:tcMar>
              <w:top w:w="0" w:type="dxa"/>
              <w:left w:w="0" w:type="dxa"/>
              <w:bottom w:w="0" w:type="dxa"/>
              <w:right w:w="0" w:type="dxa"/>
            </w:tcMar>
          </w:tcPr>
          <w:p w14:paraId="1993E30D"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ref</w:t>
            </w:r>
          </w:p>
        </w:tc>
        <w:tc>
          <w:tcPr>
            <w:tcW w:w="1143" w:type="dxa"/>
            <w:tcBorders>
              <w:top w:val="nil"/>
              <w:left w:val="nil"/>
              <w:bottom w:val="nil"/>
              <w:right w:val="nil"/>
            </w:tcBorders>
            <w:shd w:val="clear" w:color="auto" w:fill="FFFFFF"/>
            <w:tcMar>
              <w:top w:w="0" w:type="dxa"/>
              <w:left w:w="0" w:type="dxa"/>
              <w:bottom w:w="0" w:type="dxa"/>
              <w:right w:w="0" w:type="dxa"/>
            </w:tcMar>
          </w:tcPr>
          <w:p w14:paraId="597A1781"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w:t>
            </w:r>
          </w:p>
          <w:p w14:paraId="3BE48907"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r>
      <w:tr w:rsidR="00DA6E1F" w14:paraId="69E08431" w14:textId="77777777">
        <w:trPr>
          <w:trHeight w:hRule="exact" w:val="322"/>
        </w:trPr>
        <w:tc>
          <w:tcPr>
            <w:tcW w:w="2312" w:type="dxa"/>
            <w:tcBorders>
              <w:top w:val="nil"/>
              <w:left w:val="nil"/>
              <w:bottom w:val="nil"/>
              <w:right w:val="nil"/>
            </w:tcBorders>
            <w:shd w:val="clear" w:color="auto" w:fill="FFFFFF"/>
            <w:tcMar>
              <w:top w:w="0" w:type="dxa"/>
              <w:left w:w="0" w:type="dxa"/>
              <w:bottom w:w="0" w:type="dxa"/>
              <w:right w:w="0" w:type="dxa"/>
            </w:tcMar>
          </w:tcPr>
          <w:p w14:paraId="76C0D62F"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szCs w:val="21"/>
              </w:rPr>
            </w:pPr>
            <w:r>
              <w:rPr>
                <w:rFonts w:ascii="Times New Roman" w:hAnsi="Times New Roman" w:cs="Times New Roman" w:hint="eastAsia"/>
                <w:bCs/>
                <w:szCs w:val="21"/>
              </w:rPr>
              <w:lastRenderedPageBreak/>
              <w:t>Q2</w:t>
            </w:r>
          </w:p>
        </w:tc>
        <w:tc>
          <w:tcPr>
            <w:tcW w:w="1900" w:type="dxa"/>
            <w:tcBorders>
              <w:top w:val="nil"/>
              <w:left w:val="nil"/>
              <w:bottom w:val="nil"/>
              <w:right w:val="nil"/>
            </w:tcBorders>
            <w:shd w:val="clear" w:color="auto" w:fill="FFFFFF"/>
            <w:tcMar>
              <w:top w:w="0" w:type="dxa"/>
              <w:left w:w="0" w:type="dxa"/>
              <w:bottom w:w="0" w:type="dxa"/>
              <w:right w:w="0" w:type="dxa"/>
            </w:tcMar>
          </w:tcPr>
          <w:p w14:paraId="5EE5BA4A"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0.7</w:t>
            </w:r>
            <w:r>
              <w:rPr>
                <w:rFonts w:ascii="Times New Roman" w:hAnsi="Times New Roman" w:cs="Times New Roman" w:hint="eastAsia"/>
                <w:bCs/>
                <w:szCs w:val="21"/>
              </w:rPr>
              <w:t>4</w:t>
            </w:r>
            <w:r>
              <w:rPr>
                <w:rFonts w:ascii="Times New Roman" w:hAnsi="Times New Roman" w:cs="Times New Roman"/>
                <w:bCs/>
                <w:szCs w:val="21"/>
              </w:rPr>
              <w:t xml:space="preserve"> (0.5</w:t>
            </w:r>
            <w:r>
              <w:rPr>
                <w:rFonts w:ascii="Times New Roman" w:hAnsi="Times New Roman" w:cs="Times New Roman" w:hint="eastAsia"/>
                <w:bCs/>
                <w:szCs w:val="21"/>
              </w:rPr>
              <w:t>4</w:t>
            </w:r>
            <w:r>
              <w:rPr>
                <w:rFonts w:ascii="Times New Roman" w:hAnsi="Times New Roman" w:cs="Times New Roman"/>
                <w:bCs/>
                <w:szCs w:val="21"/>
              </w:rPr>
              <w:t>, 1.0</w:t>
            </w:r>
            <w:r>
              <w:rPr>
                <w:rFonts w:ascii="Times New Roman" w:hAnsi="Times New Roman" w:cs="Times New Roman" w:hint="eastAsia"/>
                <w:bCs/>
                <w:szCs w:val="21"/>
              </w:rPr>
              <w:t>2</w:t>
            </w:r>
            <w:r>
              <w:rPr>
                <w:rFonts w:ascii="Times New Roman" w:hAnsi="Times New Roman" w:cs="Times New Roman"/>
                <w:bCs/>
                <w:szCs w:val="21"/>
              </w:rPr>
              <w:t>)</w:t>
            </w:r>
          </w:p>
        </w:tc>
        <w:tc>
          <w:tcPr>
            <w:tcW w:w="1063" w:type="dxa"/>
            <w:tcBorders>
              <w:top w:val="nil"/>
              <w:left w:val="nil"/>
              <w:bottom w:val="nil"/>
              <w:right w:val="nil"/>
            </w:tcBorders>
            <w:shd w:val="clear" w:color="auto" w:fill="FFFFFF"/>
            <w:tcMar>
              <w:top w:w="0" w:type="dxa"/>
              <w:left w:w="0" w:type="dxa"/>
              <w:bottom w:w="0" w:type="dxa"/>
              <w:right w:w="0" w:type="dxa"/>
            </w:tcMar>
            <w:vAlign w:val="center"/>
          </w:tcPr>
          <w:p w14:paraId="2E289468"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0.0</w:t>
            </w:r>
            <w:r>
              <w:rPr>
                <w:rFonts w:ascii="Times New Roman" w:hAnsi="Times New Roman" w:cs="Times New Roman" w:hint="eastAsia"/>
                <w:bCs/>
                <w:szCs w:val="21"/>
              </w:rPr>
              <w:t>69</w:t>
            </w:r>
          </w:p>
        </w:tc>
        <w:tc>
          <w:tcPr>
            <w:tcW w:w="2010" w:type="dxa"/>
            <w:tcBorders>
              <w:top w:val="nil"/>
              <w:left w:val="nil"/>
              <w:bottom w:val="nil"/>
              <w:right w:val="nil"/>
            </w:tcBorders>
            <w:shd w:val="clear" w:color="auto" w:fill="FFFFFF"/>
            <w:tcMar>
              <w:top w:w="0" w:type="dxa"/>
              <w:left w:w="0" w:type="dxa"/>
              <w:bottom w:w="0" w:type="dxa"/>
              <w:right w:w="0" w:type="dxa"/>
            </w:tcMar>
          </w:tcPr>
          <w:p w14:paraId="65D2265B"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0.7</w:t>
            </w:r>
            <w:r>
              <w:rPr>
                <w:rFonts w:ascii="Times New Roman" w:hAnsi="Times New Roman" w:cs="Times New Roman" w:hint="eastAsia"/>
                <w:bCs/>
                <w:szCs w:val="21"/>
              </w:rPr>
              <w:t>2</w:t>
            </w:r>
            <w:r>
              <w:rPr>
                <w:rFonts w:ascii="Times New Roman" w:hAnsi="Times New Roman" w:cs="Times New Roman"/>
                <w:bCs/>
                <w:szCs w:val="21"/>
              </w:rPr>
              <w:t xml:space="preserve"> (0.</w:t>
            </w:r>
            <w:r>
              <w:rPr>
                <w:rFonts w:ascii="Times New Roman" w:hAnsi="Times New Roman" w:cs="Times New Roman" w:hint="eastAsia"/>
                <w:bCs/>
                <w:szCs w:val="21"/>
              </w:rPr>
              <w:t>51</w:t>
            </w:r>
            <w:r>
              <w:rPr>
                <w:rFonts w:ascii="Times New Roman" w:hAnsi="Times New Roman" w:cs="Times New Roman"/>
                <w:bCs/>
                <w:szCs w:val="21"/>
              </w:rPr>
              <w:t>, 1.</w:t>
            </w:r>
            <w:r>
              <w:rPr>
                <w:rFonts w:ascii="Times New Roman" w:hAnsi="Times New Roman" w:cs="Times New Roman" w:hint="eastAsia"/>
                <w:bCs/>
                <w:szCs w:val="21"/>
              </w:rPr>
              <w:t>00</w:t>
            </w:r>
            <w:r>
              <w:rPr>
                <w:rFonts w:ascii="Times New Roman" w:hAnsi="Times New Roman" w:cs="Times New Roman"/>
                <w:bCs/>
                <w:szCs w:val="21"/>
              </w:rPr>
              <w:t>)</w:t>
            </w:r>
          </w:p>
        </w:tc>
        <w:tc>
          <w:tcPr>
            <w:tcW w:w="1040" w:type="dxa"/>
            <w:tcBorders>
              <w:top w:val="nil"/>
              <w:left w:val="nil"/>
              <w:bottom w:val="nil"/>
              <w:right w:val="nil"/>
            </w:tcBorders>
            <w:shd w:val="clear" w:color="auto" w:fill="FFFFFF"/>
            <w:tcMar>
              <w:top w:w="0" w:type="dxa"/>
              <w:left w:w="0" w:type="dxa"/>
              <w:bottom w:w="0" w:type="dxa"/>
              <w:right w:w="0" w:type="dxa"/>
            </w:tcMar>
            <w:vAlign w:val="center"/>
          </w:tcPr>
          <w:p w14:paraId="4A166353"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0.0</w:t>
            </w:r>
            <w:r>
              <w:rPr>
                <w:rFonts w:ascii="Times New Roman" w:hAnsi="Times New Roman" w:cs="Times New Roman" w:hint="eastAsia"/>
                <w:bCs/>
                <w:szCs w:val="21"/>
              </w:rPr>
              <w:t>52</w:t>
            </w:r>
          </w:p>
        </w:tc>
        <w:tc>
          <w:tcPr>
            <w:tcW w:w="1932" w:type="dxa"/>
            <w:tcBorders>
              <w:top w:val="nil"/>
              <w:left w:val="nil"/>
              <w:bottom w:val="nil"/>
              <w:right w:val="nil"/>
            </w:tcBorders>
            <w:shd w:val="clear" w:color="auto" w:fill="FFFFFF"/>
            <w:tcMar>
              <w:top w:w="0" w:type="dxa"/>
              <w:left w:w="0" w:type="dxa"/>
              <w:bottom w:w="0" w:type="dxa"/>
              <w:right w:w="0" w:type="dxa"/>
            </w:tcMar>
          </w:tcPr>
          <w:p w14:paraId="57ED4111"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73</w:t>
            </w:r>
            <w:r>
              <w:rPr>
                <w:rFonts w:ascii="Times New Roman" w:hAnsi="Times New Roman" w:cs="Times New Roman"/>
                <w:bCs/>
                <w:szCs w:val="21"/>
              </w:rPr>
              <w:t xml:space="preserve"> (0.</w:t>
            </w:r>
            <w:r>
              <w:rPr>
                <w:rFonts w:ascii="Times New Roman" w:hAnsi="Times New Roman" w:cs="Times New Roman" w:hint="eastAsia"/>
                <w:bCs/>
                <w:szCs w:val="21"/>
              </w:rPr>
              <w:t>51,</w:t>
            </w:r>
            <w:r>
              <w:rPr>
                <w:rFonts w:ascii="Times New Roman" w:hAnsi="Times New Roman" w:cs="Times New Roman"/>
                <w:bCs/>
                <w:szCs w:val="21"/>
              </w:rPr>
              <w:t>1.0</w:t>
            </w:r>
            <w:r>
              <w:rPr>
                <w:rFonts w:ascii="Times New Roman" w:hAnsi="Times New Roman" w:cs="Times New Roman" w:hint="eastAsia"/>
                <w:bCs/>
                <w:szCs w:val="21"/>
              </w:rPr>
              <w:t>5</w:t>
            </w:r>
            <w:r>
              <w:rPr>
                <w:rFonts w:ascii="Times New Roman" w:hAnsi="Times New Roman" w:cs="Times New Roman"/>
                <w:bCs/>
                <w:szCs w:val="21"/>
              </w:rPr>
              <w:t>)</w:t>
            </w:r>
          </w:p>
        </w:tc>
        <w:tc>
          <w:tcPr>
            <w:tcW w:w="1143" w:type="dxa"/>
            <w:tcBorders>
              <w:top w:val="nil"/>
              <w:left w:val="nil"/>
              <w:bottom w:val="nil"/>
              <w:right w:val="nil"/>
            </w:tcBorders>
            <w:shd w:val="clear" w:color="auto" w:fill="FFFFFF"/>
            <w:tcMar>
              <w:top w:w="0" w:type="dxa"/>
              <w:left w:w="0" w:type="dxa"/>
              <w:bottom w:w="0" w:type="dxa"/>
              <w:right w:w="0" w:type="dxa"/>
            </w:tcMar>
            <w:vAlign w:val="center"/>
          </w:tcPr>
          <w:p w14:paraId="43E601D1"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087</w:t>
            </w:r>
          </w:p>
        </w:tc>
      </w:tr>
      <w:tr w:rsidR="00DA6E1F" w14:paraId="7840066D" w14:textId="77777777">
        <w:trPr>
          <w:trHeight w:hRule="exact" w:val="322"/>
        </w:trPr>
        <w:tc>
          <w:tcPr>
            <w:tcW w:w="2312" w:type="dxa"/>
            <w:tcBorders>
              <w:top w:val="nil"/>
              <w:left w:val="nil"/>
              <w:right w:val="nil"/>
            </w:tcBorders>
            <w:shd w:val="clear" w:color="auto" w:fill="FFFFFF"/>
            <w:tcMar>
              <w:top w:w="0" w:type="dxa"/>
              <w:left w:w="0" w:type="dxa"/>
              <w:bottom w:w="0" w:type="dxa"/>
              <w:right w:w="0" w:type="dxa"/>
            </w:tcMar>
          </w:tcPr>
          <w:p w14:paraId="653C40C3"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szCs w:val="21"/>
              </w:rPr>
            </w:pPr>
            <w:r>
              <w:rPr>
                <w:rFonts w:ascii="Times New Roman" w:hAnsi="Times New Roman" w:cs="Times New Roman" w:hint="eastAsia"/>
                <w:bCs/>
                <w:szCs w:val="21"/>
              </w:rPr>
              <w:t>Q3</w:t>
            </w:r>
          </w:p>
        </w:tc>
        <w:tc>
          <w:tcPr>
            <w:tcW w:w="1900" w:type="dxa"/>
            <w:tcBorders>
              <w:top w:val="nil"/>
              <w:left w:val="nil"/>
              <w:right w:val="nil"/>
            </w:tcBorders>
            <w:shd w:val="clear" w:color="auto" w:fill="FFFFFF"/>
            <w:tcMar>
              <w:top w:w="0" w:type="dxa"/>
              <w:left w:w="0" w:type="dxa"/>
              <w:bottom w:w="0" w:type="dxa"/>
              <w:right w:w="0" w:type="dxa"/>
            </w:tcMar>
          </w:tcPr>
          <w:p w14:paraId="538D676F"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0.6</w:t>
            </w:r>
            <w:r>
              <w:rPr>
                <w:rFonts w:ascii="Times New Roman" w:hAnsi="Times New Roman" w:cs="Times New Roman" w:hint="eastAsia"/>
                <w:bCs/>
                <w:szCs w:val="21"/>
              </w:rPr>
              <w:t>0</w:t>
            </w:r>
            <w:r>
              <w:rPr>
                <w:rFonts w:ascii="Times New Roman" w:hAnsi="Times New Roman" w:cs="Times New Roman"/>
                <w:bCs/>
                <w:szCs w:val="21"/>
              </w:rPr>
              <w:t xml:space="preserve"> (0.</w:t>
            </w:r>
            <w:r>
              <w:rPr>
                <w:rFonts w:ascii="Times New Roman" w:hAnsi="Times New Roman" w:cs="Times New Roman" w:hint="eastAsia"/>
                <w:bCs/>
                <w:szCs w:val="21"/>
              </w:rPr>
              <w:t>45</w:t>
            </w:r>
            <w:r>
              <w:rPr>
                <w:rFonts w:ascii="Times New Roman" w:hAnsi="Times New Roman" w:cs="Times New Roman"/>
                <w:bCs/>
                <w:szCs w:val="21"/>
              </w:rPr>
              <w:t>, 0.</w:t>
            </w:r>
            <w:r>
              <w:rPr>
                <w:rFonts w:ascii="Times New Roman" w:hAnsi="Times New Roman" w:cs="Times New Roman" w:hint="eastAsia"/>
                <w:bCs/>
                <w:szCs w:val="21"/>
              </w:rPr>
              <w:t>8</w:t>
            </w:r>
            <w:r>
              <w:rPr>
                <w:rFonts w:ascii="Times New Roman" w:hAnsi="Times New Roman" w:cs="Times New Roman"/>
                <w:bCs/>
                <w:szCs w:val="21"/>
              </w:rPr>
              <w:t>1)</w:t>
            </w:r>
          </w:p>
        </w:tc>
        <w:tc>
          <w:tcPr>
            <w:tcW w:w="1063" w:type="dxa"/>
            <w:tcBorders>
              <w:top w:val="nil"/>
              <w:left w:val="nil"/>
              <w:right w:val="nil"/>
            </w:tcBorders>
            <w:shd w:val="clear" w:color="auto" w:fill="FFFFFF"/>
            <w:tcMar>
              <w:top w:w="0" w:type="dxa"/>
              <w:left w:w="0" w:type="dxa"/>
              <w:bottom w:w="0" w:type="dxa"/>
              <w:right w:w="0" w:type="dxa"/>
            </w:tcMar>
            <w:vAlign w:val="center"/>
          </w:tcPr>
          <w:p w14:paraId="72C5EB0F"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0.0</w:t>
            </w:r>
            <w:r>
              <w:rPr>
                <w:rFonts w:ascii="Times New Roman" w:hAnsi="Times New Roman" w:cs="Times New Roman" w:hint="eastAsia"/>
                <w:bCs/>
                <w:szCs w:val="21"/>
              </w:rPr>
              <w:t>01</w:t>
            </w:r>
          </w:p>
        </w:tc>
        <w:tc>
          <w:tcPr>
            <w:tcW w:w="2010" w:type="dxa"/>
            <w:tcBorders>
              <w:top w:val="nil"/>
              <w:left w:val="nil"/>
              <w:right w:val="nil"/>
            </w:tcBorders>
            <w:shd w:val="clear" w:color="auto" w:fill="FFFFFF"/>
            <w:tcMar>
              <w:top w:w="0" w:type="dxa"/>
              <w:left w:w="0" w:type="dxa"/>
              <w:bottom w:w="0" w:type="dxa"/>
              <w:right w:w="0" w:type="dxa"/>
            </w:tcMar>
          </w:tcPr>
          <w:p w14:paraId="2DD78135"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58</w:t>
            </w:r>
            <w:r>
              <w:rPr>
                <w:rFonts w:ascii="Times New Roman" w:hAnsi="Times New Roman" w:cs="Times New Roman"/>
                <w:bCs/>
                <w:szCs w:val="21"/>
              </w:rPr>
              <w:t xml:space="preserve"> (0.47, 0.8</w:t>
            </w:r>
            <w:r>
              <w:rPr>
                <w:rFonts w:ascii="Times New Roman" w:hAnsi="Times New Roman" w:cs="Times New Roman" w:hint="eastAsia"/>
                <w:bCs/>
                <w:szCs w:val="21"/>
              </w:rPr>
              <w:t>0</w:t>
            </w:r>
            <w:r>
              <w:rPr>
                <w:rFonts w:ascii="Times New Roman" w:hAnsi="Times New Roman" w:cs="Times New Roman"/>
                <w:bCs/>
                <w:szCs w:val="21"/>
              </w:rPr>
              <w:t>)</w:t>
            </w:r>
          </w:p>
        </w:tc>
        <w:tc>
          <w:tcPr>
            <w:tcW w:w="1040" w:type="dxa"/>
            <w:tcBorders>
              <w:top w:val="nil"/>
              <w:left w:val="nil"/>
              <w:right w:val="nil"/>
            </w:tcBorders>
            <w:shd w:val="clear" w:color="auto" w:fill="FFFFFF"/>
            <w:tcMar>
              <w:top w:w="0" w:type="dxa"/>
              <w:left w:w="0" w:type="dxa"/>
              <w:bottom w:w="0" w:type="dxa"/>
              <w:right w:w="0" w:type="dxa"/>
            </w:tcMar>
            <w:vAlign w:val="center"/>
          </w:tcPr>
          <w:p w14:paraId="3F849151"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0.0</w:t>
            </w:r>
            <w:r>
              <w:rPr>
                <w:rFonts w:ascii="Times New Roman" w:hAnsi="Times New Roman" w:cs="Times New Roman" w:hint="eastAsia"/>
                <w:bCs/>
                <w:szCs w:val="21"/>
              </w:rPr>
              <w:t>01</w:t>
            </w:r>
          </w:p>
        </w:tc>
        <w:tc>
          <w:tcPr>
            <w:tcW w:w="1932" w:type="dxa"/>
            <w:tcBorders>
              <w:top w:val="nil"/>
              <w:left w:val="nil"/>
              <w:right w:val="nil"/>
            </w:tcBorders>
            <w:shd w:val="clear" w:color="auto" w:fill="FFFFFF"/>
            <w:tcMar>
              <w:top w:w="0" w:type="dxa"/>
              <w:left w:w="0" w:type="dxa"/>
              <w:bottom w:w="0" w:type="dxa"/>
              <w:right w:w="0" w:type="dxa"/>
            </w:tcMar>
          </w:tcPr>
          <w:p w14:paraId="5BC799B4"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0.6</w:t>
            </w:r>
            <w:r>
              <w:rPr>
                <w:rFonts w:ascii="Times New Roman" w:hAnsi="Times New Roman" w:cs="Times New Roman" w:hint="eastAsia"/>
                <w:bCs/>
                <w:szCs w:val="21"/>
              </w:rPr>
              <w:t>1</w:t>
            </w:r>
            <w:r>
              <w:rPr>
                <w:rFonts w:ascii="Times New Roman" w:hAnsi="Times New Roman" w:cs="Times New Roman"/>
                <w:bCs/>
                <w:szCs w:val="21"/>
              </w:rPr>
              <w:t xml:space="preserve"> (0.4</w:t>
            </w:r>
            <w:r>
              <w:rPr>
                <w:rFonts w:ascii="Times New Roman" w:hAnsi="Times New Roman" w:cs="Times New Roman" w:hint="eastAsia"/>
                <w:bCs/>
                <w:szCs w:val="21"/>
              </w:rPr>
              <w:t>4</w:t>
            </w:r>
            <w:r>
              <w:rPr>
                <w:rFonts w:ascii="Times New Roman" w:hAnsi="Times New Roman" w:cs="Times New Roman"/>
                <w:bCs/>
                <w:szCs w:val="21"/>
              </w:rPr>
              <w:t>,0.8</w:t>
            </w:r>
            <w:r>
              <w:rPr>
                <w:rFonts w:ascii="Times New Roman" w:hAnsi="Times New Roman" w:cs="Times New Roman" w:hint="eastAsia"/>
                <w:bCs/>
                <w:szCs w:val="21"/>
              </w:rPr>
              <w:t>4</w:t>
            </w:r>
            <w:r>
              <w:rPr>
                <w:rFonts w:ascii="Times New Roman" w:hAnsi="Times New Roman" w:cs="Times New Roman"/>
                <w:bCs/>
                <w:szCs w:val="21"/>
              </w:rPr>
              <w:t>)</w:t>
            </w:r>
          </w:p>
        </w:tc>
        <w:tc>
          <w:tcPr>
            <w:tcW w:w="1143" w:type="dxa"/>
            <w:tcBorders>
              <w:top w:val="nil"/>
              <w:left w:val="nil"/>
              <w:right w:val="nil"/>
            </w:tcBorders>
            <w:shd w:val="clear" w:color="auto" w:fill="FFFFFF"/>
            <w:tcMar>
              <w:top w:w="0" w:type="dxa"/>
              <w:left w:w="0" w:type="dxa"/>
              <w:bottom w:w="0" w:type="dxa"/>
              <w:right w:w="0" w:type="dxa"/>
            </w:tcMar>
            <w:vAlign w:val="center"/>
          </w:tcPr>
          <w:p w14:paraId="136080F6"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0.00</w:t>
            </w:r>
            <w:r>
              <w:rPr>
                <w:rFonts w:ascii="Times New Roman" w:hAnsi="Times New Roman" w:cs="Times New Roman" w:hint="eastAsia"/>
                <w:bCs/>
                <w:szCs w:val="21"/>
              </w:rPr>
              <w:t>4</w:t>
            </w:r>
          </w:p>
        </w:tc>
      </w:tr>
      <w:tr w:rsidR="00DA6E1F" w14:paraId="70D59576" w14:textId="77777777">
        <w:trPr>
          <w:trHeight w:hRule="exact" w:val="322"/>
        </w:trPr>
        <w:tc>
          <w:tcPr>
            <w:tcW w:w="2312" w:type="dxa"/>
            <w:tcBorders>
              <w:top w:val="nil"/>
              <w:left w:val="nil"/>
              <w:right w:val="nil"/>
            </w:tcBorders>
            <w:shd w:val="clear" w:color="auto" w:fill="FFFFFF"/>
            <w:tcMar>
              <w:top w:w="0" w:type="dxa"/>
              <w:left w:w="0" w:type="dxa"/>
              <w:bottom w:w="0" w:type="dxa"/>
              <w:right w:w="0" w:type="dxa"/>
            </w:tcMar>
          </w:tcPr>
          <w:p w14:paraId="4B43721E"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szCs w:val="21"/>
              </w:rPr>
            </w:pPr>
            <w:r>
              <w:rPr>
                <w:rFonts w:ascii="Times New Roman" w:hAnsi="Times New Roman" w:cs="Times New Roman" w:hint="eastAsia"/>
                <w:bCs/>
                <w:szCs w:val="21"/>
              </w:rPr>
              <w:t>Q4</w:t>
            </w:r>
          </w:p>
        </w:tc>
        <w:tc>
          <w:tcPr>
            <w:tcW w:w="1900" w:type="dxa"/>
            <w:tcBorders>
              <w:top w:val="nil"/>
              <w:left w:val="nil"/>
              <w:right w:val="nil"/>
            </w:tcBorders>
            <w:shd w:val="clear" w:color="auto" w:fill="FFFFFF"/>
            <w:tcMar>
              <w:top w:w="0" w:type="dxa"/>
              <w:left w:w="0" w:type="dxa"/>
              <w:bottom w:w="0" w:type="dxa"/>
              <w:right w:w="0" w:type="dxa"/>
            </w:tcMar>
          </w:tcPr>
          <w:p w14:paraId="757DBFBD"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0.3</w:t>
            </w:r>
            <w:r>
              <w:rPr>
                <w:rFonts w:ascii="Times New Roman" w:hAnsi="Times New Roman" w:cs="Times New Roman" w:hint="eastAsia"/>
                <w:bCs/>
                <w:szCs w:val="21"/>
              </w:rPr>
              <w:t>9</w:t>
            </w:r>
            <w:r>
              <w:rPr>
                <w:rFonts w:ascii="Times New Roman" w:hAnsi="Times New Roman" w:cs="Times New Roman"/>
                <w:bCs/>
                <w:szCs w:val="21"/>
              </w:rPr>
              <w:t xml:space="preserve"> (0.28, 0.5</w:t>
            </w:r>
            <w:r>
              <w:rPr>
                <w:rFonts w:ascii="Times New Roman" w:hAnsi="Times New Roman" w:cs="Times New Roman" w:hint="eastAsia"/>
                <w:bCs/>
                <w:szCs w:val="21"/>
              </w:rPr>
              <w:t>4</w:t>
            </w:r>
            <w:r>
              <w:rPr>
                <w:rFonts w:ascii="Times New Roman" w:hAnsi="Times New Roman" w:cs="Times New Roman"/>
                <w:bCs/>
                <w:szCs w:val="21"/>
              </w:rPr>
              <w:t>)</w:t>
            </w:r>
          </w:p>
        </w:tc>
        <w:tc>
          <w:tcPr>
            <w:tcW w:w="1063" w:type="dxa"/>
            <w:tcBorders>
              <w:top w:val="nil"/>
              <w:left w:val="nil"/>
              <w:right w:val="nil"/>
            </w:tcBorders>
            <w:shd w:val="clear" w:color="auto" w:fill="FFFFFF"/>
            <w:tcMar>
              <w:top w:w="0" w:type="dxa"/>
              <w:left w:w="0" w:type="dxa"/>
              <w:bottom w:w="0" w:type="dxa"/>
              <w:right w:w="0" w:type="dxa"/>
            </w:tcMar>
            <w:vAlign w:val="center"/>
          </w:tcPr>
          <w:p w14:paraId="7431A381"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&lt;0.001</w:t>
            </w:r>
          </w:p>
        </w:tc>
        <w:tc>
          <w:tcPr>
            <w:tcW w:w="2010" w:type="dxa"/>
            <w:tcBorders>
              <w:top w:val="nil"/>
              <w:left w:val="nil"/>
              <w:right w:val="nil"/>
            </w:tcBorders>
            <w:shd w:val="clear" w:color="auto" w:fill="FFFFFF"/>
            <w:tcMar>
              <w:top w:w="0" w:type="dxa"/>
              <w:left w:w="0" w:type="dxa"/>
              <w:bottom w:w="0" w:type="dxa"/>
              <w:right w:w="0" w:type="dxa"/>
            </w:tcMar>
          </w:tcPr>
          <w:p w14:paraId="2F5A70CB"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40</w:t>
            </w:r>
            <w:r>
              <w:rPr>
                <w:rFonts w:ascii="Times New Roman" w:hAnsi="Times New Roman" w:cs="Times New Roman"/>
                <w:bCs/>
                <w:szCs w:val="21"/>
              </w:rPr>
              <w:t xml:space="preserve"> (0.2</w:t>
            </w:r>
            <w:r>
              <w:rPr>
                <w:rFonts w:ascii="Times New Roman" w:hAnsi="Times New Roman" w:cs="Times New Roman" w:hint="eastAsia"/>
                <w:bCs/>
                <w:szCs w:val="21"/>
              </w:rPr>
              <w:t>9</w:t>
            </w:r>
            <w:r>
              <w:rPr>
                <w:rFonts w:ascii="Times New Roman" w:hAnsi="Times New Roman" w:cs="Times New Roman"/>
                <w:bCs/>
                <w:szCs w:val="21"/>
              </w:rPr>
              <w:t>, 0.5</w:t>
            </w:r>
            <w:r>
              <w:rPr>
                <w:rFonts w:ascii="Times New Roman" w:hAnsi="Times New Roman" w:cs="Times New Roman" w:hint="eastAsia"/>
                <w:bCs/>
                <w:szCs w:val="21"/>
              </w:rPr>
              <w:t>7</w:t>
            </w:r>
            <w:r>
              <w:rPr>
                <w:rFonts w:ascii="Times New Roman" w:hAnsi="Times New Roman" w:cs="Times New Roman"/>
                <w:bCs/>
                <w:szCs w:val="21"/>
              </w:rPr>
              <w:t>)</w:t>
            </w:r>
          </w:p>
        </w:tc>
        <w:tc>
          <w:tcPr>
            <w:tcW w:w="1040" w:type="dxa"/>
            <w:tcBorders>
              <w:top w:val="nil"/>
              <w:left w:val="nil"/>
              <w:right w:val="nil"/>
            </w:tcBorders>
            <w:shd w:val="clear" w:color="auto" w:fill="FFFFFF"/>
            <w:tcMar>
              <w:top w:w="0" w:type="dxa"/>
              <w:left w:w="0" w:type="dxa"/>
              <w:bottom w:w="0" w:type="dxa"/>
              <w:right w:w="0" w:type="dxa"/>
            </w:tcMar>
            <w:vAlign w:val="center"/>
          </w:tcPr>
          <w:p w14:paraId="3BA5E8FF"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&lt;0.001</w:t>
            </w:r>
          </w:p>
        </w:tc>
        <w:tc>
          <w:tcPr>
            <w:tcW w:w="1932" w:type="dxa"/>
            <w:tcBorders>
              <w:top w:val="nil"/>
              <w:left w:val="nil"/>
              <w:right w:val="nil"/>
            </w:tcBorders>
            <w:shd w:val="clear" w:color="auto" w:fill="FFFFFF"/>
            <w:tcMar>
              <w:top w:w="0" w:type="dxa"/>
              <w:left w:w="0" w:type="dxa"/>
              <w:bottom w:w="0" w:type="dxa"/>
              <w:right w:w="0" w:type="dxa"/>
            </w:tcMar>
          </w:tcPr>
          <w:p w14:paraId="66E862E4"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44</w:t>
            </w:r>
            <w:r>
              <w:rPr>
                <w:rFonts w:ascii="Times New Roman" w:hAnsi="Times New Roman" w:cs="Times New Roman"/>
                <w:bCs/>
                <w:szCs w:val="21"/>
              </w:rPr>
              <w:t xml:space="preserve"> (0.</w:t>
            </w:r>
            <w:r>
              <w:rPr>
                <w:rFonts w:ascii="Times New Roman" w:hAnsi="Times New Roman" w:cs="Times New Roman" w:hint="eastAsia"/>
                <w:bCs/>
                <w:szCs w:val="21"/>
              </w:rPr>
              <w:t>30</w:t>
            </w:r>
            <w:r>
              <w:rPr>
                <w:rFonts w:ascii="Times New Roman" w:hAnsi="Times New Roman" w:cs="Times New Roman"/>
                <w:bCs/>
                <w:szCs w:val="21"/>
              </w:rPr>
              <w:t>,0.</w:t>
            </w:r>
            <w:r>
              <w:rPr>
                <w:rFonts w:ascii="Times New Roman" w:hAnsi="Times New Roman" w:cs="Times New Roman" w:hint="eastAsia"/>
                <w:bCs/>
                <w:szCs w:val="21"/>
              </w:rPr>
              <w:t>64</w:t>
            </w:r>
            <w:r>
              <w:rPr>
                <w:rFonts w:ascii="Times New Roman" w:hAnsi="Times New Roman" w:cs="Times New Roman"/>
                <w:bCs/>
                <w:szCs w:val="21"/>
              </w:rPr>
              <w:t>)</w:t>
            </w:r>
          </w:p>
        </w:tc>
        <w:tc>
          <w:tcPr>
            <w:tcW w:w="1143" w:type="dxa"/>
            <w:tcBorders>
              <w:top w:val="nil"/>
              <w:left w:val="nil"/>
              <w:right w:val="nil"/>
            </w:tcBorders>
            <w:shd w:val="clear" w:color="auto" w:fill="FFFFFF"/>
            <w:tcMar>
              <w:top w:w="0" w:type="dxa"/>
              <w:left w:w="0" w:type="dxa"/>
              <w:bottom w:w="0" w:type="dxa"/>
              <w:right w:w="0" w:type="dxa"/>
            </w:tcMar>
            <w:vAlign w:val="center"/>
          </w:tcPr>
          <w:p w14:paraId="7C26A003"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&lt;0.001</w:t>
            </w:r>
          </w:p>
        </w:tc>
      </w:tr>
      <w:tr w:rsidR="00DA6E1F" w14:paraId="0A1FF968" w14:textId="77777777">
        <w:trPr>
          <w:trHeight w:hRule="exact" w:val="322"/>
        </w:trPr>
        <w:tc>
          <w:tcPr>
            <w:tcW w:w="2312" w:type="dxa"/>
            <w:tcBorders>
              <w:top w:val="nil"/>
              <w:left w:val="nil"/>
              <w:bottom w:val="nil"/>
              <w:right w:val="nil"/>
            </w:tcBorders>
            <w:shd w:val="clear" w:color="auto" w:fill="FFFFFF"/>
            <w:tcMar>
              <w:top w:w="0" w:type="dxa"/>
              <w:left w:w="0" w:type="dxa"/>
              <w:bottom w:w="0" w:type="dxa"/>
              <w:right w:w="0" w:type="dxa"/>
            </w:tcMar>
          </w:tcPr>
          <w:p w14:paraId="4CD3D22B"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bCs/>
                <w:szCs w:val="21"/>
              </w:rPr>
            </w:pPr>
            <w:r>
              <w:rPr>
                <w:rFonts w:ascii="Times New Roman" w:hAnsi="Times New Roman" w:cs="Times New Roman" w:hint="eastAsia"/>
                <w:bCs/>
                <w:i/>
                <w:iCs/>
                <w:szCs w:val="21"/>
              </w:rPr>
              <w:t>P</w:t>
            </w:r>
            <w:r>
              <w:rPr>
                <w:rFonts w:ascii="Times New Roman" w:hAnsi="Times New Roman" w:cs="Times New Roman" w:hint="eastAsia"/>
                <w:bCs/>
                <w:szCs w:val="21"/>
              </w:rPr>
              <w:t xml:space="preserve"> </w:t>
            </w:r>
            <w:r>
              <w:rPr>
                <w:rFonts w:ascii="Times New Roman" w:hAnsi="Times New Roman" w:cs="Times New Roman"/>
                <w:bCs/>
                <w:szCs w:val="21"/>
              </w:rPr>
              <w:t>for trend</w:t>
            </w:r>
          </w:p>
        </w:tc>
        <w:tc>
          <w:tcPr>
            <w:tcW w:w="1900" w:type="dxa"/>
            <w:tcBorders>
              <w:top w:val="nil"/>
              <w:left w:val="nil"/>
              <w:bottom w:val="nil"/>
              <w:right w:val="nil"/>
            </w:tcBorders>
            <w:shd w:val="clear" w:color="auto" w:fill="FFFFFF"/>
            <w:tcMar>
              <w:top w:w="0" w:type="dxa"/>
              <w:left w:w="0" w:type="dxa"/>
              <w:bottom w:w="0" w:type="dxa"/>
              <w:right w:w="0" w:type="dxa"/>
            </w:tcMar>
          </w:tcPr>
          <w:p w14:paraId="753290A9"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063" w:type="dxa"/>
            <w:tcBorders>
              <w:top w:val="nil"/>
              <w:left w:val="nil"/>
              <w:bottom w:val="nil"/>
              <w:right w:val="nil"/>
            </w:tcBorders>
            <w:shd w:val="clear" w:color="auto" w:fill="FFFFFF"/>
            <w:tcMar>
              <w:top w:w="0" w:type="dxa"/>
              <w:left w:w="0" w:type="dxa"/>
              <w:bottom w:w="0" w:type="dxa"/>
              <w:right w:w="0" w:type="dxa"/>
            </w:tcMar>
            <w:vAlign w:val="center"/>
          </w:tcPr>
          <w:p w14:paraId="2FE4A9D1"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&lt;0.001</w:t>
            </w:r>
          </w:p>
        </w:tc>
        <w:tc>
          <w:tcPr>
            <w:tcW w:w="2010" w:type="dxa"/>
            <w:tcBorders>
              <w:top w:val="nil"/>
              <w:left w:val="nil"/>
              <w:bottom w:val="nil"/>
              <w:right w:val="nil"/>
            </w:tcBorders>
            <w:shd w:val="clear" w:color="auto" w:fill="FFFFFF"/>
            <w:tcMar>
              <w:top w:w="0" w:type="dxa"/>
              <w:left w:w="0" w:type="dxa"/>
              <w:bottom w:w="0" w:type="dxa"/>
              <w:right w:w="0" w:type="dxa"/>
            </w:tcMar>
          </w:tcPr>
          <w:p w14:paraId="72538BAB"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040" w:type="dxa"/>
            <w:tcBorders>
              <w:top w:val="nil"/>
              <w:left w:val="nil"/>
              <w:bottom w:val="nil"/>
              <w:right w:val="nil"/>
            </w:tcBorders>
            <w:shd w:val="clear" w:color="auto" w:fill="FFFFFF"/>
            <w:tcMar>
              <w:top w:w="0" w:type="dxa"/>
              <w:left w:w="0" w:type="dxa"/>
              <w:bottom w:w="0" w:type="dxa"/>
              <w:right w:w="0" w:type="dxa"/>
            </w:tcMar>
            <w:vAlign w:val="center"/>
          </w:tcPr>
          <w:p w14:paraId="0A2209AC"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&lt;0.001</w:t>
            </w:r>
          </w:p>
        </w:tc>
        <w:tc>
          <w:tcPr>
            <w:tcW w:w="1932" w:type="dxa"/>
            <w:tcBorders>
              <w:top w:val="nil"/>
              <w:left w:val="nil"/>
              <w:bottom w:val="nil"/>
              <w:right w:val="nil"/>
            </w:tcBorders>
            <w:shd w:val="clear" w:color="auto" w:fill="FFFFFF"/>
            <w:tcMar>
              <w:top w:w="0" w:type="dxa"/>
              <w:left w:w="0" w:type="dxa"/>
              <w:bottom w:w="0" w:type="dxa"/>
              <w:right w:w="0" w:type="dxa"/>
            </w:tcMar>
          </w:tcPr>
          <w:p w14:paraId="56D9CA59"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143" w:type="dxa"/>
            <w:tcBorders>
              <w:top w:val="nil"/>
              <w:left w:val="nil"/>
              <w:bottom w:val="nil"/>
              <w:right w:val="nil"/>
            </w:tcBorders>
            <w:shd w:val="clear" w:color="auto" w:fill="FFFFFF"/>
            <w:tcMar>
              <w:top w:w="0" w:type="dxa"/>
              <w:left w:w="0" w:type="dxa"/>
              <w:bottom w:w="0" w:type="dxa"/>
              <w:right w:w="0" w:type="dxa"/>
            </w:tcMar>
            <w:vAlign w:val="center"/>
          </w:tcPr>
          <w:p w14:paraId="7C34A161"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&lt;0.001</w:t>
            </w:r>
          </w:p>
        </w:tc>
      </w:tr>
      <w:tr w:rsidR="00DA6E1F" w14:paraId="7D30EF7D" w14:textId="77777777">
        <w:trPr>
          <w:trHeight w:hRule="exact" w:val="322"/>
        </w:trPr>
        <w:tc>
          <w:tcPr>
            <w:tcW w:w="11400" w:type="dxa"/>
            <w:gridSpan w:val="7"/>
            <w:tcBorders>
              <w:top w:val="nil"/>
              <w:left w:val="nil"/>
              <w:bottom w:val="nil"/>
              <w:right w:val="nil"/>
            </w:tcBorders>
            <w:shd w:val="clear" w:color="auto" w:fill="FFFFFF"/>
            <w:tcMar>
              <w:top w:w="0" w:type="dxa"/>
              <w:left w:w="0" w:type="dxa"/>
              <w:bottom w:w="0" w:type="dxa"/>
              <w:right w:w="0" w:type="dxa"/>
            </w:tcMar>
          </w:tcPr>
          <w:p w14:paraId="07AFC54E"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hint="eastAsia"/>
                <w:bCs/>
                <w:szCs w:val="21"/>
              </w:rPr>
              <w:t xml:space="preserve">MUO </w:t>
            </w:r>
          </w:p>
        </w:tc>
      </w:tr>
      <w:tr w:rsidR="00DA6E1F" w14:paraId="7E053FBE" w14:textId="77777777">
        <w:trPr>
          <w:trHeight w:hRule="exact" w:val="426"/>
        </w:trPr>
        <w:tc>
          <w:tcPr>
            <w:tcW w:w="2312" w:type="dxa"/>
            <w:tcBorders>
              <w:top w:val="nil"/>
              <w:left w:val="nil"/>
              <w:bottom w:val="nil"/>
              <w:right w:val="nil"/>
            </w:tcBorders>
            <w:shd w:val="clear" w:color="auto" w:fill="FFFFFF"/>
            <w:tcMar>
              <w:top w:w="0" w:type="dxa"/>
              <w:left w:w="0" w:type="dxa"/>
              <w:bottom w:w="0" w:type="dxa"/>
              <w:right w:w="0" w:type="dxa"/>
            </w:tcMar>
          </w:tcPr>
          <w:p w14:paraId="59608A6A"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bCs/>
                <w:i/>
                <w:iCs/>
                <w:szCs w:val="21"/>
              </w:rPr>
            </w:pPr>
            <w:r>
              <w:rPr>
                <w:rFonts w:ascii="Times New Roman" w:hAnsi="Times New Roman" w:cs="Times New Roman"/>
                <w:bCs/>
                <w:szCs w:val="21"/>
              </w:rPr>
              <w:t>Flavanones</w:t>
            </w:r>
            <w:r>
              <w:rPr>
                <w:rFonts w:ascii="Times New Roman" w:hAnsi="Times New Roman" w:cs="Times New Roman" w:hint="eastAsia"/>
                <w:bCs/>
                <w:szCs w:val="21"/>
              </w:rPr>
              <w:t xml:space="preserve"> </w:t>
            </w:r>
            <w:r>
              <w:rPr>
                <w:rFonts w:ascii="Times New Roman" w:hAnsi="Times New Roman" w:cs="Times New Roman"/>
                <w:bCs/>
                <w:szCs w:val="21"/>
              </w:rPr>
              <w:t>(mg</w:t>
            </w:r>
            <w:r>
              <w:rPr>
                <w:rFonts w:ascii="Times New Roman" w:hAnsi="Times New Roman" w:cs="Times New Roman" w:hint="eastAsia"/>
                <w:bCs/>
                <w:szCs w:val="21"/>
              </w:rPr>
              <w:t>/d</w:t>
            </w:r>
            <w:r>
              <w:rPr>
                <w:rFonts w:ascii="Times New Roman" w:hAnsi="Times New Roman" w:cs="Times New Roman"/>
                <w:bCs/>
                <w:szCs w:val="21"/>
              </w:rPr>
              <w:t>)</w:t>
            </w:r>
          </w:p>
        </w:tc>
        <w:tc>
          <w:tcPr>
            <w:tcW w:w="1900" w:type="dxa"/>
            <w:tcBorders>
              <w:top w:val="nil"/>
              <w:left w:val="nil"/>
              <w:bottom w:val="nil"/>
              <w:right w:val="nil"/>
            </w:tcBorders>
            <w:shd w:val="clear" w:color="auto" w:fill="FFFFFF"/>
            <w:tcMar>
              <w:top w:w="0" w:type="dxa"/>
              <w:left w:w="0" w:type="dxa"/>
              <w:bottom w:w="0" w:type="dxa"/>
              <w:right w:w="0" w:type="dxa"/>
            </w:tcMar>
            <w:vAlign w:val="center"/>
          </w:tcPr>
          <w:p w14:paraId="67AAF606"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szCs w:val="21"/>
              </w:rPr>
            </w:pPr>
          </w:p>
        </w:tc>
        <w:tc>
          <w:tcPr>
            <w:tcW w:w="1063" w:type="dxa"/>
            <w:tcBorders>
              <w:top w:val="nil"/>
              <w:left w:val="nil"/>
              <w:bottom w:val="nil"/>
              <w:right w:val="nil"/>
            </w:tcBorders>
            <w:shd w:val="clear" w:color="auto" w:fill="FFFFFF"/>
            <w:tcMar>
              <w:top w:w="0" w:type="dxa"/>
              <w:left w:w="0" w:type="dxa"/>
              <w:bottom w:w="0" w:type="dxa"/>
              <w:right w:w="0" w:type="dxa"/>
            </w:tcMar>
            <w:vAlign w:val="center"/>
          </w:tcPr>
          <w:p w14:paraId="24AD2524"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szCs w:val="21"/>
              </w:rPr>
            </w:pPr>
          </w:p>
        </w:tc>
        <w:tc>
          <w:tcPr>
            <w:tcW w:w="2010" w:type="dxa"/>
            <w:tcBorders>
              <w:top w:val="nil"/>
              <w:left w:val="nil"/>
              <w:bottom w:val="nil"/>
              <w:right w:val="nil"/>
            </w:tcBorders>
            <w:shd w:val="clear" w:color="auto" w:fill="FFFFFF"/>
            <w:tcMar>
              <w:top w:w="0" w:type="dxa"/>
              <w:left w:w="0" w:type="dxa"/>
              <w:bottom w:w="0" w:type="dxa"/>
              <w:right w:w="0" w:type="dxa"/>
            </w:tcMar>
            <w:vAlign w:val="center"/>
          </w:tcPr>
          <w:p w14:paraId="21768B34"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szCs w:val="21"/>
              </w:rPr>
            </w:pPr>
          </w:p>
        </w:tc>
        <w:tc>
          <w:tcPr>
            <w:tcW w:w="1040" w:type="dxa"/>
            <w:tcBorders>
              <w:top w:val="nil"/>
              <w:left w:val="nil"/>
              <w:bottom w:val="nil"/>
              <w:right w:val="nil"/>
            </w:tcBorders>
            <w:shd w:val="clear" w:color="auto" w:fill="FFFFFF"/>
            <w:tcMar>
              <w:top w:w="0" w:type="dxa"/>
              <w:left w:w="0" w:type="dxa"/>
              <w:bottom w:w="0" w:type="dxa"/>
              <w:right w:w="0" w:type="dxa"/>
            </w:tcMar>
            <w:vAlign w:val="center"/>
          </w:tcPr>
          <w:p w14:paraId="5BC71B69"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szCs w:val="21"/>
              </w:rPr>
            </w:pPr>
          </w:p>
        </w:tc>
        <w:tc>
          <w:tcPr>
            <w:tcW w:w="1932" w:type="dxa"/>
            <w:tcBorders>
              <w:top w:val="nil"/>
              <w:left w:val="nil"/>
              <w:bottom w:val="nil"/>
              <w:right w:val="nil"/>
            </w:tcBorders>
            <w:shd w:val="clear" w:color="auto" w:fill="FFFFFF"/>
            <w:tcMar>
              <w:top w:w="0" w:type="dxa"/>
              <w:left w:w="0" w:type="dxa"/>
              <w:bottom w:w="0" w:type="dxa"/>
              <w:right w:w="0" w:type="dxa"/>
            </w:tcMar>
            <w:vAlign w:val="center"/>
          </w:tcPr>
          <w:p w14:paraId="00737CF7"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szCs w:val="21"/>
              </w:rPr>
            </w:pPr>
          </w:p>
        </w:tc>
        <w:tc>
          <w:tcPr>
            <w:tcW w:w="1143" w:type="dxa"/>
            <w:tcBorders>
              <w:top w:val="nil"/>
              <w:left w:val="nil"/>
              <w:bottom w:val="nil"/>
              <w:right w:val="nil"/>
            </w:tcBorders>
            <w:shd w:val="clear" w:color="auto" w:fill="FFFFFF"/>
            <w:tcMar>
              <w:top w:w="0" w:type="dxa"/>
              <w:left w:w="0" w:type="dxa"/>
              <w:bottom w:w="0" w:type="dxa"/>
              <w:right w:w="0" w:type="dxa"/>
            </w:tcMar>
            <w:vAlign w:val="center"/>
          </w:tcPr>
          <w:p w14:paraId="698DBFD5"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szCs w:val="21"/>
              </w:rPr>
            </w:pPr>
          </w:p>
        </w:tc>
      </w:tr>
      <w:tr w:rsidR="00DA6E1F" w14:paraId="4109D2B9" w14:textId="77777777">
        <w:trPr>
          <w:trHeight w:hRule="exact" w:val="322"/>
        </w:trPr>
        <w:tc>
          <w:tcPr>
            <w:tcW w:w="2312" w:type="dxa"/>
            <w:tcBorders>
              <w:top w:val="nil"/>
              <w:left w:val="nil"/>
              <w:bottom w:val="nil"/>
              <w:right w:val="nil"/>
            </w:tcBorders>
            <w:shd w:val="clear" w:color="auto" w:fill="FFFFFF"/>
            <w:tcMar>
              <w:top w:w="0" w:type="dxa"/>
              <w:left w:w="0" w:type="dxa"/>
              <w:bottom w:w="0" w:type="dxa"/>
              <w:right w:w="0" w:type="dxa"/>
            </w:tcMar>
          </w:tcPr>
          <w:p w14:paraId="2A6B60DF"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i/>
                <w:iCs/>
                <w:szCs w:val="21"/>
              </w:rPr>
            </w:pPr>
            <w:r>
              <w:rPr>
                <w:rFonts w:ascii="Times New Roman" w:hAnsi="Times New Roman" w:cs="Times New Roman"/>
                <w:bCs/>
                <w:szCs w:val="21"/>
              </w:rPr>
              <w:t>Q1</w:t>
            </w:r>
          </w:p>
        </w:tc>
        <w:tc>
          <w:tcPr>
            <w:tcW w:w="1900" w:type="dxa"/>
            <w:tcBorders>
              <w:top w:val="nil"/>
              <w:left w:val="nil"/>
              <w:bottom w:val="nil"/>
              <w:right w:val="nil"/>
            </w:tcBorders>
            <w:shd w:val="clear" w:color="auto" w:fill="FFFFFF"/>
            <w:tcMar>
              <w:top w:w="0" w:type="dxa"/>
              <w:left w:w="0" w:type="dxa"/>
              <w:bottom w:w="0" w:type="dxa"/>
              <w:right w:w="0" w:type="dxa"/>
            </w:tcMar>
          </w:tcPr>
          <w:p w14:paraId="747026CC"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ref</w:t>
            </w:r>
          </w:p>
        </w:tc>
        <w:tc>
          <w:tcPr>
            <w:tcW w:w="1063" w:type="dxa"/>
            <w:tcBorders>
              <w:top w:val="nil"/>
              <w:left w:val="nil"/>
              <w:bottom w:val="nil"/>
              <w:right w:val="nil"/>
            </w:tcBorders>
            <w:shd w:val="clear" w:color="auto" w:fill="FFFFFF"/>
            <w:tcMar>
              <w:top w:w="0" w:type="dxa"/>
              <w:left w:w="0" w:type="dxa"/>
              <w:bottom w:w="0" w:type="dxa"/>
              <w:right w:w="0" w:type="dxa"/>
            </w:tcMar>
          </w:tcPr>
          <w:p w14:paraId="0D8D4D82"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w:t>
            </w:r>
          </w:p>
          <w:p w14:paraId="00E32F33"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2010" w:type="dxa"/>
            <w:tcBorders>
              <w:top w:val="nil"/>
              <w:left w:val="nil"/>
              <w:bottom w:val="nil"/>
              <w:right w:val="nil"/>
            </w:tcBorders>
            <w:shd w:val="clear" w:color="auto" w:fill="FFFFFF"/>
            <w:tcMar>
              <w:top w:w="0" w:type="dxa"/>
              <w:left w:w="0" w:type="dxa"/>
              <w:bottom w:w="0" w:type="dxa"/>
              <w:right w:w="0" w:type="dxa"/>
            </w:tcMar>
          </w:tcPr>
          <w:p w14:paraId="26966922"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ref</w:t>
            </w:r>
          </w:p>
        </w:tc>
        <w:tc>
          <w:tcPr>
            <w:tcW w:w="1040" w:type="dxa"/>
            <w:tcBorders>
              <w:top w:val="nil"/>
              <w:left w:val="nil"/>
              <w:bottom w:val="nil"/>
              <w:right w:val="nil"/>
            </w:tcBorders>
            <w:shd w:val="clear" w:color="auto" w:fill="FFFFFF"/>
            <w:tcMar>
              <w:top w:w="0" w:type="dxa"/>
              <w:left w:w="0" w:type="dxa"/>
              <w:bottom w:w="0" w:type="dxa"/>
              <w:right w:w="0" w:type="dxa"/>
            </w:tcMar>
          </w:tcPr>
          <w:p w14:paraId="734BFA44"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w:t>
            </w:r>
          </w:p>
          <w:p w14:paraId="44CD01E5"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932" w:type="dxa"/>
            <w:tcBorders>
              <w:top w:val="nil"/>
              <w:left w:val="nil"/>
              <w:bottom w:val="nil"/>
              <w:right w:val="nil"/>
            </w:tcBorders>
            <w:shd w:val="clear" w:color="auto" w:fill="FFFFFF"/>
            <w:tcMar>
              <w:top w:w="0" w:type="dxa"/>
              <w:left w:w="0" w:type="dxa"/>
              <w:bottom w:w="0" w:type="dxa"/>
              <w:right w:w="0" w:type="dxa"/>
            </w:tcMar>
          </w:tcPr>
          <w:p w14:paraId="07CE81BD"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ref</w:t>
            </w:r>
          </w:p>
        </w:tc>
        <w:tc>
          <w:tcPr>
            <w:tcW w:w="1143" w:type="dxa"/>
            <w:tcBorders>
              <w:top w:val="nil"/>
              <w:left w:val="nil"/>
              <w:bottom w:val="nil"/>
              <w:right w:val="nil"/>
            </w:tcBorders>
            <w:shd w:val="clear" w:color="auto" w:fill="FFFFFF"/>
            <w:tcMar>
              <w:top w:w="0" w:type="dxa"/>
              <w:left w:w="0" w:type="dxa"/>
              <w:bottom w:w="0" w:type="dxa"/>
              <w:right w:w="0" w:type="dxa"/>
            </w:tcMar>
          </w:tcPr>
          <w:p w14:paraId="1853F772"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w:t>
            </w:r>
          </w:p>
          <w:p w14:paraId="68488456"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r>
      <w:tr w:rsidR="00DA6E1F" w14:paraId="5F69BD60" w14:textId="77777777">
        <w:trPr>
          <w:trHeight w:hRule="exact" w:val="322"/>
        </w:trPr>
        <w:tc>
          <w:tcPr>
            <w:tcW w:w="2312" w:type="dxa"/>
            <w:tcBorders>
              <w:top w:val="nil"/>
              <w:left w:val="nil"/>
              <w:bottom w:val="nil"/>
              <w:right w:val="nil"/>
            </w:tcBorders>
            <w:shd w:val="clear" w:color="auto" w:fill="FFFFFF"/>
            <w:tcMar>
              <w:top w:w="0" w:type="dxa"/>
              <w:left w:w="0" w:type="dxa"/>
              <w:bottom w:w="0" w:type="dxa"/>
              <w:right w:w="0" w:type="dxa"/>
            </w:tcMar>
          </w:tcPr>
          <w:p w14:paraId="30E5EA3C"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i/>
                <w:iCs/>
                <w:szCs w:val="21"/>
              </w:rPr>
            </w:pPr>
            <w:r>
              <w:rPr>
                <w:rFonts w:ascii="Times New Roman" w:hAnsi="Times New Roman" w:cs="Times New Roman"/>
                <w:bCs/>
                <w:szCs w:val="21"/>
              </w:rPr>
              <w:t>Q2</w:t>
            </w:r>
          </w:p>
        </w:tc>
        <w:tc>
          <w:tcPr>
            <w:tcW w:w="1900" w:type="dxa"/>
            <w:tcBorders>
              <w:top w:val="nil"/>
              <w:left w:val="nil"/>
              <w:bottom w:val="nil"/>
              <w:right w:val="nil"/>
            </w:tcBorders>
            <w:shd w:val="clear" w:color="auto" w:fill="FFFFFF"/>
            <w:tcMar>
              <w:top w:w="0" w:type="dxa"/>
              <w:left w:w="0" w:type="dxa"/>
              <w:bottom w:w="0" w:type="dxa"/>
              <w:right w:w="0" w:type="dxa"/>
            </w:tcMar>
          </w:tcPr>
          <w:p w14:paraId="7F57D044"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0.6</w:t>
            </w:r>
            <w:r>
              <w:rPr>
                <w:rFonts w:ascii="Times New Roman" w:hAnsi="Times New Roman" w:cs="Times New Roman" w:hint="eastAsia"/>
                <w:bCs/>
                <w:szCs w:val="21"/>
              </w:rPr>
              <w:t>3</w:t>
            </w:r>
            <w:r>
              <w:rPr>
                <w:rFonts w:ascii="Times New Roman" w:hAnsi="Times New Roman" w:cs="Times New Roman"/>
                <w:bCs/>
                <w:szCs w:val="21"/>
              </w:rPr>
              <w:t xml:space="preserve"> (0.4</w:t>
            </w:r>
            <w:r>
              <w:rPr>
                <w:rFonts w:ascii="Times New Roman" w:hAnsi="Times New Roman" w:cs="Times New Roman" w:hint="eastAsia"/>
                <w:bCs/>
                <w:szCs w:val="21"/>
              </w:rPr>
              <w:t>8</w:t>
            </w:r>
            <w:r>
              <w:rPr>
                <w:rFonts w:ascii="Times New Roman" w:hAnsi="Times New Roman" w:cs="Times New Roman"/>
                <w:bCs/>
                <w:szCs w:val="21"/>
              </w:rPr>
              <w:t>, 0.8</w:t>
            </w:r>
            <w:r>
              <w:rPr>
                <w:rFonts w:ascii="Times New Roman" w:hAnsi="Times New Roman" w:cs="Times New Roman" w:hint="eastAsia"/>
                <w:bCs/>
                <w:szCs w:val="21"/>
              </w:rPr>
              <w:t>1</w:t>
            </w:r>
            <w:r>
              <w:rPr>
                <w:rFonts w:ascii="Times New Roman" w:hAnsi="Times New Roman" w:cs="Times New Roman"/>
                <w:bCs/>
                <w:szCs w:val="21"/>
              </w:rPr>
              <w:t>)</w:t>
            </w:r>
          </w:p>
        </w:tc>
        <w:tc>
          <w:tcPr>
            <w:tcW w:w="1063" w:type="dxa"/>
            <w:tcBorders>
              <w:top w:val="nil"/>
              <w:left w:val="nil"/>
              <w:bottom w:val="nil"/>
              <w:right w:val="nil"/>
            </w:tcBorders>
            <w:shd w:val="clear" w:color="auto" w:fill="FFFFFF"/>
            <w:tcMar>
              <w:top w:w="0" w:type="dxa"/>
              <w:left w:w="0" w:type="dxa"/>
              <w:bottom w:w="0" w:type="dxa"/>
              <w:right w:w="0" w:type="dxa"/>
            </w:tcMar>
            <w:vAlign w:val="center"/>
          </w:tcPr>
          <w:p w14:paraId="66DDC40D"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0.00</w:t>
            </w:r>
            <w:r>
              <w:rPr>
                <w:rFonts w:ascii="Times New Roman" w:hAnsi="Times New Roman" w:cs="Times New Roman" w:hint="eastAsia"/>
                <w:bCs/>
                <w:szCs w:val="21"/>
              </w:rPr>
              <w:t>1</w:t>
            </w:r>
          </w:p>
        </w:tc>
        <w:tc>
          <w:tcPr>
            <w:tcW w:w="2010" w:type="dxa"/>
            <w:tcBorders>
              <w:top w:val="nil"/>
              <w:left w:val="nil"/>
              <w:bottom w:val="nil"/>
              <w:right w:val="nil"/>
            </w:tcBorders>
            <w:shd w:val="clear" w:color="auto" w:fill="FFFFFF"/>
            <w:tcMar>
              <w:top w:w="0" w:type="dxa"/>
              <w:left w:w="0" w:type="dxa"/>
              <w:bottom w:w="0" w:type="dxa"/>
              <w:right w:w="0" w:type="dxa"/>
            </w:tcMar>
          </w:tcPr>
          <w:p w14:paraId="64B71098"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0.6</w:t>
            </w:r>
            <w:r>
              <w:rPr>
                <w:rFonts w:ascii="Times New Roman" w:hAnsi="Times New Roman" w:cs="Times New Roman" w:hint="eastAsia"/>
                <w:bCs/>
                <w:szCs w:val="21"/>
              </w:rPr>
              <w:t>6</w:t>
            </w:r>
            <w:r>
              <w:rPr>
                <w:rFonts w:ascii="Times New Roman" w:hAnsi="Times New Roman" w:cs="Times New Roman"/>
                <w:bCs/>
                <w:szCs w:val="21"/>
              </w:rPr>
              <w:t xml:space="preserve"> (0.</w:t>
            </w:r>
            <w:r>
              <w:rPr>
                <w:rFonts w:ascii="Times New Roman" w:hAnsi="Times New Roman" w:cs="Times New Roman" w:hint="eastAsia"/>
                <w:bCs/>
                <w:szCs w:val="21"/>
              </w:rPr>
              <w:t>50</w:t>
            </w:r>
            <w:r>
              <w:rPr>
                <w:rFonts w:ascii="Times New Roman" w:hAnsi="Times New Roman" w:cs="Times New Roman"/>
                <w:bCs/>
                <w:szCs w:val="21"/>
              </w:rPr>
              <w:t>, 0.87)</w:t>
            </w:r>
          </w:p>
        </w:tc>
        <w:tc>
          <w:tcPr>
            <w:tcW w:w="1040" w:type="dxa"/>
            <w:tcBorders>
              <w:top w:val="nil"/>
              <w:left w:val="nil"/>
              <w:bottom w:val="nil"/>
              <w:right w:val="nil"/>
            </w:tcBorders>
            <w:shd w:val="clear" w:color="auto" w:fill="FFFFFF"/>
            <w:tcMar>
              <w:top w:w="0" w:type="dxa"/>
              <w:left w:w="0" w:type="dxa"/>
              <w:bottom w:w="0" w:type="dxa"/>
              <w:right w:w="0" w:type="dxa"/>
            </w:tcMar>
            <w:vAlign w:val="center"/>
          </w:tcPr>
          <w:p w14:paraId="5E048A4F"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0.00</w:t>
            </w:r>
            <w:r>
              <w:rPr>
                <w:rFonts w:ascii="Times New Roman" w:hAnsi="Times New Roman" w:cs="Times New Roman" w:hint="eastAsia"/>
                <w:bCs/>
                <w:szCs w:val="21"/>
              </w:rPr>
              <w:t>4</w:t>
            </w:r>
          </w:p>
        </w:tc>
        <w:tc>
          <w:tcPr>
            <w:tcW w:w="1932" w:type="dxa"/>
            <w:tcBorders>
              <w:top w:val="nil"/>
              <w:left w:val="nil"/>
              <w:bottom w:val="nil"/>
              <w:right w:val="nil"/>
            </w:tcBorders>
            <w:shd w:val="clear" w:color="auto" w:fill="FFFFFF"/>
            <w:tcMar>
              <w:top w:w="0" w:type="dxa"/>
              <w:left w:w="0" w:type="dxa"/>
              <w:bottom w:w="0" w:type="dxa"/>
              <w:right w:w="0" w:type="dxa"/>
            </w:tcMar>
          </w:tcPr>
          <w:p w14:paraId="6F3AD289"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 xml:space="preserve">70 </w:t>
            </w:r>
            <w:r>
              <w:rPr>
                <w:rFonts w:ascii="Times New Roman" w:hAnsi="Times New Roman" w:cs="Times New Roman"/>
                <w:bCs/>
                <w:szCs w:val="21"/>
              </w:rPr>
              <w:t>(0.5</w:t>
            </w:r>
            <w:r>
              <w:rPr>
                <w:rFonts w:ascii="Times New Roman" w:hAnsi="Times New Roman" w:cs="Times New Roman" w:hint="eastAsia"/>
                <w:bCs/>
                <w:szCs w:val="21"/>
              </w:rPr>
              <w:t>1</w:t>
            </w:r>
            <w:r>
              <w:rPr>
                <w:rFonts w:ascii="Times New Roman" w:hAnsi="Times New Roman" w:cs="Times New Roman"/>
                <w:bCs/>
                <w:szCs w:val="21"/>
              </w:rPr>
              <w:t>, 0.9</w:t>
            </w:r>
            <w:r>
              <w:rPr>
                <w:rFonts w:ascii="Times New Roman" w:hAnsi="Times New Roman" w:cs="Times New Roman" w:hint="eastAsia"/>
                <w:bCs/>
                <w:szCs w:val="21"/>
              </w:rPr>
              <w:t>6</w:t>
            </w:r>
            <w:r>
              <w:rPr>
                <w:rFonts w:ascii="Times New Roman" w:hAnsi="Times New Roman" w:cs="Times New Roman"/>
                <w:bCs/>
                <w:szCs w:val="21"/>
              </w:rPr>
              <w:t>)</w:t>
            </w:r>
          </w:p>
        </w:tc>
        <w:tc>
          <w:tcPr>
            <w:tcW w:w="1143" w:type="dxa"/>
            <w:tcBorders>
              <w:top w:val="nil"/>
              <w:left w:val="nil"/>
              <w:bottom w:val="nil"/>
              <w:right w:val="nil"/>
            </w:tcBorders>
            <w:shd w:val="clear" w:color="auto" w:fill="FFFFFF"/>
            <w:tcMar>
              <w:top w:w="0" w:type="dxa"/>
              <w:left w:w="0" w:type="dxa"/>
              <w:bottom w:w="0" w:type="dxa"/>
              <w:right w:w="0" w:type="dxa"/>
            </w:tcMar>
            <w:vAlign w:val="center"/>
          </w:tcPr>
          <w:p w14:paraId="3EABC9CE"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0.0</w:t>
            </w:r>
            <w:r>
              <w:rPr>
                <w:rFonts w:ascii="Times New Roman" w:hAnsi="Times New Roman" w:cs="Times New Roman" w:hint="eastAsia"/>
                <w:bCs/>
                <w:szCs w:val="21"/>
              </w:rPr>
              <w:t>28</w:t>
            </w:r>
          </w:p>
        </w:tc>
      </w:tr>
      <w:tr w:rsidR="00DA6E1F" w14:paraId="7950692D" w14:textId="77777777">
        <w:trPr>
          <w:trHeight w:hRule="exact" w:val="322"/>
        </w:trPr>
        <w:tc>
          <w:tcPr>
            <w:tcW w:w="2312" w:type="dxa"/>
            <w:tcBorders>
              <w:top w:val="nil"/>
              <w:left w:val="nil"/>
              <w:bottom w:val="nil"/>
              <w:right w:val="nil"/>
            </w:tcBorders>
            <w:shd w:val="clear" w:color="auto" w:fill="FFFFFF"/>
            <w:tcMar>
              <w:top w:w="0" w:type="dxa"/>
              <w:left w:w="0" w:type="dxa"/>
              <w:bottom w:w="0" w:type="dxa"/>
              <w:right w:w="0" w:type="dxa"/>
            </w:tcMar>
          </w:tcPr>
          <w:p w14:paraId="7692E809"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i/>
                <w:iCs/>
                <w:szCs w:val="21"/>
              </w:rPr>
            </w:pPr>
            <w:r>
              <w:rPr>
                <w:rFonts w:ascii="Times New Roman" w:hAnsi="Times New Roman" w:cs="Times New Roman"/>
                <w:bCs/>
                <w:szCs w:val="21"/>
              </w:rPr>
              <w:t>Q3</w:t>
            </w:r>
          </w:p>
        </w:tc>
        <w:tc>
          <w:tcPr>
            <w:tcW w:w="1900" w:type="dxa"/>
            <w:tcBorders>
              <w:top w:val="nil"/>
              <w:left w:val="nil"/>
              <w:bottom w:val="nil"/>
              <w:right w:val="nil"/>
            </w:tcBorders>
            <w:shd w:val="clear" w:color="auto" w:fill="FFFFFF"/>
            <w:tcMar>
              <w:top w:w="0" w:type="dxa"/>
              <w:left w:w="0" w:type="dxa"/>
              <w:bottom w:w="0" w:type="dxa"/>
              <w:right w:w="0" w:type="dxa"/>
            </w:tcMar>
          </w:tcPr>
          <w:p w14:paraId="7CDC8B24"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49</w:t>
            </w:r>
            <w:r>
              <w:rPr>
                <w:rFonts w:ascii="Times New Roman" w:hAnsi="Times New Roman" w:cs="Times New Roman"/>
                <w:bCs/>
                <w:szCs w:val="21"/>
              </w:rPr>
              <w:t xml:space="preserve"> (0.3</w:t>
            </w:r>
            <w:r>
              <w:rPr>
                <w:rFonts w:ascii="Times New Roman" w:hAnsi="Times New Roman" w:cs="Times New Roman" w:hint="eastAsia"/>
                <w:bCs/>
                <w:szCs w:val="21"/>
              </w:rPr>
              <w:t>5</w:t>
            </w:r>
            <w:r>
              <w:rPr>
                <w:rFonts w:ascii="Times New Roman" w:hAnsi="Times New Roman" w:cs="Times New Roman"/>
                <w:bCs/>
                <w:szCs w:val="21"/>
              </w:rPr>
              <w:t>, 0.6</w:t>
            </w:r>
            <w:r>
              <w:rPr>
                <w:rFonts w:ascii="Times New Roman" w:hAnsi="Times New Roman" w:cs="Times New Roman" w:hint="eastAsia"/>
                <w:bCs/>
                <w:szCs w:val="21"/>
              </w:rPr>
              <w:t>8</w:t>
            </w:r>
            <w:r>
              <w:rPr>
                <w:rFonts w:ascii="Times New Roman" w:hAnsi="Times New Roman" w:cs="Times New Roman"/>
                <w:bCs/>
                <w:szCs w:val="21"/>
              </w:rPr>
              <w:t>)</w:t>
            </w:r>
          </w:p>
        </w:tc>
        <w:tc>
          <w:tcPr>
            <w:tcW w:w="1063" w:type="dxa"/>
            <w:tcBorders>
              <w:top w:val="nil"/>
              <w:left w:val="nil"/>
              <w:bottom w:val="nil"/>
              <w:right w:val="nil"/>
            </w:tcBorders>
            <w:shd w:val="clear" w:color="auto" w:fill="FFFFFF"/>
            <w:tcMar>
              <w:top w:w="0" w:type="dxa"/>
              <w:left w:w="0" w:type="dxa"/>
              <w:bottom w:w="0" w:type="dxa"/>
              <w:right w:w="0" w:type="dxa"/>
            </w:tcMar>
            <w:vAlign w:val="center"/>
          </w:tcPr>
          <w:p w14:paraId="33D2D73E"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&lt;0.001</w:t>
            </w:r>
          </w:p>
        </w:tc>
        <w:tc>
          <w:tcPr>
            <w:tcW w:w="2010" w:type="dxa"/>
            <w:tcBorders>
              <w:top w:val="nil"/>
              <w:left w:val="nil"/>
              <w:bottom w:val="nil"/>
              <w:right w:val="nil"/>
            </w:tcBorders>
            <w:shd w:val="clear" w:color="auto" w:fill="FFFFFF"/>
            <w:tcMar>
              <w:top w:w="0" w:type="dxa"/>
              <w:left w:w="0" w:type="dxa"/>
              <w:bottom w:w="0" w:type="dxa"/>
              <w:right w:w="0" w:type="dxa"/>
            </w:tcMar>
          </w:tcPr>
          <w:p w14:paraId="3A984668"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0.52 (0.3</w:t>
            </w:r>
            <w:r>
              <w:rPr>
                <w:rFonts w:ascii="Times New Roman" w:hAnsi="Times New Roman" w:cs="Times New Roman" w:hint="eastAsia"/>
                <w:bCs/>
                <w:szCs w:val="21"/>
              </w:rPr>
              <w:t>6</w:t>
            </w:r>
            <w:r>
              <w:rPr>
                <w:rFonts w:ascii="Times New Roman" w:hAnsi="Times New Roman" w:cs="Times New Roman"/>
                <w:bCs/>
                <w:szCs w:val="21"/>
              </w:rPr>
              <w:t>, 0.7</w:t>
            </w:r>
            <w:r>
              <w:rPr>
                <w:rFonts w:ascii="Times New Roman" w:hAnsi="Times New Roman" w:cs="Times New Roman" w:hint="eastAsia"/>
                <w:bCs/>
                <w:szCs w:val="21"/>
              </w:rPr>
              <w:t>4</w:t>
            </w:r>
            <w:r>
              <w:rPr>
                <w:rFonts w:ascii="Times New Roman" w:hAnsi="Times New Roman" w:cs="Times New Roman"/>
                <w:bCs/>
                <w:szCs w:val="21"/>
              </w:rPr>
              <w:t>)</w:t>
            </w:r>
          </w:p>
        </w:tc>
        <w:tc>
          <w:tcPr>
            <w:tcW w:w="1040" w:type="dxa"/>
            <w:tcBorders>
              <w:top w:val="nil"/>
              <w:left w:val="nil"/>
              <w:bottom w:val="nil"/>
              <w:right w:val="nil"/>
            </w:tcBorders>
            <w:shd w:val="clear" w:color="auto" w:fill="FFFFFF"/>
            <w:tcMar>
              <w:top w:w="0" w:type="dxa"/>
              <w:left w:w="0" w:type="dxa"/>
              <w:bottom w:w="0" w:type="dxa"/>
              <w:right w:w="0" w:type="dxa"/>
            </w:tcMar>
            <w:vAlign w:val="center"/>
          </w:tcPr>
          <w:p w14:paraId="7ED1D84C"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0.001</w:t>
            </w:r>
          </w:p>
        </w:tc>
        <w:tc>
          <w:tcPr>
            <w:tcW w:w="1932" w:type="dxa"/>
            <w:tcBorders>
              <w:top w:val="nil"/>
              <w:left w:val="nil"/>
              <w:bottom w:val="nil"/>
              <w:right w:val="nil"/>
            </w:tcBorders>
            <w:shd w:val="clear" w:color="auto" w:fill="FFFFFF"/>
            <w:tcMar>
              <w:top w:w="0" w:type="dxa"/>
              <w:left w:w="0" w:type="dxa"/>
              <w:bottom w:w="0" w:type="dxa"/>
              <w:right w:w="0" w:type="dxa"/>
            </w:tcMar>
          </w:tcPr>
          <w:p w14:paraId="5363D79D"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0.5</w:t>
            </w:r>
            <w:r>
              <w:rPr>
                <w:rFonts w:ascii="Times New Roman" w:hAnsi="Times New Roman" w:cs="Times New Roman" w:hint="eastAsia"/>
                <w:bCs/>
                <w:szCs w:val="21"/>
              </w:rPr>
              <w:t xml:space="preserve">6 </w:t>
            </w:r>
            <w:r>
              <w:rPr>
                <w:rFonts w:ascii="Times New Roman" w:hAnsi="Times New Roman" w:cs="Times New Roman"/>
                <w:bCs/>
                <w:szCs w:val="21"/>
              </w:rPr>
              <w:t>(0.</w:t>
            </w:r>
            <w:r>
              <w:rPr>
                <w:rFonts w:ascii="Times New Roman" w:hAnsi="Times New Roman" w:cs="Times New Roman" w:hint="eastAsia"/>
                <w:bCs/>
                <w:szCs w:val="21"/>
              </w:rPr>
              <w:t>38</w:t>
            </w:r>
            <w:r>
              <w:rPr>
                <w:rFonts w:ascii="Times New Roman" w:hAnsi="Times New Roman" w:cs="Times New Roman"/>
                <w:bCs/>
                <w:szCs w:val="21"/>
              </w:rPr>
              <w:t>, 0.</w:t>
            </w:r>
            <w:r>
              <w:rPr>
                <w:rFonts w:ascii="Times New Roman" w:hAnsi="Times New Roman" w:cs="Times New Roman" w:hint="eastAsia"/>
                <w:bCs/>
                <w:szCs w:val="21"/>
              </w:rPr>
              <w:t>82</w:t>
            </w:r>
            <w:r>
              <w:rPr>
                <w:rFonts w:ascii="Times New Roman" w:hAnsi="Times New Roman" w:cs="Times New Roman"/>
                <w:bCs/>
                <w:szCs w:val="21"/>
              </w:rPr>
              <w:t>)</w:t>
            </w:r>
          </w:p>
        </w:tc>
        <w:tc>
          <w:tcPr>
            <w:tcW w:w="1143" w:type="dxa"/>
            <w:tcBorders>
              <w:top w:val="nil"/>
              <w:left w:val="nil"/>
              <w:bottom w:val="nil"/>
              <w:right w:val="nil"/>
            </w:tcBorders>
            <w:shd w:val="clear" w:color="auto" w:fill="FFFFFF"/>
            <w:tcMar>
              <w:top w:w="0" w:type="dxa"/>
              <w:left w:w="0" w:type="dxa"/>
              <w:bottom w:w="0" w:type="dxa"/>
              <w:right w:w="0" w:type="dxa"/>
            </w:tcMar>
            <w:vAlign w:val="center"/>
          </w:tcPr>
          <w:p w14:paraId="3853938D"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0.00</w:t>
            </w:r>
            <w:r>
              <w:rPr>
                <w:rFonts w:ascii="Times New Roman" w:hAnsi="Times New Roman" w:cs="Times New Roman" w:hint="eastAsia"/>
                <w:bCs/>
                <w:szCs w:val="21"/>
              </w:rPr>
              <w:t>4</w:t>
            </w:r>
          </w:p>
        </w:tc>
      </w:tr>
      <w:tr w:rsidR="00DA6E1F" w14:paraId="1973F770" w14:textId="77777777">
        <w:trPr>
          <w:trHeight w:hRule="exact" w:val="322"/>
        </w:trPr>
        <w:tc>
          <w:tcPr>
            <w:tcW w:w="2312" w:type="dxa"/>
            <w:tcBorders>
              <w:top w:val="nil"/>
              <w:left w:val="nil"/>
              <w:bottom w:val="nil"/>
              <w:right w:val="nil"/>
            </w:tcBorders>
            <w:shd w:val="clear" w:color="auto" w:fill="FFFFFF"/>
            <w:tcMar>
              <w:top w:w="0" w:type="dxa"/>
              <w:left w:w="0" w:type="dxa"/>
              <w:bottom w:w="0" w:type="dxa"/>
              <w:right w:w="0" w:type="dxa"/>
            </w:tcMar>
          </w:tcPr>
          <w:p w14:paraId="1CDFE533"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i/>
                <w:iCs/>
                <w:szCs w:val="21"/>
              </w:rPr>
            </w:pPr>
            <w:r>
              <w:rPr>
                <w:rFonts w:ascii="Times New Roman" w:hAnsi="Times New Roman" w:cs="Times New Roman"/>
                <w:bCs/>
                <w:szCs w:val="21"/>
              </w:rPr>
              <w:t>Q4</w:t>
            </w:r>
          </w:p>
        </w:tc>
        <w:tc>
          <w:tcPr>
            <w:tcW w:w="1900" w:type="dxa"/>
            <w:tcBorders>
              <w:top w:val="nil"/>
              <w:left w:val="nil"/>
              <w:bottom w:val="nil"/>
              <w:right w:val="nil"/>
            </w:tcBorders>
            <w:shd w:val="clear" w:color="auto" w:fill="FFFFFF"/>
            <w:tcMar>
              <w:top w:w="0" w:type="dxa"/>
              <w:left w:w="0" w:type="dxa"/>
              <w:bottom w:w="0" w:type="dxa"/>
              <w:right w:w="0" w:type="dxa"/>
            </w:tcMar>
          </w:tcPr>
          <w:p w14:paraId="5468A720"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0.66 (0.</w:t>
            </w:r>
            <w:r>
              <w:rPr>
                <w:rFonts w:ascii="Times New Roman" w:hAnsi="Times New Roman" w:cs="Times New Roman" w:hint="eastAsia"/>
                <w:bCs/>
                <w:szCs w:val="21"/>
              </w:rPr>
              <w:t>52</w:t>
            </w:r>
            <w:r>
              <w:rPr>
                <w:rFonts w:ascii="Times New Roman" w:hAnsi="Times New Roman" w:cs="Times New Roman"/>
                <w:bCs/>
                <w:szCs w:val="21"/>
              </w:rPr>
              <w:t>, 0.8</w:t>
            </w:r>
            <w:r>
              <w:rPr>
                <w:rFonts w:ascii="Times New Roman" w:hAnsi="Times New Roman" w:cs="Times New Roman" w:hint="eastAsia"/>
                <w:bCs/>
                <w:szCs w:val="21"/>
              </w:rPr>
              <w:t>5</w:t>
            </w:r>
            <w:r>
              <w:rPr>
                <w:rFonts w:ascii="Times New Roman" w:hAnsi="Times New Roman" w:cs="Times New Roman"/>
                <w:bCs/>
                <w:szCs w:val="21"/>
              </w:rPr>
              <w:t>)</w:t>
            </w:r>
          </w:p>
        </w:tc>
        <w:tc>
          <w:tcPr>
            <w:tcW w:w="1063" w:type="dxa"/>
            <w:tcBorders>
              <w:top w:val="nil"/>
              <w:left w:val="nil"/>
              <w:bottom w:val="nil"/>
              <w:right w:val="nil"/>
            </w:tcBorders>
            <w:shd w:val="clear" w:color="auto" w:fill="FFFFFF"/>
            <w:tcMar>
              <w:top w:w="0" w:type="dxa"/>
              <w:left w:w="0" w:type="dxa"/>
              <w:bottom w:w="0" w:type="dxa"/>
              <w:right w:w="0" w:type="dxa"/>
            </w:tcMar>
            <w:vAlign w:val="center"/>
          </w:tcPr>
          <w:p w14:paraId="4DE0490C"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0.00</w:t>
            </w:r>
            <w:r>
              <w:rPr>
                <w:rFonts w:ascii="Times New Roman" w:hAnsi="Times New Roman" w:cs="Times New Roman" w:hint="eastAsia"/>
                <w:bCs/>
                <w:szCs w:val="21"/>
              </w:rPr>
              <w:t>2</w:t>
            </w:r>
          </w:p>
        </w:tc>
        <w:tc>
          <w:tcPr>
            <w:tcW w:w="2010" w:type="dxa"/>
            <w:tcBorders>
              <w:top w:val="nil"/>
              <w:left w:val="nil"/>
              <w:bottom w:val="nil"/>
              <w:right w:val="nil"/>
            </w:tcBorders>
            <w:shd w:val="clear" w:color="auto" w:fill="FFFFFF"/>
            <w:tcMar>
              <w:top w:w="0" w:type="dxa"/>
              <w:left w:w="0" w:type="dxa"/>
              <w:bottom w:w="0" w:type="dxa"/>
              <w:right w:w="0" w:type="dxa"/>
            </w:tcMar>
          </w:tcPr>
          <w:p w14:paraId="305F23B5"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61</w:t>
            </w:r>
            <w:r>
              <w:rPr>
                <w:rFonts w:ascii="Times New Roman" w:hAnsi="Times New Roman" w:cs="Times New Roman"/>
                <w:bCs/>
                <w:szCs w:val="21"/>
              </w:rPr>
              <w:t xml:space="preserve"> (0.4</w:t>
            </w:r>
            <w:r>
              <w:rPr>
                <w:rFonts w:ascii="Times New Roman" w:hAnsi="Times New Roman" w:cs="Times New Roman" w:hint="eastAsia"/>
                <w:bCs/>
                <w:szCs w:val="21"/>
              </w:rPr>
              <w:t>5</w:t>
            </w:r>
            <w:r>
              <w:rPr>
                <w:rFonts w:ascii="Times New Roman" w:hAnsi="Times New Roman" w:cs="Times New Roman"/>
                <w:bCs/>
                <w:szCs w:val="21"/>
              </w:rPr>
              <w:t>, 0.82)</w:t>
            </w:r>
          </w:p>
        </w:tc>
        <w:tc>
          <w:tcPr>
            <w:tcW w:w="1040" w:type="dxa"/>
            <w:tcBorders>
              <w:top w:val="nil"/>
              <w:left w:val="nil"/>
              <w:bottom w:val="nil"/>
              <w:right w:val="nil"/>
            </w:tcBorders>
            <w:shd w:val="clear" w:color="auto" w:fill="FFFFFF"/>
            <w:tcMar>
              <w:top w:w="0" w:type="dxa"/>
              <w:left w:w="0" w:type="dxa"/>
              <w:bottom w:w="0" w:type="dxa"/>
              <w:right w:w="0" w:type="dxa"/>
            </w:tcMar>
            <w:vAlign w:val="center"/>
          </w:tcPr>
          <w:p w14:paraId="4CE9A222"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0.00</w:t>
            </w:r>
            <w:r>
              <w:rPr>
                <w:rFonts w:ascii="Times New Roman" w:hAnsi="Times New Roman" w:cs="Times New Roman" w:hint="eastAsia"/>
                <w:bCs/>
                <w:szCs w:val="21"/>
              </w:rPr>
              <w:t>2</w:t>
            </w:r>
          </w:p>
        </w:tc>
        <w:tc>
          <w:tcPr>
            <w:tcW w:w="1932" w:type="dxa"/>
            <w:tcBorders>
              <w:top w:val="nil"/>
              <w:left w:val="nil"/>
              <w:bottom w:val="nil"/>
              <w:right w:val="nil"/>
            </w:tcBorders>
            <w:shd w:val="clear" w:color="auto" w:fill="FFFFFF"/>
            <w:tcMar>
              <w:top w:w="0" w:type="dxa"/>
              <w:left w:w="0" w:type="dxa"/>
              <w:bottom w:w="0" w:type="dxa"/>
              <w:right w:w="0" w:type="dxa"/>
            </w:tcMar>
          </w:tcPr>
          <w:p w14:paraId="39FDC1DA"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 xml:space="preserve">66 </w:t>
            </w:r>
            <w:r>
              <w:rPr>
                <w:rFonts w:ascii="Times New Roman" w:hAnsi="Times New Roman" w:cs="Times New Roman"/>
                <w:bCs/>
                <w:szCs w:val="21"/>
              </w:rPr>
              <w:t>(0.</w:t>
            </w:r>
            <w:r>
              <w:rPr>
                <w:rFonts w:ascii="Times New Roman" w:hAnsi="Times New Roman" w:cs="Times New Roman" w:hint="eastAsia"/>
                <w:bCs/>
                <w:szCs w:val="21"/>
              </w:rPr>
              <w:t>47</w:t>
            </w:r>
            <w:r>
              <w:rPr>
                <w:rFonts w:ascii="Times New Roman" w:hAnsi="Times New Roman" w:cs="Times New Roman"/>
                <w:bCs/>
                <w:szCs w:val="21"/>
              </w:rPr>
              <w:t>,</w:t>
            </w:r>
            <w:r>
              <w:rPr>
                <w:rFonts w:ascii="Times New Roman" w:hAnsi="Times New Roman" w:cs="Times New Roman" w:hint="eastAsia"/>
                <w:bCs/>
                <w:szCs w:val="21"/>
              </w:rPr>
              <w:t xml:space="preserve"> 0.93</w:t>
            </w:r>
            <w:r>
              <w:rPr>
                <w:rFonts w:ascii="Times New Roman" w:hAnsi="Times New Roman" w:cs="Times New Roman"/>
                <w:bCs/>
                <w:szCs w:val="21"/>
              </w:rPr>
              <w:t>)</w:t>
            </w:r>
          </w:p>
        </w:tc>
        <w:tc>
          <w:tcPr>
            <w:tcW w:w="1143" w:type="dxa"/>
            <w:tcBorders>
              <w:top w:val="nil"/>
              <w:left w:val="nil"/>
              <w:bottom w:val="nil"/>
              <w:right w:val="nil"/>
            </w:tcBorders>
            <w:shd w:val="clear" w:color="auto" w:fill="FFFFFF"/>
            <w:tcMar>
              <w:top w:w="0" w:type="dxa"/>
              <w:left w:w="0" w:type="dxa"/>
              <w:bottom w:w="0" w:type="dxa"/>
              <w:right w:w="0" w:type="dxa"/>
            </w:tcMar>
            <w:vAlign w:val="center"/>
          </w:tcPr>
          <w:p w14:paraId="57029752"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0.0</w:t>
            </w:r>
            <w:r>
              <w:rPr>
                <w:rFonts w:ascii="Times New Roman" w:hAnsi="Times New Roman" w:cs="Times New Roman" w:hint="eastAsia"/>
                <w:bCs/>
                <w:szCs w:val="21"/>
              </w:rPr>
              <w:t>21</w:t>
            </w:r>
          </w:p>
        </w:tc>
      </w:tr>
      <w:tr w:rsidR="00DA6E1F" w14:paraId="30F89316" w14:textId="77777777">
        <w:trPr>
          <w:trHeight w:hRule="exact" w:val="322"/>
        </w:trPr>
        <w:tc>
          <w:tcPr>
            <w:tcW w:w="2312" w:type="dxa"/>
            <w:tcBorders>
              <w:top w:val="nil"/>
              <w:left w:val="nil"/>
              <w:bottom w:val="nil"/>
              <w:right w:val="nil"/>
            </w:tcBorders>
            <w:shd w:val="clear" w:color="auto" w:fill="FFFFFF"/>
            <w:tcMar>
              <w:top w:w="0" w:type="dxa"/>
              <w:left w:w="0" w:type="dxa"/>
              <w:bottom w:w="0" w:type="dxa"/>
              <w:right w:w="0" w:type="dxa"/>
            </w:tcMar>
          </w:tcPr>
          <w:p w14:paraId="10E84494"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bCs/>
                <w:i/>
                <w:iCs/>
                <w:szCs w:val="21"/>
              </w:rPr>
            </w:pPr>
            <w:r>
              <w:rPr>
                <w:rFonts w:ascii="Times New Roman" w:hAnsi="Times New Roman" w:cs="Times New Roman"/>
                <w:bCs/>
                <w:i/>
                <w:iCs/>
                <w:szCs w:val="21"/>
              </w:rPr>
              <w:t>P</w:t>
            </w:r>
            <w:r>
              <w:rPr>
                <w:rFonts w:ascii="Times New Roman" w:hAnsi="Times New Roman" w:cs="Times New Roman" w:hint="eastAsia"/>
                <w:bCs/>
                <w:szCs w:val="21"/>
              </w:rPr>
              <w:t xml:space="preserve"> </w:t>
            </w:r>
            <w:r>
              <w:rPr>
                <w:rFonts w:ascii="Times New Roman" w:hAnsi="Times New Roman" w:cs="Times New Roman"/>
                <w:bCs/>
                <w:szCs w:val="21"/>
              </w:rPr>
              <w:t>for trend</w:t>
            </w:r>
          </w:p>
        </w:tc>
        <w:tc>
          <w:tcPr>
            <w:tcW w:w="1900" w:type="dxa"/>
            <w:tcBorders>
              <w:top w:val="nil"/>
              <w:left w:val="nil"/>
              <w:bottom w:val="nil"/>
              <w:right w:val="nil"/>
            </w:tcBorders>
            <w:shd w:val="clear" w:color="auto" w:fill="FFFFFF"/>
            <w:tcMar>
              <w:top w:w="0" w:type="dxa"/>
              <w:left w:w="0" w:type="dxa"/>
              <w:bottom w:w="0" w:type="dxa"/>
              <w:right w:w="0" w:type="dxa"/>
            </w:tcMar>
          </w:tcPr>
          <w:p w14:paraId="399BA0C8"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063" w:type="dxa"/>
            <w:tcBorders>
              <w:top w:val="nil"/>
              <w:left w:val="nil"/>
              <w:bottom w:val="nil"/>
              <w:right w:val="nil"/>
            </w:tcBorders>
            <w:shd w:val="clear" w:color="auto" w:fill="FFFFFF"/>
            <w:tcMar>
              <w:top w:w="0" w:type="dxa"/>
              <w:left w:w="0" w:type="dxa"/>
              <w:bottom w:w="0" w:type="dxa"/>
              <w:right w:w="0" w:type="dxa"/>
            </w:tcMar>
            <w:vAlign w:val="center"/>
          </w:tcPr>
          <w:p w14:paraId="2273E948"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0.4</w:t>
            </w:r>
            <w:r>
              <w:rPr>
                <w:rFonts w:ascii="Times New Roman" w:hAnsi="Times New Roman" w:cs="Times New Roman" w:hint="eastAsia"/>
                <w:bCs/>
                <w:szCs w:val="21"/>
              </w:rPr>
              <w:t>18</w:t>
            </w:r>
          </w:p>
        </w:tc>
        <w:tc>
          <w:tcPr>
            <w:tcW w:w="2010" w:type="dxa"/>
            <w:tcBorders>
              <w:top w:val="nil"/>
              <w:left w:val="nil"/>
              <w:bottom w:val="nil"/>
              <w:right w:val="nil"/>
            </w:tcBorders>
            <w:shd w:val="clear" w:color="auto" w:fill="FFFFFF"/>
            <w:tcMar>
              <w:top w:w="0" w:type="dxa"/>
              <w:left w:w="0" w:type="dxa"/>
              <w:bottom w:w="0" w:type="dxa"/>
              <w:right w:w="0" w:type="dxa"/>
            </w:tcMar>
          </w:tcPr>
          <w:p w14:paraId="53C933B7"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040" w:type="dxa"/>
            <w:tcBorders>
              <w:top w:val="nil"/>
              <w:left w:val="nil"/>
              <w:bottom w:val="nil"/>
              <w:right w:val="nil"/>
            </w:tcBorders>
            <w:shd w:val="clear" w:color="auto" w:fill="FFFFFF"/>
            <w:tcMar>
              <w:top w:w="0" w:type="dxa"/>
              <w:left w:w="0" w:type="dxa"/>
              <w:bottom w:w="0" w:type="dxa"/>
              <w:right w:w="0" w:type="dxa"/>
            </w:tcMar>
            <w:vAlign w:val="center"/>
          </w:tcPr>
          <w:p w14:paraId="68D1D509"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0.11</w:t>
            </w:r>
            <w:r>
              <w:rPr>
                <w:rFonts w:ascii="Times New Roman" w:hAnsi="Times New Roman" w:cs="Times New Roman" w:hint="eastAsia"/>
                <w:bCs/>
                <w:szCs w:val="21"/>
              </w:rPr>
              <w:t>2</w:t>
            </w:r>
          </w:p>
        </w:tc>
        <w:tc>
          <w:tcPr>
            <w:tcW w:w="1932" w:type="dxa"/>
            <w:tcBorders>
              <w:top w:val="nil"/>
              <w:left w:val="nil"/>
              <w:bottom w:val="nil"/>
              <w:right w:val="nil"/>
            </w:tcBorders>
            <w:shd w:val="clear" w:color="auto" w:fill="FFFFFF"/>
            <w:tcMar>
              <w:top w:w="0" w:type="dxa"/>
              <w:left w:w="0" w:type="dxa"/>
              <w:bottom w:w="0" w:type="dxa"/>
              <w:right w:w="0" w:type="dxa"/>
            </w:tcMar>
          </w:tcPr>
          <w:p w14:paraId="54E6A724"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143" w:type="dxa"/>
            <w:tcBorders>
              <w:top w:val="nil"/>
              <w:left w:val="nil"/>
              <w:bottom w:val="nil"/>
              <w:right w:val="nil"/>
            </w:tcBorders>
            <w:shd w:val="clear" w:color="auto" w:fill="FFFFFF"/>
            <w:tcMar>
              <w:top w:w="0" w:type="dxa"/>
              <w:left w:w="0" w:type="dxa"/>
              <w:bottom w:w="0" w:type="dxa"/>
              <w:right w:w="0" w:type="dxa"/>
            </w:tcMar>
            <w:vAlign w:val="center"/>
          </w:tcPr>
          <w:p w14:paraId="2FA6E6FF"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515</w:t>
            </w:r>
          </w:p>
        </w:tc>
      </w:tr>
      <w:tr w:rsidR="00DA6E1F" w14:paraId="6761CDD3" w14:textId="77777777">
        <w:trPr>
          <w:trHeight w:hRule="exact" w:val="480"/>
        </w:trPr>
        <w:tc>
          <w:tcPr>
            <w:tcW w:w="2312" w:type="dxa"/>
            <w:tcBorders>
              <w:top w:val="nil"/>
              <w:left w:val="nil"/>
              <w:bottom w:val="nil"/>
              <w:right w:val="nil"/>
            </w:tcBorders>
            <w:shd w:val="clear" w:color="auto" w:fill="FFFFFF"/>
            <w:tcMar>
              <w:top w:w="0" w:type="dxa"/>
              <w:left w:w="0" w:type="dxa"/>
              <w:bottom w:w="0" w:type="dxa"/>
              <w:right w:w="0" w:type="dxa"/>
            </w:tcMar>
          </w:tcPr>
          <w:p w14:paraId="4B2F93A6"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bCs/>
                <w:i/>
                <w:iCs/>
                <w:szCs w:val="21"/>
              </w:rPr>
            </w:pPr>
            <w:r>
              <w:rPr>
                <w:rFonts w:ascii="Times New Roman" w:hAnsi="Times New Roman" w:cs="Times New Roman"/>
                <w:bCs/>
                <w:szCs w:val="21"/>
              </w:rPr>
              <w:t>Flavones</w:t>
            </w:r>
            <w:r>
              <w:rPr>
                <w:rFonts w:ascii="Times New Roman" w:hAnsi="Times New Roman" w:cs="Times New Roman" w:hint="eastAsia"/>
                <w:bCs/>
                <w:szCs w:val="21"/>
              </w:rPr>
              <w:t xml:space="preserve"> </w:t>
            </w:r>
            <w:r>
              <w:rPr>
                <w:rFonts w:ascii="Times New Roman" w:hAnsi="Times New Roman" w:cs="Times New Roman"/>
                <w:bCs/>
                <w:szCs w:val="21"/>
              </w:rPr>
              <w:t>(mg</w:t>
            </w:r>
            <w:r>
              <w:rPr>
                <w:rFonts w:ascii="Times New Roman" w:hAnsi="Times New Roman" w:cs="Times New Roman" w:hint="eastAsia"/>
                <w:bCs/>
                <w:szCs w:val="21"/>
              </w:rPr>
              <w:t>/d</w:t>
            </w:r>
            <w:r>
              <w:rPr>
                <w:rFonts w:ascii="Times New Roman" w:hAnsi="Times New Roman" w:cs="Times New Roman"/>
                <w:bCs/>
                <w:szCs w:val="21"/>
              </w:rPr>
              <w:t>)</w:t>
            </w:r>
          </w:p>
        </w:tc>
        <w:tc>
          <w:tcPr>
            <w:tcW w:w="1900" w:type="dxa"/>
            <w:tcBorders>
              <w:top w:val="nil"/>
              <w:left w:val="nil"/>
              <w:bottom w:val="nil"/>
              <w:right w:val="nil"/>
            </w:tcBorders>
            <w:shd w:val="clear" w:color="auto" w:fill="FFFFFF"/>
            <w:tcMar>
              <w:top w:w="0" w:type="dxa"/>
              <w:left w:w="0" w:type="dxa"/>
              <w:bottom w:w="0" w:type="dxa"/>
              <w:right w:w="0" w:type="dxa"/>
            </w:tcMar>
            <w:vAlign w:val="center"/>
          </w:tcPr>
          <w:p w14:paraId="7B402D47"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063" w:type="dxa"/>
            <w:tcBorders>
              <w:top w:val="nil"/>
              <w:left w:val="nil"/>
              <w:bottom w:val="nil"/>
              <w:right w:val="nil"/>
            </w:tcBorders>
            <w:shd w:val="clear" w:color="auto" w:fill="FFFFFF"/>
            <w:tcMar>
              <w:top w:w="0" w:type="dxa"/>
              <w:left w:w="0" w:type="dxa"/>
              <w:bottom w:w="0" w:type="dxa"/>
              <w:right w:w="0" w:type="dxa"/>
            </w:tcMar>
            <w:vAlign w:val="center"/>
          </w:tcPr>
          <w:p w14:paraId="68160529"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2010" w:type="dxa"/>
            <w:tcBorders>
              <w:top w:val="nil"/>
              <w:left w:val="nil"/>
              <w:bottom w:val="nil"/>
              <w:right w:val="nil"/>
            </w:tcBorders>
            <w:shd w:val="clear" w:color="auto" w:fill="FFFFFF"/>
            <w:tcMar>
              <w:top w:w="0" w:type="dxa"/>
              <w:left w:w="0" w:type="dxa"/>
              <w:bottom w:w="0" w:type="dxa"/>
              <w:right w:w="0" w:type="dxa"/>
            </w:tcMar>
            <w:vAlign w:val="center"/>
          </w:tcPr>
          <w:p w14:paraId="2FD0E637"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040" w:type="dxa"/>
            <w:tcBorders>
              <w:top w:val="nil"/>
              <w:left w:val="nil"/>
              <w:bottom w:val="nil"/>
              <w:right w:val="nil"/>
            </w:tcBorders>
            <w:shd w:val="clear" w:color="auto" w:fill="FFFFFF"/>
            <w:tcMar>
              <w:top w:w="0" w:type="dxa"/>
              <w:left w:w="0" w:type="dxa"/>
              <w:bottom w:w="0" w:type="dxa"/>
              <w:right w:w="0" w:type="dxa"/>
            </w:tcMar>
            <w:vAlign w:val="center"/>
          </w:tcPr>
          <w:p w14:paraId="7C1C8A2B"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932" w:type="dxa"/>
            <w:tcBorders>
              <w:top w:val="nil"/>
              <w:left w:val="nil"/>
              <w:bottom w:val="nil"/>
              <w:right w:val="nil"/>
            </w:tcBorders>
            <w:shd w:val="clear" w:color="auto" w:fill="FFFFFF"/>
            <w:tcMar>
              <w:top w:w="0" w:type="dxa"/>
              <w:left w:w="0" w:type="dxa"/>
              <w:bottom w:w="0" w:type="dxa"/>
              <w:right w:w="0" w:type="dxa"/>
            </w:tcMar>
            <w:vAlign w:val="center"/>
          </w:tcPr>
          <w:p w14:paraId="6DED8AAE"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143" w:type="dxa"/>
            <w:tcBorders>
              <w:top w:val="nil"/>
              <w:left w:val="nil"/>
              <w:bottom w:val="nil"/>
              <w:right w:val="nil"/>
            </w:tcBorders>
            <w:shd w:val="clear" w:color="auto" w:fill="FFFFFF"/>
            <w:tcMar>
              <w:top w:w="0" w:type="dxa"/>
              <w:left w:w="0" w:type="dxa"/>
              <w:bottom w:w="0" w:type="dxa"/>
              <w:right w:w="0" w:type="dxa"/>
            </w:tcMar>
            <w:vAlign w:val="center"/>
          </w:tcPr>
          <w:p w14:paraId="4CEE272D"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r>
      <w:tr w:rsidR="00DA6E1F" w14:paraId="5E729E3B" w14:textId="77777777">
        <w:trPr>
          <w:trHeight w:hRule="exact" w:val="322"/>
        </w:trPr>
        <w:tc>
          <w:tcPr>
            <w:tcW w:w="2312" w:type="dxa"/>
            <w:tcBorders>
              <w:top w:val="nil"/>
              <w:left w:val="nil"/>
              <w:bottom w:val="nil"/>
              <w:right w:val="nil"/>
            </w:tcBorders>
            <w:shd w:val="clear" w:color="auto" w:fill="FFFFFF"/>
            <w:tcMar>
              <w:top w:w="0" w:type="dxa"/>
              <w:left w:w="0" w:type="dxa"/>
              <w:bottom w:w="0" w:type="dxa"/>
              <w:right w:w="0" w:type="dxa"/>
            </w:tcMar>
          </w:tcPr>
          <w:p w14:paraId="2E2207BF"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i/>
                <w:iCs/>
                <w:szCs w:val="21"/>
              </w:rPr>
            </w:pPr>
            <w:r>
              <w:rPr>
                <w:rFonts w:ascii="Times New Roman" w:hAnsi="Times New Roman" w:cs="Times New Roman"/>
                <w:bCs/>
                <w:szCs w:val="21"/>
              </w:rPr>
              <w:t>Q1</w:t>
            </w:r>
          </w:p>
        </w:tc>
        <w:tc>
          <w:tcPr>
            <w:tcW w:w="1900" w:type="dxa"/>
            <w:tcBorders>
              <w:top w:val="nil"/>
              <w:left w:val="nil"/>
              <w:bottom w:val="nil"/>
              <w:right w:val="nil"/>
            </w:tcBorders>
            <w:shd w:val="clear" w:color="auto" w:fill="FFFFFF"/>
            <w:tcMar>
              <w:top w:w="0" w:type="dxa"/>
              <w:left w:w="0" w:type="dxa"/>
              <w:bottom w:w="0" w:type="dxa"/>
              <w:right w:w="0" w:type="dxa"/>
            </w:tcMar>
          </w:tcPr>
          <w:p w14:paraId="6A8FFA09"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ref</w:t>
            </w:r>
          </w:p>
        </w:tc>
        <w:tc>
          <w:tcPr>
            <w:tcW w:w="1063" w:type="dxa"/>
            <w:tcBorders>
              <w:top w:val="nil"/>
              <w:left w:val="nil"/>
              <w:bottom w:val="nil"/>
              <w:right w:val="nil"/>
            </w:tcBorders>
            <w:shd w:val="clear" w:color="auto" w:fill="FFFFFF"/>
            <w:tcMar>
              <w:top w:w="0" w:type="dxa"/>
              <w:left w:w="0" w:type="dxa"/>
              <w:bottom w:w="0" w:type="dxa"/>
              <w:right w:w="0" w:type="dxa"/>
            </w:tcMar>
          </w:tcPr>
          <w:p w14:paraId="30780855"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w:t>
            </w:r>
          </w:p>
          <w:p w14:paraId="07E46F49"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2010" w:type="dxa"/>
            <w:tcBorders>
              <w:top w:val="nil"/>
              <w:left w:val="nil"/>
              <w:bottom w:val="nil"/>
              <w:right w:val="nil"/>
            </w:tcBorders>
            <w:shd w:val="clear" w:color="auto" w:fill="FFFFFF"/>
            <w:tcMar>
              <w:top w:w="0" w:type="dxa"/>
              <w:left w:w="0" w:type="dxa"/>
              <w:bottom w:w="0" w:type="dxa"/>
              <w:right w:w="0" w:type="dxa"/>
            </w:tcMar>
          </w:tcPr>
          <w:p w14:paraId="618E0528"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ref</w:t>
            </w:r>
          </w:p>
        </w:tc>
        <w:tc>
          <w:tcPr>
            <w:tcW w:w="1040" w:type="dxa"/>
            <w:tcBorders>
              <w:top w:val="nil"/>
              <w:left w:val="nil"/>
              <w:bottom w:val="nil"/>
              <w:right w:val="nil"/>
            </w:tcBorders>
            <w:shd w:val="clear" w:color="auto" w:fill="FFFFFF"/>
            <w:tcMar>
              <w:top w:w="0" w:type="dxa"/>
              <w:left w:w="0" w:type="dxa"/>
              <w:bottom w:w="0" w:type="dxa"/>
              <w:right w:w="0" w:type="dxa"/>
            </w:tcMar>
          </w:tcPr>
          <w:p w14:paraId="2068ADDE"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w:t>
            </w:r>
          </w:p>
          <w:p w14:paraId="6AE2EB6C"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932" w:type="dxa"/>
            <w:tcBorders>
              <w:top w:val="nil"/>
              <w:left w:val="nil"/>
              <w:bottom w:val="nil"/>
              <w:right w:val="nil"/>
            </w:tcBorders>
            <w:shd w:val="clear" w:color="auto" w:fill="FFFFFF"/>
            <w:tcMar>
              <w:top w:w="0" w:type="dxa"/>
              <w:left w:w="0" w:type="dxa"/>
              <w:bottom w:w="0" w:type="dxa"/>
              <w:right w:w="0" w:type="dxa"/>
            </w:tcMar>
          </w:tcPr>
          <w:p w14:paraId="1E6E7CE8"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ref</w:t>
            </w:r>
          </w:p>
        </w:tc>
        <w:tc>
          <w:tcPr>
            <w:tcW w:w="1143" w:type="dxa"/>
            <w:tcBorders>
              <w:top w:val="nil"/>
              <w:left w:val="nil"/>
              <w:bottom w:val="nil"/>
              <w:right w:val="nil"/>
            </w:tcBorders>
            <w:shd w:val="clear" w:color="auto" w:fill="FFFFFF"/>
            <w:tcMar>
              <w:top w:w="0" w:type="dxa"/>
              <w:left w:w="0" w:type="dxa"/>
              <w:bottom w:w="0" w:type="dxa"/>
              <w:right w:w="0" w:type="dxa"/>
            </w:tcMar>
          </w:tcPr>
          <w:p w14:paraId="0FBA8EB3"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w:t>
            </w:r>
          </w:p>
          <w:p w14:paraId="03012845"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r>
      <w:tr w:rsidR="00DA6E1F" w14:paraId="398FADB9" w14:textId="77777777">
        <w:trPr>
          <w:trHeight w:hRule="exact" w:val="322"/>
        </w:trPr>
        <w:tc>
          <w:tcPr>
            <w:tcW w:w="2312" w:type="dxa"/>
            <w:tcBorders>
              <w:top w:val="nil"/>
              <w:left w:val="nil"/>
              <w:bottom w:val="nil"/>
              <w:right w:val="nil"/>
            </w:tcBorders>
            <w:shd w:val="clear" w:color="auto" w:fill="FFFFFF"/>
            <w:tcMar>
              <w:top w:w="0" w:type="dxa"/>
              <w:left w:w="0" w:type="dxa"/>
              <w:bottom w:w="0" w:type="dxa"/>
              <w:right w:w="0" w:type="dxa"/>
            </w:tcMar>
          </w:tcPr>
          <w:p w14:paraId="6E2D1BFE"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i/>
                <w:iCs/>
                <w:szCs w:val="21"/>
              </w:rPr>
            </w:pPr>
            <w:r>
              <w:rPr>
                <w:rFonts w:ascii="Times New Roman" w:hAnsi="Times New Roman" w:cs="Times New Roman"/>
                <w:bCs/>
                <w:szCs w:val="21"/>
              </w:rPr>
              <w:t>Q2</w:t>
            </w:r>
          </w:p>
        </w:tc>
        <w:tc>
          <w:tcPr>
            <w:tcW w:w="1900" w:type="dxa"/>
            <w:tcBorders>
              <w:top w:val="nil"/>
              <w:left w:val="nil"/>
              <w:bottom w:val="nil"/>
              <w:right w:val="nil"/>
            </w:tcBorders>
            <w:shd w:val="clear" w:color="auto" w:fill="FFFFFF"/>
            <w:tcMar>
              <w:top w:w="0" w:type="dxa"/>
              <w:left w:w="0" w:type="dxa"/>
              <w:bottom w:w="0" w:type="dxa"/>
              <w:right w:w="0" w:type="dxa"/>
            </w:tcMar>
          </w:tcPr>
          <w:p w14:paraId="5397D8F5"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0.9</w:t>
            </w:r>
            <w:r>
              <w:rPr>
                <w:rFonts w:ascii="Times New Roman" w:hAnsi="Times New Roman" w:cs="Times New Roman" w:hint="eastAsia"/>
                <w:bCs/>
                <w:szCs w:val="21"/>
              </w:rPr>
              <w:t>2</w:t>
            </w:r>
            <w:r>
              <w:rPr>
                <w:rFonts w:ascii="Times New Roman" w:hAnsi="Times New Roman" w:cs="Times New Roman"/>
                <w:bCs/>
                <w:szCs w:val="21"/>
              </w:rPr>
              <w:t xml:space="preserve"> (0.7</w:t>
            </w:r>
            <w:r>
              <w:rPr>
                <w:rFonts w:ascii="Times New Roman" w:hAnsi="Times New Roman" w:cs="Times New Roman" w:hint="eastAsia"/>
                <w:bCs/>
                <w:szCs w:val="21"/>
              </w:rPr>
              <w:t>2</w:t>
            </w:r>
            <w:r>
              <w:rPr>
                <w:rFonts w:ascii="Times New Roman" w:hAnsi="Times New Roman" w:cs="Times New Roman"/>
                <w:bCs/>
                <w:szCs w:val="21"/>
              </w:rPr>
              <w:t>, 1.</w:t>
            </w:r>
            <w:r>
              <w:rPr>
                <w:rFonts w:ascii="Times New Roman" w:hAnsi="Times New Roman" w:cs="Times New Roman" w:hint="eastAsia"/>
                <w:bCs/>
                <w:szCs w:val="21"/>
              </w:rPr>
              <w:t>1</w:t>
            </w:r>
            <w:r>
              <w:rPr>
                <w:rFonts w:ascii="Times New Roman" w:hAnsi="Times New Roman" w:cs="Times New Roman"/>
                <w:bCs/>
                <w:szCs w:val="21"/>
              </w:rPr>
              <w:t>9)</w:t>
            </w:r>
          </w:p>
        </w:tc>
        <w:tc>
          <w:tcPr>
            <w:tcW w:w="1063" w:type="dxa"/>
            <w:tcBorders>
              <w:top w:val="nil"/>
              <w:left w:val="nil"/>
              <w:bottom w:val="nil"/>
              <w:right w:val="nil"/>
            </w:tcBorders>
            <w:shd w:val="clear" w:color="auto" w:fill="FFFFFF"/>
            <w:tcMar>
              <w:top w:w="0" w:type="dxa"/>
              <w:left w:w="0" w:type="dxa"/>
              <w:bottom w:w="0" w:type="dxa"/>
              <w:right w:w="0" w:type="dxa"/>
            </w:tcMar>
            <w:vAlign w:val="center"/>
          </w:tcPr>
          <w:p w14:paraId="036B083F"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525</w:t>
            </w:r>
          </w:p>
        </w:tc>
        <w:tc>
          <w:tcPr>
            <w:tcW w:w="2010" w:type="dxa"/>
            <w:tcBorders>
              <w:top w:val="nil"/>
              <w:left w:val="nil"/>
              <w:bottom w:val="nil"/>
              <w:right w:val="nil"/>
            </w:tcBorders>
            <w:shd w:val="clear" w:color="auto" w:fill="FFFFFF"/>
            <w:tcMar>
              <w:top w:w="0" w:type="dxa"/>
              <w:left w:w="0" w:type="dxa"/>
              <w:bottom w:w="0" w:type="dxa"/>
              <w:right w:w="0" w:type="dxa"/>
            </w:tcMar>
          </w:tcPr>
          <w:p w14:paraId="3C28192D"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hint="eastAsia"/>
                <w:bCs/>
                <w:szCs w:val="21"/>
              </w:rPr>
              <w:t>0.95</w:t>
            </w:r>
            <w:r>
              <w:rPr>
                <w:rFonts w:ascii="Times New Roman" w:hAnsi="Times New Roman" w:cs="Times New Roman"/>
                <w:bCs/>
                <w:szCs w:val="21"/>
              </w:rPr>
              <w:t xml:space="preserve"> (0.7</w:t>
            </w:r>
            <w:r>
              <w:rPr>
                <w:rFonts w:ascii="Times New Roman" w:hAnsi="Times New Roman" w:cs="Times New Roman" w:hint="eastAsia"/>
                <w:bCs/>
                <w:szCs w:val="21"/>
              </w:rPr>
              <w:t>4</w:t>
            </w:r>
            <w:r>
              <w:rPr>
                <w:rFonts w:ascii="Times New Roman" w:hAnsi="Times New Roman" w:cs="Times New Roman"/>
                <w:bCs/>
                <w:szCs w:val="21"/>
              </w:rPr>
              <w:t>, 1.</w:t>
            </w:r>
            <w:r>
              <w:rPr>
                <w:rFonts w:ascii="Times New Roman" w:hAnsi="Times New Roman" w:cs="Times New Roman" w:hint="eastAsia"/>
                <w:bCs/>
                <w:szCs w:val="21"/>
              </w:rPr>
              <w:t>23</w:t>
            </w:r>
            <w:r>
              <w:rPr>
                <w:rFonts w:ascii="Times New Roman" w:hAnsi="Times New Roman" w:cs="Times New Roman"/>
                <w:bCs/>
                <w:szCs w:val="21"/>
              </w:rPr>
              <w:t>)</w:t>
            </w:r>
          </w:p>
        </w:tc>
        <w:tc>
          <w:tcPr>
            <w:tcW w:w="1040" w:type="dxa"/>
            <w:tcBorders>
              <w:top w:val="nil"/>
              <w:left w:val="nil"/>
              <w:bottom w:val="nil"/>
              <w:right w:val="nil"/>
            </w:tcBorders>
            <w:shd w:val="clear" w:color="auto" w:fill="FFFFFF"/>
            <w:tcMar>
              <w:top w:w="0" w:type="dxa"/>
              <w:left w:w="0" w:type="dxa"/>
              <w:bottom w:w="0" w:type="dxa"/>
              <w:right w:w="0" w:type="dxa"/>
            </w:tcMar>
            <w:vAlign w:val="center"/>
          </w:tcPr>
          <w:p w14:paraId="695AA757"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hint="eastAsia"/>
                <w:bCs/>
                <w:szCs w:val="21"/>
              </w:rPr>
              <w:t>0.701</w:t>
            </w:r>
          </w:p>
        </w:tc>
        <w:tc>
          <w:tcPr>
            <w:tcW w:w="1932" w:type="dxa"/>
            <w:tcBorders>
              <w:top w:val="nil"/>
              <w:left w:val="nil"/>
              <w:bottom w:val="nil"/>
              <w:right w:val="nil"/>
            </w:tcBorders>
            <w:shd w:val="clear" w:color="auto" w:fill="FFFFFF"/>
            <w:tcMar>
              <w:top w:w="0" w:type="dxa"/>
              <w:left w:w="0" w:type="dxa"/>
              <w:bottom w:w="0" w:type="dxa"/>
              <w:right w:w="0" w:type="dxa"/>
            </w:tcMar>
          </w:tcPr>
          <w:p w14:paraId="55D2A632"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1.0</w:t>
            </w:r>
            <w:r>
              <w:rPr>
                <w:rFonts w:ascii="Times New Roman" w:hAnsi="Times New Roman" w:cs="Times New Roman" w:hint="eastAsia"/>
                <w:bCs/>
                <w:szCs w:val="21"/>
              </w:rPr>
              <w:t>1</w:t>
            </w:r>
            <w:r>
              <w:rPr>
                <w:rFonts w:ascii="Times New Roman" w:hAnsi="Times New Roman" w:cs="Times New Roman"/>
                <w:bCs/>
                <w:szCs w:val="21"/>
              </w:rPr>
              <w:t xml:space="preserve"> (0.7</w:t>
            </w:r>
            <w:r>
              <w:rPr>
                <w:rFonts w:ascii="Times New Roman" w:hAnsi="Times New Roman" w:cs="Times New Roman" w:hint="eastAsia"/>
                <w:bCs/>
                <w:szCs w:val="21"/>
              </w:rPr>
              <w:t>6</w:t>
            </w:r>
            <w:r>
              <w:rPr>
                <w:rFonts w:ascii="Times New Roman" w:hAnsi="Times New Roman" w:cs="Times New Roman"/>
                <w:bCs/>
                <w:szCs w:val="21"/>
              </w:rPr>
              <w:t>, 1.</w:t>
            </w:r>
            <w:r>
              <w:rPr>
                <w:rFonts w:ascii="Times New Roman" w:hAnsi="Times New Roman" w:cs="Times New Roman" w:hint="eastAsia"/>
                <w:bCs/>
                <w:szCs w:val="21"/>
              </w:rPr>
              <w:t>32</w:t>
            </w:r>
            <w:r>
              <w:rPr>
                <w:rFonts w:ascii="Times New Roman" w:hAnsi="Times New Roman" w:cs="Times New Roman"/>
                <w:bCs/>
                <w:szCs w:val="21"/>
              </w:rPr>
              <w:t>)</w:t>
            </w:r>
          </w:p>
        </w:tc>
        <w:tc>
          <w:tcPr>
            <w:tcW w:w="1143" w:type="dxa"/>
            <w:tcBorders>
              <w:top w:val="nil"/>
              <w:left w:val="nil"/>
              <w:bottom w:val="nil"/>
              <w:right w:val="nil"/>
            </w:tcBorders>
            <w:shd w:val="clear" w:color="auto" w:fill="FFFFFF"/>
            <w:tcMar>
              <w:top w:w="0" w:type="dxa"/>
              <w:left w:w="0" w:type="dxa"/>
              <w:bottom w:w="0" w:type="dxa"/>
              <w:right w:w="0" w:type="dxa"/>
            </w:tcMar>
            <w:vAlign w:val="center"/>
          </w:tcPr>
          <w:p w14:paraId="0D3EB418"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973</w:t>
            </w:r>
          </w:p>
        </w:tc>
      </w:tr>
      <w:tr w:rsidR="00DA6E1F" w14:paraId="097B248B" w14:textId="77777777">
        <w:trPr>
          <w:trHeight w:hRule="exact" w:val="322"/>
        </w:trPr>
        <w:tc>
          <w:tcPr>
            <w:tcW w:w="2312" w:type="dxa"/>
            <w:tcBorders>
              <w:top w:val="nil"/>
              <w:left w:val="nil"/>
              <w:bottom w:val="nil"/>
              <w:right w:val="nil"/>
            </w:tcBorders>
            <w:shd w:val="clear" w:color="auto" w:fill="FFFFFF"/>
            <w:tcMar>
              <w:top w:w="0" w:type="dxa"/>
              <w:left w:w="0" w:type="dxa"/>
              <w:bottom w:w="0" w:type="dxa"/>
              <w:right w:w="0" w:type="dxa"/>
            </w:tcMar>
          </w:tcPr>
          <w:p w14:paraId="5808641A"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i/>
                <w:iCs/>
                <w:szCs w:val="21"/>
              </w:rPr>
            </w:pPr>
            <w:r>
              <w:rPr>
                <w:rFonts w:ascii="Times New Roman" w:hAnsi="Times New Roman" w:cs="Times New Roman"/>
                <w:bCs/>
                <w:szCs w:val="21"/>
              </w:rPr>
              <w:t>Q3</w:t>
            </w:r>
          </w:p>
        </w:tc>
        <w:tc>
          <w:tcPr>
            <w:tcW w:w="1900" w:type="dxa"/>
            <w:tcBorders>
              <w:top w:val="nil"/>
              <w:left w:val="nil"/>
              <w:bottom w:val="nil"/>
              <w:right w:val="nil"/>
            </w:tcBorders>
            <w:shd w:val="clear" w:color="auto" w:fill="FFFFFF"/>
            <w:tcMar>
              <w:top w:w="0" w:type="dxa"/>
              <w:left w:w="0" w:type="dxa"/>
              <w:bottom w:w="0" w:type="dxa"/>
              <w:right w:w="0" w:type="dxa"/>
            </w:tcMar>
          </w:tcPr>
          <w:p w14:paraId="54F527BD"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75</w:t>
            </w:r>
            <w:r>
              <w:rPr>
                <w:rFonts w:ascii="Times New Roman" w:hAnsi="Times New Roman" w:cs="Times New Roman"/>
                <w:bCs/>
                <w:szCs w:val="21"/>
              </w:rPr>
              <w:t xml:space="preserve"> (0.6</w:t>
            </w:r>
            <w:r>
              <w:rPr>
                <w:rFonts w:ascii="Times New Roman" w:hAnsi="Times New Roman" w:cs="Times New Roman" w:hint="eastAsia"/>
                <w:bCs/>
                <w:szCs w:val="21"/>
              </w:rPr>
              <w:t>1</w:t>
            </w:r>
            <w:r>
              <w:rPr>
                <w:rFonts w:ascii="Times New Roman" w:hAnsi="Times New Roman" w:cs="Times New Roman"/>
                <w:bCs/>
                <w:szCs w:val="21"/>
              </w:rPr>
              <w:t xml:space="preserve">, </w:t>
            </w:r>
            <w:r>
              <w:rPr>
                <w:rFonts w:ascii="Times New Roman" w:hAnsi="Times New Roman" w:cs="Times New Roman" w:hint="eastAsia"/>
                <w:bCs/>
                <w:szCs w:val="21"/>
              </w:rPr>
              <w:t>0.93</w:t>
            </w:r>
            <w:r>
              <w:rPr>
                <w:rFonts w:ascii="Times New Roman" w:hAnsi="Times New Roman" w:cs="Times New Roman"/>
                <w:bCs/>
                <w:szCs w:val="21"/>
              </w:rPr>
              <w:t>)</w:t>
            </w:r>
          </w:p>
        </w:tc>
        <w:tc>
          <w:tcPr>
            <w:tcW w:w="1063" w:type="dxa"/>
            <w:tcBorders>
              <w:top w:val="nil"/>
              <w:left w:val="nil"/>
              <w:bottom w:val="nil"/>
              <w:right w:val="nil"/>
            </w:tcBorders>
            <w:shd w:val="clear" w:color="auto" w:fill="FFFFFF"/>
            <w:tcMar>
              <w:top w:w="0" w:type="dxa"/>
              <w:left w:w="0" w:type="dxa"/>
              <w:bottom w:w="0" w:type="dxa"/>
              <w:right w:w="0" w:type="dxa"/>
            </w:tcMar>
            <w:vAlign w:val="center"/>
          </w:tcPr>
          <w:p w14:paraId="5C0265E2"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010</w:t>
            </w:r>
          </w:p>
        </w:tc>
        <w:tc>
          <w:tcPr>
            <w:tcW w:w="2010" w:type="dxa"/>
            <w:tcBorders>
              <w:top w:val="nil"/>
              <w:left w:val="nil"/>
              <w:bottom w:val="nil"/>
              <w:right w:val="nil"/>
            </w:tcBorders>
            <w:shd w:val="clear" w:color="auto" w:fill="FFFFFF"/>
            <w:tcMar>
              <w:top w:w="0" w:type="dxa"/>
              <w:left w:w="0" w:type="dxa"/>
              <w:bottom w:w="0" w:type="dxa"/>
              <w:right w:w="0" w:type="dxa"/>
            </w:tcMar>
          </w:tcPr>
          <w:p w14:paraId="630B8257"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0.8</w:t>
            </w:r>
            <w:r>
              <w:rPr>
                <w:rFonts w:ascii="Times New Roman" w:hAnsi="Times New Roman" w:cs="Times New Roman" w:hint="eastAsia"/>
                <w:bCs/>
                <w:szCs w:val="21"/>
              </w:rPr>
              <w:t>2</w:t>
            </w:r>
            <w:r>
              <w:rPr>
                <w:rFonts w:ascii="Times New Roman" w:hAnsi="Times New Roman" w:cs="Times New Roman"/>
                <w:bCs/>
                <w:szCs w:val="21"/>
              </w:rPr>
              <w:t xml:space="preserve"> (0.6</w:t>
            </w:r>
            <w:r>
              <w:rPr>
                <w:rFonts w:ascii="Times New Roman" w:hAnsi="Times New Roman" w:cs="Times New Roman" w:hint="eastAsia"/>
                <w:bCs/>
                <w:szCs w:val="21"/>
              </w:rPr>
              <w:t>4</w:t>
            </w:r>
            <w:r>
              <w:rPr>
                <w:rFonts w:ascii="Times New Roman" w:hAnsi="Times New Roman" w:cs="Times New Roman"/>
                <w:bCs/>
                <w:szCs w:val="21"/>
              </w:rPr>
              <w:t>, 1.</w:t>
            </w:r>
            <w:r>
              <w:rPr>
                <w:rFonts w:ascii="Times New Roman" w:hAnsi="Times New Roman" w:cs="Times New Roman" w:hint="eastAsia"/>
                <w:bCs/>
                <w:szCs w:val="21"/>
              </w:rPr>
              <w:t>04</w:t>
            </w:r>
            <w:r>
              <w:rPr>
                <w:rFonts w:ascii="Times New Roman" w:hAnsi="Times New Roman" w:cs="Times New Roman"/>
                <w:bCs/>
                <w:szCs w:val="21"/>
              </w:rPr>
              <w:t>)</w:t>
            </w:r>
          </w:p>
        </w:tc>
        <w:tc>
          <w:tcPr>
            <w:tcW w:w="1040" w:type="dxa"/>
            <w:tcBorders>
              <w:top w:val="nil"/>
              <w:left w:val="nil"/>
              <w:bottom w:val="nil"/>
              <w:right w:val="nil"/>
            </w:tcBorders>
            <w:shd w:val="clear" w:color="auto" w:fill="FFFFFF"/>
            <w:tcMar>
              <w:top w:w="0" w:type="dxa"/>
              <w:left w:w="0" w:type="dxa"/>
              <w:bottom w:w="0" w:type="dxa"/>
              <w:right w:w="0" w:type="dxa"/>
            </w:tcMar>
            <w:vAlign w:val="center"/>
          </w:tcPr>
          <w:p w14:paraId="4B942B61"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.102</w:t>
            </w:r>
          </w:p>
        </w:tc>
        <w:tc>
          <w:tcPr>
            <w:tcW w:w="1932" w:type="dxa"/>
            <w:tcBorders>
              <w:top w:val="nil"/>
              <w:left w:val="nil"/>
              <w:bottom w:val="nil"/>
              <w:right w:val="nil"/>
            </w:tcBorders>
            <w:shd w:val="clear" w:color="auto" w:fill="FFFFFF"/>
            <w:tcMar>
              <w:top w:w="0" w:type="dxa"/>
              <w:left w:w="0" w:type="dxa"/>
              <w:bottom w:w="0" w:type="dxa"/>
              <w:right w:w="0" w:type="dxa"/>
            </w:tcMar>
          </w:tcPr>
          <w:p w14:paraId="0E511809"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0.9</w:t>
            </w:r>
            <w:r>
              <w:rPr>
                <w:rFonts w:ascii="Times New Roman" w:hAnsi="Times New Roman" w:cs="Times New Roman" w:hint="eastAsia"/>
                <w:bCs/>
                <w:szCs w:val="21"/>
              </w:rPr>
              <w:t>2</w:t>
            </w:r>
            <w:r>
              <w:rPr>
                <w:rFonts w:ascii="Times New Roman" w:hAnsi="Times New Roman" w:cs="Times New Roman"/>
                <w:bCs/>
                <w:szCs w:val="21"/>
              </w:rPr>
              <w:t xml:space="preserve"> (0.</w:t>
            </w:r>
            <w:r>
              <w:rPr>
                <w:rFonts w:ascii="Times New Roman" w:hAnsi="Times New Roman" w:cs="Times New Roman" w:hint="eastAsia"/>
                <w:bCs/>
                <w:szCs w:val="21"/>
              </w:rPr>
              <w:t>68</w:t>
            </w:r>
            <w:r>
              <w:rPr>
                <w:rFonts w:ascii="Times New Roman" w:hAnsi="Times New Roman" w:cs="Times New Roman"/>
                <w:bCs/>
                <w:szCs w:val="21"/>
              </w:rPr>
              <w:t>, 1.</w:t>
            </w:r>
            <w:r>
              <w:rPr>
                <w:rFonts w:ascii="Times New Roman" w:hAnsi="Times New Roman" w:cs="Times New Roman" w:hint="eastAsia"/>
                <w:bCs/>
                <w:szCs w:val="21"/>
              </w:rPr>
              <w:t>24</w:t>
            </w:r>
            <w:r>
              <w:rPr>
                <w:rFonts w:ascii="Times New Roman" w:hAnsi="Times New Roman" w:cs="Times New Roman"/>
                <w:bCs/>
                <w:szCs w:val="21"/>
              </w:rPr>
              <w:t>)</w:t>
            </w:r>
          </w:p>
        </w:tc>
        <w:tc>
          <w:tcPr>
            <w:tcW w:w="1143" w:type="dxa"/>
            <w:tcBorders>
              <w:top w:val="nil"/>
              <w:left w:val="nil"/>
              <w:bottom w:val="nil"/>
              <w:right w:val="nil"/>
            </w:tcBorders>
            <w:shd w:val="clear" w:color="auto" w:fill="FFFFFF"/>
            <w:tcMar>
              <w:top w:w="0" w:type="dxa"/>
              <w:left w:w="0" w:type="dxa"/>
              <w:bottom w:w="0" w:type="dxa"/>
              <w:right w:w="0" w:type="dxa"/>
            </w:tcMar>
            <w:vAlign w:val="center"/>
          </w:tcPr>
          <w:p w14:paraId="5813C50B"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555</w:t>
            </w:r>
          </w:p>
        </w:tc>
      </w:tr>
      <w:tr w:rsidR="00DA6E1F" w14:paraId="0D13A040" w14:textId="77777777">
        <w:trPr>
          <w:trHeight w:hRule="exact" w:val="322"/>
        </w:trPr>
        <w:tc>
          <w:tcPr>
            <w:tcW w:w="2312" w:type="dxa"/>
            <w:tcBorders>
              <w:top w:val="nil"/>
              <w:left w:val="nil"/>
              <w:bottom w:val="nil"/>
              <w:right w:val="nil"/>
            </w:tcBorders>
            <w:shd w:val="clear" w:color="auto" w:fill="FFFFFF"/>
            <w:tcMar>
              <w:top w:w="0" w:type="dxa"/>
              <w:left w:w="0" w:type="dxa"/>
              <w:bottom w:w="0" w:type="dxa"/>
              <w:right w:w="0" w:type="dxa"/>
            </w:tcMar>
          </w:tcPr>
          <w:p w14:paraId="5435B167"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i/>
                <w:iCs/>
                <w:szCs w:val="21"/>
              </w:rPr>
            </w:pPr>
            <w:r>
              <w:rPr>
                <w:rFonts w:ascii="Times New Roman" w:hAnsi="Times New Roman" w:cs="Times New Roman"/>
                <w:bCs/>
                <w:szCs w:val="21"/>
              </w:rPr>
              <w:t>Q4</w:t>
            </w:r>
          </w:p>
        </w:tc>
        <w:tc>
          <w:tcPr>
            <w:tcW w:w="1900" w:type="dxa"/>
            <w:tcBorders>
              <w:top w:val="nil"/>
              <w:left w:val="nil"/>
              <w:bottom w:val="nil"/>
              <w:right w:val="nil"/>
            </w:tcBorders>
            <w:shd w:val="clear" w:color="auto" w:fill="FFFFFF"/>
            <w:tcMar>
              <w:top w:w="0" w:type="dxa"/>
              <w:left w:w="0" w:type="dxa"/>
              <w:bottom w:w="0" w:type="dxa"/>
              <w:right w:w="0" w:type="dxa"/>
            </w:tcMar>
          </w:tcPr>
          <w:p w14:paraId="2AE38C25"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0.70 (0.5</w:t>
            </w:r>
            <w:r>
              <w:rPr>
                <w:rFonts w:ascii="Times New Roman" w:hAnsi="Times New Roman" w:cs="Times New Roman" w:hint="eastAsia"/>
                <w:bCs/>
                <w:szCs w:val="21"/>
              </w:rPr>
              <w:t>2</w:t>
            </w:r>
            <w:r>
              <w:rPr>
                <w:rFonts w:ascii="Times New Roman" w:hAnsi="Times New Roman" w:cs="Times New Roman"/>
                <w:bCs/>
                <w:szCs w:val="21"/>
              </w:rPr>
              <w:t>, 0.9</w:t>
            </w:r>
            <w:r>
              <w:rPr>
                <w:rFonts w:ascii="Times New Roman" w:hAnsi="Times New Roman" w:cs="Times New Roman" w:hint="eastAsia"/>
                <w:bCs/>
                <w:szCs w:val="21"/>
              </w:rPr>
              <w:t>4</w:t>
            </w:r>
            <w:r>
              <w:rPr>
                <w:rFonts w:ascii="Times New Roman" w:hAnsi="Times New Roman" w:cs="Times New Roman"/>
                <w:bCs/>
                <w:szCs w:val="21"/>
              </w:rPr>
              <w:t>)</w:t>
            </w:r>
          </w:p>
        </w:tc>
        <w:tc>
          <w:tcPr>
            <w:tcW w:w="1063" w:type="dxa"/>
            <w:tcBorders>
              <w:top w:val="nil"/>
              <w:left w:val="nil"/>
              <w:bottom w:val="nil"/>
              <w:right w:val="nil"/>
            </w:tcBorders>
            <w:shd w:val="clear" w:color="auto" w:fill="FFFFFF"/>
            <w:tcMar>
              <w:top w:w="0" w:type="dxa"/>
              <w:left w:w="0" w:type="dxa"/>
              <w:bottom w:w="0" w:type="dxa"/>
              <w:right w:w="0" w:type="dxa"/>
            </w:tcMar>
            <w:vAlign w:val="center"/>
          </w:tcPr>
          <w:p w14:paraId="7684251B"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0.0</w:t>
            </w:r>
            <w:r>
              <w:rPr>
                <w:rFonts w:ascii="Times New Roman" w:hAnsi="Times New Roman" w:cs="Times New Roman" w:hint="eastAsia"/>
                <w:bCs/>
                <w:szCs w:val="21"/>
              </w:rPr>
              <w:t>19</w:t>
            </w:r>
          </w:p>
        </w:tc>
        <w:tc>
          <w:tcPr>
            <w:tcW w:w="2010" w:type="dxa"/>
            <w:tcBorders>
              <w:top w:val="nil"/>
              <w:left w:val="nil"/>
              <w:bottom w:val="nil"/>
              <w:right w:val="nil"/>
            </w:tcBorders>
            <w:shd w:val="clear" w:color="auto" w:fill="FFFFFF"/>
            <w:tcMar>
              <w:top w:w="0" w:type="dxa"/>
              <w:left w:w="0" w:type="dxa"/>
              <w:bottom w:w="0" w:type="dxa"/>
              <w:right w:w="0" w:type="dxa"/>
            </w:tcMar>
          </w:tcPr>
          <w:p w14:paraId="46906974"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0.7</w:t>
            </w:r>
            <w:r>
              <w:rPr>
                <w:rFonts w:ascii="Times New Roman" w:hAnsi="Times New Roman" w:cs="Times New Roman" w:hint="eastAsia"/>
                <w:bCs/>
                <w:szCs w:val="21"/>
              </w:rPr>
              <w:t>2</w:t>
            </w:r>
            <w:r>
              <w:rPr>
                <w:rFonts w:ascii="Times New Roman" w:hAnsi="Times New Roman" w:cs="Times New Roman"/>
                <w:bCs/>
                <w:szCs w:val="21"/>
              </w:rPr>
              <w:t xml:space="preserve"> (0.5</w:t>
            </w:r>
            <w:r>
              <w:rPr>
                <w:rFonts w:ascii="Times New Roman" w:hAnsi="Times New Roman" w:cs="Times New Roman" w:hint="eastAsia"/>
                <w:bCs/>
                <w:szCs w:val="21"/>
              </w:rPr>
              <w:t>2</w:t>
            </w:r>
            <w:r>
              <w:rPr>
                <w:rFonts w:ascii="Times New Roman" w:hAnsi="Times New Roman" w:cs="Times New Roman"/>
                <w:bCs/>
                <w:szCs w:val="21"/>
              </w:rPr>
              <w:t>, 1.0</w:t>
            </w:r>
            <w:r>
              <w:rPr>
                <w:rFonts w:ascii="Times New Roman" w:hAnsi="Times New Roman" w:cs="Times New Roman" w:hint="eastAsia"/>
                <w:bCs/>
                <w:szCs w:val="21"/>
              </w:rPr>
              <w:t>1</w:t>
            </w:r>
            <w:r>
              <w:rPr>
                <w:rFonts w:ascii="Times New Roman" w:hAnsi="Times New Roman" w:cs="Times New Roman"/>
                <w:bCs/>
                <w:szCs w:val="21"/>
              </w:rPr>
              <w:t>)</w:t>
            </w:r>
          </w:p>
        </w:tc>
        <w:tc>
          <w:tcPr>
            <w:tcW w:w="1040" w:type="dxa"/>
            <w:tcBorders>
              <w:top w:val="nil"/>
              <w:left w:val="nil"/>
              <w:bottom w:val="nil"/>
              <w:right w:val="nil"/>
            </w:tcBorders>
            <w:shd w:val="clear" w:color="auto" w:fill="FFFFFF"/>
            <w:tcMar>
              <w:top w:w="0" w:type="dxa"/>
              <w:left w:w="0" w:type="dxa"/>
              <w:bottom w:w="0" w:type="dxa"/>
              <w:right w:w="0" w:type="dxa"/>
            </w:tcMar>
            <w:vAlign w:val="center"/>
          </w:tcPr>
          <w:p w14:paraId="2D2A6FAB"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054</w:t>
            </w:r>
          </w:p>
        </w:tc>
        <w:tc>
          <w:tcPr>
            <w:tcW w:w="1932" w:type="dxa"/>
            <w:tcBorders>
              <w:top w:val="nil"/>
              <w:left w:val="nil"/>
              <w:bottom w:val="nil"/>
              <w:right w:val="nil"/>
            </w:tcBorders>
            <w:shd w:val="clear" w:color="auto" w:fill="FFFFFF"/>
            <w:tcMar>
              <w:top w:w="0" w:type="dxa"/>
              <w:left w:w="0" w:type="dxa"/>
              <w:bottom w:w="0" w:type="dxa"/>
              <w:right w:w="0" w:type="dxa"/>
            </w:tcMar>
          </w:tcPr>
          <w:p w14:paraId="500AB582"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83</w:t>
            </w:r>
            <w:r>
              <w:rPr>
                <w:rFonts w:ascii="Times New Roman" w:hAnsi="Times New Roman" w:cs="Times New Roman"/>
                <w:bCs/>
                <w:szCs w:val="21"/>
              </w:rPr>
              <w:t xml:space="preserve"> (0.</w:t>
            </w:r>
            <w:r>
              <w:rPr>
                <w:rFonts w:ascii="Times New Roman" w:hAnsi="Times New Roman" w:cs="Times New Roman" w:hint="eastAsia"/>
                <w:bCs/>
                <w:szCs w:val="21"/>
              </w:rPr>
              <w:t>57</w:t>
            </w:r>
            <w:r>
              <w:rPr>
                <w:rFonts w:ascii="Times New Roman" w:hAnsi="Times New Roman" w:cs="Times New Roman"/>
                <w:bCs/>
                <w:szCs w:val="21"/>
              </w:rPr>
              <w:t>, 1.</w:t>
            </w:r>
            <w:r>
              <w:rPr>
                <w:rFonts w:ascii="Times New Roman" w:hAnsi="Times New Roman" w:cs="Times New Roman" w:hint="eastAsia"/>
                <w:bCs/>
                <w:szCs w:val="21"/>
              </w:rPr>
              <w:t>21</w:t>
            </w:r>
            <w:r>
              <w:rPr>
                <w:rFonts w:ascii="Times New Roman" w:hAnsi="Times New Roman" w:cs="Times New Roman"/>
                <w:bCs/>
                <w:szCs w:val="21"/>
              </w:rPr>
              <w:t>)</w:t>
            </w:r>
          </w:p>
        </w:tc>
        <w:tc>
          <w:tcPr>
            <w:tcW w:w="1143" w:type="dxa"/>
            <w:tcBorders>
              <w:top w:val="nil"/>
              <w:left w:val="nil"/>
              <w:bottom w:val="nil"/>
              <w:right w:val="nil"/>
            </w:tcBorders>
            <w:shd w:val="clear" w:color="auto" w:fill="FFFFFF"/>
            <w:tcMar>
              <w:top w:w="0" w:type="dxa"/>
              <w:left w:w="0" w:type="dxa"/>
              <w:bottom w:w="0" w:type="dxa"/>
              <w:right w:w="0" w:type="dxa"/>
            </w:tcMar>
            <w:vAlign w:val="center"/>
          </w:tcPr>
          <w:p w14:paraId="45E21385"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314</w:t>
            </w:r>
          </w:p>
        </w:tc>
      </w:tr>
      <w:tr w:rsidR="00DA6E1F" w14:paraId="0FE70AD1" w14:textId="77777777">
        <w:trPr>
          <w:trHeight w:hRule="exact" w:val="322"/>
        </w:trPr>
        <w:tc>
          <w:tcPr>
            <w:tcW w:w="2312" w:type="dxa"/>
            <w:tcBorders>
              <w:top w:val="nil"/>
              <w:left w:val="nil"/>
              <w:bottom w:val="nil"/>
              <w:right w:val="nil"/>
            </w:tcBorders>
            <w:shd w:val="clear" w:color="auto" w:fill="FFFFFF"/>
            <w:tcMar>
              <w:top w:w="0" w:type="dxa"/>
              <w:left w:w="0" w:type="dxa"/>
              <w:bottom w:w="0" w:type="dxa"/>
              <w:right w:w="0" w:type="dxa"/>
            </w:tcMar>
          </w:tcPr>
          <w:p w14:paraId="44F75CF0"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bCs/>
                <w:i/>
                <w:iCs/>
                <w:szCs w:val="21"/>
              </w:rPr>
            </w:pPr>
            <w:r>
              <w:rPr>
                <w:rFonts w:ascii="Times New Roman" w:hAnsi="Times New Roman" w:cs="Times New Roman"/>
                <w:bCs/>
                <w:i/>
                <w:iCs/>
                <w:szCs w:val="21"/>
              </w:rPr>
              <w:t>P</w:t>
            </w:r>
            <w:r>
              <w:rPr>
                <w:rFonts w:ascii="Times New Roman" w:hAnsi="Times New Roman" w:cs="Times New Roman" w:hint="eastAsia"/>
                <w:bCs/>
                <w:i/>
                <w:iCs/>
                <w:szCs w:val="21"/>
              </w:rPr>
              <w:t xml:space="preserve"> </w:t>
            </w:r>
            <w:r>
              <w:rPr>
                <w:rFonts w:ascii="Times New Roman" w:hAnsi="Times New Roman" w:cs="Times New Roman"/>
                <w:bCs/>
                <w:szCs w:val="21"/>
              </w:rPr>
              <w:t>for trend</w:t>
            </w:r>
          </w:p>
        </w:tc>
        <w:tc>
          <w:tcPr>
            <w:tcW w:w="1900" w:type="dxa"/>
            <w:tcBorders>
              <w:top w:val="nil"/>
              <w:left w:val="nil"/>
              <w:bottom w:val="nil"/>
              <w:right w:val="nil"/>
            </w:tcBorders>
            <w:shd w:val="clear" w:color="auto" w:fill="FFFFFF"/>
            <w:tcMar>
              <w:top w:w="0" w:type="dxa"/>
              <w:left w:w="0" w:type="dxa"/>
              <w:bottom w:w="0" w:type="dxa"/>
              <w:right w:w="0" w:type="dxa"/>
            </w:tcMar>
          </w:tcPr>
          <w:p w14:paraId="60B54B09"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063" w:type="dxa"/>
            <w:tcBorders>
              <w:top w:val="nil"/>
              <w:left w:val="nil"/>
              <w:bottom w:val="nil"/>
              <w:right w:val="nil"/>
            </w:tcBorders>
            <w:shd w:val="clear" w:color="auto" w:fill="FFFFFF"/>
            <w:tcMar>
              <w:top w:w="0" w:type="dxa"/>
              <w:left w:w="0" w:type="dxa"/>
              <w:bottom w:w="0" w:type="dxa"/>
              <w:right w:w="0" w:type="dxa"/>
            </w:tcMar>
            <w:vAlign w:val="center"/>
          </w:tcPr>
          <w:p w14:paraId="260C8F08"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0.007</w:t>
            </w:r>
          </w:p>
        </w:tc>
        <w:tc>
          <w:tcPr>
            <w:tcW w:w="2010" w:type="dxa"/>
            <w:tcBorders>
              <w:top w:val="nil"/>
              <w:left w:val="nil"/>
              <w:bottom w:val="nil"/>
              <w:right w:val="nil"/>
            </w:tcBorders>
            <w:shd w:val="clear" w:color="auto" w:fill="FFFFFF"/>
            <w:tcMar>
              <w:top w:w="0" w:type="dxa"/>
              <w:left w:w="0" w:type="dxa"/>
              <w:bottom w:w="0" w:type="dxa"/>
              <w:right w:w="0" w:type="dxa"/>
            </w:tcMar>
          </w:tcPr>
          <w:p w14:paraId="4AD7FBEC"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040" w:type="dxa"/>
            <w:tcBorders>
              <w:top w:val="nil"/>
              <w:left w:val="nil"/>
              <w:bottom w:val="nil"/>
              <w:right w:val="nil"/>
            </w:tcBorders>
            <w:shd w:val="clear" w:color="auto" w:fill="FFFFFF"/>
            <w:tcMar>
              <w:top w:w="0" w:type="dxa"/>
              <w:left w:w="0" w:type="dxa"/>
              <w:bottom w:w="0" w:type="dxa"/>
              <w:right w:w="0" w:type="dxa"/>
            </w:tcMar>
            <w:vAlign w:val="center"/>
          </w:tcPr>
          <w:p w14:paraId="5AE87AA7"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0.02</w:t>
            </w:r>
            <w:r>
              <w:rPr>
                <w:rFonts w:ascii="Times New Roman" w:hAnsi="Times New Roman" w:cs="Times New Roman" w:hint="eastAsia"/>
                <w:bCs/>
                <w:szCs w:val="21"/>
              </w:rPr>
              <w:t>2</w:t>
            </w:r>
          </w:p>
        </w:tc>
        <w:tc>
          <w:tcPr>
            <w:tcW w:w="1932" w:type="dxa"/>
            <w:tcBorders>
              <w:top w:val="nil"/>
              <w:left w:val="nil"/>
              <w:bottom w:val="nil"/>
              <w:right w:val="nil"/>
            </w:tcBorders>
            <w:shd w:val="clear" w:color="auto" w:fill="FFFFFF"/>
            <w:tcMar>
              <w:top w:w="0" w:type="dxa"/>
              <w:left w:w="0" w:type="dxa"/>
              <w:bottom w:w="0" w:type="dxa"/>
              <w:right w:w="0" w:type="dxa"/>
            </w:tcMar>
          </w:tcPr>
          <w:p w14:paraId="23B6446B"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143" w:type="dxa"/>
            <w:tcBorders>
              <w:top w:val="nil"/>
              <w:left w:val="nil"/>
              <w:bottom w:val="nil"/>
              <w:right w:val="nil"/>
            </w:tcBorders>
            <w:shd w:val="clear" w:color="auto" w:fill="FFFFFF"/>
            <w:tcMar>
              <w:top w:w="0" w:type="dxa"/>
              <w:left w:w="0" w:type="dxa"/>
              <w:bottom w:w="0" w:type="dxa"/>
              <w:right w:w="0" w:type="dxa"/>
            </w:tcMar>
            <w:vAlign w:val="center"/>
          </w:tcPr>
          <w:p w14:paraId="226B77FE"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461</w:t>
            </w:r>
          </w:p>
        </w:tc>
      </w:tr>
      <w:tr w:rsidR="00DA6E1F" w14:paraId="66B5EA83" w14:textId="77777777">
        <w:trPr>
          <w:trHeight w:hRule="exact" w:val="395"/>
        </w:trPr>
        <w:tc>
          <w:tcPr>
            <w:tcW w:w="2312" w:type="dxa"/>
            <w:tcBorders>
              <w:top w:val="nil"/>
              <w:left w:val="nil"/>
              <w:bottom w:val="nil"/>
              <w:right w:val="nil"/>
            </w:tcBorders>
            <w:shd w:val="clear" w:color="auto" w:fill="FFFFFF"/>
            <w:tcMar>
              <w:top w:w="0" w:type="dxa"/>
              <w:left w:w="0" w:type="dxa"/>
              <w:bottom w:w="0" w:type="dxa"/>
              <w:right w:w="0" w:type="dxa"/>
            </w:tcMar>
          </w:tcPr>
          <w:p w14:paraId="2D96A89A"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bCs/>
                <w:i/>
                <w:iCs/>
                <w:szCs w:val="21"/>
              </w:rPr>
            </w:pPr>
            <w:proofErr w:type="spellStart"/>
            <w:r>
              <w:rPr>
                <w:rFonts w:ascii="Times New Roman" w:hAnsi="Times New Roman" w:cs="Times New Roman"/>
                <w:bCs/>
                <w:szCs w:val="21"/>
              </w:rPr>
              <w:t>Flavonols</w:t>
            </w:r>
            <w:proofErr w:type="spellEnd"/>
            <w:r>
              <w:rPr>
                <w:rFonts w:ascii="Times New Roman" w:hAnsi="Times New Roman" w:cs="Times New Roman" w:hint="eastAsia"/>
                <w:bCs/>
                <w:szCs w:val="21"/>
              </w:rPr>
              <w:t xml:space="preserve"> </w:t>
            </w:r>
            <w:r>
              <w:rPr>
                <w:rFonts w:ascii="Times New Roman" w:hAnsi="Times New Roman" w:cs="Times New Roman"/>
                <w:bCs/>
                <w:szCs w:val="21"/>
              </w:rPr>
              <w:t>(mg</w:t>
            </w:r>
            <w:r>
              <w:rPr>
                <w:rFonts w:ascii="Times New Roman" w:hAnsi="Times New Roman" w:cs="Times New Roman" w:hint="eastAsia"/>
                <w:bCs/>
                <w:szCs w:val="21"/>
              </w:rPr>
              <w:t>/d</w:t>
            </w:r>
            <w:r>
              <w:rPr>
                <w:rFonts w:ascii="Times New Roman" w:hAnsi="Times New Roman" w:cs="Times New Roman"/>
                <w:bCs/>
                <w:szCs w:val="21"/>
              </w:rPr>
              <w:t>)</w:t>
            </w:r>
          </w:p>
        </w:tc>
        <w:tc>
          <w:tcPr>
            <w:tcW w:w="1900" w:type="dxa"/>
            <w:tcBorders>
              <w:top w:val="nil"/>
              <w:left w:val="nil"/>
              <w:bottom w:val="nil"/>
              <w:right w:val="nil"/>
            </w:tcBorders>
            <w:shd w:val="clear" w:color="auto" w:fill="FFFFFF"/>
            <w:tcMar>
              <w:top w:w="0" w:type="dxa"/>
              <w:left w:w="0" w:type="dxa"/>
              <w:bottom w:w="0" w:type="dxa"/>
              <w:right w:w="0" w:type="dxa"/>
            </w:tcMar>
            <w:vAlign w:val="center"/>
          </w:tcPr>
          <w:p w14:paraId="07CEEA06"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063" w:type="dxa"/>
            <w:tcBorders>
              <w:top w:val="nil"/>
              <w:left w:val="nil"/>
              <w:bottom w:val="nil"/>
              <w:right w:val="nil"/>
            </w:tcBorders>
            <w:shd w:val="clear" w:color="auto" w:fill="FFFFFF"/>
            <w:tcMar>
              <w:top w:w="0" w:type="dxa"/>
              <w:left w:w="0" w:type="dxa"/>
              <w:bottom w:w="0" w:type="dxa"/>
              <w:right w:w="0" w:type="dxa"/>
            </w:tcMar>
            <w:vAlign w:val="center"/>
          </w:tcPr>
          <w:p w14:paraId="27F4A5FF"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2010" w:type="dxa"/>
            <w:tcBorders>
              <w:top w:val="nil"/>
              <w:left w:val="nil"/>
              <w:bottom w:val="nil"/>
              <w:right w:val="nil"/>
            </w:tcBorders>
            <w:shd w:val="clear" w:color="auto" w:fill="FFFFFF"/>
            <w:tcMar>
              <w:top w:w="0" w:type="dxa"/>
              <w:left w:w="0" w:type="dxa"/>
              <w:bottom w:w="0" w:type="dxa"/>
              <w:right w:w="0" w:type="dxa"/>
            </w:tcMar>
            <w:vAlign w:val="center"/>
          </w:tcPr>
          <w:p w14:paraId="6F90FBDB"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040" w:type="dxa"/>
            <w:tcBorders>
              <w:top w:val="nil"/>
              <w:left w:val="nil"/>
              <w:bottom w:val="nil"/>
              <w:right w:val="nil"/>
            </w:tcBorders>
            <w:shd w:val="clear" w:color="auto" w:fill="FFFFFF"/>
            <w:tcMar>
              <w:top w:w="0" w:type="dxa"/>
              <w:left w:w="0" w:type="dxa"/>
              <w:bottom w:w="0" w:type="dxa"/>
              <w:right w:w="0" w:type="dxa"/>
            </w:tcMar>
            <w:vAlign w:val="center"/>
          </w:tcPr>
          <w:p w14:paraId="281AE0B2"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932" w:type="dxa"/>
            <w:tcBorders>
              <w:top w:val="nil"/>
              <w:left w:val="nil"/>
              <w:bottom w:val="nil"/>
              <w:right w:val="nil"/>
            </w:tcBorders>
            <w:shd w:val="clear" w:color="auto" w:fill="FFFFFF"/>
            <w:tcMar>
              <w:top w:w="0" w:type="dxa"/>
              <w:left w:w="0" w:type="dxa"/>
              <w:bottom w:w="0" w:type="dxa"/>
              <w:right w:w="0" w:type="dxa"/>
            </w:tcMar>
            <w:vAlign w:val="center"/>
          </w:tcPr>
          <w:p w14:paraId="2A2AC1F1"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143" w:type="dxa"/>
            <w:tcBorders>
              <w:top w:val="nil"/>
              <w:left w:val="nil"/>
              <w:bottom w:val="nil"/>
              <w:right w:val="nil"/>
            </w:tcBorders>
            <w:shd w:val="clear" w:color="auto" w:fill="FFFFFF"/>
            <w:tcMar>
              <w:top w:w="0" w:type="dxa"/>
              <w:left w:w="0" w:type="dxa"/>
              <w:bottom w:w="0" w:type="dxa"/>
              <w:right w:w="0" w:type="dxa"/>
            </w:tcMar>
            <w:vAlign w:val="center"/>
          </w:tcPr>
          <w:p w14:paraId="455EF3A5"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r>
      <w:tr w:rsidR="00DA6E1F" w14:paraId="0014B5C8" w14:textId="77777777">
        <w:trPr>
          <w:trHeight w:hRule="exact" w:val="322"/>
        </w:trPr>
        <w:tc>
          <w:tcPr>
            <w:tcW w:w="2312" w:type="dxa"/>
            <w:tcBorders>
              <w:top w:val="nil"/>
              <w:left w:val="nil"/>
              <w:bottom w:val="nil"/>
              <w:right w:val="nil"/>
            </w:tcBorders>
            <w:shd w:val="clear" w:color="auto" w:fill="FFFFFF"/>
            <w:tcMar>
              <w:top w:w="0" w:type="dxa"/>
              <w:left w:w="0" w:type="dxa"/>
              <w:bottom w:w="0" w:type="dxa"/>
              <w:right w:w="0" w:type="dxa"/>
            </w:tcMar>
          </w:tcPr>
          <w:p w14:paraId="6BF2A12B"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i/>
                <w:iCs/>
                <w:szCs w:val="21"/>
              </w:rPr>
            </w:pPr>
            <w:r>
              <w:rPr>
                <w:rFonts w:ascii="Times New Roman" w:hAnsi="Times New Roman" w:cs="Times New Roman"/>
                <w:bCs/>
                <w:szCs w:val="21"/>
              </w:rPr>
              <w:t>Q1</w:t>
            </w:r>
          </w:p>
        </w:tc>
        <w:tc>
          <w:tcPr>
            <w:tcW w:w="1900" w:type="dxa"/>
            <w:tcBorders>
              <w:top w:val="nil"/>
              <w:left w:val="nil"/>
              <w:bottom w:val="nil"/>
              <w:right w:val="nil"/>
            </w:tcBorders>
            <w:shd w:val="clear" w:color="auto" w:fill="FFFFFF"/>
            <w:tcMar>
              <w:top w:w="0" w:type="dxa"/>
              <w:left w:w="0" w:type="dxa"/>
              <w:bottom w:w="0" w:type="dxa"/>
              <w:right w:w="0" w:type="dxa"/>
            </w:tcMar>
          </w:tcPr>
          <w:p w14:paraId="561DD8F1"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ref</w:t>
            </w:r>
          </w:p>
        </w:tc>
        <w:tc>
          <w:tcPr>
            <w:tcW w:w="1063" w:type="dxa"/>
            <w:tcBorders>
              <w:top w:val="nil"/>
              <w:left w:val="nil"/>
              <w:bottom w:val="nil"/>
              <w:right w:val="nil"/>
            </w:tcBorders>
            <w:shd w:val="clear" w:color="auto" w:fill="FFFFFF"/>
            <w:tcMar>
              <w:top w:w="0" w:type="dxa"/>
              <w:left w:w="0" w:type="dxa"/>
              <w:bottom w:w="0" w:type="dxa"/>
              <w:right w:w="0" w:type="dxa"/>
            </w:tcMar>
          </w:tcPr>
          <w:p w14:paraId="52188C29"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w:t>
            </w:r>
          </w:p>
          <w:p w14:paraId="12C5EF58"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2010" w:type="dxa"/>
            <w:tcBorders>
              <w:top w:val="nil"/>
              <w:left w:val="nil"/>
              <w:bottom w:val="nil"/>
              <w:right w:val="nil"/>
            </w:tcBorders>
            <w:shd w:val="clear" w:color="auto" w:fill="FFFFFF"/>
            <w:tcMar>
              <w:top w:w="0" w:type="dxa"/>
              <w:left w:w="0" w:type="dxa"/>
              <w:bottom w:w="0" w:type="dxa"/>
              <w:right w:w="0" w:type="dxa"/>
            </w:tcMar>
          </w:tcPr>
          <w:p w14:paraId="4E7BAC67"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ref</w:t>
            </w:r>
          </w:p>
        </w:tc>
        <w:tc>
          <w:tcPr>
            <w:tcW w:w="1040" w:type="dxa"/>
            <w:tcBorders>
              <w:top w:val="nil"/>
              <w:left w:val="nil"/>
              <w:bottom w:val="nil"/>
              <w:right w:val="nil"/>
            </w:tcBorders>
            <w:shd w:val="clear" w:color="auto" w:fill="FFFFFF"/>
            <w:tcMar>
              <w:top w:w="0" w:type="dxa"/>
              <w:left w:w="0" w:type="dxa"/>
              <w:bottom w:w="0" w:type="dxa"/>
              <w:right w:w="0" w:type="dxa"/>
            </w:tcMar>
          </w:tcPr>
          <w:p w14:paraId="7991D66A"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w:t>
            </w:r>
          </w:p>
          <w:p w14:paraId="6ADB8908"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932" w:type="dxa"/>
            <w:tcBorders>
              <w:top w:val="nil"/>
              <w:left w:val="nil"/>
              <w:bottom w:val="nil"/>
              <w:right w:val="nil"/>
            </w:tcBorders>
            <w:shd w:val="clear" w:color="auto" w:fill="FFFFFF"/>
            <w:tcMar>
              <w:top w:w="0" w:type="dxa"/>
              <w:left w:w="0" w:type="dxa"/>
              <w:bottom w:w="0" w:type="dxa"/>
              <w:right w:w="0" w:type="dxa"/>
            </w:tcMar>
          </w:tcPr>
          <w:p w14:paraId="0324E0BC"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ref</w:t>
            </w:r>
          </w:p>
        </w:tc>
        <w:tc>
          <w:tcPr>
            <w:tcW w:w="1143" w:type="dxa"/>
            <w:tcBorders>
              <w:top w:val="nil"/>
              <w:left w:val="nil"/>
              <w:bottom w:val="nil"/>
              <w:right w:val="nil"/>
            </w:tcBorders>
            <w:shd w:val="clear" w:color="auto" w:fill="FFFFFF"/>
            <w:tcMar>
              <w:top w:w="0" w:type="dxa"/>
              <w:left w:w="0" w:type="dxa"/>
              <w:bottom w:w="0" w:type="dxa"/>
              <w:right w:w="0" w:type="dxa"/>
            </w:tcMar>
          </w:tcPr>
          <w:p w14:paraId="38CE4445"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w:t>
            </w:r>
          </w:p>
          <w:p w14:paraId="5C1DD8D8"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r>
      <w:tr w:rsidR="00DA6E1F" w14:paraId="3E1106CD" w14:textId="77777777">
        <w:trPr>
          <w:trHeight w:hRule="exact" w:val="297"/>
        </w:trPr>
        <w:tc>
          <w:tcPr>
            <w:tcW w:w="2312" w:type="dxa"/>
            <w:tcBorders>
              <w:top w:val="nil"/>
              <w:left w:val="nil"/>
              <w:bottom w:val="nil"/>
              <w:right w:val="nil"/>
            </w:tcBorders>
            <w:shd w:val="clear" w:color="auto" w:fill="FFFFFF"/>
            <w:tcMar>
              <w:top w:w="0" w:type="dxa"/>
              <w:left w:w="0" w:type="dxa"/>
              <w:bottom w:w="0" w:type="dxa"/>
              <w:right w:w="0" w:type="dxa"/>
            </w:tcMar>
          </w:tcPr>
          <w:p w14:paraId="358E6EEE"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i/>
                <w:iCs/>
                <w:szCs w:val="21"/>
              </w:rPr>
            </w:pPr>
            <w:r>
              <w:rPr>
                <w:rFonts w:ascii="Times New Roman" w:hAnsi="Times New Roman" w:cs="Times New Roman"/>
                <w:bCs/>
                <w:szCs w:val="21"/>
              </w:rPr>
              <w:t>Q2</w:t>
            </w:r>
          </w:p>
        </w:tc>
        <w:tc>
          <w:tcPr>
            <w:tcW w:w="1900" w:type="dxa"/>
            <w:tcBorders>
              <w:top w:val="nil"/>
              <w:left w:val="nil"/>
              <w:bottom w:val="nil"/>
              <w:right w:val="nil"/>
            </w:tcBorders>
            <w:shd w:val="clear" w:color="auto" w:fill="FFFFFF"/>
            <w:tcMar>
              <w:top w:w="0" w:type="dxa"/>
              <w:left w:w="0" w:type="dxa"/>
              <w:bottom w:w="0" w:type="dxa"/>
              <w:right w:w="0" w:type="dxa"/>
            </w:tcMar>
          </w:tcPr>
          <w:p w14:paraId="34427FEC"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0.9</w:t>
            </w:r>
            <w:r>
              <w:rPr>
                <w:rFonts w:ascii="Times New Roman" w:hAnsi="Times New Roman" w:cs="Times New Roman" w:hint="eastAsia"/>
                <w:bCs/>
                <w:szCs w:val="21"/>
              </w:rPr>
              <w:t>5</w:t>
            </w:r>
            <w:r>
              <w:rPr>
                <w:rFonts w:ascii="Times New Roman" w:hAnsi="Times New Roman" w:cs="Times New Roman"/>
                <w:bCs/>
                <w:szCs w:val="21"/>
              </w:rPr>
              <w:t xml:space="preserve"> (0.7</w:t>
            </w:r>
            <w:r>
              <w:rPr>
                <w:rFonts w:ascii="Times New Roman" w:hAnsi="Times New Roman" w:cs="Times New Roman" w:hint="eastAsia"/>
                <w:bCs/>
                <w:szCs w:val="21"/>
              </w:rPr>
              <w:t>2</w:t>
            </w:r>
            <w:r>
              <w:rPr>
                <w:rFonts w:ascii="Times New Roman" w:hAnsi="Times New Roman" w:cs="Times New Roman"/>
                <w:bCs/>
                <w:szCs w:val="21"/>
              </w:rPr>
              <w:t>, 1.</w:t>
            </w:r>
            <w:r>
              <w:rPr>
                <w:rFonts w:ascii="Times New Roman" w:hAnsi="Times New Roman" w:cs="Times New Roman" w:hint="eastAsia"/>
                <w:bCs/>
                <w:szCs w:val="21"/>
              </w:rPr>
              <w:t>26</w:t>
            </w:r>
            <w:r>
              <w:rPr>
                <w:rFonts w:ascii="Times New Roman" w:hAnsi="Times New Roman" w:cs="Times New Roman"/>
                <w:bCs/>
                <w:szCs w:val="21"/>
              </w:rPr>
              <w:t>)</w:t>
            </w:r>
          </w:p>
        </w:tc>
        <w:tc>
          <w:tcPr>
            <w:tcW w:w="1063" w:type="dxa"/>
            <w:tcBorders>
              <w:top w:val="nil"/>
              <w:left w:val="nil"/>
              <w:bottom w:val="nil"/>
              <w:right w:val="nil"/>
            </w:tcBorders>
            <w:shd w:val="clear" w:color="auto" w:fill="FFFFFF"/>
            <w:tcMar>
              <w:top w:w="0" w:type="dxa"/>
              <w:left w:w="0" w:type="dxa"/>
              <w:bottom w:w="0" w:type="dxa"/>
              <w:right w:w="0" w:type="dxa"/>
            </w:tcMar>
            <w:vAlign w:val="center"/>
          </w:tcPr>
          <w:p w14:paraId="76325194"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738</w:t>
            </w:r>
          </w:p>
        </w:tc>
        <w:tc>
          <w:tcPr>
            <w:tcW w:w="2010" w:type="dxa"/>
            <w:tcBorders>
              <w:top w:val="nil"/>
              <w:left w:val="nil"/>
              <w:bottom w:val="nil"/>
              <w:right w:val="nil"/>
            </w:tcBorders>
            <w:shd w:val="clear" w:color="auto" w:fill="FFFFFF"/>
            <w:tcMar>
              <w:top w:w="0" w:type="dxa"/>
              <w:left w:w="0" w:type="dxa"/>
              <w:bottom w:w="0" w:type="dxa"/>
              <w:right w:w="0" w:type="dxa"/>
            </w:tcMar>
          </w:tcPr>
          <w:p w14:paraId="03709A99"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96</w:t>
            </w:r>
            <w:r>
              <w:rPr>
                <w:rFonts w:ascii="Times New Roman" w:hAnsi="Times New Roman" w:cs="Times New Roman"/>
                <w:bCs/>
                <w:szCs w:val="21"/>
              </w:rPr>
              <w:t xml:space="preserve"> (0.71, 1.3</w:t>
            </w:r>
            <w:r>
              <w:rPr>
                <w:rFonts w:ascii="Times New Roman" w:hAnsi="Times New Roman" w:cs="Times New Roman" w:hint="eastAsia"/>
                <w:bCs/>
                <w:szCs w:val="21"/>
              </w:rPr>
              <w:t>0</w:t>
            </w:r>
            <w:r>
              <w:rPr>
                <w:rFonts w:ascii="Times New Roman" w:hAnsi="Times New Roman" w:cs="Times New Roman"/>
                <w:bCs/>
                <w:szCs w:val="21"/>
              </w:rPr>
              <w:t>)</w:t>
            </w:r>
          </w:p>
        </w:tc>
        <w:tc>
          <w:tcPr>
            <w:tcW w:w="1040" w:type="dxa"/>
            <w:tcBorders>
              <w:top w:val="nil"/>
              <w:left w:val="nil"/>
              <w:bottom w:val="nil"/>
              <w:right w:val="nil"/>
            </w:tcBorders>
            <w:shd w:val="clear" w:color="auto" w:fill="FFFFFF"/>
            <w:tcMar>
              <w:top w:w="0" w:type="dxa"/>
              <w:left w:w="0" w:type="dxa"/>
              <w:bottom w:w="0" w:type="dxa"/>
              <w:right w:w="0" w:type="dxa"/>
            </w:tcMar>
            <w:vAlign w:val="center"/>
          </w:tcPr>
          <w:p w14:paraId="11E78E91"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hint="eastAsia"/>
                <w:bCs/>
                <w:szCs w:val="21"/>
              </w:rPr>
              <w:t>0.786</w:t>
            </w:r>
          </w:p>
        </w:tc>
        <w:tc>
          <w:tcPr>
            <w:tcW w:w="1932" w:type="dxa"/>
            <w:tcBorders>
              <w:top w:val="nil"/>
              <w:left w:val="nil"/>
              <w:bottom w:val="nil"/>
              <w:right w:val="nil"/>
            </w:tcBorders>
            <w:shd w:val="clear" w:color="auto" w:fill="FFFFFF"/>
            <w:tcMar>
              <w:top w:w="0" w:type="dxa"/>
              <w:left w:w="0" w:type="dxa"/>
              <w:bottom w:w="0" w:type="dxa"/>
              <w:right w:w="0" w:type="dxa"/>
            </w:tcMar>
          </w:tcPr>
          <w:p w14:paraId="7B54FFE1"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1.</w:t>
            </w:r>
            <w:r>
              <w:rPr>
                <w:rFonts w:ascii="Times New Roman" w:hAnsi="Times New Roman" w:cs="Times New Roman" w:hint="eastAsia"/>
                <w:bCs/>
                <w:szCs w:val="21"/>
              </w:rPr>
              <w:t>07</w:t>
            </w:r>
            <w:r>
              <w:rPr>
                <w:rFonts w:ascii="Times New Roman" w:hAnsi="Times New Roman" w:cs="Times New Roman"/>
                <w:bCs/>
                <w:szCs w:val="21"/>
              </w:rPr>
              <w:t xml:space="preserve"> (0.</w:t>
            </w:r>
            <w:r>
              <w:rPr>
                <w:rFonts w:ascii="Times New Roman" w:hAnsi="Times New Roman" w:cs="Times New Roman" w:hint="eastAsia"/>
                <w:bCs/>
                <w:szCs w:val="21"/>
              </w:rPr>
              <w:t>79</w:t>
            </w:r>
            <w:r>
              <w:rPr>
                <w:rFonts w:ascii="Times New Roman" w:hAnsi="Times New Roman" w:cs="Times New Roman"/>
                <w:bCs/>
                <w:szCs w:val="21"/>
              </w:rPr>
              <w:t>, 1.</w:t>
            </w:r>
            <w:r>
              <w:rPr>
                <w:rFonts w:ascii="Times New Roman" w:hAnsi="Times New Roman" w:cs="Times New Roman" w:hint="eastAsia"/>
                <w:bCs/>
                <w:szCs w:val="21"/>
              </w:rPr>
              <w:t>45</w:t>
            </w:r>
            <w:r>
              <w:rPr>
                <w:rFonts w:ascii="Times New Roman" w:hAnsi="Times New Roman" w:cs="Times New Roman"/>
                <w:bCs/>
                <w:szCs w:val="21"/>
              </w:rPr>
              <w:t>)</w:t>
            </w:r>
          </w:p>
        </w:tc>
        <w:tc>
          <w:tcPr>
            <w:tcW w:w="1143" w:type="dxa"/>
            <w:tcBorders>
              <w:top w:val="nil"/>
              <w:left w:val="nil"/>
              <w:bottom w:val="nil"/>
              <w:right w:val="nil"/>
            </w:tcBorders>
            <w:shd w:val="clear" w:color="auto" w:fill="FFFFFF"/>
            <w:tcMar>
              <w:top w:w="0" w:type="dxa"/>
              <w:left w:w="0" w:type="dxa"/>
              <w:bottom w:w="0" w:type="dxa"/>
              <w:right w:w="0" w:type="dxa"/>
            </w:tcMar>
            <w:vAlign w:val="center"/>
          </w:tcPr>
          <w:p w14:paraId="06E94537"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631</w:t>
            </w:r>
          </w:p>
        </w:tc>
      </w:tr>
      <w:tr w:rsidR="00DA6E1F" w14:paraId="5B89186E" w14:textId="77777777">
        <w:trPr>
          <w:trHeight w:hRule="exact" w:val="322"/>
        </w:trPr>
        <w:tc>
          <w:tcPr>
            <w:tcW w:w="2312" w:type="dxa"/>
            <w:tcBorders>
              <w:top w:val="nil"/>
              <w:left w:val="nil"/>
              <w:bottom w:val="nil"/>
              <w:right w:val="nil"/>
            </w:tcBorders>
            <w:shd w:val="clear" w:color="auto" w:fill="FFFFFF"/>
            <w:tcMar>
              <w:top w:w="0" w:type="dxa"/>
              <w:left w:w="0" w:type="dxa"/>
              <w:bottom w:w="0" w:type="dxa"/>
              <w:right w:w="0" w:type="dxa"/>
            </w:tcMar>
          </w:tcPr>
          <w:p w14:paraId="2E3ECCAD"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i/>
                <w:iCs/>
                <w:szCs w:val="21"/>
              </w:rPr>
            </w:pPr>
            <w:r>
              <w:rPr>
                <w:rFonts w:ascii="Times New Roman" w:hAnsi="Times New Roman" w:cs="Times New Roman"/>
                <w:bCs/>
                <w:szCs w:val="21"/>
              </w:rPr>
              <w:t>Q3</w:t>
            </w:r>
          </w:p>
        </w:tc>
        <w:tc>
          <w:tcPr>
            <w:tcW w:w="1900" w:type="dxa"/>
            <w:tcBorders>
              <w:top w:val="nil"/>
              <w:left w:val="nil"/>
              <w:bottom w:val="nil"/>
              <w:right w:val="nil"/>
            </w:tcBorders>
            <w:shd w:val="clear" w:color="auto" w:fill="FFFFFF"/>
            <w:tcMar>
              <w:top w:w="0" w:type="dxa"/>
              <w:left w:w="0" w:type="dxa"/>
              <w:bottom w:w="0" w:type="dxa"/>
              <w:right w:w="0" w:type="dxa"/>
            </w:tcMar>
          </w:tcPr>
          <w:p w14:paraId="3A3ED965"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0.7</w:t>
            </w:r>
            <w:r>
              <w:rPr>
                <w:rFonts w:ascii="Times New Roman" w:hAnsi="Times New Roman" w:cs="Times New Roman" w:hint="eastAsia"/>
                <w:bCs/>
                <w:szCs w:val="21"/>
              </w:rPr>
              <w:t>5</w:t>
            </w:r>
            <w:r>
              <w:rPr>
                <w:rFonts w:ascii="Times New Roman" w:hAnsi="Times New Roman" w:cs="Times New Roman"/>
                <w:bCs/>
                <w:szCs w:val="21"/>
              </w:rPr>
              <w:t xml:space="preserve"> (0.5</w:t>
            </w:r>
            <w:r>
              <w:rPr>
                <w:rFonts w:ascii="Times New Roman" w:hAnsi="Times New Roman" w:cs="Times New Roman" w:hint="eastAsia"/>
                <w:bCs/>
                <w:szCs w:val="21"/>
              </w:rPr>
              <w:t>6</w:t>
            </w:r>
            <w:r>
              <w:rPr>
                <w:rFonts w:ascii="Times New Roman" w:hAnsi="Times New Roman" w:cs="Times New Roman"/>
                <w:bCs/>
                <w:szCs w:val="21"/>
              </w:rPr>
              <w:t>, 1.0</w:t>
            </w:r>
            <w:r>
              <w:rPr>
                <w:rFonts w:ascii="Times New Roman" w:hAnsi="Times New Roman" w:cs="Times New Roman" w:hint="eastAsia"/>
                <w:bCs/>
                <w:szCs w:val="21"/>
              </w:rPr>
              <w:t>0</w:t>
            </w:r>
            <w:r>
              <w:rPr>
                <w:rFonts w:ascii="Times New Roman" w:hAnsi="Times New Roman" w:cs="Times New Roman"/>
                <w:bCs/>
                <w:szCs w:val="21"/>
              </w:rPr>
              <w:t>)</w:t>
            </w:r>
          </w:p>
        </w:tc>
        <w:tc>
          <w:tcPr>
            <w:tcW w:w="1063" w:type="dxa"/>
            <w:tcBorders>
              <w:top w:val="nil"/>
              <w:left w:val="nil"/>
              <w:bottom w:val="nil"/>
              <w:right w:val="nil"/>
            </w:tcBorders>
            <w:shd w:val="clear" w:color="auto" w:fill="FFFFFF"/>
            <w:tcMar>
              <w:top w:w="0" w:type="dxa"/>
              <w:left w:w="0" w:type="dxa"/>
              <w:bottom w:w="0" w:type="dxa"/>
              <w:right w:w="0" w:type="dxa"/>
            </w:tcMar>
            <w:vAlign w:val="center"/>
          </w:tcPr>
          <w:p w14:paraId="1826DBA6"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049</w:t>
            </w:r>
          </w:p>
        </w:tc>
        <w:tc>
          <w:tcPr>
            <w:tcW w:w="2010" w:type="dxa"/>
            <w:tcBorders>
              <w:top w:val="nil"/>
              <w:left w:val="nil"/>
              <w:bottom w:val="nil"/>
              <w:right w:val="nil"/>
            </w:tcBorders>
            <w:shd w:val="clear" w:color="auto" w:fill="FFFFFF"/>
            <w:tcMar>
              <w:top w:w="0" w:type="dxa"/>
              <w:left w:w="0" w:type="dxa"/>
              <w:bottom w:w="0" w:type="dxa"/>
              <w:right w:w="0" w:type="dxa"/>
            </w:tcMar>
          </w:tcPr>
          <w:p w14:paraId="25C52E9F"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81</w:t>
            </w:r>
            <w:r>
              <w:rPr>
                <w:rFonts w:ascii="Times New Roman" w:hAnsi="Times New Roman" w:cs="Times New Roman"/>
                <w:bCs/>
                <w:szCs w:val="21"/>
              </w:rPr>
              <w:t xml:space="preserve"> (0.</w:t>
            </w:r>
            <w:r>
              <w:rPr>
                <w:rFonts w:ascii="Times New Roman" w:hAnsi="Times New Roman" w:cs="Times New Roman" w:hint="eastAsia"/>
                <w:bCs/>
                <w:szCs w:val="21"/>
              </w:rPr>
              <w:t>59</w:t>
            </w:r>
            <w:r>
              <w:rPr>
                <w:rFonts w:ascii="Times New Roman" w:hAnsi="Times New Roman" w:cs="Times New Roman"/>
                <w:bCs/>
                <w:szCs w:val="21"/>
              </w:rPr>
              <w:t>, 1.1</w:t>
            </w:r>
            <w:r>
              <w:rPr>
                <w:rFonts w:ascii="Times New Roman" w:hAnsi="Times New Roman" w:cs="Times New Roman" w:hint="eastAsia"/>
                <w:bCs/>
                <w:szCs w:val="21"/>
              </w:rPr>
              <w:t>1</w:t>
            </w:r>
            <w:r>
              <w:rPr>
                <w:rFonts w:ascii="Times New Roman" w:hAnsi="Times New Roman" w:cs="Times New Roman"/>
                <w:bCs/>
                <w:szCs w:val="21"/>
              </w:rPr>
              <w:t>)</w:t>
            </w:r>
          </w:p>
        </w:tc>
        <w:tc>
          <w:tcPr>
            <w:tcW w:w="1040" w:type="dxa"/>
            <w:tcBorders>
              <w:top w:val="nil"/>
              <w:left w:val="nil"/>
              <w:bottom w:val="nil"/>
              <w:right w:val="nil"/>
            </w:tcBorders>
            <w:shd w:val="clear" w:color="auto" w:fill="FFFFFF"/>
            <w:tcMar>
              <w:top w:w="0" w:type="dxa"/>
              <w:left w:w="0" w:type="dxa"/>
              <w:bottom w:w="0" w:type="dxa"/>
              <w:right w:w="0" w:type="dxa"/>
            </w:tcMar>
            <w:vAlign w:val="center"/>
          </w:tcPr>
          <w:p w14:paraId="189A4FE6"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177</w:t>
            </w:r>
          </w:p>
        </w:tc>
        <w:tc>
          <w:tcPr>
            <w:tcW w:w="1932" w:type="dxa"/>
            <w:tcBorders>
              <w:top w:val="nil"/>
              <w:left w:val="nil"/>
              <w:bottom w:val="nil"/>
              <w:right w:val="nil"/>
            </w:tcBorders>
            <w:shd w:val="clear" w:color="auto" w:fill="FFFFFF"/>
            <w:tcMar>
              <w:top w:w="0" w:type="dxa"/>
              <w:left w:w="0" w:type="dxa"/>
              <w:bottom w:w="0" w:type="dxa"/>
              <w:right w:w="0" w:type="dxa"/>
            </w:tcMar>
          </w:tcPr>
          <w:p w14:paraId="72F7DEA1"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hint="eastAsia"/>
                <w:bCs/>
                <w:szCs w:val="21"/>
              </w:rPr>
              <w:t>0.95</w:t>
            </w:r>
            <w:r>
              <w:rPr>
                <w:rFonts w:ascii="Times New Roman" w:hAnsi="Times New Roman" w:cs="Times New Roman"/>
                <w:bCs/>
                <w:szCs w:val="21"/>
              </w:rPr>
              <w:t xml:space="preserve"> (0.</w:t>
            </w:r>
            <w:r>
              <w:rPr>
                <w:rFonts w:ascii="Times New Roman" w:hAnsi="Times New Roman" w:cs="Times New Roman" w:hint="eastAsia"/>
                <w:bCs/>
                <w:szCs w:val="21"/>
              </w:rPr>
              <w:t>69</w:t>
            </w:r>
            <w:r>
              <w:rPr>
                <w:rFonts w:ascii="Times New Roman" w:hAnsi="Times New Roman" w:cs="Times New Roman"/>
                <w:bCs/>
                <w:szCs w:val="21"/>
              </w:rPr>
              <w:t>, 1.</w:t>
            </w:r>
            <w:r>
              <w:rPr>
                <w:rFonts w:ascii="Times New Roman" w:hAnsi="Times New Roman" w:cs="Times New Roman" w:hint="eastAsia"/>
                <w:bCs/>
                <w:szCs w:val="21"/>
              </w:rPr>
              <w:t>31</w:t>
            </w:r>
            <w:r>
              <w:rPr>
                <w:rFonts w:ascii="Times New Roman" w:hAnsi="Times New Roman" w:cs="Times New Roman"/>
                <w:bCs/>
                <w:szCs w:val="21"/>
              </w:rPr>
              <w:t>)</w:t>
            </w:r>
          </w:p>
        </w:tc>
        <w:tc>
          <w:tcPr>
            <w:tcW w:w="1143" w:type="dxa"/>
            <w:tcBorders>
              <w:top w:val="nil"/>
              <w:left w:val="nil"/>
              <w:bottom w:val="nil"/>
              <w:right w:val="nil"/>
            </w:tcBorders>
            <w:shd w:val="clear" w:color="auto" w:fill="FFFFFF"/>
            <w:tcMar>
              <w:top w:w="0" w:type="dxa"/>
              <w:left w:w="0" w:type="dxa"/>
              <w:bottom w:w="0" w:type="dxa"/>
              <w:right w:w="0" w:type="dxa"/>
            </w:tcMar>
            <w:vAlign w:val="center"/>
          </w:tcPr>
          <w:p w14:paraId="2A24A98C"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740</w:t>
            </w:r>
          </w:p>
        </w:tc>
      </w:tr>
      <w:tr w:rsidR="00DA6E1F" w14:paraId="432667A2" w14:textId="77777777">
        <w:trPr>
          <w:trHeight w:hRule="exact" w:val="322"/>
        </w:trPr>
        <w:tc>
          <w:tcPr>
            <w:tcW w:w="2312" w:type="dxa"/>
            <w:tcBorders>
              <w:top w:val="nil"/>
              <w:left w:val="nil"/>
              <w:bottom w:val="nil"/>
              <w:right w:val="nil"/>
            </w:tcBorders>
            <w:shd w:val="clear" w:color="auto" w:fill="FFFFFF"/>
            <w:tcMar>
              <w:top w:w="0" w:type="dxa"/>
              <w:left w:w="0" w:type="dxa"/>
              <w:bottom w:w="0" w:type="dxa"/>
              <w:right w:w="0" w:type="dxa"/>
            </w:tcMar>
          </w:tcPr>
          <w:p w14:paraId="357B131F"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i/>
                <w:iCs/>
                <w:szCs w:val="21"/>
              </w:rPr>
            </w:pPr>
            <w:r>
              <w:rPr>
                <w:rFonts w:ascii="Times New Roman" w:hAnsi="Times New Roman" w:cs="Times New Roman"/>
                <w:bCs/>
                <w:szCs w:val="21"/>
              </w:rPr>
              <w:t>Q4</w:t>
            </w:r>
          </w:p>
        </w:tc>
        <w:tc>
          <w:tcPr>
            <w:tcW w:w="1900" w:type="dxa"/>
            <w:tcBorders>
              <w:top w:val="nil"/>
              <w:left w:val="nil"/>
              <w:bottom w:val="nil"/>
              <w:right w:val="nil"/>
            </w:tcBorders>
            <w:shd w:val="clear" w:color="auto" w:fill="FFFFFF"/>
            <w:tcMar>
              <w:top w:w="0" w:type="dxa"/>
              <w:left w:w="0" w:type="dxa"/>
              <w:bottom w:w="0" w:type="dxa"/>
              <w:right w:w="0" w:type="dxa"/>
            </w:tcMar>
          </w:tcPr>
          <w:p w14:paraId="4D9959F6"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0.8</w:t>
            </w:r>
            <w:r>
              <w:rPr>
                <w:rFonts w:ascii="Times New Roman" w:hAnsi="Times New Roman" w:cs="Times New Roman" w:hint="eastAsia"/>
                <w:bCs/>
                <w:szCs w:val="21"/>
              </w:rPr>
              <w:t>1</w:t>
            </w:r>
            <w:r>
              <w:rPr>
                <w:rFonts w:ascii="Times New Roman" w:hAnsi="Times New Roman" w:cs="Times New Roman"/>
                <w:bCs/>
                <w:szCs w:val="21"/>
              </w:rPr>
              <w:t xml:space="preserve"> (0.5</w:t>
            </w:r>
            <w:r>
              <w:rPr>
                <w:rFonts w:ascii="Times New Roman" w:hAnsi="Times New Roman" w:cs="Times New Roman" w:hint="eastAsia"/>
                <w:bCs/>
                <w:szCs w:val="21"/>
              </w:rPr>
              <w:t>8</w:t>
            </w:r>
            <w:r>
              <w:rPr>
                <w:rFonts w:ascii="Times New Roman" w:hAnsi="Times New Roman" w:cs="Times New Roman"/>
                <w:bCs/>
                <w:szCs w:val="21"/>
              </w:rPr>
              <w:t>, 1.</w:t>
            </w:r>
            <w:r>
              <w:rPr>
                <w:rFonts w:ascii="Times New Roman" w:hAnsi="Times New Roman" w:cs="Times New Roman" w:hint="eastAsia"/>
                <w:bCs/>
                <w:szCs w:val="21"/>
              </w:rPr>
              <w:t>11</w:t>
            </w:r>
            <w:r>
              <w:rPr>
                <w:rFonts w:ascii="Times New Roman" w:hAnsi="Times New Roman" w:cs="Times New Roman"/>
                <w:bCs/>
                <w:szCs w:val="21"/>
              </w:rPr>
              <w:t>)</w:t>
            </w:r>
          </w:p>
        </w:tc>
        <w:tc>
          <w:tcPr>
            <w:tcW w:w="1063" w:type="dxa"/>
            <w:tcBorders>
              <w:top w:val="nil"/>
              <w:left w:val="nil"/>
              <w:bottom w:val="nil"/>
              <w:right w:val="nil"/>
            </w:tcBorders>
            <w:shd w:val="clear" w:color="auto" w:fill="FFFFFF"/>
            <w:tcMar>
              <w:top w:w="0" w:type="dxa"/>
              <w:left w:w="0" w:type="dxa"/>
              <w:bottom w:w="0" w:type="dxa"/>
              <w:right w:w="0" w:type="dxa"/>
            </w:tcMar>
            <w:vAlign w:val="center"/>
          </w:tcPr>
          <w:p w14:paraId="0F1D1A12"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181</w:t>
            </w:r>
          </w:p>
        </w:tc>
        <w:tc>
          <w:tcPr>
            <w:tcW w:w="2010" w:type="dxa"/>
            <w:tcBorders>
              <w:top w:val="nil"/>
              <w:left w:val="nil"/>
              <w:bottom w:val="nil"/>
              <w:right w:val="nil"/>
            </w:tcBorders>
            <w:shd w:val="clear" w:color="auto" w:fill="FFFFFF"/>
            <w:tcMar>
              <w:top w:w="0" w:type="dxa"/>
              <w:left w:w="0" w:type="dxa"/>
              <w:bottom w:w="0" w:type="dxa"/>
              <w:right w:w="0" w:type="dxa"/>
            </w:tcMar>
          </w:tcPr>
          <w:p w14:paraId="6A7DE700"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83</w:t>
            </w:r>
            <w:r>
              <w:rPr>
                <w:rFonts w:ascii="Times New Roman" w:hAnsi="Times New Roman" w:cs="Times New Roman"/>
                <w:bCs/>
                <w:szCs w:val="21"/>
              </w:rPr>
              <w:t xml:space="preserve"> (0.60, 1.1</w:t>
            </w:r>
            <w:r>
              <w:rPr>
                <w:rFonts w:ascii="Times New Roman" w:hAnsi="Times New Roman" w:cs="Times New Roman" w:hint="eastAsia"/>
                <w:bCs/>
                <w:szCs w:val="21"/>
              </w:rPr>
              <w:t>5</w:t>
            </w:r>
            <w:r>
              <w:rPr>
                <w:rFonts w:ascii="Times New Roman" w:hAnsi="Times New Roman" w:cs="Times New Roman"/>
                <w:bCs/>
                <w:szCs w:val="21"/>
              </w:rPr>
              <w:t>)</w:t>
            </w:r>
          </w:p>
        </w:tc>
        <w:tc>
          <w:tcPr>
            <w:tcW w:w="1040" w:type="dxa"/>
            <w:tcBorders>
              <w:top w:val="nil"/>
              <w:left w:val="nil"/>
              <w:bottom w:val="nil"/>
              <w:right w:val="nil"/>
            </w:tcBorders>
            <w:shd w:val="clear" w:color="auto" w:fill="FFFFFF"/>
            <w:tcMar>
              <w:top w:w="0" w:type="dxa"/>
              <w:left w:w="0" w:type="dxa"/>
              <w:bottom w:w="0" w:type="dxa"/>
              <w:right w:w="0" w:type="dxa"/>
            </w:tcMar>
            <w:vAlign w:val="center"/>
          </w:tcPr>
          <w:p w14:paraId="7B13C942"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0.2</w:t>
            </w:r>
            <w:r>
              <w:rPr>
                <w:rFonts w:ascii="Times New Roman" w:hAnsi="Times New Roman" w:cs="Times New Roman" w:hint="eastAsia"/>
                <w:bCs/>
                <w:szCs w:val="21"/>
              </w:rPr>
              <w:t>45</w:t>
            </w:r>
          </w:p>
        </w:tc>
        <w:tc>
          <w:tcPr>
            <w:tcW w:w="1932" w:type="dxa"/>
            <w:tcBorders>
              <w:top w:val="nil"/>
              <w:left w:val="nil"/>
              <w:bottom w:val="nil"/>
              <w:right w:val="nil"/>
            </w:tcBorders>
            <w:shd w:val="clear" w:color="auto" w:fill="FFFFFF"/>
            <w:tcMar>
              <w:top w:w="0" w:type="dxa"/>
              <w:left w:w="0" w:type="dxa"/>
              <w:bottom w:w="0" w:type="dxa"/>
              <w:right w:w="0" w:type="dxa"/>
            </w:tcMar>
          </w:tcPr>
          <w:p w14:paraId="411CD626"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hint="eastAsia"/>
                <w:bCs/>
                <w:szCs w:val="21"/>
              </w:rPr>
              <w:t>0.98</w:t>
            </w:r>
            <w:r>
              <w:rPr>
                <w:rFonts w:ascii="Times New Roman" w:hAnsi="Times New Roman" w:cs="Times New Roman"/>
                <w:bCs/>
                <w:szCs w:val="21"/>
              </w:rPr>
              <w:t xml:space="preserve"> (0.</w:t>
            </w:r>
            <w:r>
              <w:rPr>
                <w:rFonts w:ascii="Times New Roman" w:hAnsi="Times New Roman" w:cs="Times New Roman" w:hint="eastAsia"/>
                <w:bCs/>
                <w:szCs w:val="21"/>
              </w:rPr>
              <w:t>70</w:t>
            </w:r>
            <w:r>
              <w:rPr>
                <w:rFonts w:ascii="Times New Roman" w:hAnsi="Times New Roman" w:cs="Times New Roman"/>
                <w:bCs/>
                <w:szCs w:val="21"/>
              </w:rPr>
              <w:t>, 1.</w:t>
            </w:r>
            <w:r>
              <w:rPr>
                <w:rFonts w:ascii="Times New Roman" w:hAnsi="Times New Roman" w:cs="Times New Roman" w:hint="eastAsia"/>
                <w:bCs/>
                <w:szCs w:val="21"/>
              </w:rPr>
              <w:t>36</w:t>
            </w:r>
            <w:r>
              <w:rPr>
                <w:rFonts w:ascii="Times New Roman" w:hAnsi="Times New Roman" w:cs="Times New Roman"/>
                <w:bCs/>
                <w:szCs w:val="21"/>
              </w:rPr>
              <w:t>)</w:t>
            </w:r>
          </w:p>
        </w:tc>
        <w:tc>
          <w:tcPr>
            <w:tcW w:w="1143" w:type="dxa"/>
            <w:tcBorders>
              <w:top w:val="nil"/>
              <w:left w:val="nil"/>
              <w:bottom w:val="nil"/>
              <w:right w:val="nil"/>
            </w:tcBorders>
            <w:shd w:val="clear" w:color="auto" w:fill="FFFFFF"/>
            <w:tcMar>
              <w:top w:w="0" w:type="dxa"/>
              <w:left w:w="0" w:type="dxa"/>
              <w:bottom w:w="0" w:type="dxa"/>
              <w:right w:w="0" w:type="dxa"/>
            </w:tcMar>
            <w:vAlign w:val="center"/>
          </w:tcPr>
          <w:p w14:paraId="0A503C4F"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882</w:t>
            </w:r>
          </w:p>
        </w:tc>
      </w:tr>
      <w:tr w:rsidR="00DA6E1F" w14:paraId="05557F84" w14:textId="77777777">
        <w:trPr>
          <w:trHeight w:hRule="exact" w:val="322"/>
        </w:trPr>
        <w:tc>
          <w:tcPr>
            <w:tcW w:w="2312" w:type="dxa"/>
            <w:tcBorders>
              <w:top w:val="nil"/>
              <w:left w:val="nil"/>
              <w:bottom w:val="nil"/>
              <w:right w:val="nil"/>
            </w:tcBorders>
            <w:shd w:val="clear" w:color="auto" w:fill="FFFFFF"/>
            <w:tcMar>
              <w:top w:w="0" w:type="dxa"/>
              <w:left w:w="0" w:type="dxa"/>
              <w:bottom w:w="0" w:type="dxa"/>
              <w:right w:w="0" w:type="dxa"/>
            </w:tcMar>
          </w:tcPr>
          <w:p w14:paraId="33628FE3"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bCs/>
                <w:i/>
                <w:iCs/>
                <w:szCs w:val="21"/>
              </w:rPr>
            </w:pPr>
            <w:r>
              <w:rPr>
                <w:rFonts w:ascii="Times New Roman" w:hAnsi="Times New Roman" w:cs="Times New Roman"/>
                <w:bCs/>
                <w:i/>
                <w:iCs/>
                <w:szCs w:val="21"/>
              </w:rPr>
              <w:t>P</w:t>
            </w:r>
            <w:r>
              <w:rPr>
                <w:rFonts w:ascii="Times New Roman" w:hAnsi="Times New Roman" w:cs="Times New Roman" w:hint="eastAsia"/>
                <w:bCs/>
                <w:i/>
                <w:iCs/>
                <w:szCs w:val="21"/>
              </w:rPr>
              <w:t xml:space="preserve"> </w:t>
            </w:r>
            <w:r>
              <w:rPr>
                <w:rFonts w:ascii="Times New Roman" w:hAnsi="Times New Roman" w:cs="Times New Roman"/>
                <w:bCs/>
                <w:szCs w:val="21"/>
              </w:rPr>
              <w:t>for trend</w:t>
            </w:r>
          </w:p>
        </w:tc>
        <w:tc>
          <w:tcPr>
            <w:tcW w:w="1900" w:type="dxa"/>
            <w:tcBorders>
              <w:top w:val="nil"/>
              <w:left w:val="nil"/>
              <w:bottom w:val="nil"/>
              <w:right w:val="nil"/>
            </w:tcBorders>
            <w:shd w:val="clear" w:color="auto" w:fill="FFFFFF"/>
            <w:tcMar>
              <w:top w:w="0" w:type="dxa"/>
              <w:left w:w="0" w:type="dxa"/>
              <w:bottom w:w="0" w:type="dxa"/>
              <w:right w:w="0" w:type="dxa"/>
            </w:tcMar>
          </w:tcPr>
          <w:p w14:paraId="6736CFBA"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063" w:type="dxa"/>
            <w:tcBorders>
              <w:top w:val="nil"/>
              <w:left w:val="nil"/>
              <w:bottom w:val="nil"/>
              <w:right w:val="nil"/>
            </w:tcBorders>
            <w:shd w:val="clear" w:color="auto" w:fill="FFFFFF"/>
            <w:tcMar>
              <w:top w:w="0" w:type="dxa"/>
              <w:left w:w="0" w:type="dxa"/>
              <w:bottom w:w="0" w:type="dxa"/>
              <w:right w:w="0" w:type="dxa"/>
            </w:tcMar>
            <w:vAlign w:val="center"/>
          </w:tcPr>
          <w:p w14:paraId="3CCC11B9"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0.10</w:t>
            </w:r>
            <w:r>
              <w:rPr>
                <w:rFonts w:ascii="Times New Roman" w:hAnsi="Times New Roman" w:cs="Times New Roman" w:hint="eastAsia"/>
                <w:bCs/>
                <w:szCs w:val="21"/>
              </w:rPr>
              <w:t>2</w:t>
            </w:r>
          </w:p>
        </w:tc>
        <w:tc>
          <w:tcPr>
            <w:tcW w:w="2010" w:type="dxa"/>
            <w:tcBorders>
              <w:top w:val="nil"/>
              <w:left w:val="nil"/>
              <w:bottom w:val="nil"/>
              <w:right w:val="nil"/>
            </w:tcBorders>
            <w:shd w:val="clear" w:color="auto" w:fill="FFFFFF"/>
            <w:tcMar>
              <w:top w:w="0" w:type="dxa"/>
              <w:left w:w="0" w:type="dxa"/>
              <w:bottom w:w="0" w:type="dxa"/>
              <w:right w:w="0" w:type="dxa"/>
            </w:tcMar>
          </w:tcPr>
          <w:p w14:paraId="7BD0C969"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040" w:type="dxa"/>
            <w:tcBorders>
              <w:top w:val="nil"/>
              <w:left w:val="nil"/>
              <w:bottom w:val="nil"/>
              <w:right w:val="nil"/>
            </w:tcBorders>
            <w:shd w:val="clear" w:color="auto" w:fill="FFFFFF"/>
            <w:tcMar>
              <w:top w:w="0" w:type="dxa"/>
              <w:left w:w="0" w:type="dxa"/>
              <w:bottom w:w="0" w:type="dxa"/>
              <w:right w:w="0" w:type="dxa"/>
            </w:tcMar>
            <w:vAlign w:val="center"/>
          </w:tcPr>
          <w:p w14:paraId="13CBADDE"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0.16</w:t>
            </w:r>
            <w:r>
              <w:rPr>
                <w:rFonts w:ascii="Times New Roman" w:hAnsi="Times New Roman" w:cs="Times New Roman" w:hint="eastAsia"/>
                <w:bCs/>
                <w:szCs w:val="21"/>
              </w:rPr>
              <w:t>4</w:t>
            </w:r>
          </w:p>
        </w:tc>
        <w:tc>
          <w:tcPr>
            <w:tcW w:w="1932" w:type="dxa"/>
            <w:tcBorders>
              <w:top w:val="nil"/>
              <w:left w:val="nil"/>
              <w:bottom w:val="nil"/>
              <w:right w:val="nil"/>
            </w:tcBorders>
            <w:shd w:val="clear" w:color="auto" w:fill="FFFFFF"/>
            <w:tcMar>
              <w:top w:w="0" w:type="dxa"/>
              <w:left w:w="0" w:type="dxa"/>
              <w:bottom w:w="0" w:type="dxa"/>
              <w:right w:w="0" w:type="dxa"/>
            </w:tcMar>
          </w:tcPr>
          <w:p w14:paraId="07D9E6B5"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143" w:type="dxa"/>
            <w:tcBorders>
              <w:top w:val="nil"/>
              <w:left w:val="nil"/>
              <w:bottom w:val="nil"/>
              <w:right w:val="nil"/>
            </w:tcBorders>
            <w:shd w:val="clear" w:color="auto" w:fill="FFFFFF"/>
            <w:tcMar>
              <w:top w:w="0" w:type="dxa"/>
              <w:left w:w="0" w:type="dxa"/>
              <w:bottom w:w="0" w:type="dxa"/>
              <w:right w:w="0" w:type="dxa"/>
            </w:tcMar>
            <w:vAlign w:val="center"/>
          </w:tcPr>
          <w:p w14:paraId="4D74650D"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768</w:t>
            </w:r>
          </w:p>
        </w:tc>
      </w:tr>
      <w:tr w:rsidR="00DA6E1F" w14:paraId="7B3F92BA" w14:textId="77777777">
        <w:trPr>
          <w:trHeight w:hRule="exact" w:val="451"/>
        </w:trPr>
        <w:tc>
          <w:tcPr>
            <w:tcW w:w="2312" w:type="dxa"/>
            <w:tcBorders>
              <w:top w:val="nil"/>
              <w:left w:val="nil"/>
              <w:bottom w:val="nil"/>
              <w:right w:val="nil"/>
            </w:tcBorders>
            <w:shd w:val="clear" w:color="auto" w:fill="FFFFFF"/>
            <w:tcMar>
              <w:top w:w="0" w:type="dxa"/>
              <w:left w:w="0" w:type="dxa"/>
              <w:bottom w:w="0" w:type="dxa"/>
              <w:right w:w="0" w:type="dxa"/>
            </w:tcMar>
          </w:tcPr>
          <w:p w14:paraId="3C098B9F"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bCs/>
                <w:i/>
                <w:iCs/>
                <w:szCs w:val="21"/>
              </w:rPr>
            </w:pPr>
            <w:r>
              <w:rPr>
                <w:rFonts w:ascii="Times New Roman" w:hAnsi="Times New Roman" w:cs="Times New Roman"/>
                <w:bCs/>
                <w:szCs w:val="21"/>
              </w:rPr>
              <w:t>Flavan-3-ols</w:t>
            </w:r>
            <w:r>
              <w:rPr>
                <w:rFonts w:ascii="Times New Roman" w:hAnsi="Times New Roman" w:cs="Times New Roman" w:hint="eastAsia"/>
                <w:bCs/>
                <w:szCs w:val="21"/>
              </w:rPr>
              <w:t xml:space="preserve"> </w:t>
            </w:r>
            <w:r>
              <w:rPr>
                <w:rFonts w:ascii="Times New Roman" w:hAnsi="Times New Roman" w:cs="Times New Roman"/>
                <w:bCs/>
                <w:szCs w:val="21"/>
              </w:rPr>
              <w:t>(mg</w:t>
            </w:r>
            <w:r>
              <w:rPr>
                <w:rFonts w:ascii="Times New Roman" w:hAnsi="Times New Roman" w:cs="Times New Roman" w:hint="eastAsia"/>
                <w:bCs/>
                <w:szCs w:val="21"/>
              </w:rPr>
              <w:t>/d</w:t>
            </w:r>
            <w:r>
              <w:rPr>
                <w:rFonts w:ascii="Times New Roman" w:hAnsi="Times New Roman" w:cs="Times New Roman"/>
                <w:bCs/>
                <w:szCs w:val="21"/>
              </w:rPr>
              <w:t>)</w:t>
            </w:r>
          </w:p>
        </w:tc>
        <w:tc>
          <w:tcPr>
            <w:tcW w:w="1900" w:type="dxa"/>
            <w:tcBorders>
              <w:top w:val="nil"/>
              <w:left w:val="nil"/>
              <w:bottom w:val="nil"/>
              <w:right w:val="nil"/>
            </w:tcBorders>
            <w:shd w:val="clear" w:color="auto" w:fill="FFFFFF"/>
            <w:tcMar>
              <w:top w:w="0" w:type="dxa"/>
              <w:left w:w="0" w:type="dxa"/>
              <w:bottom w:w="0" w:type="dxa"/>
              <w:right w:w="0" w:type="dxa"/>
            </w:tcMar>
            <w:vAlign w:val="center"/>
          </w:tcPr>
          <w:p w14:paraId="553E3418"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063" w:type="dxa"/>
            <w:tcBorders>
              <w:top w:val="nil"/>
              <w:left w:val="nil"/>
              <w:bottom w:val="nil"/>
              <w:right w:val="nil"/>
            </w:tcBorders>
            <w:shd w:val="clear" w:color="auto" w:fill="FFFFFF"/>
            <w:tcMar>
              <w:top w:w="0" w:type="dxa"/>
              <w:left w:w="0" w:type="dxa"/>
              <w:bottom w:w="0" w:type="dxa"/>
              <w:right w:w="0" w:type="dxa"/>
            </w:tcMar>
            <w:vAlign w:val="center"/>
          </w:tcPr>
          <w:p w14:paraId="4E6154AF"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2010" w:type="dxa"/>
            <w:tcBorders>
              <w:top w:val="nil"/>
              <w:left w:val="nil"/>
              <w:bottom w:val="nil"/>
              <w:right w:val="nil"/>
            </w:tcBorders>
            <w:shd w:val="clear" w:color="auto" w:fill="FFFFFF"/>
            <w:tcMar>
              <w:top w:w="0" w:type="dxa"/>
              <w:left w:w="0" w:type="dxa"/>
              <w:bottom w:w="0" w:type="dxa"/>
              <w:right w:w="0" w:type="dxa"/>
            </w:tcMar>
            <w:vAlign w:val="center"/>
          </w:tcPr>
          <w:p w14:paraId="06FAA0DC"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040" w:type="dxa"/>
            <w:tcBorders>
              <w:top w:val="nil"/>
              <w:left w:val="nil"/>
              <w:bottom w:val="nil"/>
              <w:right w:val="nil"/>
            </w:tcBorders>
            <w:shd w:val="clear" w:color="auto" w:fill="FFFFFF"/>
            <w:tcMar>
              <w:top w:w="0" w:type="dxa"/>
              <w:left w:w="0" w:type="dxa"/>
              <w:bottom w:w="0" w:type="dxa"/>
              <w:right w:w="0" w:type="dxa"/>
            </w:tcMar>
            <w:vAlign w:val="center"/>
          </w:tcPr>
          <w:p w14:paraId="57F9BEE2"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932" w:type="dxa"/>
            <w:tcBorders>
              <w:top w:val="nil"/>
              <w:left w:val="nil"/>
              <w:bottom w:val="nil"/>
              <w:right w:val="nil"/>
            </w:tcBorders>
            <w:shd w:val="clear" w:color="auto" w:fill="FFFFFF"/>
            <w:tcMar>
              <w:top w:w="0" w:type="dxa"/>
              <w:left w:w="0" w:type="dxa"/>
              <w:bottom w:w="0" w:type="dxa"/>
              <w:right w:w="0" w:type="dxa"/>
            </w:tcMar>
            <w:vAlign w:val="center"/>
          </w:tcPr>
          <w:p w14:paraId="231CCF53"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143" w:type="dxa"/>
            <w:tcBorders>
              <w:top w:val="nil"/>
              <w:left w:val="nil"/>
              <w:bottom w:val="nil"/>
              <w:right w:val="nil"/>
            </w:tcBorders>
            <w:shd w:val="clear" w:color="auto" w:fill="FFFFFF"/>
            <w:tcMar>
              <w:top w:w="0" w:type="dxa"/>
              <w:left w:w="0" w:type="dxa"/>
              <w:bottom w:w="0" w:type="dxa"/>
              <w:right w:w="0" w:type="dxa"/>
            </w:tcMar>
            <w:vAlign w:val="center"/>
          </w:tcPr>
          <w:p w14:paraId="234A7A39"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r>
      <w:tr w:rsidR="00DA6E1F" w14:paraId="5E7683EE" w14:textId="77777777">
        <w:trPr>
          <w:trHeight w:hRule="exact" w:val="322"/>
        </w:trPr>
        <w:tc>
          <w:tcPr>
            <w:tcW w:w="2312" w:type="dxa"/>
            <w:tcBorders>
              <w:top w:val="nil"/>
              <w:left w:val="nil"/>
              <w:bottom w:val="nil"/>
              <w:right w:val="nil"/>
            </w:tcBorders>
            <w:shd w:val="clear" w:color="auto" w:fill="FFFFFF"/>
            <w:tcMar>
              <w:top w:w="0" w:type="dxa"/>
              <w:left w:w="0" w:type="dxa"/>
              <w:bottom w:w="0" w:type="dxa"/>
              <w:right w:w="0" w:type="dxa"/>
            </w:tcMar>
          </w:tcPr>
          <w:p w14:paraId="50ECE859"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i/>
                <w:iCs/>
                <w:szCs w:val="21"/>
              </w:rPr>
            </w:pPr>
            <w:r>
              <w:rPr>
                <w:rFonts w:ascii="Times New Roman" w:hAnsi="Times New Roman" w:cs="Times New Roman"/>
                <w:bCs/>
                <w:szCs w:val="21"/>
              </w:rPr>
              <w:t>Q1</w:t>
            </w:r>
          </w:p>
        </w:tc>
        <w:tc>
          <w:tcPr>
            <w:tcW w:w="1900" w:type="dxa"/>
            <w:tcBorders>
              <w:top w:val="nil"/>
              <w:left w:val="nil"/>
              <w:bottom w:val="nil"/>
              <w:right w:val="nil"/>
            </w:tcBorders>
            <w:shd w:val="clear" w:color="auto" w:fill="FFFFFF"/>
            <w:tcMar>
              <w:top w:w="0" w:type="dxa"/>
              <w:left w:w="0" w:type="dxa"/>
              <w:bottom w:w="0" w:type="dxa"/>
              <w:right w:w="0" w:type="dxa"/>
            </w:tcMar>
          </w:tcPr>
          <w:p w14:paraId="2B9A850F"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ref</w:t>
            </w:r>
          </w:p>
        </w:tc>
        <w:tc>
          <w:tcPr>
            <w:tcW w:w="1063" w:type="dxa"/>
            <w:tcBorders>
              <w:top w:val="nil"/>
              <w:left w:val="nil"/>
              <w:bottom w:val="nil"/>
              <w:right w:val="nil"/>
            </w:tcBorders>
            <w:shd w:val="clear" w:color="auto" w:fill="FFFFFF"/>
            <w:tcMar>
              <w:top w:w="0" w:type="dxa"/>
              <w:left w:w="0" w:type="dxa"/>
              <w:bottom w:w="0" w:type="dxa"/>
              <w:right w:w="0" w:type="dxa"/>
            </w:tcMar>
          </w:tcPr>
          <w:p w14:paraId="61EF6B69"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w:t>
            </w:r>
          </w:p>
          <w:p w14:paraId="38F8889E"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2010" w:type="dxa"/>
            <w:tcBorders>
              <w:top w:val="nil"/>
              <w:left w:val="nil"/>
              <w:bottom w:val="nil"/>
              <w:right w:val="nil"/>
            </w:tcBorders>
            <w:shd w:val="clear" w:color="auto" w:fill="FFFFFF"/>
            <w:tcMar>
              <w:top w:w="0" w:type="dxa"/>
              <w:left w:w="0" w:type="dxa"/>
              <w:bottom w:w="0" w:type="dxa"/>
              <w:right w:w="0" w:type="dxa"/>
            </w:tcMar>
          </w:tcPr>
          <w:p w14:paraId="319DD756"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ref</w:t>
            </w:r>
          </w:p>
        </w:tc>
        <w:tc>
          <w:tcPr>
            <w:tcW w:w="1040" w:type="dxa"/>
            <w:tcBorders>
              <w:top w:val="nil"/>
              <w:left w:val="nil"/>
              <w:bottom w:val="nil"/>
              <w:right w:val="nil"/>
            </w:tcBorders>
            <w:shd w:val="clear" w:color="auto" w:fill="FFFFFF"/>
            <w:tcMar>
              <w:top w:w="0" w:type="dxa"/>
              <w:left w:w="0" w:type="dxa"/>
              <w:bottom w:w="0" w:type="dxa"/>
              <w:right w:w="0" w:type="dxa"/>
            </w:tcMar>
          </w:tcPr>
          <w:p w14:paraId="0F5AD217"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w:t>
            </w:r>
          </w:p>
          <w:p w14:paraId="2A3A79A6"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932" w:type="dxa"/>
            <w:tcBorders>
              <w:top w:val="nil"/>
              <w:left w:val="nil"/>
              <w:bottom w:val="nil"/>
              <w:right w:val="nil"/>
            </w:tcBorders>
            <w:shd w:val="clear" w:color="auto" w:fill="FFFFFF"/>
            <w:tcMar>
              <w:top w:w="0" w:type="dxa"/>
              <w:left w:w="0" w:type="dxa"/>
              <w:bottom w:w="0" w:type="dxa"/>
              <w:right w:w="0" w:type="dxa"/>
            </w:tcMar>
          </w:tcPr>
          <w:p w14:paraId="20599F1C"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ref</w:t>
            </w:r>
          </w:p>
        </w:tc>
        <w:tc>
          <w:tcPr>
            <w:tcW w:w="1143" w:type="dxa"/>
            <w:tcBorders>
              <w:top w:val="nil"/>
              <w:left w:val="nil"/>
              <w:bottom w:val="nil"/>
              <w:right w:val="nil"/>
            </w:tcBorders>
            <w:shd w:val="clear" w:color="auto" w:fill="FFFFFF"/>
            <w:tcMar>
              <w:top w:w="0" w:type="dxa"/>
              <w:left w:w="0" w:type="dxa"/>
              <w:bottom w:w="0" w:type="dxa"/>
              <w:right w:w="0" w:type="dxa"/>
            </w:tcMar>
          </w:tcPr>
          <w:p w14:paraId="2939CBCA"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w:t>
            </w:r>
          </w:p>
          <w:p w14:paraId="294BDD53"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r>
      <w:tr w:rsidR="00DA6E1F" w14:paraId="1CB4193D" w14:textId="77777777">
        <w:trPr>
          <w:trHeight w:hRule="exact" w:val="322"/>
        </w:trPr>
        <w:tc>
          <w:tcPr>
            <w:tcW w:w="2312" w:type="dxa"/>
            <w:tcBorders>
              <w:top w:val="nil"/>
              <w:left w:val="nil"/>
              <w:bottom w:val="nil"/>
              <w:right w:val="nil"/>
            </w:tcBorders>
            <w:shd w:val="clear" w:color="auto" w:fill="FFFFFF"/>
            <w:tcMar>
              <w:top w:w="0" w:type="dxa"/>
              <w:left w:w="0" w:type="dxa"/>
              <w:bottom w:w="0" w:type="dxa"/>
              <w:right w:w="0" w:type="dxa"/>
            </w:tcMar>
          </w:tcPr>
          <w:p w14:paraId="03B025F2"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i/>
                <w:iCs/>
                <w:szCs w:val="21"/>
              </w:rPr>
            </w:pPr>
            <w:r>
              <w:rPr>
                <w:rFonts w:ascii="Times New Roman" w:hAnsi="Times New Roman" w:cs="Times New Roman"/>
                <w:bCs/>
                <w:szCs w:val="21"/>
              </w:rPr>
              <w:t>Q2</w:t>
            </w:r>
          </w:p>
        </w:tc>
        <w:tc>
          <w:tcPr>
            <w:tcW w:w="1900" w:type="dxa"/>
            <w:tcBorders>
              <w:top w:val="nil"/>
              <w:left w:val="nil"/>
              <w:bottom w:val="nil"/>
              <w:right w:val="nil"/>
            </w:tcBorders>
            <w:shd w:val="clear" w:color="auto" w:fill="FFFFFF"/>
            <w:tcMar>
              <w:top w:w="0" w:type="dxa"/>
              <w:left w:w="0" w:type="dxa"/>
              <w:bottom w:w="0" w:type="dxa"/>
              <w:right w:w="0" w:type="dxa"/>
            </w:tcMar>
          </w:tcPr>
          <w:p w14:paraId="17AC5848"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0.75 (0.60, 0.9</w:t>
            </w:r>
            <w:r>
              <w:rPr>
                <w:rFonts w:ascii="Times New Roman" w:hAnsi="Times New Roman" w:cs="Times New Roman" w:hint="eastAsia"/>
                <w:bCs/>
                <w:szCs w:val="21"/>
              </w:rPr>
              <w:t>5</w:t>
            </w:r>
            <w:r>
              <w:rPr>
                <w:rFonts w:ascii="Times New Roman" w:hAnsi="Times New Roman" w:cs="Times New Roman"/>
                <w:bCs/>
                <w:szCs w:val="21"/>
              </w:rPr>
              <w:t>)</w:t>
            </w:r>
          </w:p>
        </w:tc>
        <w:tc>
          <w:tcPr>
            <w:tcW w:w="1063" w:type="dxa"/>
            <w:tcBorders>
              <w:top w:val="nil"/>
              <w:left w:val="nil"/>
              <w:bottom w:val="nil"/>
              <w:right w:val="nil"/>
            </w:tcBorders>
            <w:shd w:val="clear" w:color="auto" w:fill="FFFFFF"/>
            <w:tcMar>
              <w:top w:w="0" w:type="dxa"/>
              <w:left w:w="0" w:type="dxa"/>
              <w:bottom w:w="0" w:type="dxa"/>
              <w:right w:w="0" w:type="dxa"/>
            </w:tcMar>
            <w:vAlign w:val="center"/>
          </w:tcPr>
          <w:p w14:paraId="49C391CE"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0.0</w:t>
            </w:r>
            <w:r>
              <w:rPr>
                <w:rFonts w:ascii="Times New Roman" w:hAnsi="Times New Roman" w:cs="Times New Roman" w:hint="eastAsia"/>
                <w:bCs/>
                <w:szCs w:val="21"/>
              </w:rPr>
              <w:t>17</w:t>
            </w:r>
          </w:p>
        </w:tc>
        <w:tc>
          <w:tcPr>
            <w:tcW w:w="2010" w:type="dxa"/>
            <w:tcBorders>
              <w:top w:val="nil"/>
              <w:left w:val="nil"/>
              <w:bottom w:val="nil"/>
              <w:right w:val="nil"/>
            </w:tcBorders>
            <w:shd w:val="clear" w:color="auto" w:fill="FFFFFF"/>
            <w:tcMar>
              <w:top w:w="0" w:type="dxa"/>
              <w:left w:w="0" w:type="dxa"/>
              <w:bottom w:w="0" w:type="dxa"/>
              <w:right w:w="0" w:type="dxa"/>
            </w:tcMar>
          </w:tcPr>
          <w:p w14:paraId="6EBD68E5"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0.69 (0.5</w:t>
            </w:r>
            <w:r>
              <w:rPr>
                <w:rFonts w:ascii="Times New Roman" w:hAnsi="Times New Roman" w:cs="Times New Roman" w:hint="eastAsia"/>
                <w:bCs/>
                <w:szCs w:val="21"/>
              </w:rPr>
              <w:t>3</w:t>
            </w:r>
            <w:r>
              <w:rPr>
                <w:rFonts w:ascii="Times New Roman" w:hAnsi="Times New Roman" w:cs="Times New Roman"/>
                <w:bCs/>
                <w:szCs w:val="21"/>
              </w:rPr>
              <w:t>, 0.88)</w:t>
            </w:r>
          </w:p>
        </w:tc>
        <w:tc>
          <w:tcPr>
            <w:tcW w:w="1040" w:type="dxa"/>
            <w:tcBorders>
              <w:top w:val="nil"/>
              <w:left w:val="nil"/>
              <w:bottom w:val="nil"/>
              <w:right w:val="nil"/>
            </w:tcBorders>
            <w:shd w:val="clear" w:color="auto" w:fill="FFFFFF"/>
            <w:tcMar>
              <w:top w:w="0" w:type="dxa"/>
              <w:left w:w="0" w:type="dxa"/>
              <w:bottom w:w="0" w:type="dxa"/>
              <w:right w:w="0" w:type="dxa"/>
            </w:tcMar>
            <w:vAlign w:val="center"/>
          </w:tcPr>
          <w:p w14:paraId="736E09F5"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0.00</w:t>
            </w:r>
            <w:r>
              <w:rPr>
                <w:rFonts w:ascii="Times New Roman" w:hAnsi="Times New Roman" w:cs="Times New Roman" w:hint="eastAsia"/>
                <w:bCs/>
                <w:szCs w:val="21"/>
              </w:rPr>
              <w:t>4</w:t>
            </w:r>
          </w:p>
        </w:tc>
        <w:tc>
          <w:tcPr>
            <w:tcW w:w="1932" w:type="dxa"/>
            <w:tcBorders>
              <w:top w:val="nil"/>
              <w:left w:val="nil"/>
              <w:bottom w:val="nil"/>
              <w:right w:val="nil"/>
            </w:tcBorders>
            <w:shd w:val="clear" w:color="auto" w:fill="FFFFFF"/>
            <w:tcMar>
              <w:top w:w="0" w:type="dxa"/>
              <w:left w:w="0" w:type="dxa"/>
              <w:bottom w:w="0" w:type="dxa"/>
              <w:right w:w="0" w:type="dxa"/>
            </w:tcMar>
          </w:tcPr>
          <w:p w14:paraId="5F80E414"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76</w:t>
            </w:r>
            <w:r>
              <w:rPr>
                <w:rFonts w:ascii="Times New Roman" w:hAnsi="Times New Roman" w:cs="Times New Roman"/>
                <w:bCs/>
                <w:szCs w:val="21"/>
              </w:rPr>
              <w:t xml:space="preserve"> (0.</w:t>
            </w:r>
            <w:r>
              <w:rPr>
                <w:rFonts w:ascii="Times New Roman" w:hAnsi="Times New Roman" w:cs="Times New Roman" w:hint="eastAsia"/>
                <w:bCs/>
                <w:szCs w:val="21"/>
              </w:rPr>
              <w:t>60</w:t>
            </w:r>
            <w:r>
              <w:rPr>
                <w:rFonts w:ascii="Times New Roman" w:hAnsi="Times New Roman" w:cs="Times New Roman"/>
                <w:bCs/>
                <w:szCs w:val="21"/>
              </w:rPr>
              <w:t xml:space="preserve">, </w:t>
            </w:r>
            <w:r>
              <w:rPr>
                <w:rFonts w:ascii="Times New Roman" w:hAnsi="Times New Roman" w:cs="Times New Roman" w:hint="eastAsia"/>
                <w:bCs/>
                <w:szCs w:val="21"/>
              </w:rPr>
              <w:t>0.96)</w:t>
            </w:r>
          </w:p>
          <w:p w14:paraId="6EBAB8A4"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hint="eastAsia"/>
                <w:bCs/>
                <w:szCs w:val="21"/>
              </w:rPr>
              <w:t>.</w:t>
            </w:r>
            <w:r>
              <w:rPr>
                <w:rFonts w:ascii="Times New Roman" w:hAnsi="Times New Roman" w:cs="Times New Roman"/>
                <w:bCs/>
                <w:szCs w:val="21"/>
              </w:rPr>
              <w:t>)</w:t>
            </w:r>
          </w:p>
        </w:tc>
        <w:tc>
          <w:tcPr>
            <w:tcW w:w="1143" w:type="dxa"/>
            <w:tcBorders>
              <w:top w:val="nil"/>
              <w:left w:val="nil"/>
              <w:bottom w:val="nil"/>
              <w:right w:val="nil"/>
            </w:tcBorders>
            <w:shd w:val="clear" w:color="auto" w:fill="FFFFFF"/>
            <w:tcMar>
              <w:top w:w="0" w:type="dxa"/>
              <w:left w:w="0" w:type="dxa"/>
              <w:bottom w:w="0" w:type="dxa"/>
              <w:right w:w="0" w:type="dxa"/>
            </w:tcMar>
            <w:vAlign w:val="center"/>
          </w:tcPr>
          <w:p w14:paraId="0C4A6291"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0.0</w:t>
            </w:r>
            <w:r>
              <w:rPr>
                <w:rFonts w:ascii="Times New Roman" w:hAnsi="Times New Roman" w:cs="Times New Roman" w:hint="eastAsia"/>
                <w:bCs/>
                <w:szCs w:val="21"/>
              </w:rPr>
              <w:t>24</w:t>
            </w:r>
          </w:p>
        </w:tc>
      </w:tr>
      <w:tr w:rsidR="00DA6E1F" w14:paraId="237076DC" w14:textId="77777777">
        <w:trPr>
          <w:trHeight w:hRule="exact" w:val="322"/>
        </w:trPr>
        <w:tc>
          <w:tcPr>
            <w:tcW w:w="2312" w:type="dxa"/>
            <w:tcBorders>
              <w:top w:val="nil"/>
              <w:left w:val="nil"/>
              <w:bottom w:val="nil"/>
              <w:right w:val="nil"/>
            </w:tcBorders>
            <w:shd w:val="clear" w:color="auto" w:fill="FFFFFF"/>
            <w:tcMar>
              <w:top w:w="0" w:type="dxa"/>
              <w:left w:w="0" w:type="dxa"/>
              <w:bottom w:w="0" w:type="dxa"/>
              <w:right w:w="0" w:type="dxa"/>
            </w:tcMar>
          </w:tcPr>
          <w:p w14:paraId="4438F45B"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i/>
                <w:iCs/>
                <w:szCs w:val="21"/>
              </w:rPr>
            </w:pPr>
            <w:r>
              <w:rPr>
                <w:rFonts w:ascii="Times New Roman" w:hAnsi="Times New Roman" w:cs="Times New Roman"/>
                <w:bCs/>
                <w:szCs w:val="21"/>
              </w:rPr>
              <w:t>Q3</w:t>
            </w:r>
          </w:p>
        </w:tc>
        <w:tc>
          <w:tcPr>
            <w:tcW w:w="1900" w:type="dxa"/>
            <w:tcBorders>
              <w:top w:val="nil"/>
              <w:left w:val="nil"/>
              <w:bottom w:val="nil"/>
              <w:right w:val="nil"/>
            </w:tcBorders>
            <w:shd w:val="clear" w:color="auto" w:fill="FFFFFF"/>
            <w:tcMar>
              <w:top w:w="0" w:type="dxa"/>
              <w:left w:w="0" w:type="dxa"/>
              <w:bottom w:w="0" w:type="dxa"/>
              <w:right w:w="0" w:type="dxa"/>
            </w:tcMar>
          </w:tcPr>
          <w:p w14:paraId="58030D91"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0.6</w:t>
            </w:r>
            <w:r>
              <w:rPr>
                <w:rFonts w:ascii="Times New Roman" w:hAnsi="Times New Roman" w:cs="Times New Roman" w:hint="eastAsia"/>
                <w:bCs/>
                <w:szCs w:val="21"/>
              </w:rPr>
              <w:t>4</w:t>
            </w:r>
            <w:r>
              <w:rPr>
                <w:rFonts w:ascii="Times New Roman" w:hAnsi="Times New Roman" w:cs="Times New Roman"/>
                <w:bCs/>
                <w:szCs w:val="21"/>
              </w:rPr>
              <w:t xml:space="preserve"> (0.</w:t>
            </w:r>
            <w:r>
              <w:rPr>
                <w:rFonts w:ascii="Times New Roman" w:hAnsi="Times New Roman" w:cs="Times New Roman" w:hint="eastAsia"/>
                <w:bCs/>
                <w:szCs w:val="21"/>
              </w:rPr>
              <w:t>49</w:t>
            </w:r>
            <w:r>
              <w:rPr>
                <w:rFonts w:ascii="Times New Roman" w:hAnsi="Times New Roman" w:cs="Times New Roman"/>
                <w:bCs/>
                <w:szCs w:val="21"/>
              </w:rPr>
              <w:t>, 0.8</w:t>
            </w:r>
            <w:r>
              <w:rPr>
                <w:rFonts w:ascii="Times New Roman" w:hAnsi="Times New Roman" w:cs="Times New Roman" w:hint="eastAsia"/>
                <w:bCs/>
                <w:szCs w:val="21"/>
              </w:rPr>
              <w:t>4</w:t>
            </w:r>
            <w:r>
              <w:rPr>
                <w:rFonts w:ascii="Times New Roman" w:hAnsi="Times New Roman" w:cs="Times New Roman"/>
                <w:bCs/>
                <w:szCs w:val="21"/>
              </w:rPr>
              <w:t>)</w:t>
            </w:r>
          </w:p>
        </w:tc>
        <w:tc>
          <w:tcPr>
            <w:tcW w:w="1063" w:type="dxa"/>
            <w:tcBorders>
              <w:top w:val="nil"/>
              <w:left w:val="nil"/>
              <w:bottom w:val="nil"/>
              <w:right w:val="nil"/>
            </w:tcBorders>
            <w:shd w:val="clear" w:color="auto" w:fill="FFFFFF"/>
            <w:tcMar>
              <w:top w:w="0" w:type="dxa"/>
              <w:left w:w="0" w:type="dxa"/>
              <w:bottom w:w="0" w:type="dxa"/>
              <w:right w:w="0" w:type="dxa"/>
            </w:tcMar>
            <w:vAlign w:val="center"/>
          </w:tcPr>
          <w:p w14:paraId="082C4A99"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0.00</w:t>
            </w:r>
            <w:r>
              <w:rPr>
                <w:rFonts w:ascii="Times New Roman" w:hAnsi="Times New Roman" w:cs="Times New Roman" w:hint="eastAsia"/>
                <w:bCs/>
                <w:szCs w:val="21"/>
              </w:rPr>
              <w:t>2</w:t>
            </w:r>
          </w:p>
        </w:tc>
        <w:tc>
          <w:tcPr>
            <w:tcW w:w="2010" w:type="dxa"/>
            <w:tcBorders>
              <w:top w:val="nil"/>
              <w:left w:val="nil"/>
              <w:bottom w:val="nil"/>
              <w:right w:val="nil"/>
            </w:tcBorders>
            <w:shd w:val="clear" w:color="auto" w:fill="FFFFFF"/>
            <w:tcMar>
              <w:top w:w="0" w:type="dxa"/>
              <w:left w:w="0" w:type="dxa"/>
              <w:bottom w:w="0" w:type="dxa"/>
              <w:right w:w="0" w:type="dxa"/>
            </w:tcMar>
          </w:tcPr>
          <w:p w14:paraId="263677AC"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0.64 (0.49, 0.8</w:t>
            </w:r>
            <w:r>
              <w:rPr>
                <w:rFonts w:ascii="Times New Roman" w:hAnsi="Times New Roman" w:cs="Times New Roman" w:hint="eastAsia"/>
                <w:bCs/>
                <w:szCs w:val="21"/>
              </w:rPr>
              <w:t>5</w:t>
            </w:r>
            <w:r>
              <w:rPr>
                <w:rFonts w:ascii="Times New Roman" w:hAnsi="Times New Roman" w:cs="Times New Roman"/>
                <w:bCs/>
                <w:szCs w:val="21"/>
              </w:rPr>
              <w:t>)</w:t>
            </w:r>
          </w:p>
        </w:tc>
        <w:tc>
          <w:tcPr>
            <w:tcW w:w="1040" w:type="dxa"/>
            <w:tcBorders>
              <w:top w:val="nil"/>
              <w:left w:val="nil"/>
              <w:bottom w:val="nil"/>
              <w:right w:val="nil"/>
            </w:tcBorders>
            <w:shd w:val="clear" w:color="auto" w:fill="FFFFFF"/>
            <w:tcMar>
              <w:top w:w="0" w:type="dxa"/>
              <w:left w:w="0" w:type="dxa"/>
              <w:bottom w:w="0" w:type="dxa"/>
              <w:right w:w="0" w:type="dxa"/>
            </w:tcMar>
            <w:vAlign w:val="center"/>
          </w:tcPr>
          <w:p w14:paraId="1299BBC8"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0.00</w:t>
            </w:r>
            <w:r>
              <w:rPr>
                <w:rFonts w:ascii="Times New Roman" w:hAnsi="Times New Roman" w:cs="Times New Roman" w:hint="eastAsia"/>
                <w:bCs/>
                <w:szCs w:val="21"/>
              </w:rPr>
              <w:t>3</w:t>
            </w:r>
          </w:p>
        </w:tc>
        <w:tc>
          <w:tcPr>
            <w:tcW w:w="1932" w:type="dxa"/>
            <w:tcBorders>
              <w:top w:val="nil"/>
              <w:left w:val="nil"/>
              <w:bottom w:val="nil"/>
              <w:right w:val="nil"/>
            </w:tcBorders>
            <w:shd w:val="clear" w:color="auto" w:fill="FFFFFF"/>
            <w:tcMar>
              <w:top w:w="0" w:type="dxa"/>
              <w:left w:w="0" w:type="dxa"/>
              <w:bottom w:w="0" w:type="dxa"/>
              <w:right w:w="0" w:type="dxa"/>
            </w:tcMar>
          </w:tcPr>
          <w:p w14:paraId="2EC5A746"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72</w:t>
            </w:r>
            <w:r>
              <w:rPr>
                <w:rFonts w:ascii="Times New Roman" w:hAnsi="Times New Roman" w:cs="Times New Roman"/>
                <w:bCs/>
                <w:szCs w:val="21"/>
              </w:rPr>
              <w:t xml:space="preserve"> (0.5</w:t>
            </w:r>
            <w:r>
              <w:rPr>
                <w:rFonts w:ascii="Times New Roman" w:hAnsi="Times New Roman" w:cs="Times New Roman" w:hint="eastAsia"/>
                <w:bCs/>
                <w:szCs w:val="21"/>
              </w:rPr>
              <w:t>3</w:t>
            </w:r>
            <w:r>
              <w:rPr>
                <w:rFonts w:ascii="Times New Roman" w:hAnsi="Times New Roman" w:cs="Times New Roman"/>
                <w:bCs/>
                <w:szCs w:val="21"/>
              </w:rPr>
              <w:t xml:space="preserve">, </w:t>
            </w:r>
            <w:r>
              <w:rPr>
                <w:rFonts w:ascii="Times New Roman" w:hAnsi="Times New Roman" w:cs="Times New Roman" w:hint="eastAsia"/>
                <w:bCs/>
                <w:szCs w:val="21"/>
              </w:rPr>
              <w:t>0.96</w:t>
            </w:r>
            <w:r>
              <w:rPr>
                <w:rFonts w:ascii="Times New Roman" w:hAnsi="Times New Roman" w:cs="Times New Roman"/>
                <w:bCs/>
                <w:szCs w:val="21"/>
              </w:rPr>
              <w:t>)</w:t>
            </w:r>
          </w:p>
        </w:tc>
        <w:tc>
          <w:tcPr>
            <w:tcW w:w="1143" w:type="dxa"/>
            <w:tcBorders>
              <w:top w:val="nil"/>
              <w:left w:val="nil"/>
              <w:bottom w:val="nil"/>
              <w:right w:val="nil"/>
            </w:tcBorders>
            <w:shd w:val="clear" w:color="auto" w:fill="FFFFFF"/>
            <w:tcMar>
              <w:top w:w="0" w:type="dxa"/>
              <w:left w:w="0" w:type="dxa"/>
              <w:bottom w:w="0" w:type="dxa"/>
              <w:right w:w="0" w:type="dxa"/>
            </w:tcMar>
            <w:vAlign w:val="center"/>
          </w:tcPr>
          <w:p w14:paraId="6FAEE412"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0.0</w:t>
            </w:r>
            <w:r>
              <w:rPr>
                <w:rFonts w:ascii="Times New Roman" w:hAnsi="Times New Roman" w:cs="Times New Roman" w:hint="eastAsia"/>
                <w:bCs/>
                <w:szCs w:val="21"/>
              </w:rPr>
              <w:t>29</w:t>
            </w:r>
          </w:p>
        </w:tc>
      </w:tr>
      <w:tr w:rsidR="00DA6E1F" w14:paraId="21AF31B4" w14:textId="77777777">
        <w:trPr>
          <w:trHeight w:hRule="exact" w:val="322"/>
        </w:trPr>
        <w:tc>
          <w:tcPr>
            <w:tcW w:w="2312" w:type="dxa"/>
            <w:tcBorders>
              <w:top w:val="nil"/>
              <w:left w:val="nil"/>
              <w:bottom w:val="nil"/>
              <w:right w:val="nil"/>
            </w:tcBorders>
            <w:shd w:val="clear" w:color="auto" w:fill="FFFFFF"/>
            <w:tcMar>
              <w:top w:w="0" w:type="dxa"/>
              <w:left w:w="0" w:type="dxa"/>
              <w:bottom w:w="0" w:type="dxa"/>
              <w:right w:w="0" w:type="dxa"/>
            </w:tcMar>
          </w:tcPr>
          <w:p w14:paraId="2C8C9430"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i/>
                <w:iCs/>
                <w:szCs w:val="21"/>
              </w:rPr>
            </w:pPr>
            <w:r>
              <w:rPr>
                <w:rFonts w:ascii="Times New Roman" w:hAnsi="Times New Roman" w:cs="Times New Roman"/>
                <w:bCs/>
                <w:szCs w:val="21"/>
              </w:rPr>
              <w:t>Q4</w:t>
            </w:r>
          </w:p>
        </w:tc>
        <w:tc>
          <w:tcPr>
            <w:tcW w:w="1900" w:type="dxa"/>
            <w:tcBorders>
              <w:top w:val="nil"/>
              <w:left w:val="nil"/>
              <w:bottom w:val="nil"/>
              <w:right w:val="nil"/>
            </w:tcBorders>
            <w:shd w:val="clear" w:color="auto" w:fill="FFFFFF"/>
            <w:tcMar>
              <w:top w:w="0" w:type="dxa"/>
              <w:left w:w="0" w:type="dxa"/>
              <w:bottom w:w="0" w:type="dxa"/>
              <w:right w:w="0" w:type="dxa"/>
            </w:tcMar>
          </w:tcPr>
          <w:p w14:paraId="281DCD1B"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82</w:t>
            </w:r>
            <w:r>
              <w:rPr>
                <w:rFonts w:ascii="Times New Roman" w:hAnsi="Times New Roman" w:cs="Times New Roman"/>
                <w:bCs/>
                <w:szCs w:val="21"/>
              </w:rPr>
              <w:t xml:space="preserve"> (0.6</w:t>
            </w:r>
            <w:r>
              <w:rPr>
                <w:rFonts w:ascii="Times New Roman" w:hAnsi="Times New Roman" w:cs="Times New Roman" w:hint="eastAsia"/>
                <w:bCs/>
                <w:szCs w:val="21"/>
              </w:rPr>
              <w:t>3</w:t>
            </w:r>
            <w:r>
              <w:rPr>
                <w:rFonts w:ascii="Times New Roman" w:hAnsi="Times New Roman" w:cs="Times New Roman"/>
                <w:bCs/>
                <w:szCs w:val="21"/>
              </w:rPr>
              <w:t>, 1.0</w:t>
            </w:r>
            <w:r>
              <w:rPr>
                <w:rFonts w:ascii="Times New Roman" w:hAnsi="Times New Roman" w:cs="Times New Roman" w:hint="eastAsia"/>
                <w:bCs/>
                <w:szCs w:val="21"/>
              </w:rPr>
              <w:t>6</w:t>
            </w:r>
            <w:r>
              <w:rPr>
                <w:rFonts w:ascii="Times New Roman" w:hAnsi="Times New Roman" w:cs="Times New Roman"/>
                <w:bCs/>
                <w:szCs w:val="21"/>
              </w:rPr>
              <w:t>)</w:t>
            </w:r>
          </w:p>
        </w:tc>
        <w:tc>
          <w:tcPr>
            <w:tcW w:w="1063" w:type="dxa"/>
            <w:tcBorders>
              <w:top w:val="nil"/>
              <w:left w:val="nil"/>
              <w:bottom w:val="nil"/>
              <w:right w:val="nil"/>
            </w:tcBorders>
            <w:shd w:val="clear" w:color="auto" w:fill="FFFFFF"/>
            <w:tcMar>
              <w:top w:w="0" w:type="dxa"/>
              <w:left w:w="0" w:type="dxa"/>
              <w:bottom w:w="0" w:type="dxa"/>
              <w:right w:w="0" w:type="dxa"/>
            </w:tcMar>
            <w:vAlign w:val="center"/>
          </w:tcPr>
          <w:p w14:paraId="1A524C38"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128</w:t>
            </w:r>
          </w:p>
        </w:tc>
        <w:tc>
          <w:tcPr>
            <w:tcW w:w="2010" w:type="dxa"/>
            <w:tcBorders>
              <w:top w:val="nil"/>
              <w:left w:val="nil"/>
              <w:bottom w:val="nil"/>
              <w:right w:val="nil"/>
            </w:tcBorders>
            <w:shd w:val="clear" w:color="auto" w:fill="FFFFFF"/>
            <w:tcMar>
              <w:top w:w="0" w:type="dxa"/>
              <w:left w:w="0" w:type="dxa"/>
              <w:bottom w:w="0" w:type="dxa"/>
              <w:right w:w="0" w:type="dxa"/>
            </w:tcMar>
          </w:tcPr>
          <w:p w14:paraId="6242B7CA"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0.7</w:t>
            </w:r>
            <w:r>
              <w:rPr>
                <w:rFonts w:ascii="Times New Roman" w:hAnsi="Times New Roman" w:cs="Times New Roman" w:hint="eastAsia"/>
                <w:bCs/>
                <w:szCs w:val="21"/>
              </w:rPr>
              <w:t>8</w:t>
            </w:r>
            <w:r>
              <w:rPr>
                <w:rFonts w:ascii="Times New Roman" w:hAnsi="Times New Roman" w:cs="Times New Roman"/>
                <w:bCs/>
                <w:szCs w:val="21"/>
              </w:rPr>
              <w:t xml:space="preserve"> (0.</w:t>
            </w:r>
            <w:r>
              <w:rPr>
                <w:rFonts w:ascii="Times New Roman" w:hAnsi="Times New Roman" w:cs="Times New Roman" w:hint="eastAsia"/>
                <w:bCs/>
                <w:szCs w:val="21"/>
              </w:rPr>
              <w:t>60</w:t>
            </w:r>
            <w:r>
              <w:rPr>
                <w:rFonts w:ascii="Times New Roman" w:hAnsi="Times New Roman" w:cs="Times New Roman"/>
                <w:bCs/>
                <w:szCs w:val="21"/>
              </w:rPr>
              <w:t xml:space="preserve">, </w:t>
            </w:r>
            <w:r>
              <w:rPr>
                <w:rFonts w:ascii="Times New Roman" w:hAnsi="Times New Roman" w:cs="Times New Roman" w:hint="eastAsia"/>
                <w:bCs/>
                <w:szCs w:val="21"/>
              </w:rPr>
              <w:t>1.02</w:t>
            </w:r>
            <w:r>
              <w:rPr>
                <w:rFonts w:ascii="Times New Roman" w:hAnsi="Times New Roman" w:cs="Times New Roman"/>
                <w:bCs/>
                <w:szCs w:val="21"/>
              </w:rPr>
              <w:t>)</w:t>
            </w:r>
          </w:p>
        </w:tc>
        <w:tc>
          <w:tcPr>
            <w:tcW w:w="1040" w:type="dxa"/>
            <w:tcBorders>
              <w:top w:val="nil"/>
              <w:left w:val="nil"/>
              <w:bottom w:val="nil"/>
              <w:right w:val="nil"/>
            </w:tcBorders>
            <w:shd w:val="clear" w:color="auto" w:fill="FFFFFF"/>
            <w:tcMar>
              <w:top w:w="0" w:type="dxa"/>
              <w:left w:w="0" w:type="dxa"/>
              <w:bottom w:w="0" w:type="dxa"/>
              <w:right w:w="0" w:type="dxa"/>
            </w:tcMar>
            <w:vAlign w:val="center"/>
          </w:tcPr>
          <w:p w14:paraId="3491AA1C"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0.0</w:t>
            </w:r>
            <w:r>
              <w:rPr>
                <w:rFonts w:ascii="Times New Roman" w:hAnsi="Times New Roman" w:cs="Times New Roman" w:hint="eastAsia"/>
                <w:bCs/>
                <w:szCs w:val="21"/>
              </w:rPr>
              <w:t>68</w:t>
            </w:r>
          </w:p>
        </w:tc>
        <w:tc>
          <w:tcPr>
            <w:tcW w:w="1932" w:type="dxa"/>
            <w:tcBorders>
              <w:top w:val="nil"/>
              <w:left w:val="nil"/>
              <w:bottom w:val="nil"/>
              <w:right w:val="nil"/>
            </w:tcBorders>
            <w:shd w:val="clear" w:color="auto" w:fill="FFFFFF"/>
            <w:tcMar>
              <w:top w:w="0" w:type="dxa"/>
              <w:left w:w="0" w:type="dxa"/>
              <w:bottom w:w="0" w:type="dxa"/>
              <w:right w:w="0" w:type="dxa"/>
            </w:tcMar>
          </w:tcPr>
          <w:p w14:paraId="5337B2F6"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82</w:t>
            </w:r>
            <w:r>
              <w:rPr>
                <w:rFonts w:ascii="Times New Roman" w:hAnsi="Times New Roman" w:cs="Times New Roman"/>
                <w:bCs/>
                <w:szCs w:val="21"/>
              </w:rPr>
              <w:t xml:space="preserve"> (0.</w:t>
            </w:r>
            <w:r>
              <w:rPr>
                <w:rFonts w:ascii="Times New Roman" w:hAnsi="Times New Roman" w:cs="Times New Roman" w:hint="eastAsia"/>
                <w:bCs/>
                <w:szCs w:val="21"/>
              </w:rPr>
              <w:t>61</w:t>
            </w:r>
            <w:r>
              <w:rPr>
                <w:rFonts w:ascii="Times New Roman" w:hAnsi="Times New Roman" w:cs="Times New Roman"/>
                <w:bCs/>
                <w:szCs w:val="21"/>
              </w:rPr>
              <w:t>, 1.</w:t>
            </w:r>
            <w:r>
              <w:rPr>
                <w:rFonts w:ascii="Times New Roman" w:hAnsi="Times New Roman" w:cs="Times New Roman" w:hint="eastAsia"/>
                <w:bCs/>
                <w:szCs w:val="21"/>
              </w:rPr>
              <w:t>09</w:t>
            </w:r>
            <w:r>
              <w:rPr>
                <w:rFonts w:ascii="Times New Roman" w:hAnsi="Times New Roman" w:cs="Times New Roman"/>
                <w:bCs/>
                <w:szCs w:val="21"/>
              </w:rPr>
              <w:t>)</w:t>
            </w:r>
          </w:p>
        </w:tc>
        <w:tc>
          <w:tcPr>
            <w:tcW w:w="1143" w:type="dxa"/>
            <w:tcBorders>
              <w:top w:val="nil"/>
              <w:left w:val="nil"/>
              <w:bottom w:val="nil"/>
              <w:right w:val="nil"/>
            </w:tcBorders>
            <w:shd w:val="clear" w:color="auto" w:fill="FFFFFF"/>
            <w:tcMar>
              <w:top w:w="0" w:type="dxa"/>
              <w:left w:w="0" w:type="dxa"/>
              <w:bottom w:w="0" w:type="dxa"/>
              <w:right w:w="0" w:type="dxa"/>
            </w:tcMar>
            <w:vAlign w:val="center"/>
          </w:tcPr>
          <w:p w14:paraId="1AD96973"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163</w:t>
            </w:r>
          </w:p>
        </w:tc>
      </w:tr>
      <w:tr w:rsidR="00DA6E1F" w14:paraId="14B989E5" w14:textId="77777777">
        <w:trPr>
          <w:trHeight w:hRule="exact" w:val="322"/>
        </w:trPr>
        <w:tc>
          <w:tcPr>
            <w:tcW w:w="2312" w:type="dxa"/>
            <w:tcBorders>
              <w:top w:val="nil"/>
              <w:left w:val="nil"/>
              <w:bottom w:val="nil"/>
              <w:right w:val="nil"/>
            </w:tcBorders>
            <w:shd w:val="clear" w:color="auto" w:fill="FFFFFF"/>
            <w:tcMar>
              <w:top w:w="0" w:type="dxa"/>
              <w:left w:w="0" w:type="dxa"/>
              <w:bottom w:w="0" w:type="dxa"/>
              <w:right w:w="0" w:type="dxa"/>
            </w:tcMar>
          </w:tcPr>
          <w:p w14:paraId="59128075"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bCs/>
                <w:i/>
                <w:iCs/>
                <w:szCs w:val="21"/>
              </w:rPr>
            </w:pPr>
            <w:r>
              <w:rPr>
                <w:rFonts w:ascii="Times New Roman" w:hAnsi="Times New Roman" w:cs="Times New Roman"/>
                <w:bCs/>
                <w:i/>
                <w:iCs/>
                <w:szCs w:val="21"/>
              </w:rPr>
              <w:t>P</w:t>
            </w:r>
            <w:r>
              <w:rPr>
                <w:rFonts w:ascii="Times New Roman" w:hAnsi="Times New Roman" w:cs="Times New Roman" w:hint="eastAsia"/>
                <w:bCs/>
                <w:i/>
                <w:iCs/>
                <w:szCs w:val="21"/>
              </w:rPr>
              <w:t xml:space="preserve"> </w:t>
            </w:r>
            <w:r>
              <w:rPr>
                <w:rFonts w:ascii="Times New Roman" w:hAnsi="Times New Roman" w:cs="Times New Roman"/>
                <w:bCs/>
                <w:szCs w:val="21"/>
              </w:rPr>
              <w:t>for trend</w:t>
            </w:r>
          </w:p>
        </w:tc>
        <w:tc>
          <w:tcPr>
            <w:tcW w:w="1900" w:type="dxa"/>
            <w:tcBorders>
              <w:top w:val="nil"/>
              <w:left w:val="nil"/>
              <w:bottom w:val="nil"/>
              <w:right w:val="nil"/>
            </w:tcBorders>
            <w:shd w:val="clear" w:color="auto" w:fill="FFFFFF"/>
            <w:tcMar>
              <w:top w:w="0" w:type="dxa"/>
              <w:left w:w="0" w:type="dxa"/>
              <w:bottom w:w="0" w:type="dxa"/>
              <w:right w:w="0" w:type="dxa"/>
            </w:tcMar>
          </w:tcPr>
          <w:p w14:paraId="35D6FFF1"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063" w:type="dxa"/>
            <w:tcBorders>
              <w:top w:val="nil"/>
              <w:left w:val="nil"/>
              <w:bottom w:val="nil"/>
              <w:right w:val="nil"/>
            </w:tcBorders>
            <w:shd w:val="clear" w:color="auto" w:fill="FFFFFF"/>
            <w:tcMar>
              <w:top w:w="0" w:type="dxa"/>
              <w:left w:w="0" w:type="dxa"/>
              <w:bottom w:w="0" w:type="dxa"/>
              <w:right w:w="0" w:type="dxa"/>
            </w:tcMar>
            <w:vAlign w:val="center"/>
          </w:tcPr>
          <w:p w14:paraId="1425888F"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0.9</w:t>
            </w:r>
            <w:r>
              <w:rPr>
                <w:rFonts w:ascii="Times New Roman" w:hAnsi="Times New Roman" w:cs="Times New Roman" w:hint="eastAsia"/>
                <w:bCs/>
                <w:szCs w:val="21"/>
              </w:rPr>
              <w:t>37</w:t>
            </w:r>
          </w:p>
        </w:tc>
        <w:tc>
          <w:tcPr>
            <w:tcW w:w="2010" w:type="dxa"/>
            <w:tcBorders>
              <w:top w:val="nil"/>
              <w:left w:val="nil"/>
              <w:bottom w:val="nil"/>
              <w:right w:val="nil"/>
            </w:tcBorders>
            <w:shd w:val="clear" w:color="auto" w:fill="FFFFFF"/>
            <w:tcMar>
              <w:top w:w="0" w:type="dxa"/>
              <w:left w:w="0" w:type="dxa"/>
              <w:bottom w:w="0" w:type="dxa"/>
              <w:right w:w="0" w:type="dxa"/>
            </w:tcMar>
          </w:tcPr>
          <w:p w14:paraId="7EF49EC7"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040" w:type="dxa"/>
            <w:tcBorders>
              <w:top w:val="nil"/>
              <w:left w:val="nil"/>
              <w:bottom w:val="nil"/>
              <w:right w:val="nil"/>
            </w:tcBorders>
            <w:shd w:val="clear" w:color="auto" w:fill="FFFFFF"/>
            <w:tcMar>
              <w:top w:w="0" w:type="dxa"/>
              <w:left w:w="0" w:type="dxa"/>
              <w:bottom w:w="0" w:type="dxa"/>
              <w:right w:w="0" w:type="dxa"/>
            </w:tcMar>
            <w:vAlign w:val="center"/>
          </w:tcPr>
          <w:p w14:paraId="097C276A"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0.80</w:t>
            </w:r>
            <w:r>
              <w:rPr>
                <w:rFonts w:ascii="Times New Roman" w:hAnsi="Times New Roman" w:cs="Times New Roman" w:hint="eastAsia"/>
                <w:bCs/>
                <w:szCs w:val="21"/>
              </w:rPr>
              <w:t>1</w:t>
            </w:r>
          </w:p>
        </w:tc>
        <w:tc>
          <w:tcPr>
            <w:tcW w:w="1932" w:type="dxa"/>
            <w:tcBorders>
              <w:top w:val="nil"/>
              <w:left w:val="nil"/>
              <w:bottom w:val="nil"/>
              <w:right w:val="nil"/>
            </w:tcBorders>
            <w:shd w:val="clear" w:color="auto" w:fill="FFFFFF"/>
            <w:tcMar>
              <w:top w:w="0" w:type="dxa"/>
              <w:left w:w="0" w:type="dxa"/>
              <w:bottom w:w="0" w:type="dxa"/>
              <w:right w:w="0" w:type="dxa"/>
            </w:tcMar>
          </w:tcPr>
          <w:p w14:paraId="7B00CF5E"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143" w:type="dxa"/>
            <w:tcBorders>
              <w:top w:val="nil"/>
              <w:left w:val="nil"/>
              <w:bottom w:val="nil"/>
              <w:right w:val="nil"/>
            </w:tcBorders>
            <w:shd w:val="clear" w:color="auto" w:fill="FFFFFF"/>
            <w:tcMar>
              <w:top w:w="0" w:type="dxa"/>
              <w:left w:w="0" w:type="dxa"/>
              <w:bottom w:w="0" w:type="dxa"/>
              <w:right w:w="0" w:type="dxa"/>
            </w:tcMar>
            <w:vAlign w:val="center"/>
          </w:tcPr>
          <w:p w14:paraId="69203C63"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869</w:t>
            </w:r>
          </w:p>
        </w:tc>
      </w:tr>
      <w:tr w:rsidR="00DA6E1F" w14:paraId="4DF641A3" w14:textId="77777777">
        <w:trPr>
          <w:trHeight w:hRule="exact" w:val="456"/>
        </w:trPr>
        <w:tc>
          <w:tcPr>
            <w:tcW w:w="2312" w:type="dxa"/>
            <w:tcBorders>
              <w:top w:val="nil"/>
              <w:left w:val="nil"/>
              <w:bottom w:val="nil"/>
              <w:right w:val="nil"/>
            </w:tcBorders>
            <w:shd w:val="clear" w:color="auto" w:fill="FFFFFF"/>
            <w:tcMar>
              <w:top w:w="0" w:type="dxa"/>
              <w:left w:w="0" w:type="dxa"/>
              <w:bottom w:w="0" w:type="dxa"/>
              <w:right w:w="0" w:type="dxa"/>
            </w:tcMar>
          </w:tcPr>
          <w:p w14:paraId="2CEBC732"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bCs/>
                <w:szCs w:val="21"/>
              </w:rPr>
            </w:pPr>
            <w:r>
              <w:rPr>
                <w:rFonts w:ascii="Times New Roman" w:hAnsi="Times New Roman" w:cs="Times New Roman"/>
                <w:bCs/>
                <w:szCs w:val="21"/>
              </w:rPr>
              <w:t>Isoflavones</w:t>
            </w:r>
            <w:r>
              <w:rPr>
                <w:rFonts w:ascii="Times New Roman" w:hAnsi="Times New Roman" w:cs="Times New Roman" w:hint="eastAsia"/>
                <w:bCs/>
                <w:szCs w:val="21"/>
              </w:rPr>
              <w:t xml:space="preserve"> </w:t>
            </w:r>
            <w:r>
              <w:rPr>
                <w:rFonts w:ascii="Times New Roman" w:hAnsi="Times New Roman" w:cs="Times New Roman"/>
                <w:bCs/>
                <w:szCs w:val="21"/>
              </w:rPr>
              <w:t>(mg</w:t>
            </w:r>
            <w:r>
              <w:rPr>
                <w:rFonts w:ascii="Times New Roman" w:hAnsi="Times New Roman" w:cs="Times New Roman" w:hint="eastAsia"/>
                <w:bCs/>
                <w:szCs w:val="21"/>
              </w:rPr>
              <w:t>/d</w:t>
            </w:r>
            <w:r>
              <w:rPr>
                <w:rFonts w:ascii="Times New Roman" w:hAnsi="Times New Roman" w:cs="Times New Roman"/>
                <w:bCs/>
                <w:szCs w:val="21"/>
              </w:rPr>
              <w:t>)</w:t>
            </w:r>
          </w:p>
          <w:p w14:paraId="6C459B0F"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bCs/>
                <w:i/>
                <w:iCs/>
                <w:szCs w:val="21"/>
              </w:rPr>
            </w:pPr>
          </w:p>
        </w:tc>
        <w:tc>
          <w:tcPr>
            <w:tcW w:w="1900" w:type="dxa"/>
            <w:tcBorders>
              <w:top w:val="nil"/>
              <w:left w:val="nil"/>
              <w:bottom w:val="nil"/>
              <w:right w:val="nil"/>
            </w:tcBorders>
            <w:shd w:val="clear" w:color="auto" w:fill="FFFFFF"/>
            <w:tcMar>
              <w:top w:w="0" w:type="dxa"/>
              <w:left w:w="0" w:type="dxa"/>
              <w:bottom w:w="0" w:type="dxa"/>
              <w:right w:w="0" w:type="dxa"/>
            </w:tcMar>
            <w:vAlign w:val="center"/>
          </w:tcPr>
          <w:p w14:paraId="455A7CBE"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063" w:type="dxa"/>
            <w:tcBorders>
              <w:top w:val="nil"/>
              <w:left w:val="nil"/>
              <w:bottom w:val="nil"/>
              <w:right w:val="nil"/>
            </w:tcBorders>
            <w:shd w:val="clear" w:color="auto" w:fill="FFFFFF"/>
            <w:tcMar>
              <w:top w:w="0" w:type="dxa"/>
              <w:left w:w="0" w:type="dxa"/>
              <w:bottom w:w="0" w:type="dxa"/>
              <w:right w:w="0" w:type="dxa"/>
            </w:tcMar>
            <w:vAlign w:val="center"/>
          </w:tcPr>
          <w:p w14:paraId="3B706D40"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2010" w:type="dxa"/>
            <w:tcBorders>
              <w:top w:val="nil"/>
              <w:left w:val="nil"/>
              <w:bottom w:val="nil"/>
              <w:right w:val="nil"/>
            </w:tcBorders>
            <w:shd w:val="clear" w:color="auto" w:fill="FFFFFF"/>
            <w:tcMar>
              <w:top w:w="0" w:type="dxa"/>
              <w:left w:w="0" w:type="dxa"/>
              <w:bottom w:w="0" w:type="dxa"/>
              <w:right w:w="0" w:type="dxa"/>
            </w:tcMar>
            <w:vAlign w:val="center"/>
          </w:tcPr>
          <w:p w14:paraId="631BFD20"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040" w:type="dxa"/>
            <w:tcBorders>
              <w:top w:val="nil"/>
              <w:left w:val="nil"/>
              <w:bottom w:val="nil"/>
              <w:right w:val="nil"/>
            </w:tcBorders>
            <w:shd w:val="clear" w:color="auto" w:fill="FFFFFF"/>
            <w:tcMar>
              <w:top w:w="0" w:type="dxa"/>
              <w:left w:w="0" w:type="dxa"/>
              <w:bottom w:w="0" w:type="dxa"/>
              <w:right w:w="0" w:type="dxa"/>
            </w:tcMar>
            <w:vAlign w:val="center"/>
          </w:tcPr>
          <w:p w14:paraId="43CA9C67"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932" w:type="dxa"/>
            <w:tcBorders>
              <w:top w:val="nil"/>
              <w:left w:val="nil"/>
              <w:bottom w:val="nil"/>
              <w:right w:val="nil"/>
            </w:tcBorders>
            <w:shd w:val="clear" w:color="auto" w:fill="FFFFFF"/>
            <w:tcMar>
              <w:top w:w="0" w:type="dxa"/>
              <w:left w:w="0" w:type="dxa"/>
              <w:bottom w:w="0" w:type="dxa"/>
              <w:right w:w="0" w:type="dxa"/>
            </w:tcMar>
            <w:vAlign w:val="center"/>
          </w:tcPr>
          <w:p w14:paraId="4EDEE4D9"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143" w:type="dxa"/>
            <w:tcBorders>
              <w:top w:val="nil"/>
              <w:left w:val="nil"/>
              <w:bottom w:val="nil"/>
              <w:right w:val="nil"/>
            </w:tcBorders>
            <w:shd w:val="clear" w:color="auto" w:fill="FFFFFF"/>
            <w:tcMar>
              <w:top w:w="0" w:type="dxa"/>
              <w:left w:w="0" w:type="dxa"/>
              <w:bottom w:w="0" w:type="dxa"/>
              <w:right w:w="0" w:type="dxa"/>
            </w:tcMar>
            <w:vAlign w:val="center"/>
          </w:tcPr>
          <w:p w14:paraId="57FE32F8"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r>
      <w:tr w:rsidR="00DA6E1F" w14:paraId="38678E56" w14:textId="77777777">
        <w:trPr>
          <w:trHeight w:hRule="exact" w:val="322"/>
        </w:trPr>
        <w:tc>
          <w:tcPr>
            <w:tcW w:w="2312" w:type="dxa"/>
            <w:tcBorders>
              <w:top w:val="nil"/>
              <w:left w:val="nil"/>
              <w:bottom w:val="nil"/>
              <w:right w:val="nil"/>
            </w:tcBorders>
            <w:shd w:val="clear" w:color="auto" w:fill="FFFFFF"/>
            <w:tcMar>
              <w:top w:w="0" w:type="dxa"/>
              <w:left w:w="0" w:type="dxa"/>
              <w:bottom w:w="0" w:type="dxa"/>
              <w:right w:w="0" w:type="dxa"/>
            </w:tcMar>
          </w:tcPr>
          <w:p w14:paraId="7B40F97B"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i/>
                <w:iCs/>
                <w:szCs w:val="21"/>
              </w:rPr>
            </w:pPr>
            <w:r>
              <w:rPr>
                <w:rFonts w:ascii="Times New Roman" w:hAnsi="Times New Roman" w:cs="Times New Roman"/>
                <w:bCs/>
                <w:szCs w:val="21"/>
              </w:rPr>
              <w:t>Q1</w:t>
            </w:r>
          </w:p>
        </w:tc>
        <w:tc>
          <w:tcPr>
            <w:tcW w:w="1900" w:type="dxa"/>
            <w:tcBorders>
              <w:top w:val="nil"/>
              <w:left w:val="nil"/>
              <w:bottom w:val="nil"/>
              <w:right w:val="nil"/>
            </w:tcBorders>
            <w:shd w:val="clear" w:color="auto" w:fill="FFFFFF"/>
            <w:tcMar>
              <w:top w:w="0" w:type="dxa"/>
              <w:left w:w="0" w:type="dxa"/>
              <w:bottom w:w="0" w:type="dxa"/>
              <w:right w:w="0" w:type="dxa"/>
            </w:tcMar>
          </w:tcPr>
          <w:p w14:paraId="06AFD9C6"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ref</w:t>
            </w:r>
          </w:p>
        </w:tc>
        <w:tc>
          <w:tcPr>
            <w:tcW w:w="1063" w:type="dxa"/>
            <w:tcBorders>
              <w:top w:val="nil"/>
              <w:left w:val="nil"/>
              <w:bottom w:val="nil"/>
              <w:right w:val="nil"/>
            </w:tcBorders>
            <w:shd w:val="clear" w:color="auto" w:fill="FFFFFF"/>
            <w:tcMar>
              <w:top w:w="0" w:type="dxa"/>
              <w:left w:w="0" w:type="dxa"/>
              <w:bottom w:w="0" w:type="dxa"/>
              <w:right w:w="0" w:type="dxa"/>
            </w:tcMar>
          </w:tcPr>
          <w:p w14:paraId="23423E99"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w:t>
            </w:r>
          </w:p>
          <w:p w14:paraId="3F6839DD"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2010" w:type="dxa"/>
            <w:tcBorders>
              <w:top w:val="nil"/>
              <w:left w:val="nil"/>
              <w:bottom w:val="nil"/>
              <w:right w:val="nil"/>
            </w:tcBorders>
            <w:shd w:val="clear" w:color="auto" w:fill="FFFFFF"/>
            <w:tcMar>
              <w:top w:w="0" w:type="dxa"/>
              <w:left w:w="0" w:type="dxa"/>
              <w:bottom w:w="0" w:type="dxa"/>
              <w:right w:w="0" w:type="dxa"/>
            </w:tcMar>
          </w:tcPr>
          <w:p w14:paraId="1C80BBAA"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ref</w:t>
            </w:r>
          </w:p>
        </w:tc>
        <w:tc>
          <w:tcPr>
            <w:tcW w:w="1040" w:type="dxa"/>
            <w:tcBorders>
              <w:top w:val="nil"/>
              <w:left w:val="nil"/>
              <w:bottom w:val="nil"/>
              <w:right w:val="nil"/>
            </w:tcBorders>
            <w:shd w:val="clear" w:color="auto" w:fill="FFFFFF"/>
            <w:tcMar>
              <w:top w:w="0" w:type="dxa"/>
              <w:left w:w="0" w:type="dxa"/>
              <w:bottom w:w="0" w:type="dxa"/>
              <w:right w:w="0" w:type="dxa"/>
            </w:tcMar>
          </w:tcPr>
          <w:p w14:paraId="11AC1D36"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w:t>
            </w:r>
          </w:p>
          <w:p w14:paraId="12E959CA"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932" w:type="dxa"/>
            <w:tcBorders>
              <w:top w:val="nil"/>
              <w:left w:val="nil"/>
              <w:bottom w:val="nil"/>
              <w:right w:val="nil"/>
            </w:tcBorders>
            <w:shd w:val="clear" w:color="auto" w:fill="FFFFFF"/>
            <w:tcMar>
              <w:top w:w="0" w:type="dxa"/>
              <w:left w:w="0" w:type="dxa"/>
              <w:bottom w:w="0" w:type="dxa"/>
              <w:right w:w="0" w:type="dxa"/>
            </w:tcMar>
          </w:tcPr>
          <w:p w14:paraId="1D266490"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ref</w:t>
            </w:r>
          </w:p>
        </w:tc>
        <w:tc>
          <w:tcPr>
            <w:tcW w:w="1143" w:type="dxa"/>
            <w:tcBorders>
              <w:top w:val="nil"/>
              <w:left w:val="nil"/>
              <w:bottom w:val="nil"/>
              <w:right w:val="nil"/>
            </w:tcBorders>
            <w:shd w:val="clear" w:color="auto" w:fill="FFFFFF"/>
            <w:tcMar>
              <w:top w:w="0" w:type="dxa"/>
              <w:left w:w="0" w:type="dxa"/>
              <w:bottom w:w="0" w:type="dxa"/>
              <w:right w:w="0" w:type="dxa"/>
            </w:tcMar>
          </w:tcPr>
          <w:p w14:paraId="64ECBB68"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w:t>
            </w:r>
          </w:p>
          <w:p w14:paraId="68DE6F7A"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r>
      <w:tr w:rsidR="00DA6E1F" w14:paraId="2D2BC18F" w14:textId="77777777">
        <w:trPr>
          <w:trHeight w:hRule="exact" w:val="322"/>
        </w:trPr>
        <w:tc>
          <w:tcPr>
            <w:tcW w:w="2312" w:type="dxa"/>
            <w:tcBorders>
              <w:top w:val="nil"/>
              <w:left w:val="nil"/>
              <w:bottom w:val="nil"/>
              <w:right w:val="nil"/>
            </w:tcBorders>
            <w:shd w:val="clear" w:color="auto" w:fill="FFFFFF"/>
            <w:tcMar>
              <w:top w:w="0" w:type="dxa"/>
              <w:left w:w="0" w:type="dxa"/>
              <w:bottom w:w="0" w:type="dxa"/>
              <w:right w:w="0" w:type="dxa"/>
            </w:tcMar>
          </w:tcPr>
          <w:p w14:paraId="77CC4C1C"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i/>
                <w:iCs/>
                <w:szCs w:val="21"/>
              </w:rPr>
            </w:pPr>
            <w:r>
              <w:rPr>
                <w:rFonts w:ascii="Times New Roman" w:hAnsi="Times New Roman" w:cs="Times New Roman"/>
                <w:bCs/>
                <w:szCs w:val="21"/>
              </w:rPr>
              <w:t>Q2</w:t>
            </w:r>
          </w:p>
        </w:tc>
        <w:tc>
          <w:tcPr>
            <w:tcW w:w="1900" w:type="dxa"/>
            <w:tcBorders>
              <w:top w:val="nil"/>
              <w:left w:val="nil"/>
              <w:bottom w:val="nil"/>
              <w:right w:val="nil"/>
            </w:tcBorders>
            <w:shd w:val="clear" w:color="auto" w:fill="FFFFFF"/>
            <w:tcMar>
              <w:top w:w="0" w:type="dxa"/>
              <w:left w:w="0" w:type="dxa"/>
              <w:bottom w:w="0" w:type="dxa"/>
              <w:right w:w="0" w:type="dxa"/>
            </w:tcMar>
          </w:tcPr>
          <w:p w14:paraId="7390CA53"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1.</w:t>
            </w:r>
            <w:r>
              <w:rPr>
                <w:rFonts w:ascii="Times New Roman" w:hAnsi="Times New Roman" w:cs="Times New Roman" w:hint="eastAsia"/>
                <w:bCs/>
                <w:szCs w:val="21"/>
              </w:rPr>
              <w:t>22</w:t>
            </w:r>
            <w:r>
              <w:rPr>
                <w:rFonts w:ascii="Times New Roman" w:hAnsi="Times New Roman" w:cs="Times New Roman"/>
                <w:bCs/>
                <w:szCs w:val="21"/>
              </w:rPr>
              <w:t xml:space="preserve"> (</w:t>
            </w:r>
            <w:r>
              <w:rPr>
                <w:rFonts w:ascii="Times New Roman" w:hAnsi="Times New Roman" w:cs="Times New Roman" w:hint="eastAsia"/>
                <w:bCs/>
                <w:szCs w:val="21"/>
              </w:rPr>
              <w:t>0.95</w:t>
            </w:r>
            <w:r>
              <w:rPr>
                <w:rFonts w:ascii="Times New Roman" w:hAnsi="Times New Roman" w:cs="Times New Roman"/>
                <w:bCs/>
                <w:szCs w:val="21"/>
              </w:rPr>
              <w:t>, 1.</w:t>
            </w:r>
            <w:r>
              <w:rPr>
                <w:rFonts w:ascii="Times New Roman" w:hAnsi="Times New Roman" w:cs="Times New Roman" w:hint="eastAsia"/>
                <w:bCs/>
                <w:szCs w:val="21"/>
              </w:rPr>
              <w:t>58</w:t>
            </w:r>
            <w:r>
              <w:rPr>
                <w:rFonts w:ascii="Times New Roman" w:hAnsi="Times New Roman" w:cs="Times New Roman"/>
                <w:bCs/>
                <w:szCs w:val="21"/>
              </w:rPr>
              <w:t>)</w:t>
            </w:r>
          </w:p>
        </w:tc>
        <w:tc>
          <w:tcPr>
            <w:tcW w:w="1063" w:type="dxa"/>
            <w:tcBorders>
              <w:top w:val="nil"/>
              <w:left w:val="nil"/>
              <w:bottom w:val="nil"/>
              <w:right w:val="nil"/>
            </w:tcBorders>
            <w:shd w:val="clear" w:color="auto" w:fill="FFFFFF"/>
            <w:tcMar>
              <w:top w:w="0" w:type="dxa"/>
              <w:left w:w="0" w:type="dxa"/>
              <w:bottom w:w="0" w:type="dxa"/>
              <w:right w:w="0" w:type="dxa"/>
            </w:tcMar>
            <w:vAlign w:val="center"/>
          </w:tcPr>
          <w:p w14:paraId="14AED19C"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121</w:t>
            </w:r>
          </w:p>
        </w:tc>
        <w:tc>
          <w:tcPr>
            <w:tcW w:w="2010" w:type="dxa"/>
            <w:tcBorders>
              <w:top w:val="nil"/>
              <w:left w:val="nil"/>
              <w:bottom w:val="nil"/>
              <w:right w:val="nil"/>
            </w:tcBorders>
            <w:shd w:val="clear" w:color="auto" w:fill="FFFFFF"/>
            <w:tcMar>
              <w:top w:w="0" w:type="dxa"/>
              <w:left w:w="0" w:type="dxa"/>
              <w:bottom w:w="0" w:type="dxa"/>
              <w:right w:w="0" w:type="dxa"/>
            </w:tcMar>
          </w:tcPr>
          <w:p w14:paraId="11AC001A"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1.</w:t>
            </w:r>
            <w:r>
              <w:rPr>
                <w:rFonts w:ascii="Times New Roman" w:hAnsi="Times New Roman" w:cs="Times New Roman" w:hint="eastAsia"/>
                <w:bCs/>
                <w:szCs w:val="21"/>
              </w:rPr>
              <w:t>33</w:t>
            </w:r>
            <w:r>
              <w:rPr>
                <w:rFonts w:ascii="Times New Roman" w:hAnsi="Times New Roman" w:cs="Times New Roman"/>
                <w:bCs/>
                <w:szCs w:val="21"/>
              </w:rPr>
              <w:t xml:space="preserve"> (1.</w:t>
            </w:r>
            <w:r>
              <w:rPr>
                <w:rFonts w:ascii="Times New Roman" w:hAnsi="Times New Roman" w:cs="Times New Roman" w:hint="eastAsia"/>
                <w:bCs/>
                <w:szCs w:val="21"/>
              </w:rPr>
              <w:t>01</w:t>
            </w:r>
            <w:r>
              <w:rPr>
                <w:rFonts w:ascii="Times New Roman" w:hAnsi="Times New Roman" w:cs="Times New Roman"/>
                <w:bCs/>
                <w:szCs w:val="21"/>
              </w:rPr>
              <w:t xml:space="preserve">, </w:t>
            </w:r>
            <w:r>
              <w:rPr>
                <w:rFonts w:ascii="Times New Roman" w:hAnsi="Times New Roman" w:cs="Times New Roman" w:hint="eastAsia"/>
                <w:bCs/>
                <w:szCs w:val="21"/>
              </w:rPr>
              <w:t>1.74</w:t>
            </w:r>
            <w:r>
              <w:rPr>
                <w:rFonts w:ascii="Times New Roman" w:hAnsi="Times New Roman" w:cs="Times New Roman"/>
                <w:bCs/>
                <w:szCs w:val="21"/>
              </w:rPr>
              <w:t>)</w:t>
            </w:r>
          </w:p>
        </w:tc>
        <w:tc>
          <w:tcPr>
            <w:tcW w:w="1040" w:type="dxa"/>
            <w:tcBorders>
              <w:top w:val="nil"/>
              <w:left w:val="nil"/>
              <w:bottom w:val="nil"/>
              <w:right w:val="nil"/>
            </w:tcBorders>
            <w:shd w:val="clear" w:color="auto" w:fill="FFFFFF"/>
            <w:tcMar>
              <w:top w:w="0" w:type="dxa"/>
              <w:left w:w="0" w:type="dxa"/>
              <w:bottom w:w="0" w:type="dxa"/>
              <w:right w:w="0" w:type="dxa"/>
            </w:tcMar>
            <w:vAlign w:val="center"/>
          </w:tcPr>
          <w:p w14:paraId="0E8CA24A"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0.0</w:t>
            </w:r>
            <w:r>
              <w:rPr>
                <w:rFonts w:ascii="Times New Roman" w:hAnsi="Times New Roman" w:cs="Times New Roman" w:hint="eastAsia"/>
                <w:bCs/>
                <w:szCs w:val="21"/>
              </w:rPr>
              <w:t>45</w:t>
            </w:r>
          </w:p>
        </w:tc>
        <w:tc>
          <w:tcPr>
            <w:tcW w:w="1932" w:type="dxa"/>
            <w:tcBorders>
              <w:top w:val="nil"/>
              <w:left w:val="nil"/>
              <w:bottom w:val="nil"/>
              <w:right w:val="nil"/>
            </w:tcBorders>
            <w:shd w:val="clear" w:color="auto" w:fill="FFFFFF"/>
            <w:tcMar>
              <w:top w:w="0" w:type="dxa"/>
              <w:left w:w="0" w:type="dxa"/>
              <w:bottom w:w="0" w:type="dxa"/>
              <w:right w:w="0" w:type="dxa"/>
            </w:tcMar>
          </w:tcPr>
          <w:p w14:paraId="443AB73E"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1.</w:t>
            </w:r>
            <w:r>
              <w:rPr>
                <w:rFonts w:ascii="Times New Roman" w:hAnsi="Times New Roman" w:cs="Times New Roman" w:hint="eastAsia"/>
                <w:bCs/>
                <w:szCs w:val="21"/>
              </w:rPr>
              <w:t xml:space="preserve">37 </w:t>
            </w:r>
            <w:r>
              <w:rPr>
                <w:rFonts w:ascii="Times New Roman" w:hAnsi="Times New Roman" w:cs="Times New Roman"/>
                <w:bCs/>
                <w:szCs w:val="21"/>
              </w:rPr>
              <w:t>(1.0</w:t>
            </w:r>
            <w:r>
              <w:rPr>
                <w:rFonts w:ascii="Times New Roman" w:hAnsi="Times New Roman" w:cs="Times New Roman" w:hint="eastAsia"/>
                <w:bCs/>
                <w:szCs w:val="21"/>
              </w:rPr>
              <w:t>1</w:t>
            </w:r>
            <w:r>
              <w:rPr>
                <w:rFonts w:ascii="Times New Roman" w:hAnsi="Times New Roman" w:cs="Times New Roman"/>
                <w:bCs/>
                <w:szCs w:val="21"/>
              </w:rPr>
              <w:t xml:space="preserve">, </w:t>
            </w:r>
            <w:r>
              <w:rPr>
                <w:rFonts w:ascii="Times New Roman" w:hAnsi="Times New Roman" w:cs="Times New Roman" w:hint="eastAsia"/>
                <w:bCs/>
                <w:szCs w:val="21"/>
              </w:rPr>
              <w:t>1.86</w:t>
            </w:r>
            <w:r>
              <w:rPr>
                <w:rFonts w:ascii="Times New Roman" w:hAnsi="Times New Roman" w:cs="Times New Roman"/>
                <w:bCs/>
                <w:szCs w:val="21"/>
              </w:rPr>
              <w:t>)</w:t>
            </w:r>
          </w:p>
        </w:tc>
        <w:tc>
          <w:tcPr>
            <w:tcW w:w="1143" w:type="dxa"/>
            <w:tcBorders>
              <w:top w:val="nil"/>
              <w:left w:val="nil"/>
              <w:bottom w:val="nil"/>
              <w:right w:val="nil"/>
            </w:tcBorders>
            <w:shd w:val="clear" w:color="auto" w:fill="FFFFFF"/>
            <w:tcMar>
              <w:top w:w="0" w:type="dxa"/>
              <w:left w:w="0" w:type="dxa"/>
              <w:bottom w:w="0" w:type="dxa"/>
              <w:right w:w="0" w:type="dxa"/>
            </w:tcMar>
            <w:vAlign w:val="center"/>
          </w:tcPr>
          <w:p w14:paraId="1B948E82"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0.0</w:t>
            </w:r>
            <w:r>
              <w:rPr>
                <w:rFonts w:ascii="Times New Roman" w:hAnsi="Times New Roman" w:cs="Times New Roman" w:hint="eastAsia"/>
                <w:bCs/>
                <w:szCs w:val="21"/>
              </w:rPr>
              <w:t>41</w:t>
            </w:r>
          </w:p>
        </w:tc>
      </w:tr>
      <w:tr w:rsidR="00DA6E1F" w14:paraId="66C1EC66" w14:textId="77777777">
        <w:trPr>
          <w:trHeight w:hRule="exact" w:val="322"/>
        </w:trPr>
        <w:tc>
          <w:tcPr>
            <w:tcW w:w="2312" w:type="dxa"/>
            <w:tcBorders>
              <w:top w:val="nil"/>
              <w:left w:val="nil"/>
              <w:bottom w:val="nil"/>
              <w:right w:val="nil"/>
            </w:tcBorders>
            <w:shd w:val="clear" w:color="auto" w:fill="FFFFFF"/>
            <w:tcMar>
              <w:top w:w="0" w:type="dxa"/>
              <w:left w:w="0" w:type="dxa"/>
              <w:bottom w:w="0" w:type="dxa"/>
              <w:right w:w="0" w:type="dxa"/>
            </w:tcMar>
          </w:tcPr>
          <w:p w14:paraId="02AD4480"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i/>
                <w:iCs/>
                <w:szCs w:val="21"/>
              </w:rPr>
            </w:pPr>
            <w:r>
              <w:rPr>
                <w:rFonts w:ascii="Times New Roman" w:hAnsi="Times New Roman" w:cs="Times New Roman"/>
                <w:bCs/>
                <w:szCs w:val="21"/>
              </w:rPr>
              <w:t>Q3</w:t>
            </w:r>
          </w:p>
        </w:tc>
        <w:tc>
          <w:tcPr>
            <w:tcW w:w="1900" w:type="dxa"/>
            <w:tcBorders>
              <w:top w:val="nil"/>
              <w:left w:val="nil"/>
              <w:bottom w:val="nil"/>
              <w:right w:val="nil"/>
            </w:tcBorders>
            <w:shd w:val="clear" w:color="auto" w:fill="FFFFFF"/>
            <w:tcMar>
              <w:top w:w="0" w:type="dxa"/>
              <w:left w:w="0" w:type="dxa"/>
              <w:bottom w:w="0" w:type="dxa"/>
              <w:right w:w="0" w:type="dxa"/>
            </w:tcMar>
          </w:tcPr>
          <w:p w14:paraId="4C2982CB"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0.92 (0.</w:t>
            </w:r>
            <w:r>
              <w:rPr>
                <w:rFonts w:ascii="Times New Roman" w:hAnsi="Times New Roman" w:cs="Times New Roman" w:hint="eastAsia"/>
                <w:bCs/>
                <w:szCs w:val="21"/>
              </w:rPr>
              <w:t>69</w:t>
            </w:r>
            <w:r>
              <w:rPr>
                <w:rFonts w:ascii="Times New Roman" w:hAnsi="Times New Roman" w:cs="Times New Roman"/>
                <w:bCs/>
                <w:szCs w:val="21"/>
              </w:rPr>
              <w:t>, 1.2</w:t>
            </w:r>
            <w:r>
              <w:rPr>
                <w:rFonts w:ascii="Times New Roman" w:hAnsi="Times New Roman" w:cs="Times New Roman" w:hint="eastAsia"/>
                <w:bCs/>
                <w:szCs w:val="21"/>
              </w:rPr>
              <w:t>3</w:t>
            </w:r>
            <w:r>
              <w:rPr>
                <w:rFonts w:ascii="Times New Roman" w:hAnsi="Times New Roman" w:cs="Times New Roman"/>
                <w:bCs/>
                <w:szCs w:val="21"/>
              </w:rPr>
              <w:t>)</w:t>
            </w:r>
          </w:p>
        </w:tc>
        <w:tc>
          <w:tcPr>
            <w:tcW w:w="1063" w:type="dxa"/>
            <w:tcBorders>
              <w:top w:val="nil"/>
              <w:left w:val="nil"/>
              <w:bottom w:val="nil"/>
              <w:right w:val="nil"/>
            </w:tcBorders>
            <w:shd w:val="clear" w:color="auto" w:fill="FFFFFF"/>
            <w:tcMar>
              <w:top w:w="0" w:type="dxa"/>
              <w:left w:w="0" w:type="dxa"/>
              <w:bottom w:w="0" w:type="dxa"/>
              <w:right w:w="0" w:type="dxa"/>
            </w:tcMar>
            <w:vAlign w:val="center"/>
          </w:tcPr>
          <w:p w14:paraId="6F8B8A99"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0.5</w:t>
            </w:r>
            <w:r>
              <w:rPr>
                <w:rFonts w:ascii="Times New Roman" w:hAnsi="Times New Roman" w:cs="Times New Roman" w:hint="eastAsia"/>
                <w:bCs/>
                <w:szCs w:val="21"/>
              </w:rPr>
              <w:t>70</w:t>
            </w:r>
          </w:p>
        </w:tc>
        <w:tc>
          <w:tcPr>
            <w:tcW w:w="2010" w:type="dxa"/>
            <w:tcBorders>
              <w:top w:val="nil"/>
              <w:left w:val="nil"/>
              <w:bottom w:val="nil"/>
              <w:right w:val="nil"/>
            </w:tcBorders>
            <w:shd w:val="clear" w:color="auto" w:fill="FFFFFF"/>
            <w:tcMar>
              <w:top w:w="0" w:type="dxa"/>
              <w:left w:w="0" w:type="dxa"/>
              <w:bottom w:w="0" w:type="dxa"/>
              <w:right w:w="0" w:type="dxa"/>
            </w:tcMar>
          </w:tcPr>
          <w:p w14:paraId="57511328"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1.0</w:t>
            </w:r>
            <w:r>
              <w:rPr>
                <w:rFonts w:ascii="Times New Roman" w:hAnsi="Times New Roman" w:cs="Times New Roman" w:hint="eastAsia"/>
                <w:bCs/>
                <w:szCs w:val="21"/>
              </w:rPr>
              <w:t>5</w:t>
            </w:r>
            <w:r>
              <w:rPr>
                <w:rFonts w:ascii="Times New Roman" w:hAnsi="Times New Roman" w:cs="Times New Roman"/>
                <w:bCs/>
                <w:szCs w:val="21"/>
              </w:rPr>
              <w:t xml:space="preserve"> (0.77, 1.</w:t>
            </w:r>
            <w:r>
              <w:rPr>
                <w:rFonts w:ascii="Times New Roman" w:hAnsi="Times New Roman" w:cs="Times New Roman" w:hint="eastAsia"/>
                <w:bCs/>
                <w:szCs w:val="21"/>
              </w:rPr>
              <w:t>4</w:t>
            </w:r>
            <w:r>
              <w:rPr>
                <w:rFonts w:ascii="Times New Roman" w:hAnsi="Times New Roman" w:cs="Times New Roman"/>
                <w:bCs/>
                <w:szCs w:val="21"/>
              </w:rPr>
              <w:t>3)</w:t>
            </w:r>
          </w:p>
        </w:tc>
        <w:tc>
          <w:tcPr>
            <w:tcW w:w="1040" w:type="dxa"/>
            <w:tcBorders>
              <w:top w:val="nil"/>
              <w:left w:val="nil"/>
              <w:bottom w:val="nil"/>
              <w:right w:val="nil"/>
            </w:tcBorders>
            <w:shd w:val="clear" w:color="auto" w:fill="FFFFFF"/>
            <w:tcMar>
              <w:top w:w="0" w:type="dxa"/>
              <w:left w:w="0" w:type="dxa"/>
              <w:bottom w:w="0" w:type="dxa"/>
              <w:right w:w="0" w:type="dxa"/>
            </w:tcMar>
            <w:vAlign w:val="center"/>
          </w:tcPr>
          <w:p w14:paraId="5C58BDDF"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737</w:t>
            </w:r>
          </w:p>
        </w:tc>
        <w:tc>
          <w:tcPr>
            <w:tcW w:w="1932" w:type="dxa"/>
            <w:tcBorders>
              <w:top w:val="nil"/>
              <w:left w:val="nil"/>
              <w:bottom w:val="nil"/>
              <w:right w:val="nil"/>
            </w:tcBorders>
            <w:shd w:val="clear" w:color="auto" w:fill="FFFFFF"/>
            <w:tcMar>
              <w:top w:w="0" w:type="dxa"/>
              <w:left w:w="0" w:type="dxa"/>
              <w:bottom w:w="0" w:type="dxa"/>
              <w:right w:w="0" w:type="dxa"/>
            </w:tcMar>
          </w:tcPr>
          <w:p w14:paraId="5378F3C5"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1.</w:t>
            </w:r>
            <w:r>
              <w:rPr>
                <w:rFonts w:ascii="Times New Roman" w:hAnsi="Times New Roman" w:cs="Times New Roman" w:hint="eastAsia"/>
                <w:bCs/>
                <w:szCs w:val="21"/>
              </w:rPr>
              <w:t xml:space="preserve">12 </w:t>
            </w:r>
            <w:r>
              <w:rPr>
                <w:rFonts w:ascii="Times New Roman" w:hAnsi="Times New Roman" w:cs="Times New Roman"/>
                <w:bCs/>
                <w:szCs w:val="21"/>
              </w:rPr>
              <w:t>(0.</w:t>
            </w:r>
            <w:r>
              <w:rPr>
                <w:rFonts w:ascii="Times New Roman" w:hAnsi="Times New Roman" w:cs="Times New Roman" w:hint="eastAsia"/>
                <w:bCs/>
                <w:szCs w:val="21"/>
              </w:rPr>
              <w:t>80</w:t>
            </w:r>
            <w:r>
              <w:rPr>
                <w:rFonts w:ascii="Times New Roman" w:hAnsi="Times New Roman" w:cs="Times New Roman"/>
                <w:bCs/>
                <w:szCs w:val="21"/>
              </w:rPr>
              <w:t>, 1.</w:t>
            </w:r>
            <w:r>
              <w:rPr>
                <w:rFonts w:ascii="Times New Roman" w:hAnsi="Times New Roman" w:cs="Times New Roman" w:hint="eastAsia"/>
                <w:bCs/>
                <w:szCs w:val="21"/>
              </w:rPr>
              <w:t>57</w:t>
            </w:r>
            <w:r>
              <w:rPr>
                <w:rFonts w:ascii="Times New Roman" w:hAnsi="Times New Roman" w:cs="Times New Roman"/>
                <w:bCs/>
                <w:szCs w:val="21"/>
              </w:rPr>
              <w:t>)</w:t>
            </w:r>
          </w:p>
        </w:tc>
        <w:tc>
          <w:tcPr>
            <w:tcW w:w="1143" w:type="dxa"/>
            <w:tcBorders>
              <w:top w:val="nil"/>
              <w:left w:val="nil"/>
              <w:bottom w:val="nil"/>
              <w:right w:val="nil"/>
            </w:tcBorders>
            <w:shd w:val="clear" w:color="auto" w:fill="FFFFFF"/>
            <w:tcMar>
              <w:top w:w="0" w:type="dxa"/>
              <w:left w:w="0" w:type="dxa"/>
              <w:bottom w:w="0" w:type="dxa"/>
              <w:right w:w="0" w:type="dxa"/>
            </w:tcMar>
            <w:vAlign w:val="center"/>
          </w:tcPr>
          <w:p w14:paraId="622CABA6"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482</w:t>
            </w:r>
          </w:p>
        </w:tc>
      </w:tr>
      <w:tr w:rsidR="00DA6E1F" w14:paraId="0B4B3EBD" w14:textId="77777777">
        <w:trPr>
          <w:trHeight w:hRule="exact" w:val="322"/>
        </w:trPr>
        <w:tc>
          <w:tcPr>
            <w:tcW w:w="2312" w:type="dxa"/>
            <w:tcBorders>
              <w:top w:val="nil"/>
              <w:left w:val="nil"/>
              <w:bottom w:val="nil"/>
              <w:right w:val="nil"/>
            </w:tcBorders>
            <w:shd w:val="clear" w:color="auto" w:fill="FFFFFF"/>
            <w:tcMar>
              <w:top w:w="0" w:type="dxa"/>
              <w:left w:w="0" w:type="dxa"/>
              <w:bottom w:w="0" w:type="dxa"/>
              <w:right w:w="0" w:type="dxa"/>
            </w:tcMar>
          </w:tcPr>
          <w:p w14:paraId="3896F0E1"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i/>
                <w:iCs/>
                <w:szCs w:val="21"/>
              </w:rPr>
            </w:pPr>
            <w:r>
              <w:rPr>
                <w:rFonts w:ascii="Times New Roman" w:hAnsi="Times New Roman" w:cs="Times New Roman"/>
                <w:bCs/>
                <w:szCs w:val="21"/>
              </w:rPr>
              <w:t>Q4</w:t>
            </w:r>
          </w:p>
        </w:tc>
        <w:tc>
          <w:tcPr>
            <w:tcW w:w="1900" w:type="dxa"/>
            <w:tcBorders>
              <w:top w:val="nil"/>
              <w:left w:val="nil"/>
              <w:bottom w:val="nil"/>
              <w:right w:val="nil"/>
            </w:tcBorders>
            <w:shd w:val="clear" w:color="auto" w:fill="FFFFFF"/>
            <w:tcMar>
              <w:top w:w="0" w:type="dxa"/>
              <w:left w:w="0" w:type="dxa"/>
              <w:bottom w:w="0" w:type="dxa"/>
              <w:right w:w="0" w:type="dxa"/>
            </w:tcMar>
          </w:tcPr>
          <w:p w14:paraId="11A3A9D4"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0.6</w:t>
            </w:r>
            <w:r>
              <w:rPr>
                <w:rFonts w:ascii="Times New Roman" w:hAnsi="Times New Roman" w:cs="Times New Roman" w:hint="eastAsia"/>
                <w:bCs/>
                <w:szCs w:val="21"/>
              </w:rPr>
              <w:t>3</w:t>
            </w:r>
            <w:r>
              <w:rPr>
                <w:rFonts w:ascii="Times New Roman" w:hAnsi="Times New Roman" w:cs="Times New Roman"/>
                <w:bCs/>
                <w:szCs w:val="21"/>
              </w:rPr>
              <w:t xml:space="preserve"> (0.</w:t>
            </w:r>
            <w:r>
              <w:rPr>
                <w:rFonts w:ascii="Times New Roman" w:hAnsi="Times New Roman" w:cs="Times New Roman" w:hint="eastAsia"/>
                <w:bCs/>
                <w:szCs w:val="21"/>
              </w:rPr>
              <w:t>47</w:t>
            </w:r>
            <w:r>
              <w:rPr>
                <w:rFonts w:ascii="Times New Roman" w:hAnsi="Times New Roman" w:cs="Times New Roman"/>
                <w:bCs/>
                <w:szCs w:val="21"/>
              </w:rPr>
              <w:t>, 0.8</w:t>
            </w:r>
            <w:r>
              <w:rPr>
                <w:rFonts w:ascii="Times New Roman" w:hAnsi="Times New Roman" w:cs="Times New Roman" w:hint="eastAsia"/>
                <w:bCs/>
                <w:szCs w:val="21"/>
              </w:rPr>
              <w:t>4</w:t>
            </w:r>
            <w:r>
              <w:rPr>
                <w:rFonts w:ascii="Times New Roman" w:hAnsi="Times New Roman" w:cs="Times New Roman"/>
                <w:bCs/>
                <w:szCs w:val="21"/>
              </w:rPr>
              <w:t>)</w:t>
            </w:r>
          </w:p>
        </w:tc>
        <w:tc>
          <w:tcPr>
            <w:tcW w:w="1063" w:type="dxa"/>
            <w:tcBorders>
              <w:top w:val="nil"/>
              <w:left w:val="nil"/>
              <w:bottom w:val="nil"/>
              <w:right w:val="nil"/>
            </w:tcBorders>
            <w:shd w:val="clear" w:color="auto" w:fill="FFFFFF"/>
            <w:tcMar>
              <w:top w:w="0" w:type="dxa"/>
              <w:left w:w="0" w:type="dxa"/>
              <w:bottom w:w="0" w:type="dxa"/>
              <w:right w:w="0" w:type="dxa"/>
            </w:tcMar>
            <w:vAlign w:val="center"/>
          </w:tcPr>
          <w:p w14:paraId="4EB6E56F"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0.00</w:t>
            </w:r>
            <w:r>
              <w:rPr>
                <w:rFonts w:ascii="Times New Roman" w:hAnsi="Times New Roman" w:cs="Times New Roman" w:hint="eastAsia"/>
                <w:bCs/>
                <w:szCs w:val="21"/>
              </w:rPr>
              <w:t>2</w:t>
            </w:r>
          </w:p>
        </w:tc>
        <w:tc>
          <w:tcPr>
            <w:tcW w:w="2010" w:type="dxa"/>
            <w:tcBorders>
              <w:top w:val="nil"/>
              <w:left w:val="nil"/>
              <w:bottom w:val="nil"/>
              <w:right w:val="nil"/>
            </w:tcBorders>
            <w:shd w:val="clear" w:color="auto" w:fill="FFFFFF"/>
            <w:tcMar>
              <w:top w:w="0" w:type="dxa"/>
              <w:left w:w="0" w:type="dxa"/>
              <w:bottom w:w="0" w:type="dxa"/>
              <w:right w:w="0" w:type="dxa"/>
            </w:tcMar>
          </w:tcPr>
          <w:p w14:paraId="598CAEBC"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78</w:t>
            </w:r>
            <w:r>
              <w:rPr>
                <w:rFonts w:ascii="Times New Roman" w:hAnsi="Times New Roman" w:cs="Times New Roman"/>
                <w:bCs/>
                <w:szCs w:val="21"/>
              </w:rPr>
              <w:t xml:space="preserve"> (0.</w:t>
            </w:r>
            <w:r>
              <w:rPr>
                <w:rFonts w:ascii="Times New Roman" w:hAnsi="Times New Roman" w:cs="Times New Roman" w:hint="eastAsia"/>
                <w:bCs/>
                <w:szCs w:val="21"/>
              </w:rPr>
              <w:t>57</w:t>
            </w:r>
            <w:r>
              <w:rPr>
                <w:rFonts w:ascii="Times New Roman" w:hAnsi="Times New Roman" w:cs="Times New Roman"/>
                <w:bCs/>
                <w:szCs w:val="21"/>
              </w:rPr>
              <w:t>, 1.</w:t>
            </w:r>
            <w:r>
              <w:rPr>
                <w:rFonts w:ascii="Times New Roman" w:hAnsi="Times New Roman" w:cs="Times New Roman" w:hint="eastAsia"/>
                <w:bCs/>
                <w:szCs w:val="21"/>
              </w:rPr>
              <w:t>05</w:t>
            </w:r>
            <w:r>
              <w:rPr>
                <w:rFonts w:ascii="Times New Roman" w:hAnsi="Times New Roman" w:cs="Times New Roman"/>
                <w:bCs/>
                <w:szCs w:val="21"/>
              </w:rPr>
              <w:t>)</w:t>
            </w:r>
          </w:p>
        </w:tc>
        <w:tc>
          <w:tcPr>
            <w:tcW w:w="1040" w:type="dxa"/>
            <w:tcBorders>
              <w:top w:val="nil"/>
              <w:left w:val="nil"/>
              <w:bottom w:val="nil"/>
              <w:right w:val="nil"/>
            </w:tcBorders>
            <w:shd w:val="clear" w:color="auto" w:fill="FFFFFF"/>
            <w:tcMar>
              <w:top w:w="0" w:type="dxa"/>
              <w:left w:w="0" w:type="dxa"/>
              <w:bottom w:w="0" w:type="dxa"/>
              <w:right w:w="0" w:type="dxa"/>
            </w:tcMar>
            <w:vAlign w:val="center"/>
          </w:tcPr>
          <w:p w14:paraId="05185338"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0.1</w:t>
            </w:r>
            <w:r>
              <w:rPr>
                <w:rFonts w:ascii="Times New Roman" w:hAnsi="Times New Roman" w:cs="Times New Roman" w:hint="eastAsia"/>
                <w:bCs/>
                <w:szCs w:val="21"/>
              </w:rPr>
              <w:t>00</w:t>
            </w:r>
          </w:p>
        </w:tc>
        <w:tc>
          <w:tcPr>
            <w:tcW w:w="1932" w:type="dxa"/>
            <w:tcBorders>
              <w:top w:val="nil"/>
              <w:left w:val="nil"/>
              <w:bottom w:val="nil"/>
              <w:right w:val="nil"/>
            </w:tcBorders>
            <w:shd w:val="clear" w:color="auto" w:fill="FFFFFF"/>
            <w:tcMar>
              <w:top w:w="0" w:type="dxa"/>
              <w:left w:w="0" w:type="dxa"/>
              <w:bottom w:w="0" w:type="dxa"/>
              <w:right w:w="0" w:type="dxa"/>
            </w:tcMar>
          </w:tcPr>
          <w:p w14:paraId="113D348F"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0.8</w:t>
            </w:r>
            <w:r>
              <w:rPr>
                <w:rFonts w:ascii="Times New Roman" w:hAnsi="Times New Roman" w:cs="Times New Roman" w:hint="eastAsia"/>
                <w:bCs/>
                <w:szCs w:val="21"/>
              </w:rPr>
              <w:t xml:space="preserve">6 </w:t>
            </w:r>
            <w:r>
              <w:rPr>
                <w:rFonts w:ascii="Times New Roman" w:hAnsi="Times New Roman" w:cs="Times New Roman"/>
                <w:bCs/>
                <w:szCs w:val="21"/>
              </w:rPr>
              <w:t>(0.6</w:t>
            </w:r>
            <w:r>
              <w:rPr>
                <w:rFonts w:ascii="Times New Roman" w:hAnsi="Times New Roman" w:cs="Times New Roman" w:hint="eastAsia"/>
                <w:bCs/>
                <w:szCs w:val="21"/>
              </w:rPr>
              <w:t>2</w:t>
            </w:r>
            <w:r>
              <w:rPr>
                <w:rFonts w:ascii="Times New Roman" w:hAnsi="Times New Roman" w:cs="Times New Roman"/>
                <w:bCs/>
                <w:szCs w:val="21"/>
              </w:rPr>
              <w:t>, 1.</w:t>
            </w:r>
            <w:r>
              <w:rPr>
                <w:rFonts w:ascii="Times New Roman" w:hAnsi="Times New Roman" w:cs="Times New Roman" w:hint="eastAsia"/>
                <w:bCs/>
                <w:szCs w:val="21"/>
              </w:rPr>
              <w:t>19</w:t>
            </w:r>
            <w:r>
              <w:rPr>
                <w:rFonts w:ascii="Times New Roman" w:hAnsi="Times New Roman" w:cs="Times New Roman"/>
                <w:bCs/>
                <w:szCs w:val="21"/>
              </w:rPr>
              <w:t>)</w:t>
            </w:r>
          </w:p>
        </w:tc>
        <w:tc>
          <w:tcPr>
            <w:tcW w:w="1143" w:type="dxa"/>
            <w:tcBorders>
              <w:top w:val="nil"/>
              <w:left w:val="nil"/>
              <w:bottom w:val="nil"/>
              <w:right w:val="nil"/>
            </w:tcBorders>
            <w:shd w:val="clear" w:color="auto" w:fill="FFFFFF"/>
            <w:tcMar>
              <w:top w:w="0" w:type="dxa"/>
              <w:left w:w="0" w:type="dxa"/>
              <w:bottom w:w="0" w:type="dxa"/>
              <w:right w:w="0" w:type="dxa"/>
            </w:tcMar>
            <w:vAlign w:val="center"/>
          </w:tcPr>
          <w:p w14:paraId="741601AD"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333</w:t>
            </w:r>
          </w:p>
        </w:tc>
      </w:tr>
      <w:tr w:rsidR="00DA6E1F" w14:paraId="0198C322" w14:textId="77777777">
        <w:trPr>
          <w:trHeight w:hRule="exact" w:val="322"/>
        </w:trPr>
        <w:tc>
          <w:tcPr>
            <w:tcW w:w="2312" w:type="dxa"/>
            <w:tcBorders>
              <w:top w:val="nil"/>
              <w:left w:val="nil"/>
              <w:bottom w:val="nil"/>
              <w:right w:val="nil"/>
            </w:tcBorders>
            <w:shd w:val="clear" w:color="auto" w:fill="FFFFFF"/>
            <w:tcMar>
              <w:top w:w="0" w:type="dxa"/>
              <w:left w:w="0" w:type="dxa"/>
              <w:bottom w:w="0" w:type="dxa"/>
              <w:right w:w="0" w:type="dxa"/>
            </w:tcMar>
          </w:tcPr>
          <w:p w14:paraId="60B299EC"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bCs/>
                <w:i/>
                <w:iCs/>
                <w:szCs w:val="21"/>
              </w:rPr>
            </w:pPr>
            <w:r>
              <w:rPr>
                <w:rFonts w:ascii="Times New Roman" w:hAnsi="Times New Roman" w:cs="Times New Roman"/>
                <w:bCs/>
                <w:i/>
                <w:iCs/>
                <w:szCs w:val="21"/>
              </w:rPr>
              <w:t>P</w:t>
            </w:r>
            <w:r>
              <w:rPr>
                <w:rFonts w:ascii="Times New Roman" w:hAnsi="Times New Roman" w:cs="Times New Roman" w:hint="eastAsia"/>
                <w:bCs/>
                <w:szCs w:val="21"/>
              </w:rPr>
              <w:t xml:space="preserve"> </w:t>
            </w:r>
            <w:r>
              <w:rPr>
                <w:rFonts w:ascii="Times New Roman" w:hAnsi="Times New Roman" w:cs="Times New Roman"/>
                <w:bCs/>
                <w:szCs w:val="21"/>
              </w:rPr>
              <w:t>for trend</w:t>
            </w:r>
          </w:p>
        </w:tc>
        <w:tc>
          <w:tcPr>
            <w:tcW w:w="1900" w:type="dxa"/>
            <w:tcBorders>
              <w:top w:val="nil"/>
              <w:left w:val="nil"/>
              <w:bottom w:val="nil"/>
              <w:right w:val="nil"/>
            </w:tcBorders>
            <w:shd w:val="clear" w:color="auto" w:fill="FFFFFF"/>
            <w:tcMar>
              <w:top w:w="0" w:type="dxa"/>
              <w:left w:w="0" w:type="dxa"/>
              <w:bottom w:w="0" w:type="dxa"/>
              <w:right w:w="0" w:type="dxa"/>
            </w:tcMar>
          </w:tcPr>
          <w:p w14:paraId="3EC7D497"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063" w:type="dxa"/>
            <w:tcBorders>
              <w:top w:val="nil"/>
              <w:left w:val="nil"/>
              <w:bottom w:val="nil"/>
              <w:right w:val="nil"/>
            </w:tcBorders>
            <w:shd w:val="clear" w:color="auto" w:fill="FFFFFF"/>
            <w:tcMar>
              <w:top w:w="0" w:type="dxa"/>
              <w:left w:w="0" w:type="dxa"/>
              <w:bottom w:w="0" w:type="dxa"/>
              <w:right w:w="0" w:type="dxa"/>
            </w:tcMar>
          </w:tcPr>
          <w:p w14:paraId="1333873D"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&lt;0.001</w:t>
            </w:r>
          </w:p>
        </w:tc>
        <w:tc>
          <w:tcPr>
            <w:tcW w:w="2010" w:type="dxa"/>
            <w:tcBorders>
              <w:top w:val="nil"/>
              <w:left w:val="nil"/>
              <w:bottom w:val="nil"/>
              <w:right w:val="nil"/>
            </w:tcBorders>
            <w:shd w:val="clear" w:color="auto" w:fill="FFFFFF"/>
            <w:tcMar>
              <w:top w:w="0" w:type="dxa"/>
              <w:left w:w="0" w:type="dxa"/>
              <w:bottom w:w="0" w:type="dxa"/>
              <w:right w:w="0" w:type="dxa"/>
            </w:tcMar>
          </w:tcPr>
          <w:p w14:paraId="3AD7F598"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040" w:type="dxa"/>
            <w:tcBorders>
              <w:top w:val="nil"/>
              <w:left w:val="nil"/>
              <w:bottom w:val="nil"/>
              <w:right w:val="nil"/>
            </w:tcBorders>
            <w:shd w:val="clear" w:color="auto" w:fill="FFFFFF"/>
            <w:tcMar>
              <w:top w:w="0" w:type="dxa"/>
              <w:left w:w="0" w:type="dxa"/>
              <w:bottom w:w="0" w:type="dxa"/>
              <w:right w:w="0" w:type="dxa"/>
            </w:tcMar>
          </w:tcPr>
          <w:p w14:paraId="09F5982C"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0.0</w:t>
            </w:r>
            <w:r>
              <w:rPr>
                <w:rFonts w:ascii="Times New Roman" w:hAnsi="Times New Roman" w:cs="Times New Roman" w:hint="eastAsia"/>
                <w:bCs/>
                <w:szCs w:val="21"/>
              </w:rPr>
              <w:t>36</w:t>
            </w:r>
          </w:p>
        </w:tc>
        <w:tc>
          <w:tcPr>
            <w:tcW w:w="1932" w:type="dxa"/>
            <w:tcBorders>
              <w:top w:val="nil"/>
              <w:left w:val="nil"/>
              <w:bottom w:val="nil"/>
              <w:right w:val="nil"/>
            </w:tcBorders>
            <w:shd w:val="clear" w:color="auto" w:fill="FFFFFF"/>
            <w:tcMar>
              <w:top w:w="0" w:type="dxa"/>
              <w:left w:w="0" w:type="dxa"/>
              <w:bottom w:w="0" w:type="dxa"/>
              <w:right w:w="0" w:type="dxa"/>
            </w:tcMar>
          </w:tcPr>
          <w:p w14:paraId="2DDB7C32"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143" w:type="dxa"/>
            <w:tcBorders>
              <w:top w:val="nil"/>
              <w:left w:val="nil"/>
              <w:bottom w:val="nil"/>
              <w:right w:val="nil"/>
            </w:tcBorders>
            <w:shd w:val="clear" w:color="auto" w:fill="FFFFFF"/>
            <w:tcMar>
              <w:top w:w="0" w:type="dxa"/>
              <w:left w:w="0" w:type="dxa"/>
              <w:bottom w:w="0" w:type="dxa"/>
              <w:right w:w="0" w:type="dxa"/>
            </w:tcMar>
          </w:tcPr>
          <w:p w14:paraId="58384415"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187</w:t>
            </w:r>
          </w:p>
        </w:tc>
      </w:tr>
      <w:tr w:rsidR="00DA6E1F" w14:paraId="5C315B32" w14:textId="77777777">
        <w:trPr>
          <w:trHeight w:hRule="exact" w:val="373"/>
        </w:trPr>
        <w:tc>
          <w:tcPr>
            <w:tcW w:w="2312" w:type="dxa"/>
            <w:tcBorders>
              <w:top w:val="nil"/>
              <w:left w:val="nil"/>
              <w:bottom w:val="nil"/>
              <w:right w:val="nil"/>
            </w:tcBorders>
            <w:shd w:val="clear" w:color="auto" w:fill="FFFFFF"/>
            <w:tcMar>
              <w:top w:w="0" w:type="dxa"/>
              <w:left w:w="0" w:type="dxa"/>
              <w:bottom w:w="0" w:type="dxa"/>
              <w:right w:w="0" w:type="dxa"/>
            </w:tcMar>
          </w:tcPr>
          <w:p w14:paraId="5C82993C"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bCs/>
                <w:i/>
                <w:iCs/>
                <w:szCs w:val="21"/>
              </w:rPr>
            </w:pPr>
            <w:r>
              <w:rPr>
                <w:rFonts w:ascii="Times New Roman" w:hAnsi="Times New Roman" w:cs="Times New Roman"/>
                <w:bCs/>
                <w:szCs w:val="21"/>
              </w:rPr>
              <w:t>Anthocyanidins</w:t>
            </w:r>
            <w:r>
              <w:rPr>
                <w:rFonts w:ascii="Times New Roman" w:hAnsi="Times New Roman" w:cs="Times New Roman" w:hint="eastAsia"/>
                <w:bCs/>
                <w:szCs w:val="21"/>
              </w:rPr>
              <w:t xml:space="preserve"> </w:t>
            </w:r>
            <w:r>
              <w:rPr>
                <w:rFonts w:ascii="Times New Roman" w:hAnsi="Times New Roman" w:cs="Times New Roman"/>
                <w:bCs/>
                <w:szCs w:val="21"/>
              </w:rPr>
              <w:t>(mg</w:t>
            </w:r>
            <w:r>
              <w:rPr>
                <w:rFonts w:ascii="Times New Roman" w:hAnsi="Times New Roman" w:cs="Times New Roman" w:hint="eastAsia"/>
                <w:bCs/>
                <w:szCs w:val="21"/>
              </w:rPr>
              <w:t>/d</w:t>
            </w:r>
            <w:r>
              <w:rPr>
                <w:rFonts w:ascii="Times New Roman" w:hAnsi="Times New Roman" w:cs="Times New Roman"/>
                <w:bCs/>
                <w:szCs w:val="21"/>
              </w:rPr>
              <w:t>)</w:t>
            </w:r>
          </w:p>
        </w:tc>
        <w:tc>
          <w:tcPr>
            <w:tcW w:w="1900" w:type="dxa"/>
            <w:tcBorders>
              <w:top w:val="nil"/>
              <w:left w:val="nil"/>
              <w:bottom w:val="nil"/>
              <w:right w:val="nil"/>
            </w:tcBorders>
            <w:shd w:val="clear" w:color="auto" w:fill="FFFFFF"/>
            <w:tcMar>
              <w:top w:w="0" w:type="dxa"/>
              <w:left w:w="0" w:type="dxa"/>
              <w:bottom w:w="0" w:type="dxa"/>
              <w:right w:w="0" w:type="dxa"/>
            </w:tcMar>
            <w:vAlign w:val="center"/>
          </w:tcPr>
          <w:p w14:paraId="193D813F"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063" w:type="dxa"/>
            <w:tcBorders>
              <w:top w:val="nil"/>
              <w:left w:val="nil"/>
              <w:bottom w:val="nil"/>
              <w:right w:val="nil"/>
            </w:tcBorders>
            <w:shd w:val="clear" w:color="auto" w:fill="FFFFFF"/>
            <w:tcMar>
              <w:top w:w="0" w:type="dxa"/>
              <w:left w:w="0" w:type="dxa"/>
              <w:bottom w:w="0" w:type="dxa"/>
              <w:right w:w="0" w:type="dxa"/>
            </w:tcMar>
            <w:vAlign w:val="center"/>
          </w:tcPr>
          <w:p w14:paraId="679402C9"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2010" w:type="dxa"/>
            <w:tcBorders>
              <w:top w:val="nil"/>
              <w:left w:val="nil"/>
              <w:bottom w:val="nil"/>
              <w:right w:val="nil"/>
            </w:tcBorders>
            <w:shd w:val="clear" w:color="auto" w:fill="FFFFFF"/>
            <w:tcMar>
              <w:top w:w="0" w:type="dxa"/>
              <w:left w:w="0" w:type="dxa"/>
              <w:bottom w:w="0" w:type="dxa"/>
              <w:right w:w="0" w:type="dxa"/>
            </w:tcMar>
            <w:vAlign w:val="center"/>
          </w:tcPr>
          <w:p w14:paraId="343BBC00"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040" w:type="dxa"/>
            <w:tcBorders>
              <w:top w:val="nil"/>
              <w:left w:val="nil"/>
              <w:bottom w:val="nil"/>
              <w:right w:val="nil"/>
            </w:tcBorders>
            <w:shd w:val="clear" w:color="auto" w:fill="FFFFFF"/>
            <w:tcMar>
              <w:top w:w="0" w:type="dxa"/>
              <w:left w:w="0" w:type="dxa"/>
              <w:bottom w:w="0" w:type="dxa"/>
              <w:right w:w="0" w:type="dxa"/>
            </w:tcMar>
            <w:vAlign w:val="center"/>
          </w:tcPr>
          <w:p w14:paraId="72A823D0"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932" w:type="dxa"/>
            <w:tcBorders>
              <w:top w:val="nil"/>
              <w:left w:val="nil"/>
              <w:bottom w:val="nil"/>
              <w:right w:val="nil"/>
            </w:tcBorders>
            <w:shd w:val="clear" w:color="auto" w:fill="FFFFFF"/>
            <w:tcMar>
              <w:top w:w="0" w:type="dxa"/>
              <w:left w:w="0" w:type="dxa"/>
              <w:bottom w:w="0" w:type="dxa"/>
              <w:right w:w="0" w:type="dxa"/>
            </w:tcMar>
            <w:vAlign w:val="center"/>
          </w:tcPr>
          <w:p w14:paraId="3772DE45"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143" w:type="dxa"/>
            <w:tcBorders>
              <w:top w:val="nil"/>
              <w:left w:val="nil"/>
              <w:bottom w:val="nil"/>
              <w:right w:val="nil"/>
            </w:tcBorders>
            <w:shd w:val="clear" w:color="auto" w:fill="FFFFFF"/>
            <w:tcMar>
              <w:top w:w="0" w:type="dxa"/>
              <w:left w:w="0" w:type="dxa"/>
              <w:bottom w:w="0" w:type="dxa"/>
              <w:right w:w="0" w:type="dxa"/>
            </w:tcMar>
            <w:vAlign w:val="center"/>
          </w:tcPr>
          <w:p w14:paraId="4CC5D2B6"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r>
      <w:tr w:rsidR="00DA6E1F" w14:paraId="3AB62F43" w14:textId="77777777">
        <w:trPr>
          <w:trHeight w:hRule="exact" w:val="322"/>
        </w:trPr>
        <w:tc>
          <w:tcPr>
            <w:tcW w:w="2312" w:type="dxa"/>
            <w:tcBorders>
              <w:top w:val="nil"/>
              <w:left w:val="nil"/>
              <w:bottom w:val="nil"/>
              <w:right w:val="nil"/>
            </w:tcBorders>
            <w:shd w:val="clear" w:color="auto" w:fill="FFFFFF"/>
            <w:tcMar>
              <w:top w:w="0" w:type="dxa"/>
              <w:left w:w="0" w:type="dxa"/>
              <w:bottom w:w="0" w:type="dxa"/>
              <w:right w:w="0" w:type="dxa"/>
            </w:tcMar>
          </w:tcPr>
          <w:p w14:paraId="6C846727"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i/>
                <w:iCs/>
                <w:szCs w:val="21"/>
              </w:rPr>
            </w:pPr>
            <w:r>
              <w:rPr>
                <w:rFonts w:ascii="Times New Roman" w:hAnsi="Times New Roman" w:cs="Times New Roman"/>
                <w:bCs/>
                <w:szCs w:val="21"/>
              </w:rPr>
              <w:t>Q1</w:t>
            </w:r>
          </w:p>
        </w:tc>
        <w:tc>
          <w:tcPr>
            <w:tcW w:w="1900" w:type="dxa"/>
            <w:tcBorders>
              <w:top w:val="nil"/>
              <w:left w:val="nil"/>
              <w:bottom w:val="nil"/>
              <w:right w:val="nil"/>
            </w:tcBorders>
            <w:shd w:val="clear" w:color="auto" w:fill="FFFFFF"/>
            <w:tcMar>
              <w:top w:w="0" w:type="dxa"/>
              <w:left w:w="0" w:type="dxa"/>
              <w:bottom w:w="0" w:type="dxa"/>
              <w:right w:w="0" w:type="dxa"/>
            </w:tcMar>
          </w:tcPr>
          <w:p w14:paraId="2E7622C7"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ref</w:t>
            </w:r>
          </w:p>
        </w:tc>
        <w:tc>
          <w:tcPr>
            <w:tcW w:w="1063" w:type="dxa"/>
            <w:tcBorders>
              <w:top w:val="nil"/>
              <w:left w:val="nil"/>
              <w:bottom w:val="nil"/>
              <w:right w:val="nil"/>
            </w:tcBorders>
            <w:shd w:val="clear" w:color="auto" w:fill="FFFFFF"/>
            <w:tcMar>
              <w:top w:w="0" w:type="dxa"/>
              <w:left w:w="0" w:type="dxa"/>
              <w:bottom w:w="0" w:type="dxa"/>
              <w:right w:w="0" w:type="dxa"/>
            </w:tcMar>
          </w:tcPr>
          <w:p w14:paraId="0520FD72"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w:t>
            </w:r>
          </w:p>
          <w:p w14:paraId="5DA7A706"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2010" w:type="dxa"/>
            <w:tcBorders>
              <w:top w:val="nil"/>
              <w:left w:val="nil"/>
              <w:bottom w:val="nil"/>
              <w:right w:val="nil"/>
            </w:tcBorders>
            <w:shd w:val="clear" w:color="auto" w:fill="FFFFFF"/>
            <w:tcMar>
              <w:top w:w="0" w:type="dxa"/>
              <w:left w:w="0" w:type="dxa"/>
              <w:bottom w:w="0" w:type="dxa"/>
              <w:right w:w="0" w:type="dxa"/>
            </w:tcMar>
          </w:tcPr>
          <w:p w14:paraId="03BF7C42"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ref</w:t>
            </w:r>
          </w:p>
        </w:tc>
        <w:tc>
          <w:tcPr>
            <w:tcW w:w="1040" w:type="dxa"/>
            <w:tcBorders>
              <w:top w:val="nil"/>
              <w:left w:val="nil"/>
              <w:bottom w:val="nil"/>
              <w:right w:val="nil"/>
            </w:tcBorders>
            <w:shd w:val="clear" w:color="auto" w:fill="FFFFFF"/>
            <w:tcMar>
              <w:top w:w="0" w:type="dxa"/>
              <w:left w:w="0" w:type="dxa"/>
              <w:bottom w:w="0" w:type="dxa"/>
              <w:right w:w="0" w:type="dxa"/>
            </w:tcMar>
          </w:tcPr>
          <w:p w14:paraId="640E92BE"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w:t>
            </w:r>
          </w:p>
          <w:p w14:paraId="1E2067A8"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932" w:type="dxa"/>
            <w:tcBorders>
              <w:top w:val="nil"/>
              <w:left w:val="nil"/>
              <w:bottom w:val="nil"/>
              <w:right w:val="nil"/>
            </w:tcBorders>
            <w:shd w:val="clear" w:color="auto" w:fill="FFFFFF"/>
            <w:tcMar>
              <w:top w:w="0" w:type="dxa"/>
              <w:left w:w="0" w:type="dxa"/>
              <w:bottom w:w="0" w:type="dxa"/>
              <w:right w:w="0" w:type="dxa"/>
            </w:tcMar>
          </w:tcPr>
          <w:p w14:paraId="5C354955"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ref</w:t>
            </w:r>
          </w:p>
        </w:tc>
        <w:tc>
          <w:tcPr>
            <w:tcW w:w="1143" w:type="dxa"/>
            <w:tcBorders>
              <w:top w:val="nil"/>
              <w:left w:val="nil"/>
              <w:bottom w:val="nil"/>
              <w:right w:val="nil"/>
            </w:tcBorders>
            <w:shd w:val="clear" w:color="auto" w:fill="FFFFFF"/>
            <w:tcMar>
              <w:top w:w="0" w:type="dxa"/>
              <w:left w:w="0" w:type="dxa"/>
              <w:bottom w:w="0" w:type="dxa"/>
              <w:right w:w="0" w:type="dxa"/>
            </w:tcMar>
          </w:tcPr>
          <w:p w14:paraId="034B2FA7"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w:t>
            </w:r>
          </w:p>
          <w:p w14:paraId="766FD11D"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r>
      <w:tr w:rsidR="00DA6E1F" w14:paraId="32AC5ABB" w14:textId="77777777">
        <w:trPr>
          <w:trHeight w:hRule="exact" w:val="322"/>
        </w:trPr>
        <w:tc>
          <w:tcPr>
            <w:tcW w:w="2312" w:type="dxa"/>
            <w:tcBorders>
              <w:top w:val="nil"/>
              <w:left w:val="nil"/>
              <w:bottom w:val="nil"/>
              <w:right w:val="nil"/>
            </w:tcBorders>
            <w:shd w:val="clear" w:color="auto" w:fill="FFFFFF"/>
            <w:tcMar>
              <w:top w:w="0" w:type="dxa"/>
              <w:left w:w="0" w:type="dxa"/>
              <w:bottom w:w="0" w:type="dxa"/>
              <w:right w:w="0" w:type="dxa"/>
            </w:tcMar>
          </w:tcPr>
          <w:p w14:paraId="7A3FF321"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i/>
                <w:iCs/>
                <w:szCs w:val="21"/>
              </w:rPr>
            </w:pPr>
            <w:r>
              <w:rPr>
                <w:rFonts w:ascii="Times New Roman" w:hAnsi="Times New Roman" w:cs="Times New Roman"/>
                <w:bCs/>
                <w:szCs w:val="21"/>
              </w:rPr>
              <w:t>Q2</w:t>
            </w:r>
          </w:p>
        </w:tc>
        <w:tc>
          <w:tcPr>
            <w:tcW w:w="1900" w:type="dxa"/>
            <w:tcBorders>
              <w:top w:val="nil"/>
              <w:left w:val="nil"/>
              <w:bottom w:val="nil"/>
              <w:right w:val="nil"/>
            </w:tcBorders>
            <w:shd w:val="clear" w:color="auto" w:fill="FFFFFF"/>
            <w:tcMar>
              <w:top w:w="0" w:type="dxa"/>
              <w:left w:w="0" w:type="dxa"/>
              <w:bottom w:w="0" w:type="dxa"/>
              <w:right w:w="0" w:type="dxa"/>
            </w:tcMar>
          </w:tcPr>
          <w:p w14:paraId="025F385F"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0.8</w:t>
            </w:r>
            <w:r>
              <w:rPr>
                <w:rFonts w:ascii="Times New Roman" w:hAnsi="Times New Roman" w:cs="Times New Roman" w:hint="eastAsia"/>
                <w:bCs/>
                <w:szCs w:val="21"/>
              </w:rPr>
              <w:t>4</w:t>
            </w:r>
            <w:r>
              <w:rPr>
                <w:rFonts w:ascii="Times New Roman" w:hAnsi="Times New Roman" w:cs="Times New Roman"/>
                <w:bCs/>
                <w:szCs w:val="21"/>
              </w:rPr>
              <w:t xml:space="preserve"> (0.6</w:t>
            </w:r>
            <w:r>
              <w:rPr>
                <w:rFonts w:ascii="Times New Roman" w:hAnsi="Times New Roman" w:cs="Times New Roman" w:hint="eastAsia"/>
                <w:bCs/>
                <w:szCs w:val="21"/>
              </w:rPr>
              <w:t>5</w:t>
            </w:r>
            <w:r>
              <w:rPr>
                <w:rFonts w:ascii="Times New Roman" w:hAnsi="Times New Roman" w:cs="Times New Roman"/>
                <w:bCs/>
                <w:szCs w:val="21"/>
              </w:rPr>
              <w:t>, 1.</w:t>
            </w:r>
            <w:r>
              <w:rPr>
                <w:rFonts w:ascii="Times New Roman" w:hAnsi="Times New Roman" w:cs="Times New Roman" w:hint="eastAsia"/>
                <w:bCs/>
                <w:szCs w:val="21"/>
              </w:rPr>
              <w:t>09</w:t>
            </w:r>
            <w:r>
              <w:rPr>
                <w:rFonts w:ascii="Times New Roman" w:hAnsi="Times New Roman" w:cs="Times New Roman"/>
                <w:bCs/>
                <w:szCs w:val="21"/>
              </w:rPr>
              <w:t>)</w:t>
            </w:r>
          </w:p>
        </w:tc>
        <w:tc>
          <w:tcPr>
            <w:tcW w:w="1063" w:type="dxa"/>
            <w:tcBorders>
              <w:top w:val="nil"/>
              <w:left w:val="nil"/>
              <w:bottom w:val="nil"/>
              <w:right w:val="nil"/>
            </w:tcBorders>
            <w:shd w:val="clear" w:color="auto" w:fill="FFFFFF"/>
            <w:tcMar>
              <w:top w:w="0" w:type="dxa"/>
              <w:left w:w="0" w:type="dxa"/>
              <w:bottom w:w="0" w:type="dxa"/>
              <w:right w:w="0" w:type="dxa"/>
            </w:tcMar>
            <w:vAlign w:val="center"/>
          </w:tcPr>
          <w:p w14:paraId="1A023FE6"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195</w:t>
            </w:r>
          </w:p>
        </w:tc>
        <w:tc>
          <w:tcPr>
            <w:tcW w:w="2010" w:type="dxa"/>
            <w:tcBorders>
              <w:top w:val="nil"/>
              <w:left w:val="nil"/>
              <w:bottom w:val="nil"/>
              <w:right w:val="nil"/>
            </w:tcBorders>
            <w:shd w:val="clear" w:color="auto" w:fill="FFFFFF"/>
            <w:tcMar>
              <w:top w:w="0" w:type="dxa"/>
              <w:left w:w="0" w:type="dxa"/>
              <w:bottom w:w="0" w:type="dxa"/>
              <w:right w:w="0" w:type="dxa"/>
            </w:tcMar>
          </w:tcPr>
          <w:p w14:paraId="635A148D"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79</w:t>
            </w:r>
            <w:r>
              <w:rPr>
                <w:rFonts w:ascii="Times New Roman" w:hAnsi="Times New Roman" w:cs="Times New Roman"/>
                <w:bCs/>
                <w:szCs w:val="21"/>
              </w:rPr>
              <w:t xml:space="preserve"> (0.</w:t>
            </w:r>
            <w:r>
              <w:rPr>
                <w:rFonts w:ascii="Times New Roman" w:hAnsi="Times New Roman" w:cs="Times New Roman" w:hint="eastAsia"/>
                <w:bCs/>
                <w:szCs w:val="21"/>
              </w:rPr>
              <w:t>59</w:t>
            </w:r>
            <w:r>
              <w:rPr>
                <w:rFonts w:ascii="Times New Roman" w:hAnsi="Times New Roman" w:cs="Times New Roman"/>
                <w:bCs/>
                <w:szCs w:val="21"/>
              </w:rPr>
              <w:t>, 1.</w:t>
            </w:r>
            <w:r>
              <w:rPr>
                <w:rFonts w:ascii="Times New Roman" w:hAnsi="Times New Roman" w:cs="Times New Roman" w:hint="eastAsia"/>
                <w:bCs/>
                <w:szCs w:val="21"/>
              </w:rPr>
              <w:t>05</w:t>
            </w:r>
            <w:r>
              <w:rPr>
                <w:rFonts w:ascii="Times New Roman" w:hAnsi="Times New Roman" w:cs="Times New Roman"/>
                <w:bCs/>
                <w:szCs w:val="21"/>
              </w:rPr>
              <w:t>)</w:t>
            </w:r>
          </w:p>
        </w:tc>
        <w:tc>
          <w:tcPr>
            <w:tcW w:w="1040" w:type="dxa"/>
            <w:tcBorders>
              <w:top w:val="nil"/>
              <w:left w:val="nil"/>
              <w:bottom w:val="nil"/>
              <w:right w:val="nil"/>
            </w:tcBorders>
            <w:shd w:val="clear" w:color="auto" w:fill="FFFFFF"/>
            <w:tcMar>
              <w:top w:w="0" w:type="dxa"/>
              <w:left w:w="0" w:type="dxa"/>
              <w:bottom w:w="0" w:type="dxa"/>
              <w:right w:w="0" w:type="dxa"/>
            </w:tcMar>
            <w:vAlign w:val="center"/>
          </w:tcPr>
          <w:p w14:paraId="11D34655"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105</w:t>
            </w:r>
          </w:p>
        </w:tc>
        <w:tc>
          <w:tcPr>
            <w:tcW w:w="1932" w:type="dxa"/>
            <w:tcBorders>
              <w:top w:val="nil"/>
              <w:left w:val="nil"/>
              <w:bottom w:val="nil"/>
              <w:right w:val="nil"/>
            </w:tcBorders>
            <w:shd w:val="clear" w:color="auto" w:fill="FFFFFF"/>
            <w:tcMar>
              <w:top w:w="0" w:type="dxa"/>
              <w:left w:w="0" w:type="dxa"/>
              <w:bottom w:w="0" w:type="dxa"/>
              <w:right w:w="0" w:type="dxa"/>
            </w:tcMar>
          </w:tcPr>
          <w:p w14:paraId="713DEDF0"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0.8</w:t>
            </w:r>
            <w:r>
              <w:rPr>
                <w:rFonts w:ascii="Times New Roman" w:hAnsi="Times New Roman" w:cs="Times New Roman" w:hint="eastAsia"/>
                <w:bCs/>
                <w:szCs w:val="21"/>
              </w:rPr>
              <w:t>1</w:t>
            </w:r>
            <w:r>
              <w:rPr>
                <w:rFonts w:ascii="Times New Roman" w:hAnsi="Times New Roman" w:cs="Times New Roman"/>
                <w:bCs/>
                <w:szCs w:val="21"/>
              </w:rPr>
              <w:t xml:space="preserve"> (0.</w:t>
            </w:r>
            <w:r>
              <w:rPr>
                <w:rFonts w:ascii="Times New Roman" w:hAnsi="Times New Roman" w:cs="Times New Roman" w:hint="eastAsia"/>
                <w:bCs/>
                <w:szCs w:val="21"/>
              </w:rPr>
              <w:t>60</w:t>
            </w:r>
            <w:r>
              <w:rPr>
                <w:rFonts w:ascii="Times New Roman" w:hAnsi="Times New Roman" w:cs="Times New Roman"/>
                <w:bCs/>
                <w:szCs w:val="21"/>
              </w:rPr>
              <w:t>, 1.</w:t>
            </w:r>
            <w:r>
              <w:rPr>
                <w:rFonts w:ascii="Times New Roman" w:hAnsi="Times New Roman" w:cs="Times New Roman" w:hint="eastAsia"/>
                <w:bCs/>
                <w:szCs w:val="21"/>
              </w:rPr>
              <w:t>08</w:t>
            </w:r>
            <w:r>
              <w:rPr>
                <w:rFonts w:ascii="Times New Roman" w:hAnsi="Times New Roman" w:cs="Times New Roman"/>
                <w:bCs/>
                <w:szCs w:val="21"/>
              </w:rPr>
              <w:t>)</w:t>
            </w:r>
          </w:p>
        </w:tc>
        <w:tc>
          <w:tcPr>
            <w:tcW w:w="1143" w:type="dxa"/>
            <w:tcBorders>
              <w:top w:val="nil"/>
              <w:left w:val="nil"/>
              <w:bottom w:val="nil"/>
              <w:right w:val="nil"/>
            </w:tcBorders>
            <w:shd w:val="clear" w:color="auto" w:fill="FFFFFF"/>
            <w:tcMar>
              <w:top w:w="0" w:type="dxa"/>
              <w:left w:w="0" w:type="dxa"/>
              <w:bottom w:w="0" w:type="dxa"/>
              <w:right w:w="0" w:type="dxa"/>
            </w:tcMar>
            <w:vAlign w:val="center"/>
          </w:tcPr>
          <w:p w14:paraId="6FDDFFD4"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144</w:t>
            </w:r>
          </w:p>
        </w:tc>
      </w:tr>
      <w:tr w:rsidR="00DA6E1F" w14:paraId="719DA8F4" w14:textId="77777777">
        <w:trPr>
          <w:trHeight w:hRule="exact" w:val="322"/>
        </w:trPr>
        <w:tc>
          <w:tcPr>
            <w:tcW w:w="2312" w:type="dxa"/>
            <w:tcBorders>
              <w:top w:val="nil"/>
              <w:left w:val="nil"/>
              <w:bottom w:val="nil"/>
              <w:right w:val="nil"/>
            </w:tcBorders>
            <w:shd w:val="clear" w:color="auto" w:fill="FFFFFF"/>
            <w:tcMar>
              <w:top w:w="0" w:type="dxa"/>
              <w:left w:w="0" w:type="dxa"/>
              <w:bottom w:w="0" w:type="dxa"/>
              <w:right w:w="0" w:type="dxa"/>
            </w:tcMar>
          </w:tcPr>
          <w:p w14:paraId="1921955F"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i/>
                <w:iCs/>
                <w:szCs w:val="21"/>
              </w:rPr>
            </w:pPr>
            <w:r>
              <w:rPr>
                <w:rFonts w:ascii="Times New Roman" w:hAnsi="Times New Roman" w:cs="Times New Roman"/>
                <w:bCs/>
                <w:szCs w:val="21"/>
              </w:rPr>
              <w:t>Q3</w:t>
            </w:r>
          </w:p>
        </w:tc>
        <w:tc>
          <w:tcPr>
            <w:tcW w:w="1900" w:type="dxa"/>
            <w:tcBorders>
              <w:top w:val="nil"/>
              <w:left w:val="nil"/>
              <w:bottom w:val="nil"/>
              <w:right w:val="nil"/>
            </w:tcBorders>
            <w:shd w:val="clear" w:color="auto" w:fill="FFFFFF"/>
            <w:tcMar>
              <w:top w:w="0" w:type="dxa"/>
              <w:left w:w="0" w:type="dxa"/>
              <w:bottom w:w="0" w:type="dxa"/>
              <w:right w:w="0" w:type="dxa"/>
            </w:tcMar>
          </w:tcPr>
          <w:p w14:paraId="386C2465"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68</w:t>
            </w:r>
            <w:r>
              <w:rPr>
                <w:rFonts w:ascii="Times New Roman" w:hAnsi="Times New Roman" w:cs="Times New Roman"/>
                <w:bCs/>
                <w:szCs w:val="21"/>
              </w:rPr>
              <w:t xml:space="preserve"> (0.5</w:t>
            </w:r>
            <w:r>
              <w:rPr>
                <w:rFonts w:ascii="Times New Roman" w:hAnsi="Times New Roman" w:cs="Times New Roman" w:hint="eastAsia"/>
                <w:bCs/>
                <w:szCs w:val="21"/>
              </w:rPr>
              <w:t>3</w:t>
            </w:r>
            <w:r>
              <w:rPr>
                <w:rFonts w:ascii="Times New Roman" w:hAnsi="Times New Roman" w:cs="Times New Roman"/>
                <w:bCs/>
                <w:szCs w:val="21"/>
              </w:rPr>
              <w:t>, 0.</w:t>
            </w:r>
            <w:r>
              <w:rPr>
                <w:rFonts w:ascii="Times New Roman" w:hAnsi="Times New Roman" w:cs="Times New Roman" w:hint="eastAsia"/>
                <w:bCs/>
                <w:szCs w:val="21"/>
              </w:rPr>
              <w:t>87</w:t>
            </w:r>
            <w:r>
              <w:rPr>
                <w:rFonts w:ascii="Times New Roman" w:hAnsi="Times New Roman" w:cs="Times New Roman"/>
                <w:bCs/>
                <w:szCs w:val="21"/>
              </w:rPr>
              <w:t>)</w:t>
            </w:r>
          </w:p>
        </w:tc>
        <w:tc>
          <w:tcPr>
            <w:tcW w:w="1063" w:type="dxa"/>
            <w:tcBorders>
              <w:top w:val="nil"/>
              <w:left w:val="nil"/>
              <w:bottom w:val="nil"/>
              <w:right w:val="nil"/>
            </w:tcBorders>
            <w:shd w:val="clear" w:color="auto" w:fill="FFFFFF"/>
            <w:tcMar>
              <w:top w:w="0" w:type="dxa"/>
              <w:left w:w="0" w:type="dxa"/>
              <w:bottom w:w="0" w:type="dxa"/>
              <w:right w:w="0" w:type="dxa"/>
            </w:tcMar>
            <w:vAlign w:val="center"/>
          </w:tcPr>
          <w:p w14:paraId="27BD0A17"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0.0</w:t>
            </w:r>
            <w:r>
              <w:rPr>
                <w:rFonts w:ascii="Times New Roman" w:hAnsi="Times New Roman" w:cs="Times New Roman" w:hint="eastAsia"/>
                <w:bCs/>
                <w:szCs w:val="21"/>
              </w:rPr>
              <w:t>03</w:t>
            </w:r>
          </w:p>
        </w:tc>
        <w:tc>
          <w:tcPr>
            <w:tcW w:w="2010" w:type="dxa"/>
            <w:tcBorders>
              <w:top w:val="nil"/>
              <w:left w:val="nil"/>
              <w:bottom w:val="nil"/>
              <w:right w:val="nil"/>
            </w:tcBorders>
            <w:shd w:val="clear" w:color="auto" w:fill="FFFFFF"/>
            <w:tcMar>
              <w:top w:w="0" w:type="dxa"/>
              <w:left w:w="0" w:type="dxa"/>
              <w:bottom w:w="0" w:type="dxa"/>
              <w:right w:w="0" w:type="dxa"/>
            </w:tcMar>
          </w:tcPr>
          <w:p w14:paraId="1A38CE34"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0.6</w:t>
            </w:r>
            <w:r>
              <w:rPr>
                <w:rFonts w:ascii="Times New Roman" w:hAnsi="Times New Roman" w:cs="Times New Roman" w:hint="eastAsia"/>
                <w:bCs/>
                <w:szCs w:val="21"/>
              </w:rPr>
              <w:t>1</w:t>
            </w:r>
            <w:r>
              <w:rPr>
                <w:rFonts w:ascii="Times New Roman" w:hAnsi="Times New Roman" w:cs="Times New Roman"/>
                <w:bCs/>
                <w:szCs w:val="21"/>
              </w:rPr>
              <w:t xml:space="preserve"> (0.4</w:t>
            </w:r>
            <w:r>
              <w:rPr>
                <w:rFonts w:ascii="Times New Roman" w:hAnsi="Times New Roman" w:cs="Times New Roman" w:hint="eastAsia"/>
                <w:bCs/>
                <w:szCs w:val="21"/>
              </w:rPr>
              <w:t>6</w:t>
            </w:r>
            <w:r>
              <w:rPr>
                <w:rFonts w:ascii="Times New Roman" w:hAnsi="Times New Roman" w:cs="Times New Roman"/>
                <w:bCs/>
                <w:szCs w:val="21"/>
              </w:rPr>
              <w:t>, 0.</w:t>
            </w:r>
            <w:r>
              <w:rPr>
                <w:rFonts w:ascii="Times New Roman" w:hAnsi="Times New Roman" w:cs="Times New Roman" w:hint="eastAsia"/>
                <w:bCs/>
                <w:szCs w:val="21"/>
              </w:rPr>
              <w:t>8</w:t>
            </w:r>
            <w:r>
              <w:rPr>
                <w:rFonts w:ascii="Times New Roman" w:hAnsi="Times New Roman" w:cs="Times New Roman"/>
                <w:bCs/>
                <w:szCs w:val="21"/>
              </w:rPr>
              <w:t>1)</w:t>
            </w:r>
          </w:p>
        </w:tc>
        <w:tc>
          <w:tcPr>
            <w:tcW w:w="1040" w:type="dxa"/>
            <w:tcBorders>
              <w:top w:val="nil"/>
              <w:left w:val="nil"/>
              <w:bottom w:val="nil"/>
              <w:right w:val="nil"/>
            </w:tcBorders>
            <w:shd w:val="clear" w:color="auto" w:fill="FFFFFF"/>
            <w:tcMar>
              <w:top w:w="0" w:type="dxa"/>
              <w:left w:w="0" w:type="dxa"/>
              <w:bottom w:w="0" w:type="dxa"/>
              <w:right w:w="0" w:type="dxa"/>
            </w:tcMar>
            <w:vAlign w:val="center"/>
          </w:tcPr>
          <w:p w14:paraId="104B5D10"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0.0</w:t>
            </w:r>
            <w:r>
              <w:rPr>
                <w:rFonts w:ascii="Times New Roman" w:hAnsi="Times New Roman" w:cs="Times New Roman" w:hint="eastAsia"/>
                <w:bCs/>
                <w:szCs w:val="21"/>
              </w:rPr>
              <w:t>0</w:t>
            </w:r>
            <w:r>
              <w:rPr>
                <w:rFonts w:ascii="Times New Roman" w:hAnsi="Times New Roman" w:cs="Times New Roman"/>
                <w:bCs/>
                <w:szCs w:val="21"/>
              </w:rPr>
              <w:t>1</w:t>
            </w:r>
          </w:p>
        </w:tc>
        <w:tc>
          <w:tcPr>
            <w:tcW w:w="1932" w:type="dxa"/>
            <w:tcBorders>
              <w:top w:val="nil"/>
              <w:left w:val="nil"/>
              <w:bottom w:val="nil"/>
              <w:right w:val="nil"/>
            </w:tcBorders>
            <w:shd w:val="clear" w:color="auto" w:fill="FFFFFF"/>
            <w:tcMar>
              <w:top w:w="0" w:type="dxa"/>
              <w:left w:w="0" w:type="dxa"/>
              <w:bottom w:w="0" w:type="dxa"/>
              <w:right w:w="0" w:type="dxa"/>
            </w:tcMar>
          </w:tcPr>
          <w:p w14:paraId="363DDCD2"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67</w:t>
            </w:r>
            <w:r>
              <w:rPr>
                <w:rFonts w:ascii="Times New Roman" w:hAnsi="Times New Roman" w:cs="Times New Roman"/>
                <w:bCs/>
                <w:szCs w:val="21"/>
              </w:rPr>
              <w:t xml:space="preserve"> (0.</w:t>
            </w:r>
            <w:r>
              <w:rPr>
                <w:rFonts w:ascii="Times New Roman" w:hAnsi="Times New Roman" w:cs="Times New Roman" w:hint="eastAsia"/>
                <w:bCs/>
                <w:szCs w:val="21"/>
              </w:rPr>
              <w:t>48</w:t>
            </w:r>
            <w:r>
              <w:rPr>
                <w:rFonts w:ascii="Times New Roman" w:hAnsi="Times New Roman" w:cs="Times New Roman"/>
                <w:bCs/>
                <w:szCs w:val="21"/>
              </w:rPr>
              <w:t xml:space="preserve">, </w:t>
            </w:r>
            <w:r>
              <w:rPr>
                <w:rFonts w:ascii="Times New Roman" w:hAnsi="Times New Roman" w:cs="Times New Roman" w:hint="eastAsia"/>
                <w:bCs/>
                <w:szCs w:val="21"/>
              </w:rPr>
              <w:t>0.92</w:t>
            </w:r>
            <w:r>
              <w:rPr>
                <w:rFonts w:ascii="Times New Roman" w:hAnsi="Times New Roman" w:cs="Times New Roman"/>
                <w:bCs/>
                <w:szCs w:val="21"/>
              </w:rPr>
              <w:t>)</w:t>
            </w:r>
          </w:p>
        </w:tc>
        <w:tc>
          <w:tcPr>
            <w:tcW w:w="1143" w:type="dxa"/>
            <w:tcBorders>
              <w:top w:val="nil"/>
              <w:left w:val="nil"/>
              <w:bottom w:val="nil"/>
              <w:right w:val="nil"/>
            </w:tcBorders>
            <w:shd w:val="clear" w:color="auto" w:fill="FFFFFF"/>
            <w:tcMar>
              <w:top w:w="0" w:type="dxa"/>
              <w:left w:w="0" w:type="dxa"/>
              <w:bottom w:w="0" w:type="dxa"/>
              <w:right w:w="0" w:type="dxa"/>
            </w:tcMar>
            <w:vAlign w:val="center"/>
          </w:tcPr>
          <w:p w14:paraId="7E4D2BFE"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0.0</w:t>
            </w:r>
            <w:r>
              <w:rPr>
                <w:rFonts w:ascii="Times New Roman" w:hAnsi="Times New Roman" w:cs="Times New Roman" w:hint="eastAsia"/>
                <w:bCs/>
                <w:szCs w:val="21"/>
              </w:rPr>
              <w:t>16</w:t>
            </w:r>
          </w:p>
        </w:tc>
      </w:tr>
      <w:tr w:rsidR="00DA6E1F" w14:paraId="6C7E13B5" w14:textId="77777777">
        <w:trPr>
          <w:trHeight w:hRule="exact" w:val="322"/>
        </w:trPr>
        <w:tc>
          <w:tcPr>
            <w:tcW w:w="2312" w:type="dxa"/>
            <w:tcBorders>
              <w:top w:val="nil"/>
              <w:left w:val="nil"/>
              <w:bottom w:val="nil"/>
              <w:right w:val="nil"/>
            </w:tcBorders>
            <w:shd w:val="clear" w:color="auto" w:fill="FFFFFF"/>
            <w:tcMar>
              <w:top w:w="0" w:type="dxa"/>
              <w:left w:w="0" w:type="dxa"/>
              <w:bottom w:w="0" w:type="dxa"/>
              <w:right w:w="0" w:type="dxa"/>
            </w:tcMar>
          </w:tcPr>
          <w:p w14:paraId="4867983E"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rPr>
                <w:rFonts w:ascii="Times New Roman" w:hAnsi="Times New Roman" w:cs="Times New Roman"/>
                <w:bCs/>
                <w:i/>
                <w:iCs/>
                <w:szCs w:val="21"/>
              </w:rPr>
            </w:pPr>
            <w:r>
              <w:rPr>
                <w:rFonts w:ascii="Times New Roman" w:hAnsi="Times New Roman" w:cs="Times New Roman"/>
                <w:bCs/>
                <w:szCs w:val="21"/>
              </w:rPr>
              <w:lastRenderedPageBreak/>
              <w:t>Q4</w:t>
            </w:r>
          </w:p>
        </w:tc>
        <w:tc>
          <w:tcPr>
            <w:tcW w:w="1900" w:type="dxa"/>
            <w:tcBorders>
              <w:top w:val="nil"/>
              <w:left w:val="nil"/>
              <w:bottom w:val="nil"/>
              <w:right w:val="nil"/>
            </w:tcBorders>
            <w:shd w:val="clear" w:color="auto" w:fill="FFFFFF"/>
            <w:tcMar>
              <w:top w:w="0" w:type="dxa"/>
              <w:left w:w="0" w:type="dxa"/>
              <w:bottom w:w="0" w:type="dxa"/>
              <w:right w:w="0" w:type="dxa"/>
            </w:tcMar>
          </w:tcPr>
          <w:p w14:paraId="49486940"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0.6</w:t>
            </w:r>
            <w:r>
              <w:rPr>
                <w:rFonts w:ascii="Times New Roman" w:hAnsi="Times New Roman" w:cs="Times New Roman" w:hint="eastAsia"/>
                <w:bCs/>
                <w:szCs w:val="21"/>
              </w:rPr>
              <w:t>1</w:t>
            </w:r>
            <w:r>
              <w:rPr>
                <w:rFonts w:ascii="Times New Roman" w:hAnsi="Times New Roman" w:cs="Times New Roman"/>
                <w:bCs/>
                <w:szCs w:val="21"/>
              </w:rPr>
              <w:t xml:space="preserve"> (0.4</w:t>
            </w:r>
            <w:r>
              <w:rPr>
                <w:rFonts w:ascii="Times New Roman" w:hAnsi="Times New Roman" w:cs="Times New Roman" w:hint="eastAsia"/>
                <w:bCs/>
                <w:szCs w:val="21"/>
              </w:rPr>
              <w:t>5</w:t>
            </w:r>
            <w:r>
              <w:rPr>
                <w:rFonts w:ascii="Times New Roman" w:hAnsi="Times New Roman" w:cs="Times New Roman"/>
                <w:bCs/>
                <w:szCs w:val="21"/>
              </w:rPr>
              <w:t>, 0.8</w:t>
            </w:r>
            <w:r>
              <w:rPr>
                <w:rFonts w:ascii="Times New Roman" w:hAnsi="Times New Roman" w:cs="Times New Roman" w:hint="eastAsia"/>
                <w:bCs/>
                <w:szCs w:val="21"/>
              </w:rPr>
              <w:t>2</w:t>
            </w:r>
            <w:r>
              <w:rPr>
                <w:rFonts w:ascii="Times New Roman" w:hAnsi="Times New Roman" w:cs="Times New Roman"/>
                <w:bCs/>
                <w:szCs w:val="21"/>
              </w:rPr>
              <w:t>)</w:t>
            </w:r>
          </w:p>
        </w:tc>
        <w:tc>
          <w:tcPr>
            <w:tcW w:w="1063" w:type="dxa"/>
            <w:tcBorders>
              <w:top w:val="nil"/>
              <w:left w:val="nil"/>
              <w:bottom w:val="nil"/>
              <w:right w:val="nil"/>
            </w:tcBorders>
            <w:shd w:val="clear" w:color="auto" w:fill="FFFFFF"/>
            <w:tcMar>
              <w:top w:w="0" w:type="dxa"/>
              <w:left w:w="0" w:type="dxa"/>
              <w:bottom w:w="0" w:type="dxa"/>
              <w:right w:w="0" w:type="dxa"/>
            </w:tcMar>
            <w:vAlign w:val="center"/>
          </w:tcPr>
          <w:p w14:paraId="79FA9736"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0.00</w:t>
            </w:r>
            <w:r>
              <w:rPr>
                <w:rFonts w:ascii="Times New Roman" w:hAnsi="Times New Roman" w:cs="Times New Roman" w:hint="eastAsia"/>
                <w:bCs/>
                <w:szCs w:val="21"/>
              </w:rPr>
              <w:t>2</w:t>
            </w:r>
          </w:p>
        </w:tc>
        <w:tc>
          <w:tcPr>
            <w:tcW w:w="2010" w:type="dxa"/>
            <w:tcBorders>
              <w:top w:val="nil"/>
              <w:left w:val="nil"/>
              <w:bottom w:val="nil"/>
              <w:right w:val="nil"/>
            </w:tcBorders>
            <w:shd w:val="clear" w:color="auto" w:fill="FFFFFF"/>
            <w:tcMar>
              <w:top w:w="0" w:type="dxa"/>
              <w:left w:w="0" w:type="dxa"/>
              <w:bottom w:w="0" w:type="dxa"/>
              <w:right w:w="0" w:type="dxa"/>
            </w:tcMar>
          </w:tcPr>
          <w:p w14:paraId="1D87E017"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0.5</w:t>
            </w:r>
            <w:r>
              <w:rPr>
                <w:rFonts w:ascii="Times New Roman" w:hAnsi="Times New Roman" w:cs="Times New Roman" w:hint="eastAsia"/>
                <w:bCs/>
                <w:szCs w:val="21"/>
              </w:rPr>
              <w:t>4</w:t>
            </w:r>
            <w:r>
              <w:rPr>
                <w:rFonts w:ascii="Times New Roman" w:hAnsi="Times New Roman" w:cs="Times New Roman"/>
                <w:bCs/>
                <w:szCs w:val="21"/>
              </w:rPr>
              <w:t xml:space="preserve"> (0.</w:t>
            </w:r>
            <w:r>
              <w:rPr>
                <w:rFonts w:ascii="Times New Roman" w:hAnsi="Times New Roman" w:cs="Times New Roman" w:hint="eastAsia"/>
                <w:bCs/>
                <w:szCs w:val="21"/>
              </w:rPr>
              <w:t>38</w:t>
            </w:r>
            <w:r>
              <w:rPr>
                <w:rFonts w:ascii="Times New Roman" w:hAnsi="Times New Roman" w:cs="Times New Roman"/>
                <w:bCs/>
                <w:szCs w:val="21"/>
              </w:rPr>
              <w:t>, 0.7</w:t>
            </w:r>
            <w:r>
              <w:rPr>
                <w:rFonts w:ascii="Times New Roman" w:hAnsi="Times New Roman" w:cs="Times New Roman" w:hint="eastAsia"/>
                <w:bCs/>
                <w:szCs w:val="21"/>
              </w:rPr>
              <w:t>7</w:t>
            </w:r>
            <w:r>
              <w:rPr>
                <w:rFonts w:ascii="Times New Roman" w:hAnsi="Times New Roman" w:cs="Times New Roman"/>
                <w:bCs/>
                <w:szCs w:val="21"/>
              </w:rPr>
              <w:t>)</w:t>
            </w:r>
          </w:p>
        </w:tc>
        <w:tc>
          <w:tcPr>
            <w:tcW w:w="1040" w:type="dxa"/>
            <w:tcBorders>
              <w:top w:val="nil"/>
              <w:left w:val="nil"/>
              <w:bottom w:val="nil"/>
              <w:right w:val="nil"/>
            </w:tcBorders>
            <w:shd w:val="clear" w:color="auto" w:fill="FFFFFF"/>
            <w:tcMar>
              <w:top w:w="0" w:type="dxa"/>
              <w:left w:w="0" w:type="dxa"/>
              <w:bottom w:w="0" w:type="dxa"/>
              <w:right w:w="0" w:type="dxa"/>
            </w:tcMar>
            <w:vAlign w:val="center"/>
          </w:tcPr>
          <w:p w14:paraId="00AC945F"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0.001</w:t>
            </w:r>
          </w:p>
        </w:tc>
        <w:tc>
          <w:tcPr>
            <w:tcW w:w="1932" w:type="dxa"/>
            <w:tcBorders>
              <w:top w:val="nil"/>
              <w:left w:val="nil"/>
              <w:bottom w:val="nil"/>
              <w:right w:val="nil"/>
            </w:tcBorders>
            <w:shd w:val="clear" w:color="auto" w:fill="FFFFFF"/>
            <w:tcMar>
              <w:top w:w="0" w:type="dxa"/>
              <w:left w:w="0" w:type="dxa"/>
              <w:bottom w:w="0" w:type="dxa"/>
              <w:right w:w="0" w:type="dxa"/>
            </w:tcMar>
          </w:tcPr>
          <w:p w14:paraId="77C4B4F5"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w:t>
            </w:r>
            <w:r>
              <w:rPr>
                <w:rFonts w:ascii="Times New Roman" w:hAnsi="Times New Roman" w:cs="Times New Roman" w:hint="eastAsia"/>
                <w:bCs/>
                <w:szCs w:val="21"/>
              </w:rPr>
              <w:t>62</w:t>
            </w:r>
            <w:r>
              <w:rPr>
                <w:rFonts w:ascii="Times New Roman" w:hAnsi="Times New Roman" w:cs="Times New Roman"/>
                <w:bCs/>
                <w:szCs w:val="21"/>
              </w:rPr>
              <w:t xml:space="preserve"> (0.</w:t>
            </w:r>
            <w:r>
              <w:rPr>
                <w:rFonts w:ascii="Times New Roman" w:hAnsi="Times New Roman" w:cs="Times New Roman" w:hint="eastAsia"/>
                <w:bCs/>
                <w:szCs w:val="21"/>
              </w:rPr>
              <w:t>41</w:t>
            </w:r>
            <w:r>
              <w:rPr>
                <w:rFonts w:ascii="Times New Roman" w:hAnsi="Times New Roman" w:cs="Times New Roman"/>
                <w:bCs/>
                <w:szCs w:val="21"/>
              </w:rPr>
              <w:t xml:space="preserve">, </w:t>
            </w:r>
            <w:r>
              <w:rPr>
                <w:rFonts w:ascii="Times New Roman" w:hAnsi="Times New Roman" w:cs="Times New Roman" w:hint="eastAsia"/>
                <w:bCs/>
                <w:szCs w:val="21"/>
              </w:rPr>
              <w:t>0.92</w:t>
            </w:r>
            <w:r>
              <w:rPr>
                <w:rFonts w:ascii="Times New Roman" w:hAnsi="Times New Roman" w:cs="Times New Roman"/>
                <w:bCs/>
                <w:szCs w:val="21"/>
              </w:rPr>
              <w:t>)</w:t>
            </w:r>
          </w:p>
        </w:tc>
        <w:tc>
          <w:tcPr>
            <w:tcW w:w="1143" w:type="dxa"/>
            <w:tcBorders>
              <w:top w:val="nil"/>
              <w:left w:val="nil"/>
              <w:bottom w:val="nil"/>
              <w:right w:val="nil"/>
            </w:tcBorders>
            <w:shd w:val="clear" w:color="auto" w:fill="FFFFFF"/>
            <w:tcMar>
              <w:top w:w="0" w:type="dxa"/>
              <w:left w:w="0" w:type="dxa"/>
              <w:bottom w:w="0" w:type="dxa"/>
              <w:right w:w="0" w:type="dxa"/>
            </w:tcMar>
            <w:vAlign w:val="center"/>
          </w:tcPr>
          <w:p w14:paraId="505F20E7"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0.0</w:t>
            </w:r>
            <w:r>
              <w:rPr>
                <w:rFonts w:ascii="Times New Roman" w:hAnsi="Times New Roman" w:cs="Times New Roman" w:hint="eastAsia"/>
                <w:bCs/>
                <w:szCs w:val="21"/>
              </w:rPr>
              <w:t>21</w:t>
            </w:r>
          </w:p>
        </w:tc>
      </w:tr>
      <w:tr w:rsidR="00DA6E1F" w14:paraId="2D893C8E" w14:textId="77777777">
        <w:trPr>
          <w:trHeight w:hRule="exact" w:val="426"/>
        </w:trPr>
        <w:tc>
          <w:tcPr>
            <w:tcW w:w="2312" w:type="dxa"/>
            <w:tcBorders>
              <w:top w:val="nil"/>
              <w:left w:val="nil"/>
              <w:bottom w:val="single" w:sz="12" w:space="0" w:color="auto"/>
              <w:right w:val="nil"/>
            </w:tcBorders>
            <w:shd w:val="clear" w:color="auto" w:fill="FFFFFF"/>
            <w:tcMar>
              <w:top w:w="0" w:type="dxa"/>
              <w:left w:w="0" w:type="dxa"/>
              <w:bottom w:w="0" w:type="dxa"/>
              <w:right w:w="0" w:type="dxa"/>
            </w:tcMar>
          </w:tcPr>
          <w:p w14:paraId="3BC70622"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bCs/>
                <w:i/>
                <w:iCs/>
                <w:szCs w:val="21"/>
              </w:rPr>
            </w:pPr>
            <w:r>
              <w:rPr>
                <w:rFonts w:ascii="Times New Roman" w:hAnsi="Times New Roman" w:cs="Times New Roman"/>
                <w:bCs/>
                <w:i/>
                <w:iCs/>
                <w:szCs w:val="21"/>
              </w:rPr>
              <w:t>P</w:t>
            </w:r>
            <w:r>
              <w:rPr>
                <w:rFonts w:ascii="Times New Roman" w:hAnsi="Times New Roman" w:cs="Times New Roman" w:hint="eastAsia"/>
                <w:bCs/>
                <w:szCs w:val="21"/>
              </w:rPr>
              <w:t xml:space="preserve"> </w:t>
            </w:r>
            <w:r>
              <w:rPr>
                <w:rFonts w:ascii="Times New Roman" w:hAnsi="Times New Roman" w:cs="Times New Roman"/>
                <w:bCs/>
                <w:szCs w:val="21"/>
              </w:rPr>
              <w:t>for trend</w:t>
            </w:r>
          </w:p>
        </w:tc>
        <w:tc>
          <w:tcPr>
            <w:tcW w:w="1900" w:type="dxa"/>
            <w:tcBorders>
              <w:top w:val="nil"/>
              <w:left w:val="nil"/>
              <w:bottom w:val="single" w:sz="12" w:space="0" w:color="auto"/>
              <w:right w:val="nil"/>
            </w:tcBorders>
            <w:shd w:val="clear" w:color="auto" w:fill="FFFFFF"/>
            <w:tcMar>
              <w:top w:w="0" w:type="dxa"/>
              <w:left w:w="0" w:type="dxa"/>
              <w:bottom w:w="0" w:type="dxa"/>
              <w:right w:w="0" w:type="dxa"/>
            </w:tcMar>
          </w:tcPr>
          <w:p w14:paraId="5D431819"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063" w:type="dxa"/>
            <w:tcBorders>
              <w:top w:val="nil"/>
              <w:left w:val="nil"/>
              <w:bottom w:val="single" w:sz="12" w:space="0" w:color="auto"/>
              <w:right w:val="nil"/>
            </w:tcBorders>
            <w:shd w:val="clear" w:color="auto" w:fill="FFFFFF"/>
            <w:tcMar>
              <w:top w:w="0" w:type="dxa"/>
              <w:left w:w="0" w:type="dxa"/>
              <w:bottom w:w="0" w:type="dxa"/>
              <w:right w:w="0" w:type="dxa"/>
            </w:tcMar>
            <w:vAlign w:val="center"/>
          </w:tcPr>
          <w:p w14:paraId="72005770"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&lt;0.001</w:t>
            </w:r>
          </w:p>
        </w:tc>
        <w:tc>
          <w:tcPr>
            <w:tcW w:w="2010" w:type="dxa"/>
            <w:tcBorders>
              <w:top w:val="nil"/>
              <w:left w:val="nil"/>
              <w:bottom w:val="single" w:sz="12" w:space="0" w:color="auto"/>
              <w:right w:val="nil"/>
            </w:tcBorders>
            <w:shd w:val="clear" w:color="auto" w:fill="FFFFFF"/>
            <w:tcMar>
              <w:top w:w="0" w:type="dxa"/>
              <w:left w:w="0" w:type="dxa"/>
              <w:bottom w:w="0" w:type="dxa"/>
              <w:right w:w="0" w:type="dxa"/>
            </w:tcMar>
          </w:tcPr>
          <w:p w14:paraId="12275428"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040" w:type="dxa"/>
            <w:tcBorders>
              <w:top w:val="nil"/>
              <w:left w:val="nil"/>
              <w:bottom w:val="single" w:sz="12" w:space="0" w:color="auto"/>
              <w:right w:val="nil"/>
            </w:tcBorders>
            <w:shd w:val="clear" w:color="auto" w:fill="FFFFFF"/>
            <w:tcMar>
              <w:top w:w="0" w:type="dxa"/>
              <w:left w:w="0" w:type="dxa"/>
              <w:bottom w:w="0" w:type="dxa"/>
              <w:right w:w="0" w:type="dxa"/>
            </w:tcMar>
            <w:vAlign w:val="center"/>
          </w:tcPr>
          <w:p w14:paraId="09D44EBD"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0.001</w:t>
            </w:r>
          </w:p>
        </w:tc>
        <w:tc>
          <w:tcPr>
            <w:tcW w:w="1932" w:type="dxa"/>
            <w:tcBorders>
              <w:top w:val="nil"/>
              <w:left w:val="nil"/>
              <w:bottom w:val="single" w:sz="12" w:space="0" w:color="auto"/>
              <w:right w:val="nil"/>
            </w:tcBorders>
            <w:shd w:val="clear" w:color="auto" w:fill="FFFFFF"/>
            <w:tcMar>
              <w:top w:w="0" w:type="dxa"/>
              <w:left w:w="0" w:type="dxa"/>
              <w:bottom w:w="0" w:type="dxa"/>
              <w:right w:w="0" w:type="dxa"/>
            </w:tcMar>
          </w:tcPr>
          <w:p w14:paraId="30DD51B9"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c>
          <w:tcPr>
            <w:tcW w:w="1143" w:type="dxa"/>
            <w:tcBorders>
              <w:top w:val="nil"/>
              <w:left w:val="nil"/>
              <w:bottom w:val="single" w:sz="12" w:space="0" w:color="auto"/>
              <w:right w:val="nil"/>
            </w:tcBorders>
            <w:shd w:val="clear" w:color="auto" w:fill="FFFFFF"/>
            <w:tcMar>
              <w:top w:w="0" w:type="dxa"/>
              <w:left w:w="0" w:type="dxa"/>
              <w:bottom w:w="0" w:type="dxa"/>
              <w:right w:w="0" w:type="dxa"/>
            </w:tcMar>
            <w:vAlign w:val="center"/>
          </w:tcPr>
          <w:p w14:paraId="3594EE5D" w14:textId="77777777" w:rsidR="00DA6E1F" w:rsidRDefault="00E60AF0">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r>
              <w:rPr>
                <w:rFonts w:ascii="Times New Roman" w:hAnsi="Times New Roman" w:cs="Times New Roman"/>
                <w:bCs/>
                <w:szCs w:val="21"/>
              </w:rPr>
              <w:t>0.0</w:t>
            </w:r>
            <w:r>
              <w:rPr>
                <w:rFonts w:ascii="Times New Roman" w:hAnsi="Times New Roman" w:cs="Times New Roman" w:hint="eastAsia"/>
                <w:bCs/>
                <w:szCs w:val="21"/>
              </w:rPr>
              <w:t>72</w:t>
            </w:r>
          </w:p>
        </w:tc>
      </w:tr>
    </w:tbl>
    <w:p w14:paraId="04E4D41A" w14:textId="77777777" w:rsidR="00DA6E1F" w:rsidRDefault="00DA6E1F">
      <w:pPr>
        <w:rPr>
          <w:rFonts w:hint="eastAsia"/>
        </w:rPr>
      </w:pPr>
    </w:p>
    <w:tbl>
      <w:tblPr>
        <w:tblpPr w:leftFromText="180" w:rightFromText="180" w:vertAnchor="page" w:horzAnchor="page" w:tblpXSpec="center" w:tblpY="1"/>
        <w:tblOverlap w:val="never"/>
        <w:tblW w:w="6315" w:type="pct"/>
        <w:tblLayout w:type="fixed"/>
        <w:tblLook w:val="04A0" w:firstRow="1" w:lastRow="0" w:firstColumn="1" w:lastColumn="0" w:noHBand="0" w:noVBand="1"/>
      </w:tblPr>
      <w:tblGrid>
        <w:gridCol w:w="11400"/>
      </w:tblGrid>
      <w:tr w:rsidR="00DA6E1F" w14:paraId="3D98862E" w14:textId="77777777">
        <w:trPr>
          <w:trHeight w:hRule="exact" w:val="3097"/>
        </w:trPr>
        <w:tc>
          <w:tcPr>
            <w:tcW w:w="11400" w:type="dxa"/>
            <w:tcBorders>
              <w:top w:val="single" w:sz="12" w:space="0" w:color="auto"/>
              <w:left w:val="nil"/>
              <w:bottom w:val="nil"/>
              <w:right w:val="nil"/>
            </w:tcBorders>
            <w:shd w:val="clear" w:color="auto" w:fill="FFFFFF"/>
            <w:tcMar>
              <w:top w:w="0" w:type="dxa"/>
              <w:left w:w="0" w:type="dxa"/>
              <w:bottom w:w="0" w:type="dxa"/>
              <w:right w:w="0" w:type="dxa"/>
            </w:tcMar>
          </w:tcPr>
          <w:p w14:paraId="59A9ABFB" w14:textId="77777777" w:rsidR="00DA6E1F" w:rsidRDefault="00E60AF0">
            <w:pPr>
              <w:spacing w:line="240" w:lineRule="exact"/>
              <w:contextualSpacing/>
              <w:rPr>
                <w:rFonts w:ascii="Times New Roman" w:hAnsi="Times New Roman" w:cs="Times New Roman"/>
                <w:sz w:val="21"/>
                <w:szCs w:val="21"/>
              </w:rPr>
            </w:pPr>
            <w:r>
              <w:rPr>
                <w:rFonts w:ascii="Times New Roman" w:hAnsi="Times New Roman" w:cs="Times New Roman"/>
                <w:sz w:val="21"/>
                <w:szCs w:val="21"/>
              </w:rPr>
              <w:t>Abbreviations: CI</w:t>
            </w:r>
            <w:r>
              <w:rPr>
                <w:rFonts w:ascii="Times New Roman" w:hAnsi="Times New Roman" w:cs="Times New Roman" w:hint="eastAsia"/>
                <w:sz w:val="21"/>
                <w:szCs w:val="21"/>
              </w:rPr>
              <w:t xml:space="preserve">, </w:t>
            </w:r>
            <w:r>
              <w:rPr>
                <w:rFonts w:ascii="Times New Roman" w:hAnsi="Times New Roman" w:cs="Times New Roman"/>
                <w:sz w:val="21"/>
                <w:szCs w:val="21"/>
              </w:rPr>
              <w:t>Confidence Interval</w:t>
            </w:r>
            <w:r>
              <w:rPr>
                <w:rFonts w:ascii="Times New Roman" w:hAnsi="Times New Roman" w:cs="Times New Roman" w:hint="eastAsia"/>
                <w:sz w:val="21"/>
                <w:szCs w:val="21"/>
              </w:rPr>
              <w:t xml:space="preserve">; </w:t>
            </w:r>
            <w:r>
              <w:rPr>
                <w:rFonts w:ascii="Times New Roman" w:hAnsi="Times New Roman" w:cs="Times New Roman"/>
                <w:sz w:val="21"/>
                <w:szCs w:val="21"/>
              </w:rPr>
              <w:t>MHO, metabolically healthy obesity; MUO, metabolically unhealthy obesity</w:t>
            </w:r>
            <w:r>
              <w:rPr>
                <w:rFonts w:ascii="Times New Roman" w:hAnsi="Times New Roman" w:cs="Times New Roman" w:hint="eastAsia"/>
                <w:sz w:val="21"/>
                <w:szCs w:val="21"/>
              </w:rPr>
              <w:t xml:space="preserve">; </w:t>
            </w:r>
            <w:r>
              <w:rPr>
                <w:rFonts w:ascii="Times New Roman" w:hAnsi="Times New Roman" w:cs="Times New Roman"/>
                <w:sz w:val="21"/>
                <w:szCs w:val="21"/>
              </w:rPr>
              <w:t>OR = Odds Ratio</w:t>
            </w:r>
            <w:r>
              <w:rPr>
                <w:rFonts w:ascii="Times New Roman" w:hAnsi="Times New Roman" w:cs="Times New Roman" w:hint="eastAsia"/>
                <w:sz w:val="21"/>
                <w:szCs w:val="21"/>
              </w:rPr>
              <w:t>.</w:t>
            </w:r>
          </w:p>
          <w:p w14:paraId="5D37A169" w14:textId="77777777" w:rsidR="00DA6E1F" w:rsidRDefault="00E60AF0">
            <w:pPr>
              <w:spacing w:line="240" w:lineRule="exact"/>
              <w:contextualSpacing/>
              <w:rPr>
                <w:rFonts w:ascii="Times New Roman" w:hAnsi="Times New Roman" w:cs="Times New Roman"/>
                <w:sz w:val="21"/>
                <w:szCs w:val="21"/>
              </w:rPr>
            </w:pPr>
            <w:r>
              <w:rPr>
                <w:rFonts w:ascii="Times New Roman" w:hAnsi="Times New Roman" w:cs="Times New Roman" w:hint="eastAsia"/>
                <w:sz w:val="21"/>
                <w:szCs w:val="21"/>
                <w:vertAlign w:val="superscript"/>
              </w:rPr>
              <w:t>a</w:t>
            </w:r>
            <w:r>
              <w:rPr>
                <w:rFonts w:ascii="Times New Roman" w:hAnsi="Times New Roman" w:cs="Times New Roman" w:hint="eastAsia"/>
                <w:sz w:val="21"/>
                <w:szCs w:val="21"/>
              </w:rPr>
              <w:t xml:space="preserve"> </w:t>
            </w:r>
            <w:r>
              <w:rPr>
                <w:rFonts w:ascii="Times New Roman" w:hAnsi="Times New Roman" w:cs="Times New Roman"/>
                <w:sz w:val="21"/>
                <w:szCs w:val="21"/>
              </w:rPr>
              <w:t xml:space="preserve">Model 1 </w:t>
            </w:r>
            <w:r>
              <w:rPr>
                <w:rFonts w:ascii="Times New Roman" w:hAnsi="Times New Roman" w:cs="Times New Roman" w:hint="eastAsia"/>
                <w:sz w:val="21"/>
                <w:szCs w:val="21"/>
              </w:rPr>
              <w:t>A</w:t>
            </w:r>
            <w:r>
              <w:rPr>
                <w:rFonts w:ascii="Times New Roman" w:hAnsi="Times New Roman" w:cs="Times New Roman"/>
                <w:sz w:val="21"/>
                <w:szCs w:val="21"/>
              </w:rPr>
              <w:t>djusted for no covariates.</w:t>
            </w:r>
          </w:p>
          <w:p w14:paraId="3A382232" w14:textId="77777777" w:rsidR="00DA6E1F" w:rsidRDefault="00E60AF0">
            <w:pPr>
              <w:spacing w:line="240" w:lineRule="exact"/>
              <w:contextualSpacing/>
              <w:rPr>
                <w:rFonts w:ascii="Times New Roman" w:hAnsi="Times New Roman" w:cs="Times New Roman"/>
                <w:sz w:val="21"/>
                <w:szCs w:val="21"/>
              </w:rPr>
            </w:pPr>
            <w:r>
              <w:rPr>
                <w:rFonts w:ascii="Times New Roman" w:hAnsi="Times New Roman" w:cs="Times New Roman" w:hint="eastAsia"/>
                <w:sz w:val="21"/>
                <w:szCs w:val="21"/>
                <w:vertAlign w:val="superscript"/>
              </w:rPr>
              <w:t>b</w:t>
            </w:r>
            <w:r>
              <w:rPr>
                <w:rFonts w:ascii="Times New Roman" w:hAnsi="Times New Roman" w:cs="Times New Roman"/>
                <w:sz w:val="21"/>
                <w:szCs w:val="21"/>
              </w:rPr>
              <w:t xml:space="preserve"> Model 2 </w:t>
            </w:r>
            <w:r>
              <w:rPr>
                <w:rFonts w:ascii="Times New Roman" w:hAnsi="Times New Roman" w:cs="Times New Roman" w:hint="eastAsia"/>
                <w:sz w:val="21"/>
                <w:szCs w:val="21"/>
              </w:rPr>
              <w:t>A</w:t>
            </w:r>
            <w:r>
              <w:rPr>
                <w:rFonts w:ascii="Times New Roman" w:hAnsi="Times New Roman" w:cs="Times New Roman"/>
                <w:sz w:val="21"/>
                <w:szCs w:val="21"/>
              </w:rPr>
              <w:t>djust</w:t>
            </w:r>
            <w:r>
              <w:rPr>
                <w:rFonts w:ascii="Times New Roman" w:hAnsi="Times New Roman" w:cs="Times New Roman" w:hint="eastAsia"/>
                <w:sz w:val="21"/>
                <w:szCs w:val="21"/>
              </w:rPr>
              <w:t>ed</w:t>
            </w:r>
            <w:r>
              <w:rPr>
                <w:rFonts w:ascii="Times New Roman" w:hAnsi="Times New Roman" w:cs="Times New Roman"/>
                <w:sz w:val="21"/>
                <w:szCs w:val="21"/>
              </w:rPr>
              <w:t xml:space="preserve"> for age, gender, race, family poverty income ratio, educational level.</w:t>
            </w:r>
          </w:p>
          <w:p w14:paraId="1684A4F8" w14:textId="77777777" w:rsidR="00DA6E1F" w:rsidRDefault="00E60AF0">
            <w:pPr>
              <w:spacing w:line="240" w:lineRule="exact"/>
              <w:contextualSpacing/>
              <w:rPr>
                <w:rFonts w:ascii="Times New Roman" w:hAnsi="Times New Roman" w:cs="Times New Roman"/>
                <w:sz w:val="21"/>
                <w:szCs w:val="21"/>
              </w:rPr>
            </w:pPr>
            <w:r>
              <w:rPr>
                <w:rFonts w:ascii="Times New Roman" w:hAnsi="Times New Roman" w:cs="Times New Roman" w:hint="eastAsia"/>
                <w:sz w:val="21"/>
                <w:szCs w:val="21"/>
                <w:vertAlign w:val="superscript"/>
              </w:rPr>
              <w:t>c</w:t>
            </w:r>
            <w:r>
              <w:rPr>
                <w:rFonts w:ascii="Times New Roman" w:hAnsi="Times New Roman" w:cs="Times New Roman" w:hint="eastAsia"/>
                <w:sz w:val="21"/>
                <w:szCs w:val="21"/>
              </w:rPr>
              <w:t xml:space="preserve"> </w:t>
            </w:r>
            <w:r>
              <w:rPr>
                <w:rFonts w:ascii="Times New Roman" w:hAnsi="Times New Roman" w:cs="Times New Roman"/>
                <w:sz w:val="21"/>
                <w:szCs w:val="21"/>
              </w:rPr>
              <w:t>Model 3</w:t>
            </w:r>
            <w:r>
              <w:rPr>
                <w:rFonts w:ascii="Times New Roman" w:hAnsi="Times New Roman" w:cs="Times New Roman" w:hint="eastAsia"/>
                <w:sz w:val="21"/>
                <w:szCs w:val="21"/>
              </w:rPr>
              <w:t xml:space="preserve"> A</w:t>
            </w:r>
            <w:r>
              <w:rPr>
                <w:rFonts w:ascii="Times New Roman" w:hAnsi="Times New Roman" w:cs="Times New Roman"/>
                <w:sz w:val="21"/>
                <w:szCs w:val="21"/>
              </w:rPr>
              <w:t>djust</w:t>
            </w:r>
            <w:r>
              <w:rPr>
                <w:rFonts w:ascii="Times New Roman" w:hAnsi="Times New Roman" w:cs="Times New Roman" w:hint="eastAsia"/>
                <w:sz w:val="21"/>
                <w:szCs w:val="21"/>
              </w:rPr>
              <w:t>ed</w:t>
            </w:r>
            <w:r>
              <w:rPr>
                <w:rFonts w:ascii="Times New Roman" w:hAnsi="Times New Roman" w:cs="Times New Roman"/>
                <w:sz w:val="21"/>
                <w:szCs w:val="21"/>
              </w:rPr>
              <w:t xml:space="preserve"> for age, gender, race, family poverty income ratio, educational level, smoking status, alcohol use, cardiovascular disease, physical activity level</w:t>
            </w:r>
            <w:r>
              <w:rPr>
                <w:rFonts w:ascii="Times New Roman" w:hAnsi="Times New Roman" w:cs="Times New Roman" w:hint="eastAsia"/>
                <w:sz w:val="21"/>
                <w:szCs w:val="21"/>
              </w:rPr>
              <w:t>, t</w:t>
            </w:r>
            <w:r>
              <w:rPr>
                <w:rFonts w:ascii="Times New Roman" w:hAnsi="Times New Roman" w:cs="Times New Roman"/>
                <w:kern w:val="0"/>
                <w:szCs w:val="21"/>
                <w:lang w:eastAsia="en-US"/>
              </w:rPr>
              <w:t>otal calories</w:t>
            </w:r>
            <w:r>
              <w:rPr>
                <w:rFonts w:ascii="Times New Roman" w:hAnsi="Times New Roman" w:cs="Times New Roman" w:hint="eastAsia"/>
                <w:kern w:val="0"/>
                <w:szCs w:val="21"/>
              </w:rPr>
              <w:t>, HEI-2015</w:t>
            </w:r>
            <w:r>
              <w:rPr>
                <w:rFonts w:ascii="Times New Roman" w:hAnsi="Times New Roman" w:cs="Times New Roman"/>
                <w:sz w:val="21"/>
                <w:szCs w:val="21"/>
              </w:rPr>
              <w:t>.</w:t>
            </w:r>
          </w:p>
          <w:p w14:paraId="79B97889" w14:textId="77777777" w:rsidR="00DA6E1F" w:rsidRDefault="00E60AF0">
            <w:pPr>
              <w:spacing w:line="240" w:lineRule="exact"/>
              <w:contextualSpacing/>
              <w:rPr>
                <w:rFonts w:ascii="Times New Roman" w:hAnsi="Times New Roman" w:cs="Times New Roman"/>
                <w:sz w:val="21"/>
                <w:szCs w:val="21"/>
              </w:rPr>
            </w:pPr>
            <w:r>
              <w:rPr>
                <w:rFonts w:ascii="Times New Roman" w:hAnsi="Times New Roman" w:cs="Times New Roman"/>
                <w:sz w:val="21"/>
                <w:szCs w:val="21"/>
              </w:rPr>
              <w:t>Analytic method:</w:t>
            </w:r>
            <w:r>
              <w:rPr>
                <w:rFonts w:ascii="Times New Roman" w:hAnsi="Times New Roman" w:cs="Times New Roman" w:hint="eastAsia"/>
                <w:sz w:val="21"/>
                <w:szCs w:val="21"/>
              </w:rPr>
              <w:t xml:space="preserve"> </w:t>
            </w:r>
            <w:r>
              <w:rPr>
                <w:rFonts w:ascii="Times New Roman" w:hAnsi="Times New Roman" w:cs="Times New Roman"/>
                <w:sz w:val="21"/>
                <w:szCs w:val="21"/>
              </w:rPr>
              <w:t xml:space="preserve">weighted multivariate logistic regression </w:t>
            </w:r>
          </w:p>
          <w:p w14:paraId="5B5213AF" w14:textId="77777777" w:rsidR="00DA6E1F" w:rsidRDefault="00E60AF0">
            <w:pPr>
              <w:spacing w:line="240" w:lineRule="exact"/>
              <w:contextualSpacing/>
              <w:rPr>
                <w:rFonts w:ascii="Times New Roman" w:hAnsi="Times New Roman" w:cs="Times New Roman"/>
                <w:color w:val="000000" w:themeColor="text1"/>
                <w:kern w:val="24"/>
                <w:sz w:val="21"/>
                <w:szCs w:val="21"/>
              </w:rPr>
            </w:pPr>
            <w:r>
              <w:rPr>
                <w:rFonts w:ascii="Times New Roman" w:hAnsi="Times New Roman" w:cs="Times New Roman"/>
                <w:sz w:val="21"/>
                <w:szCs w:val="21"/>
              </w:rPr>
              <w:t xml:space="preserve">The analysis was conducted with </w:t>
            </w:r>
            <w:r>
              <w:rPr>
                <w:rFonts w:ascii="Times New Roman" w:hAnsi="Times New Roman" w:cs="Times New Roman" w:hint="eastAsia"/>
                <w:sz w:val="21"/>
                <w:szCs w:val="21"/>
              </w:rPr>
              <w:t>m</w:t>
            </w:r>
            <w:r>
              <w:rPr>
                <w:rFonts w:ascii="Times New Roman" w:hAnsi="Times New Roman" w:cs="Times New Roman"/>
                <w:sz w:val="21"/>
                <w:szCs w:val="21"/>
              </w:rPr>
              <w:t>etabolically healthy non-obesity (MHNO) as the reference group</w:t>
            </w:r>
            <w:r>
              <w:rPr>
                <w:rFonts w:ascii="Times New Roman" w:hAnsi="Times New Roman" w:cs="Times New Roman" w:hint="eastAsia"/>
                <w:sz w:val="21"/>
                <w:szCs w:val="21"/>
              </w:rPr>
              <w:t>.</w:t>
            </w:r>
          </w:p>
          <w:p w14:paraId="76C9FA69" w14:textId="77777777" w:rsidR="00DA6E1F" w:rsidRDefault="00DA6E1F">
            <w:pPr>
              <w:pBdr>
                <w:top w:val="none" w:sz="0" w:space="0" w:color="000000"/>
                <w:left w:val="none" w:sz="0" w:space="0" w:color="000000"/>
                <w:bottom w:val="none" w:sz="0" w:space="0" w:color="000000"/>
                <w:right w:val="none" w:sz="0" w:space="0" w:color="000000"/>
              </w:pBdr>
              <w:spacing w:before="40" w:after="40"/>
              <w:ind w:left="100" w:right="100" w:firstLineChars="100" w:firstLine="220"/>
              <w:jc w:val="center"/>
              <w:rPr>
                <w:rFonts w:ascii="Times New Roman" w:hAnsi="Times New Roman" w:cs="Times New Roman"/>
                <w:bCs/>
                <w:szCs w:val="21"/>
              </w:rPr>
            </w:pPr>
          </w:p>
        </w:tc>
      </w:tr>
      <w:bookmarkEnd w:id="1913"/>
    </w:tbl>
    <w:p w14:paraId="1F606C41" w14:textId="77777777" w:rsidR="00DA6E1F" w:rsidRDefault="00DA6E1F">
      <w:pPr>
        <w:suppressLineNumbers/>
        <w:spacing w:line="480" w:lineRule="auto"/>
        <w:rPr>
          <w:rFonts w:ascii="Times New Roman" w:hAnsi="Times New Roman" w:cs="Times New Roman" w:hint="eastAsia"/>
          <w:sz w:val="24"/>
        </w:rPr>
        <w:sectPr w:rsidR="00DA6E1F">
          <w:pgSz w:w="11906" w:h="16838"/>
          <w:pgMar w:top="1440" w:right="1440" w:bottom="1440" w:left="1440" w:header="851" w:footer="992" w:gutter="0"/>
          <w:cols w:space="425"/>
          <w:docGrid w:type="lines" w:linePitch="312"/>
        </w:sectPr>
      </w:pPr>
    </w:p>
    <w:p w14:paraId="5125AF69" w14:textId="77777777" w:rsidR="00DA6E1F" w:rsidDel="00F408B6" w:rsidRDefault="00DA6E1F">
      <w:pPr>
        <w:suppressLineNumbers/>
        <w:spacing w:line="480" w:lineRule="auto"/>
        <w:rPr>
          <w:del w:id="1915" w:author="佳煜 张" w:date="2025-09-21T21:14:00Z" w16du:dateUtc="2025-09-21T13:14:00Z"/>
          <w:rFonts w:ascii="Times New Roman" w:hAnsi="Times New Roman" w:cs="Times New Roman" w:hint="eastAsia"/>
          <w:sz w:val="24"/>
        </w:rPr>
      </w:pPr>
    </w:p>
    <w:p w14:paraId="2DC73905" w14:textId="77777777" w:rsidR="00DA6E1F" w:rsidRDefault="00E60AF0">
      <w:pPr>
        <w:suppressLineNumbers/>
        <w:spacing w:line="480" w:lineRule="auto"/>
        <w:rPr>
          <w:rFonts w:ascii="Times New Roman" w:hAnsi="Times New Roman"/>
          <w:b/>
          <w:bCs/>
          <w:sz w:val="24"/>
        </w:rPr>
      </w:pPr>
      <w:r>
        <w:rPr>
          <w:rFonts w:ascii="Times New Roman" w:hAnsi="Times New Roman"/>
          <w:b/>
          <w:bCs/>
          <w:sz w:val="24"/>
        </w:rPr>
        <w:t>Figure Legend</w:t>
      </w:r>
    </w:p>
    <w:p w14:paraId="4EE3418B" w14:textId="77777777" w:rsidR="00DA6E1F" w:rsidRDefault="00E60AF0">
      <w:pPr>
        <w:spacing w:line="240" w:lineRule="exact"/>
        <w:contextualSpacing/>
        <w:rPr>
          <w:rFonts w:ascii="Times New Roman" w:hAnsi="Times New Roman"/>
          <w:color w:val="000000"/>
          <w:kern w:val="24"/>
          <w:sz w:val="21"/>
          <w:szCs w:val="21"/>
        </w:rPr>
      </w:pPr>
      <w:r>
        <w:rPr>
          <w:rFonts w:ascii="Times New Roman" w:hAnsi="Times New Roman"/>
          <w:b/>
          <w:bCs/>
          <w:color w:val="000000"/>
          <w:kern w:val="24"/>
          <w:sz w:val="21"/>
          <w:szCs w:val="21"/>
        </w:rPr>
        <w:t>Fig</w:t>
      </w:r>
      <w:r>
        <w:rPr>
          <w:rFonts w:ascii="Times New Roman" w:hAnsi="Times New Roman" w:hint="eastAsia"/>
          <w:b/>
          <w:bCs/>
          <w:color w:val="000000"/>
          <w:kern w:val="24"/>
          <w:sz w:val="21"/>
          <w:szCs w:val="21"/>
        </w:rPr>
        <w:t>ure</w:t>
      </w:r>
      <w:r>
        <w:rPr>
          <w:rFonts w:ascii="Times New Roman" w:hAnsi="Times New Roman"/>
          <w:b/>
          <w:bCs/>
          <w:color w:val="000000"/>
          <w:kern w:val="24"/>
          <w:sz w:val="21"/>
          <w:szCs w:val="21"/>
        </w:rPr>
        <w:t xml:space="preserve">. 1. </w:t>
      </w:r>
      <w:r>
        <w:rPr>
          <w:rFonts w:ascii="Times New Roman" w:hAnsi="Times New Roman"/>
          <w:color w:val="000000"/>
          <w:kern w:val="24"/>
          <w:sz w:val="21"/>
          <w:szCs w:val="21"/>
        </w:rPr>
        <w:t>Flowchart of the sample selection from NHANES 2007–2010 and 2017–2018.</w:t>
      </w:r>
    </w:p>
    <w:p w14:paraId="7F564B55" w14:textId="77777777" w:rsidR="00DA6E1F" w:rsidRDefault="00E60AF0">
      <w:pPr>
        <w:spacing w:line="240" w:lineRule="exact"/>
        <w:contextualSpacing/>
        <w:rPr>
          <w:rFonts w:ascii="Times New Roman" w:hAnsi="Times New Roman"/>
          <w:color w:val="000000"/>
          <w:kern w:val="24"/>
          <w:sz w:val="21"/>
          <w:szCs w:val="21"/>
        </w:rPr>
      </w:pPr>
      <w:r>
        <w:rPr>
          <w:rFonts w:ascii="Times New Roman" w:hAnsi="Times New Roman" w:hint="eastAsia"/>
          <w:color w:val="000000"/>
          <w:kern w:val="24"/>
          <w:sz w:val="21"/>
          <w:szCs w:val="21"/>
        </w:rPr>
        <w:t>A</w:t>
      </w:r>
      <w:r>
        <w:rPr>
          <w:rFonts w:ascii="Times New Roman" w:hAnsi="Times New Roman"/>
          <w:color w:val="000000"/>
          <w:kern w:val="24"/>
          <w:sz w:val="21"/>
          <w:szCs w:val="21"/>
        </w:rPr>
        <w:t>bbreviations</w:t>
      </w:r>
      <w:r>
        <w:rPr>
          <w:rFonts w:ascii="Times New Roman" w:hAnsi="Times New Roman" w:hint="eastAsia"/>
          <w:color w:val="000000"/>
          <w:kern w:val="24"/>
          <w:sz w:val="21"/>
          <w:szCs w:val="21"/>
        </w:rPr>
        <w:t>: B</w:t>
      </w:r>
      <w:r>
        <w:rPr>
          <w:rFonts w:ascii="Times New Roman" w:hAnsi="Times New Roman"/>
          <w:color w:val="000000"/>
          <w:kern w:val="24"/>
          <w:sz w:val="21"/>
          <w:szCs w:val="21"/>
        </w:rPr>
        <w:t>ody mass index</w:t>
      </w:r>
      <w:r>
        <w:rPr>
          <w:rFonts w:ascii="Times New Roman" w:hAnsi="Times New Roman" w:hint="eastAsia"/>
          <w:color w:val="000000"/>
          <w:kern w:val="24"/>
          <w:sz w:val="21"/>
          <w:szCs w:val="21"/>
        </w:rPr>
        <w:t xml:space="preserve"> (BMI), </w:t>
      </w:r>
      <w:r>
        <w:rPr>
          <w:rFonts w:ascii="Times New Roman" w:hAnsi="Times New Roman"/>
          <w:color w:val="000000"/>
          <w:kern w:val="24"/>
          <w:sz w:val="21"/>
          <w:szCs w:val="21"/>
        </w:rPr>
        <w:t>Blood Pressure</w:t>
      </w:r>
      <w:r>
        <w:rPr>
          <w:rFonts w:ascii="Times New Roman" w:hAnsi="Times New Roman" w:hint="eastAsia"/>
          <w:color w:val="000000"/>
          <w:kern w:val="24"/>
          <w:sz w:val="21"/>
          <w:szCs w:val="21"/>
        </w:rPr>
        <w:t xml:space="preserve"> (BP), </w:t>
      </w:r>
      <w:r>
        <w:rPr>
          <w:rFonts w:ascii="Times New Roman" w:hAnsi="Times New Roman"/>
          <w:color w:val="000000"/>
          <w:kern w:val="24"/>
          <w:sz w:val="21"/>
          <w:szCs w:val="21"/>
        </w:rPr>
        <w:t>Fasting Plasma Glucose</w:t>
      </w:r>
      <w:r>
        <w:rPr>
          <w:rFonts w:ascii="Times New Roman" w:hAnsi="Times New Roman" w:hint="eastAsia"/>
          <w:color w:val="000000"/>
          <w:kern w:val="24"/>
          <w:sz w:val="21"/>
          <w:szCs w:val="21"/>
        </w:rPr>
        <w:t xml:space="preserve"> (FPG), </w:t>
      </w:r>
      <w:r>
        <w:rPr>
          <w:rFonts w:ascii="Times New Roman" w:hAnsi="Times New Roman"/>
          <w:color w:val="000000"/>
          <w:kern w:val="24"/>
          <w:sz w:val="21"/>
          <w:szCs w:val="21"/>
        </w:rPr>
        <w:t>High-Density Lipoprotein Cholesterol</w:t>
      </w:r>
      <w:r>
        <w:rPr>
          <w:rFonts w:ascii="Times New Roman" w:hAnsi="Times New Roman" w:hint="eastAsia"/>
          <w:color w:val="000000"/>
          <w:kern w:val="24"/>
          <w:sz w:val="21"/>
          <w:szCs w:val="21"/>
        </w:rPr>
        <w:t xml:space="preserve"> (HDL), </w:t>
      </w:r>
      <w:r>
        <w:rPr>
          <w:rFonts w:ascii="Times New Roman" w:hAnsi="Times New Roman"/>
          <w:color w:val="000000"/>
          <w:kern w:val="24"/>
          <w:sz w:val="21"/>
          <w:szCs w:val="21"/>
        </w:rPr>
        <w:t>Triglycerides</w:t>
      </w:r>
      <w:r>
        <w:rPr>
          <w:rFonts w:ascii="Times New Roman" w:hAnsi="Times New Roman" w:hint="eastAsia"/>
          <w:color w:val="000000"/>
          <w:kern w:val="24"/>
          <w:sz w:val="21"/>
          <w:szCs w:val="21"/>
        </w:rPr>
        <w:t xml:space="preserve"> (TG)</w:t>
      </w:r>
    </w:p>
    <w:p w14:paraId="2C94F3EA" w14:textId="77777777" w:rsidR="00DA6E1F" w:rsidRDefault="00DA6E1F">
      <w:pPr>
        <w:spacing w:line="240" w:lineRule="exact"/>
        <w:contextualSpacing/>
        <w:rPr>
          <w:rFonts w:ascii="Times New Roman" w:hAnsi="Times New Roman"/>
          <w:b/>
          <w:bCs/>
          <w:color w:val="000000"/>
          <w:kern w:val="24"/>
          <w:sz w:val="21"/>
          <w:szCs w:val="21"/>
        </w:rPr>
      </w:pPr>
    </w:p>
    <w:p w14:paraId="695E318C" w14:textId="77777777" w:rsidR="00DA6E1F" w:rsidRDefault="00E60AF0">
      <w:pPr>
        <w:spacing w:line="240" w:lineRule="exact"/>
        <w:contextualSpacing/>
        <w:rPr>
          <w:rFonts w:ascii="Times New Roman" w:hAnsi="Times New Roman"/>
          <w:color w:val="000000"/>
          <w:kern w:val="24"/>
          <w:sz w:val="21"/>
          <w:szCs w:val="21"/>
        </w:rPr>
      </w:pPr>
      <w:r>
        <w:rPr>
          <w:rFonts w:ascii="Times New Roman" w:hAnsi="Times New Roman"/>
          <w:b/>
          <w:bCs/>
          <w:color w:val="000000"/>
          <w:kern w:val="24"/>
          <w:sz w:val="21"/>
          <w:szCs w:val="21"/>
        </w:rPr>
        <w:t>Fig</w:t>
      </w:r>
      <w:r>
        <w:rPr>
          <w:rFonts w:ascii="Times New Roman" w:hAnsi="Times New Roman" w:hint="eastAsia"/>
          <w:b/>
          <w:bCs/>
          <w:color w:val="000000"/>
          <w:kern w:val="24"/>
          <w:sz w:val="21"/>
          <w:szCs w:val="21"/>
        </w:rPr>
        <w:t>ure</w:t>
      </w:r>
      <w:r>
        <w:rPr>
          <w:rFonts w:ascii="Times New Roman" w:hAnsi="Times New Roman"/>
          <w:b/>
          <w:bCs/>
          <w:color w:val="000000"/>
          <w:kern w:val="24"/>
          <w:sz w:val="21"/>
          <w:szCs w:val="21"/>
        </w:rPr>
        <w:t>.2</w:t>
      </w:r>
      <w:r>
        <w:rPr>
          <w:rFonts w:ascii="Times New Roman" w:hAnsi="Times New Roman"/>
          <w:color w:val="000000"/>
          <w:kern w:val="24"/>
          <w:sz w:val="21"/>
          <w:szCs w:val="21"/>
        </w:rPr>
        <w:t>. Weights from weighted quantile sum regression (WQS) for mixture of dietary flavonoids in relation to</w:t>
      </w:r>
      <w:r>
        <w:rPr>
          <w:rFonts w:ascii="Times New Roman" w:hAnsi="Times New Roman" w:hint="eastAsia"/>
          <w:color w:val="000000"/>
          <w:kern w:val="24"/>
          <w:sz w:val="21"/>
          <w:szCs w:val="21"/>
        </w:rPr>
        <w:t xml:space="preserve"> metabolic </w:t>
      </w:r>
      <w:r>
        <w:rPr>
          <w:rFonts w:ascii="Times New Roman" w:hAnsi="Times New Roman"/>
          <w:color w:val="000000"/>
          <w:kern w:val="24"/>
          <w:sz w:val="21"/>
          <w:szCs w:val="21"/>
        </w:rPr>
        <w:t xml:space="preserve">obesity phenotypes in adults. </w:t>
      </w:r>
    </w:p>
    <w:p w14:paraId="5D9FA405" w14:textId="2ABE0158" w:rsidR="00DA6E1F" w:rsidRDefault="00E60AF0">
      <w:pPr>
        <w:spacing w:line="240" w:lineRule="exact"/>
        <w:contextualSpacing/>
        <w:rPr>
          <w:rFonts w:ascii="Times New Roman" w:eastAsia="等线" w:hAnsi="Times New Roman" w:cs="Times New Roman"/>
          <w:color w:val="000000"/>
          <w:kern w:val="24"/>
          <w:sz w:val="21"/>
          <w:szCs w:val="21"/>
          <w14:ligatures w14:val="none"/>
        </w:rPr>
      </w:pPr>
      <w:r>
        <w:rPr>
          <w:rFonts w:ascii="Times New Roman" w:hAnsi="Times New Roman"/>
          <w:color w:val="000000"/>
          <w:kern w:val="24"/>
          <w:sz w:val="21"/>
          <w:szCs w:val="21"/>
        </w:rPr>
        <w:t>Models are adjusted for age, gender, and race, education</w:t>
      </w:r>
      <w:ins w:id="1916" w:author="佳煜 张" w:date="2025-09-21T11:15:00Z" w16du:dateUtc="2025-09-21T03:15:00Z">
        <w:r w:rsidR="00BB1231">
          <w:rPr>
            <w:rFonts w:ascii="Times New Roman" w:hAnsi="Times New Roman" w:hint="eastAsia"/>
            <w:color w:val="000000"/>
            <w:kern w:val="24"/>
            <w:sz w:val="21"/>
            <w:szCs w:val="21"/>
          </w:rPr>
          <w:t>al level</w:t>
        </w:r>
      </w:ins>
      <w:r>
        <w:rPr>
          <w:rFonts w:ascii="Times New Roman" w:hAnsi="Times New Roman"/>
          <w:color w:val="000000"/>
          <w:kern w:val="24"/>
          <w:sz w:val="21"/>
          <w:szCs w:val="21"/>
        </w:rPr>
        <w:t xml:space="preserve">, PIR, smoking status, </w:t>
      </w:r>
      <w:r>
        <w:rPr>
          <w:rFonts w:ascii="Times New Roman" w:hAnsi="Times New Roman" w:hint="eastAsia"/>
          <w:color w:val="000000"/>
          <w:kern w:val="24"/>
          <w:sz w:val="21"/>
          <w:szCs w:val="21"/>
        </w:rPr>
        <w:t>alcohol use,</w:t>
      </w:r>
      <w:r>
        <w:rPr>
          <w:rFonts w:ascii="Times New Roman" w:hAnsi="Times New Roman"/>
          <w:color w:val="000000"/>
          <w:kern w:val="24"/>
          <w:sz w:val="21"/>
          <w:szCs w:val="21"/>
        </w:rPr>
        <w:t xml:space="preserve"> CVD, and PA level</w:t>
      </w:r>
      <w:r>
        <w:rPr>
          <w:rFonts w:ascii="Times New Roman" w:hAnsi="Times New Roman" w:hint="eastAsia"/>
          <w:color w:val="000000"/>
          <w:kern w:val="24"/>
          <w:sz w:val="21"/>
          <w:szCs w:val="21"/>
        </w:rPr>
        <w:t>s</w:t>
      </w:r>
      <w:r>
        <w:rPr>
          <w:rFonts w:ascii="Times New Roman" w:hAnsi="Times New Roman"/>
          <w:color w:val="000000"/>
          <w:kern w:val="24"/>
          <w:sz w:val="21"/>
          <w:szCs w:val="21"/>
        </w:rPr>
        <w:t>.</w:t>
      </w:r>
    </w:p>
    <w:p w14:paraId="50643DB0" w14:textId="77777777" w:rsidR="00DA6E1F" w:rsidRDefault="00E60AF0">
      <w:pPr>
        <w:spacing w:line="240" w:lineRule="exact"/>
        <w:contextualSpacing/>
        <w:rPr>
          <w:rFonts w:ascii="Times New Roman" w:hAnsi="Times New Roman"/>
          <w:color w:val="000000"/>
          <w:kern w:val="24"/>
          <w:sz w:val="21"/>
          <w:szCs w:val="21"/>
        </w:rPr>
      </w:pPr>
      <w:r>
        <w:rPr>
          <w:rFonts w:ascii="Times New Roman" w:hAnsi="Times New Roman"/>
          <w:color w:val="000000"/>
          <w:kern w:val="24"/>
          <w:sz w:val="21"/>
          <w:szCs w:val="21"/>
        </w:rPr>
        <w:t>Abbreviations: CVD, cardiovascular disease; MHO, metabolically healthy obesity; MUO, metabolically unhealthy obesity; PIR, poverty income ratio; PA, physical activity</w:t>
      </w:r>
    </w:p>
    <w:p w14:paraId="309F7C07" w14:textId="77777777" w:rsidR="00DA6E1F" w:rsidRDefault="00E60AF0">
      <w:pPr>
        <w:spacing w:line="240" w:lineRule="exact"/>
        <w:contextualSpacing/>
        <w:rPr>
          <w:rFonts w:ascii="Times New Roman" w:hAnsi="Times New Roman"/>
          <w:color w:val="000000"/>
          <w:kern w:val="24"/>
          <w:sz w:val="21"/>
          <w:szCs w:val="21"/>
        </w:rPr>
      </w:pPr>
      <w:r>
        <w:rPr>
          <w:rFonts w:ascii="Times New Roman" w:hAnsi="Times New Roman"/>
          <w:color w:val="000000"/>
          <w:kern w:val="24"/>
          <w:sz w:val="21"/>
          <w:szCs w:val="21"/>
        </w:rPr>
        <w:t>(A)(B)</w:t>
      </w:r>
      <w:r>
        <w:rPr>
          <w:rFonts w:ascii="Times New Roman" w:hAnsi="Times New Roman" w:hint="eastAsia"/>
          <w:color w:val="000000"/>
          <w:kern w:val="24"/>
          <w:sz w:val="21"/>
          <w:szCs w:val="21"/>
        </w:rPr>
        <w:t xml:space="preserve"> </w:t>
      </w:r>
      <w:r>
        <w:rPr>
          <w:rFonts w:ascii="Times New Roman" w:hAnsi="Times New Roman"/>
          <w:color w:val="000000"/>
          <w:kern w:val="24"/>
          <w:sz w:val="21"/>
          <w:szCs w:val="21"/>
        </w:rPr>
        <w:t>MHO, dietary flavonoid intake</w:t>
      </w:r>
      <w:r>
        <w:rPr>
          <w:rFonts w:ascii="Times New Roman" w:hAnsi="Times New Roman" w:hint="eastAsia"/>
          <w:color w:val="000000"/>
          <w:kern w:val="24"/>
          <w:sz w:val="21"/>
          <w:szCs w:val="21"/>
        </w:rPr>
        <w:t>;</w:t>
      </w:r>
      <w:r>
        <w:rPr>
          <w:rFonts w:ascii="Times New Roman" w:hAnsi="Times New Roman"/>
          <w:color w:val="000000"/>
          <w:kern w:val="24"/>
          <w:sz w:val="21"/>
          <w:szCs w:val="21"/>
        </w:rPr>
        <w:t xml:space="preserve"> (C)(D)</w:t>
      </w:r>
      <w:r>
        <w:rPr>
          <w:rFonts w:ascii="Times New Roman" w:hAnsi="Times New Roman" w:hint="eastAsia"/>
          <w:color w:val="000000"/>
          <w:kern w:val="24"/>
          <w:sz w:val="21"/>
          <w:szCs w:val="21"/>
        </w:rPr>
        <w:t xml:space="preserve"> </w:t>
      </w:r>
      <w:r>
        <w:rPr>
          <w:rFonts w:ascii="Times New Roman" w:hAnsi="Times New Roman"/>
          <w:color w:val="000000"/>
          <w:kern w:val="24"/>
          <w:sz w:val="21"/>
          <w:szCs w:val="21"/>
        </w:rPr>
        <w:t>MUO, dietary flavonoid intake</w:t>
      </w:r>
      <w:r>
        <w:rPr>
          <w:rFonts w:ascii="Times New Roman" w:hAnsi="Times New Roman" w:hint="eastAsia"/>
          <w:color w:val="000000"/>
          <w:kern w:val="24"/>
          <w:sz w:val="21"/>
          <w:szCs w:val="21"/>
        </w:rPr>
        <w:t>.</w:t>
      </w:r>
    </w:p>
    <w:p w14:paraId="7165F261" w14:textId="77777777" w:rsidR="00DA6E1F" w:rsidRDefault="00DA6E1F">
      <w:pPr>
        <w:spacing w:line="240" w:lineRule="exact"/>
        <w:contextualSpacing/>
        <w:rPr>
          <w:rFonts w:ascii="Times New Roman" w:hAnsi="Times New Roman"/>
          <w:color w:val="000000"/>
          <w:kern w:val="24"/>
          <w:sz w:val="21"/>
          <w:szCs w:val="21"/>
        </w:rPr>
      </w:pPr>
    </w:p>
    <w:p w14:paraId="6F106B45" w14:textId="77777777" w:rsidR="00DA6E1F" w:rsidRDefault="00E60AF0">
      <w:pPr>
        <w:spacing w:line="240" w:lineRule="exact"/>
        <w:contextualSpacing/>
        <w:rPr>
          <w:rFonts w:ascii="Times New Roman" w:eastAsia="等线" w:hAnsi="Times New Roman" w:cs="Times New Roman"/>
          <w:color w:val="000000"/>
          <w:kern w:val="24"/>
          <w:sz w:val="21"/>
          <w:szCs w:val="21"/>
          <w14:ligatures w14:val="none"/>
        </w:rPr>
      </w:pPr>
      <w:r>
        <w:rPr>
          <w:rFonts w:ascii="Times New Roman" w:hAnsi="Times New Roman"/>
          <w:b/>
          <w:bCs/>
          <w:sz w:val="21"/>
          <w:szCs w:val="21"/>
        </w:rPr>
        <w:t>Fig</w:t>
      </w:r>
      <w:r>
        <w:rPr>
          <w:rFonts w:ascii="Times New Roman" w:hAnsi="Times New Roman" w:hint="eastAsia"/>
          <w:b/>
          <w:bCs/>
          <w:sz w:val="21"/>
          <w:szCs w:val="21"/>
        </w:rPr>
        <w:t>ure</w:t>
      </w:r>
      <w:r>
        <w:rPr>
          <w:rFonts w:ascii="Times New Roman" w:hAnsi="Times New Roman"/>
          <w:b/>
          <w:bCs/>
          <w:sz w:val="21"/>
          <w:szCs w:val="21"/>
        </w:rPr>
        <w:t>.3</w:t>
      </w:r>
      <w:r>
        <w:rPr>
          <w:rFonts w:ascii="Times New Roman" w:hAnsi="Times New Roman"/>
          <w:sz w:val="21"/>
          <w:szCs w:val="21"/>
        </w:rPr>
        <w:t xml:space="preserve">. </w:t>
      </w:r>
      <w:r>
        <w:rPr>
          <w:rFonts w:ascii="Times New Roman" w:eastAsia="等线" w:hAnsi="Times New Roman" w:cs="Times New Roman"/>
          <w:color w:val="000000"/>
          <w:kern w:val="24"/>
          <w:sz w:val="21"/>
          <w:szCs w:val="21"/>
          <w14:ligatures w14:val="none"/>
        </w:rPr>
        <w:t xml:space="preserve">Association between dietary flavonoids intake and </w:t>
      </w:r>
      <w:r>
        <w:rPr>
          <w:rFonts w:ascii="Times New Roman" w:eastAsia="等线" w:hAnsi="Times New Roman" w:cs="Times New Roman" w:hint="eastAsia"/>
          <w:color w:val="000000"/>
          <w:kern w:val="24"/>
          <w:sz w:val="21"/>
          <w:szCs w:val="21"/>
          <w14:ligatures w14:val="none"/>
        </w:rPr>
        <w:t xml:space="preserve">metabolic </w:t>
      </w:r>
      <w:r>
        <w:rPr>
          <w:rFonts w:ascii="Times New Roman" w:eastAsia="等线" w:hAnsi="Times New Roman" w:cs="Times New Roman"/>
          <w:color w:val="000000"/>
          <w:kern w:val="24"/>
          <w:sz w:val="21"/>
          <w:szCs w:val="21"/>
          <w14:ligatures w14:val="none"/>
        </w:rPr>
        <w:t>obesity phenotypes in different subgroups</w:t>
      </w:r>
      <w:r>
        <w:rPr>
          <w:rFonts w:ascii="Times New Roman" w:eastAsia="等线" w:hAnsi="Times New Roman" w:cs="Times New Roman" w:hint="eastAsia"/>
          <w:color w:val="000000"/>
          <w:kern w:val="24"/>
          <w:sz w:val="21"/>
          <w:szCs w:val="21"/>
          <w14:ligatures w14:val="none"/>
        </w:rPr>
        <w:t>.</w:t>
      </w:r>
    </w:p>
    <w:p w14:paraId="63F035F8" w14:textId="77777777" w:rsidR="00DA6E1F" w:rsidRDefault="00E60AF0">
      <w:pPr>
        <w:spacing w:line="240" w:lineRule="exact"/>
        <w:contextualSpacing/>
        <w:rPr>
          <w:rFonts w:ascii="Times New Roman" w:eastAsia="等线" w:hAnsi="Times New Roman" w:cs="Times New Roman"/>
          <w:color w:val="000000"/>
          <w:kern w:val="24"/>
          <w:sz w:val="21"/>
          <w:szCs w:val="21"/>
          <w14:ligatures w14:val="none"/>
        </w:rPr>
      </w:pPr>
      <w:r>
        <w:rPr>
          <w:rFonts w:ascii="Times New Roman" w:eastAsia="等线" w:hAnsi="Times New Roman" w:cs="Times New Roman"/>
          <w:color w:val="000000"/>
          <w:kern w:val="24"/>
          <w:sz w:val="21"/>
          <w:szCs w:val="21"/>
          <w14:ligatures w14:val="none"/>
        </w:rPr>
        <w:t>Abbreviations: CVD, cardiovascular disease; MHO, metabolically healthy obesity; MUO, metabolically unhealthy obesity</w:t>
      </w:r>
      <w:r>
        <w:rPr>
          <w:rFonts w:ascii="Times New Roman" w:eastAsia="等线" w:hAnsi="Times New Roman" w:cs="Times New Roman" w:hint="eastAsia"/>
          <w:color w:val="000000"/>
          <w:kern w:val="24"/>
          <w:sz w:val="21"/>
          <w:szCs w:val="21"/>
          <w14:ligatures w14:val="none"/>
        </w:rPr>
        <w:t>;</w:t>
      </w:r>
      <w:r>
        <w:rPr>
          <w:rFonts w:ascii="Times New Roman" w:eastAsia="等线" w:hAnsi="Times New Roman" w:cs="Times New Roman"/>
          <w:color w:val="000000"/>
          <w:kern w:val="24"/>
          <w:sz w:val="21"/>
          <w:szCs w:val="21"/>
          <w14:ligatures w14:val="none"/>
        </w:rPr>
        <w:t xml:space="preserve"> PIR, poverty income ratio; PA, physical activity</w:t>
      </w:r>
    </w:p>
    <w:p w14:paraId="11534755" w14:textId="77777777" w:rsidR="00DA6E1F" w:rsidRDefault="00DA6E1F">
      <w:pPr>
        <w:rPr>
          <w:rFonts w:ascii="等线" w:eastAsia="等线" w:hAnsi="等线" w:cs="Times New Roman" w:hint="eastAsia"/>
          <w:szCs w:val="22"/>
          <w14:ligatures w14:val="none"/>
        </w:rPr>
      </w:pPr>
    </w:p>
    <w:p w14:paraId="42E4525C" w14:textId="77777777" w:rsidR="00DA6E1F" w:rsidRDefault="00DA6E1F">
      <w:pPr>
        <w:spacing w:line="240" w:lineRule="exact"/>
        <w:contextualSpacing/>
        <w:rPr>
          <w:rFonts w:ascii="Times New Roman" w:hAnsi="Times New Roman"/>
          <w:color w:val="000000"/>
          <w:kern w:val="24"/>
          <w:sz w:val="21"/>
          <w:szCs w:val="21"/>
        </w:rPr>
      </w:pPr>
    </w:p>
    <w:p w14:paraId="4C385C07" w14:textId="77777777" w:rsidR="00DA6E1F" w:rsidRDefault="00DA6E1F">
      <w:pPr>
        <w:suppressLineNumbers/>
        <w:spacing w:line="480" w:lineRule="auto"/>
        <w:rPr>
          <w:rFonts w:ascii="Times New Roman" w:hAnsi="Times New Roman"/>
          <w:b/>
          <w:bCs/>
          <w:sz w:val="24"/>
        </w:rPr>
      </w:pPr>
    </w:p>
    <w:p w14:paraId="292F52C2" w14:textId="77777777" w:rsidR="00DA6E1F" w:rsidRDefault="00DA6E1F">
      <w:pPr>
        <w:suppressLineNumbers/>
        <w:spacing w:line="480" w:lineRule="auto"/>
        <w:rPr>
          <w:rFonts w:ascii="Times New Roman" w:eastAsia="宋体" w:hAnsi="Times New Roman" w:cs="Times New Roman"/>
          <w:b/>
          <w:bCs/>
          <w:kern w:val="0"/>
          <w:sz w:val="24"/>
          <w14:ligatures w14:val="none"/>
        </w:rPr>
      </w:pPr>
    </w:p>
    <w:p w14:paraId="3955D65E" w14:textId="77777777" w:rsidR="00593AD7" w:rsidRDefault="00593AD7">
      <w:pPr>
        <w:suppressLineNumbers/>
        <w:spacing w:line="300" w:lineRule="auto"/>
        <w:jc w:val="both"/>
        <w:rPr>
          <w:rFonts w:ascii="Times New Roman" w:hAnsi="Times New Roman" w:cs="Times New Roman"/>
          <w:sz w:val="24"/>
        </w:rPr>
      </w:pPr>
    </w:p>
    <w:p w14:paraId="7F54860A" w14:textId="6A5343E2" w:rsidR="00593AD7" w:rsidRPr="004E0B8D" w:rsidDel="00C428C9" w:rsidRDefault="00593AD7">
      <w:pPr>
        <w:suppressLineNumbers/>
        <w:spacing w:line="300" w:lineRule="auto"/>
        <w:jc w:val="both"/>
        <w:rPr>
          <w:del w:id="1917" w:author="佳煜 张" w:date="2025-09-21T19:10:00Z" w16du:dateUtc="2025-09-21T11:10:00Z"/>
          <w:rFonts w:ascii="Times New Roman" w:hAnsi="Times New Roman" w:cs="Times New Roman"/>
          <w:sz w:val="24"/>
        </w:rPr>
      </w:pPr>
    </w:p>
    <w:p w14:paraId="1F1133FB" w14:textId="77777777" w:rsidR="00F50A85" w:rsidRPr="00F50A85" w:rsidRDefault="00593AD7" w:rsidP="00F50A85">
      <w:pPr>
        <w:pStyle w:val="EndNoteBibliography"/>
        <w:spacing w:after="0"/>
        <w:ind w:left="720" w:hanging="720"/>
        <w:rPr>
          <w:rFonts w:hint="eastAsia"/>
          <w:noProof/>
        </w:rPr>
      </w:pPr>
      <w:del w:id="1918" w:author="佳煜 张" w:date="2025-09-21T18:31:00Z" w16du:dateUtc="2025-09-21T10:31:00Z">
        <w:r w:rsidDel="0084709F">
          <w:rPr>
            <w:rFonts w:ascii="Times New Roman" w:hAnsi="Times New Roman" w:cs="Times New Roman"/>
            <w:sz w:val="24"/>
          </w:rPr>
          <w:fldChar w:fldCharType="begin"/>
        </w:r>
        <w:r w:rsidDel="0084709F">
          <w:rPr>
            <w:rFonts w:ascii="Times New Roman" w:hAnsi="Times New Roman" w:cs="Times New Roman"/>
            <w:sz w:val="24"/>
          </w:rPr>
          <w:delInstrText xml:space="preserve"> ADDIN EN.REFLIST </w:delInstrText>
        </w:r>
        <w:r w:rsidDel="0084709F">
          <w:rPr>
            <w:rFonts w:ascii="Times New Roman" w:hAnsi="Times New Roman" w:cs="Times New Roman"/>
            <w:sz w:val="24"/>
          </w:rPr>
          <w:fldChar w:fldCharType="separate"/>
        </w:r>
      </w:del>
      <w:r w:rsidR="00F50A85" w:rsidRPr="00F50A85">
        <w:rPr>
          <w:noProof/>
        </w:rPr>
        <w:t>1.</w:t>
      </w:r>
      <w:r w:rsidR="00F50A85" w:rsidRPr="00F50A85">
        <w:rPr>
          <w:noProof/>
        </w:rPr>
        <w:tab/>
        <w:t>Piche ME, Tchernof A, Despres JP. Obesity Phenotypes, Diabetes, and Cardiovascular Diseases. Circ Res. 2020;126(11):1477-500; doi: 10.1161/CIRCRESAHA.120.316101.</w:t>
      </w:r>
    </w:p>
    <w:p w14:paraId="4D5C0C18" w14:textId="77777777" w:rsidR="00F50A85" w:rsidRPr="00F50A85" w:rsidRDefault="00F50A85" w:rsidP="00F50A85">
      <w:pPr>
        <w:pStyle w:val="EndNoteBibliography"/>
        <w:spacing w:after="0"/>
        <w:ind w:left="720" w:hanging="720"/>
        <w:rPr>
          <w:rFonts w:hint="eastAsia"/>
          <w:noProof/>
        </w:rPr>
      </w:pPr>
      <w:r w:rsidRPr="00F50A85">
        <w:rPr>
          <w:noProof/>
        </w:rPr>
        <w:t>2.</w:t>
      </w:r>
      <w:r w:rsidRPr="00F50A85">
        <w:rPr>
          <w:noProof/>
        </w:rPr>
        <w:tab/>
        <w:t>van Vliet-Ostaptchouk JV, Nuotio ML, Slagter SN, Doiron D, Fischer K, Foco L, et al. The prevalence of metabolic syndrome and metabolically healthy obesity in Europe: a collaborative analysis of ten large cohort studies. BMC Endocr Disord. 2014;14:9; doi: 10.1186/1472-6823-14-9.</w:t>
      </w:r>
    </w:p>
    <w:p w14:paraId="009D2415" w14:textId="77777777" w:rsidR="00F50A85" w:rsidRPr="00F50A85" w:rsidRDefault="00F50A85" w:rsidP="00F50A85">
      <w:pPr>
        <w:pStyle w:val="EndNoteBibliography"/>
        <w:spacing w:after="0"/>
        <w:ind w:left="720" w:hanging="720"/>
        <w:rPr>
          <w:rFonts w:hint="eastAsia"/>
          <w:noProof/>
        </w:rPr>
      </w:pPr>
      <w:r w:rsidRPr="00F50A85">
        <w:rPr>
          <w:noProof/>
        </w:rPr>
        <w:t>3.</w:t>
      </w:r>
      <w:r w:rsidRPr="00F50A85">
        <w:rPr>
          <w:noProof/>
        </w:rPr>
        <w:tab/>
        <w:t>Expert Panel on Detection E, Treatment of High Blood Cholesterol in A. Executive Summary of The Third Report of The National Cholesterol Education Program (NCEP) Expert Panel on Detection, Evaluation, And Treatment of High Blood Cholesterol In Adults (Adult Treatment Panel III). JAMA. 2001;285(19):2486-97; doi: 10.1001/jama.285.19.2486.</w:t>
      </w:r>
    </w:p>
    <w:p w14:paraId="27457C3B" w14:textId="77777777" w:rsidR="00F50A85" w:rsidRPr="00F50A85" w:rsidRDefault="00F50A85" w:rsidP="00F50A85">
      <w:pPr>
        <w:pStyle w:val="EndNoteBibliography"/>
        <w:spacing w:after="0"/>
        <w:ind w:left="720" w:hanging="720"/>
        <w:rPr>
          <w:rFonts w:hint="eastAsia"/>
          <w:noProof/>
        </w:rPr>
      </w:pPr>
      <w:r w:rsidRPr="00F50A85">
        <w:rPr>
          <w:noProof/>
        </w:rPr>
        <w:t>4.</w:t>
      </w:r>
      <w:r w:rsidRPr="00F50A85">
        <w:rPr>
          <w:noProof/>
        </w:rPr>
        <w:tab/>
        <w:t>Kawser Hossain M, Abdal Dayem A, Han J, Yin Y, Kim K, Kumar Saha S, et al. Molecular Mechanisms of the Anti-Obesity and Anti-Diabetic Properties of Flavonoids. Int J Mol Sci. 2016;17(4):569; doi: 10.3390/ijms17040569.</w:t>
      </w:r>
    </w:p>
    <w:p w14:paraId="222C04DE" w14:textId="77777777" w:rsidR="00F50A85" w:rsidRPr="00F50A85" w:rsidRDefault="00F50A85" w:rsidP="00F50A85">
      <w:pPr>
        <w:pStyle w:val="EndNoteBibliography"/>
        <w:spacing w:after="0"/>
        <w:ind w:left="720" w:hanging="720"/>
        <w:rPr>
          <w:rFonts w:hint="eastAsia"/>
          <w:noProof/>
        </w:rPr>
      </w:pPr>
      <w:r w:rsidRPr="00F50A85">
        <w:rPr>
          <w:noProof/>
        </w:rPr>
        <w:t>5.</w:t>
      </w:r>
      <w:r w:rsidRPr="00F50A85">
        <w:rPr>
          <w:noProof/>
        </w:rPr>
        <w:tab/>
        <w:t>Serafini M, Peluso I, Raguzzini A. Flavonoids as anti-inflammatory agents. Proc Nutr Soc. 2010;69(3):273-8; doi: 10.1017/S002966511000162X.</w:t>
      </w:r>
    </w:p>
    <w:p w14:paraId="1DB03272" w14:textId="77777777" w:rsidR="00F50A85" w:rsidRPr="00F50A85" w:rsidRDefault="00F50A85" w:rsidP="00F50A85">
      <w:pPr>
        <w:pStyle w:val="EndNoteBibliography"/>
        <w:spacing w:after="0"/>
        <w:ind w:left="720" w:hanging="720"/>
        <w:rPr>
          <w:rFonts w:hint="eastAsia"/>
          <w:noProof/>
        </w:rPr>
      </w:pPr>
      <w:r w:rsidRPr="00F50A85">
        <w:rPr>
          <w:noProof/>
        </w:rPr>
        <w:t>6.</w:t>
      </w:r>
      <w:r w:rsidRPr="00F50A85">
        <w:rPr>
          <w:noProof/>
        </w:rPr>
        <w:tab/>
        <w:t>Panche AN, Diwan AD, Chandra SR. Flavonoids: an overview. J Nutr Sci. 2016;5:e47; doi: 10.1017/jns.2016.41.</w:t>
      </w:r>
    </w:p>
    <w:p w14:paraId="70AD0B60" w14:textId="77777777" w:rsidR="00F50A85" w:rsidRPr="00F50A85" w:rsidRDefault="00F50A85" w:rsidP="00F50A85">
      <w:pPr>
        <w:pStyle w:val="EndNoteBibliography"/>
        <w:spacing w:after="0"/>
        <w:ind w:left="720" w:hanging="720"/>
        <w:rPr>
          <w:rFonts w:hint="eastAsia"/>
          <w:noProof/>
        </w:rPr>
      </w:pPr>
      <w:r w:rsidRPr="00F50A85">
        <w:rPr>
          <w:noProof/>
        </w:rPr>
        <w:t>7.</w:t>
      </w:r>
      <w:r w:rsidRPr="00F50A85">
        <w:rPr>
          <w:noProof/>
        </w:rPr>
        <w:tab/>
        <w:t>Liu YJ, Zhan J, Liu XL, Wang Y, Ji J, He QQ. Dietary flavonoids intake and risk of type 2 diabetes: a meta-analysis of prospective cohort studies. Clin Nutr. 2014;33(1):59-63; doi: 10.1016/j.clnu.2013.03.011.</w:t>
      </w:r>
    </w:p>
    <w:p w14:paraId="039798D4" w14:textId="77777777" w:rsidR="00F50A85" w:rsidRPr="00F50A85" w:rsidRDefault="00F50A85" w:rsidP="00F50A85">
      <w:pPr>
        <w:pStyle w:val="EndNoteBibliography"/>
        <w:spacing w:after="0"/>
        <w:ind w:left="720" w:hanging="720"/>
        <w:rPr>
          <w:rFonts w:hint="eastAsia"/>
          <w:noProof/>
        </w:rPr>
      </w:pPr>
      <w:r w:rsidRPr="00F50A85">
        <w:rPr>
          <w:noProof/>
        </w:rPr>
        <w:t>8.</w:t>
      </w:r>
      <w:r w:rsidRPr="00F50A85">
        <w:rPr>
          <w:noProof/>
        </w:rPr>
        <w:tab/>
        <w:t>Micek A, Godos J, Del Rio D, Galvano F, Grosso G. Dietary Flavonoids and Cardiovascular Disease: A Comprehensive Dose-Response Meta-Analysis. Mol Nutr Food Res. 2021;65(6):e2001019; doi: 10.1002/mnfr.202001019.</w:t>
      </w:r>
    </w:p>
    <w:p w14:paraId="153C1C71" w14:textId="77777777" w:rsidR="00F50A85" w:rsidRPr="00F50A85" w:rsidRDefault="00F50A85" w:rsidP="00F50A85">
      <w:pPr>
        <w:pStyle w:val="EndNoteBibliography"/>
        <w:spacing w:after="0"/>
        <w:ind w:left="720" w:hanging="720"/>
        <w:rPr>
          <w:rFonts w:hint="eastAsia"/>
          <w:noProof/>
        </w:rPr>
      </w:pPr>
      <w:r w:rsidRPr="00F50A85">
        <w:rPr>
          <w:noProof/>
        </w:rPr>
        <w:t>9.</w:t>
      </w:r>
      <w:r w:rsidRPr="00F50A85">
        <w:rPr>
          <w:noProof/>
        </w:rPr>
        <w:tab/>
        <w:t>Gentile D, Fornai M, Pellegrini C, Colucci R, Blandizzi C, Antonioli L. Dietary flavonoids as a potential intervention to improve redox balance in obesity and related co-morbidities: a review. Nutr Res Rev. 2018;31(2):239-47; doi: 10.1017/S0954422418000082.</w:t>
      </w:r>
    </w:p>
    <w:p w14:paraId="2BA283F3" w14:textId="77777777" w:rsidR="00F50A85" w:rsidRPr="00F50A85" w:rsidRDefault="00F50A85" w:rsidP="00F50A85">
      <w:pPr>
        <w:pStyle w:val="EndNoteBibliography"/>
        <w:spacing w:after="0"/>
        <w:ind w:left="720" w:hanging="720"/>
        <w:rPr>
          <w:rFonts w:hint="eastAsia"/>
          <w:noProof/>
        </w:rPr>
      </w:pPr>
      <w:r w:rsidRPr="00F50A85">
        <w:rPr>
          <w:noProof/>
        </w:rPr>
        <w:t>10.</w:t>
      </w:r>
      <w:r w:rsidRPr="00F50A85">
        <w:rPr>
          <w:noProof/>
        </w:rPr>
        <w:tab/>
        <w:t>De La Cruz N, Shabaneh O, Appiah D. The Association of Ideal Cardiovascular Health and Ocular Diseases Among US Adults. Am J Med. 2021;134(2):252-+; doi: 10.1016/j.amjmed.2020.06.004.</w:t>
      </w:r>
    </w:p>
    <w:p w14:paraId="0FF054C4" w14:textId="77777777" w:rsidR="00F50A85" w:rsidRPr="00F50A85" w:rsidRDefault="00F50A85" w:rsidP="00F50A85">
      <w:pPr>
        <w:pStyle w:val="EndNoteBibliography"/>
        <w:spacing w:after="0"/>
        <w:ind w:left="720" w:hanging="720"/>
        <w:rPr>
          <w:rFonts w:hint="eastAsia"/>
          <w:noProof/>
        </w:rPr>
      </w:pPr>
      <w:r w:rsidRPr="00F50A85">
        <w:rPr>
          <w:noProof/>
        </w:rPr>
        <w:t>11.</w:t>
      </w:r>
      <w:r w:rsidRPr="00F50A85">
        <w:rPr>
          <w:noProof/>
        </w:rPr>
        <w:tab/>
        <w:t>Ran J, Zhang Y, Han L, Sun S, Zhao S, Shen C, et al. The joint association of physical activity and fine particulate matter exposure with incident dementia in elderly Hong Kong residents. Environ Int. 2021;156:106645; doi: 10.1016/j.envint.2021.106645.</w:t>
      </w:r>
    </w:p>
    <w:p w14:paraId="4AD3812B" w14:textId="77777777" w:rsidR="00F50A85" w:rsidRPr="00F50A85" w:rsidRDefault="00F50A85" w:rsidP="00F50A85">
      <w:pPr>
        <w:pStyle w:val="EndNoteBibliography"/>
        <w:spacing w:after="0"/>
        <w:ind w:left="720" w:hanging="720"/>
        <w:rPr>
          <w:rFonts w:hint="eastAsia"/>
          <w:noProof/>
        </w:rPr>
      </w:pPr>
      <w:r w:rsidRPr="00F50A85">
        <w:rPr>
          <w:noProof/>
        </w:rPr>
        <w:t>12.</w:t>
      </w:r>
      <w:r w:rsidRPr="00F50A85">
        <w:rPr>
          <w:noProof/>
        </w:rPr>
        <w:tab/>
        <w:t>Chen L, Cai M, Li H, Wang X, Tian F, Wu Y, et al. Risk/benefit tradeoff of habitual physical activity and air pollution on chronic pulmonary obstructive disease: findings from a large prospective cohort study. BMC Med. 2022;20(1):70; doi: 10.1186/s12916-022-02274-8.</w:t>
      </w:r>
    </w:p>
    <w:p w14:paraId="4C5778D5" w14:textId="77777777" w:rsidR="00F50A85" w:rsidRPr="00F50A85" w:rsidRDefault="00F50A85" w:rsidP="00F50A85">
      <w:pPr>
        <w:pStyle w:val="EndNoteBibliography"/>
        <w:spacing w:after="0"/>
        <w:ind w:left="720" w:hanging="720"/>
        <w:rPr>
          <w:rFonts w:hint="eastAsia"/>
          <w:noProof/>
        </w:rPr>
      </w:pPr>
      <w:r w:rsidRPr="00F50A85">
        <w:rPr>
          <w:noProof/>
        </w:rPr>
        <w:t>13.</w:t>
      </w:r>
      <w:r w:rsidRPr="00F50A85">
        <w:rPr>
          <w:noProof/>
        </w:rPr>
        <w:tab/>
        <w:t>Sebastian RS, Wilkinson Enns C, Goldman JD, Martin CL, Steinfeldt LC, Murayi T, Moshfegh AJ. A New Database Facilitates Characterization of Flavonoid Intake, Sources, and Positive Associations with Diet Quality among US Adults. J Nutr. 2015;145(6):1239-48; doi: 10.3945/jn.115.213025.</w:t>
      </w:r>
    </w:p>
    <w:p w14:paraId="0FCA5943" w14:textId="77777777" w:rsidR="00F50A85" w:rsidRPr="00F50A85" w:rsidRDefault="00F50A85" w:rsidP="00F50A85">
      <w:pPr>
        <w:pStyle w:val="EndNoteBibliography"/>
        <w:spacing w:after="0"/>
        <w:ind w:left="720" w:hanging="720"/>
        <w:rPr>
          <w:rFonts w:hint="eastAsia"/>
          <w:noProof/>
        </w:rPr>
      </w:pPr>
      <w:r w:rsidRPr="00F50A85">
        <w:rPr>
          <w:noProof/>
        </w:rPr>
        <w:t>14.</w:t>
      </w:r>
      <w:r w:rsidRPr="00F50A85">
        <w:rPr>
          <w:noProof/>
        </w:rPr>
        <w:tab/>
        <w:t>Sebastian RS, Fanelli Kuczmarski MT, Goldman JD, Moshfegh AJ, Zonderman AB, Evans MK. Usual Intake of Flavonoids Is Inversely Associated with Metabolic Syndrome in African American and White Males but Not Females in Baltimore City, Maryland, USA. Nutrients. 2022;14(9); doi: 10.3390/nu14091924.</w:t>
      </w:r>
    </w:p>
    <w:p w14:paraId="50E450BE" w14:textId="77777777" w:rsidR="00F50A85" w:rsidRPr="00F50A85" w:rsidRDefault="00F50A85" w:rsidP="00F50A85">
      <w:pPr>
        <w:pStyle w:val="EndNoteBibliography"/>
        <w:spacing w:after="0"/>
        <w:ind w:left="720" w:hanging="720"/>
        <w:rPr>
          <w:rFonts w:hint="eastAsia"/>
          <w:noProof/>
        </w:rPr>
      </w:pPr>
      <w:r w:rsidRPr="00F50A85">
        <w:rPr>
          <w:noProof/>
        </w:rPr>
        <w:t>15.</w:t>
      </w:r>
      <w:r w:rsidRPr="00F50A85">
        <w:rPr>
          <w:noProof/>
        </w:rPr>
        <w:tab/>
        <w:t>Jensen MD, Ryan DH, Apovian CM, Ard JD, Comuzzie AG, Donato KA, et al. 2013 AHA/ACC/TOS guideline for the management of overweight and obesity in adults: a report of the American College of Cardiology/American Heart Association Task Force on Practice Guidelines and The Obesity Society. J Am Coll Cardiol. 2014;63(25 Pt B):2985-3023; doi: 10.1016/j.jacc.2013.11.004.</w:t>
      </w:r>
    </w:p>
    <w:p w14:paraId="38201EB1" w14:textId="77777777" w:rsidR="00F50A85" w:rsidRPr="00F50A85" w:rsidRDefault="00F50A85" w:rsidP="00F50A85">
      <w:pPr>
        <w:pStyle w:val="EndNoteBibliography"/>
        <w:spacing w:after="0"/>
        <w:ind w:left="720" w:hanging="720"/>
        <w:rPr>
          <w:rFonts w:hint="eastAsia"/>
          <w:noProof/>
        </w:rPr>
      </w:pPr>
      <w:r w:rsidRPr="00F50A85">
        <w:rPr>
          <w:noProof/>
        </w:rPr>
        <w:t>16.</w:t>
      </w:r>
      <w:r w:rsidRPr="00F50A85">
        <w:rPr>
          <w:noProof/>
        </w:rPr>
        <w:tab/>
        <w:t>Garvey WT, Mechanick JI, Brett EM, Garber AJ, Hurley DL, Jastreboff AM, et al. American Association of Clinical Endocrinologists and American College of Endocrinology Comprehensive Clinical Practice Guidelines for Medical Care of Patients with Obesity. Endocr Pract. 2016;22 Suppl 3:1-203; doi: 10.4158/EP161365.GL.</w:t>
      </w:r>
    </w:p>
    <w:p w14:paraId="6B270494" w14:textId="77777777" w:rsidR="00F50A85" w:rsidRPr="00F50A85" w:rsidRDefault="00F50A85" w:rsidP="00F50A85">
      <w:pPr>
        <w:pStyle w:val="EndNoteBibliography"/>
        <w:spacing w:after="0"/>
        <w:ind w:left="720" w:hanging="720"/>
        <w:rPr>
          <w:rFonts w:hint="eastAsia"/>
          <w:noProof/>
        </w:rPr>
      </w:pPr>
      <w:r w:rsidRPr="00F50A85">
        <w:rPr>
          <w:noProof/>
        </w:rPr>
        <w:t>17.</w:t>
      </w:r>
      <w:r w:rsidRPr="00F50A85">
        <w:rPr>
          <w:noProof/>
        </w:rPr>
        <w:tab/>
        <w:t>Yumuk V, Tsigos C, Fried M, Schindler K, Busetto L, Micic D, et al. European Guidelines for Obesity Management in Adults. Obes Facts. 2015;8(6):402-24; doi: 10.1159/000442721.</w:t>
      </w:r>
    </w:p>
    <w:p w14:paraId="77A64C7A" w14:textId="77777777" w:rsidR="00F50A85" w:rsidRPr="00F50A85" w:rsidRDefault="00F50A85" w:rsidP="00F50A85">
      <w:pPr>
        <w:pStyle w:val="EndNoteBibliography"/>
        <w:spacing w:after="0"/>
        <w:ind w:left="720" w:hanging="720"/>
        <w:rPr>
          <w:rFonts w:hint="eastAsia"/>
          <w:noProof/>
        </w:rPr>
      </w:pPr>
      <w:r w:rsidRPr="00F50A85">
        <w:rPr>
          <w:noProof/>
        </w:rPr>
        <w:t>18.</w:t>
      </w:r>
      <w:r w:rsidRPr="00F50A85">
        <w:rPr>
          <w:noProof/>
        </w:rPr>
        <w:tab/>
        <w:t>Brauer P, Gorber SC, Shaw E, Singh H, Bell N, Shane ARE, et al. Recommendations for prevention of weight gain and use of behavioural and pharmacologic interventions to manage overweight and obesity in adults in primary care. CMAJ. 2015;187(3):184-95; doi: 10.1503/cmaj.140887.</w:t>
      </w:r>
    </w:p>
    <w:p w14:paraId="4BBF1715" w14:textId="77777777" w:rsidR="00F50A85" w:rsidRPr="00F50A85" w:rsidRDefault="00F50A85" w:rsidP="00F50A85">
      <w:pPr>
        <w:pStyle w:val="EndNoteBibliography"/>
        <w:spacing w:after="0"/>
        <w:ind w:left="720" w:hanging="720"/>
        <w:rPr>
          <w:rFonts w:hint="eastAsia"/>
          <w:noProof/>
        </w:rPr>
      </w:pPr>
      <w:r w:rsidRPr="00F50A85">
        <w:rPr>
          <w:noProof/>
        </w:rPr>
        <w:t>19.</w:t>
      </w:r>
      <w:r w:rsidRPr="00F50A85">
        <w:rPr>
          <w:noProof/>
        </w:rPr>
        <w:tab/>
        <w:t>Hinnouho GM, Czernichow S, Dugravot A, Nabi H, Brunner EJ, Kivimaki M, Singh-Manoux A. Metabolically healthy obesity and the risk of cardiovascular disease and type 2 diabetes: the Whitehall II cohort study. Eur Heart J. 2015;36(9):551-9; doi: 10.1093/eurheartj/ehu123.</w:t>
      </w:r>
    </w:p>
    <w:p w14:paraId="5678DBAE" w14:textId="77777777" w:rsidR="00F50A85" w:rsidRPr="00F50A85" w:rsidRDefault="00F50A85" w:rsidP="00F50A85">
      <w:pPr>
        <w:pStyle w:val="EndNoteBibliography"/>
        <w:spacing w:after="0"/>
        <w:ind w:left="720" w:hanging="720"/>
        <w:rPr>
          <w:rFonts w:hint="eastAsia"/>
          <w:noProof/>
        </w:rPr>
      </w:pPr>
      <w:r w:rsidRPr="00F50A85">
        <w:rPr>
          <w:noProof/>
        </w:rPr>
        <w:t>20.</w:t>
      </w:r>
      <w:r w:rsidRPr="00F50A85">
        <w:rPr>
          <w:noProof/>
        </w:rPr>
        <w:tab/>
        <w:t>Renzetti S, Gennings C, Calza S. A weighted quantile sum regression with penalized weights and two indices. Front Public Health. 2023;11:1151821; doi: 10.3389/fpubh.2023.1151821.</w:t>
      </w:r>
    </w:p>
    <w:p w14:paraId="4DC86814" w14:textId="77777777" w:rsidR="00F50A85" w:rsidRPr="00F50A85" w:rsidRDefault="00F50A85" w:rsidP="00F50A85">
      <w:pPr>
        <w:pStyle w:val="EndNoteBibliography"/>
        <w:spacing w:after="0"/>
        <w:ind w:left="720" w:hanging="720"/>
        <w:rPr>
          <w:rFonts w:hint="eastAsia"/>
          <w:noProof/>
        </w:rPr>
      </w:pPr>
      <w:r w:rsidRPr="00F50A85">
        <w:rPr>
          <w:noProof/>
        </w:rPr>
        <w:t>21.</w:t>
      </w:r>
      <w:r w:rsidRPr="00F50A85">
        <w:rPr>
          <w:noProof/>
        </w:rPr>
        <w:tab/>
        <w:t>Yu L, Liu W, Wang X, Ye Z, Tan Q, Qiu W, et al. A review of practical statistical methods used in epidemiological studies to estimate the health effects of multi-pollutant mixture. Environ Pollut. 2022;306:119356; doi: 10.1016/j.envpol.2022.119356.</w:t>
      </w:r>
    </w:p>
    <w:p w14:paraId="69893636" w14:textId="77777777" w:rsidR="00F50A85" w:rsidRPr="00F50A85" w:rsidRDefault="00F50A85" w:rsidP="00F50A85">
      <w:pPr>
        <w:pStyle w:val="EndNoteBibliography"/>
        <w:spacing w:after="0"/>
        <w:ind w:left="720" w:hanging="720"/>
        <w:rPr>
          <w:rFonts w:hint="eastAsia"/>
          <w:noProof/>
        </w:rPr>
      </w:pPr>
      <w:r w:rsidRPr="00F50A85">
        <w:rPr>
          <w:noProof/>
        </w:rPr>
        <w:t>22.</w:t>
      </w:r>
      <w:r w:rsidRPr="00F50A85">
        <w:rPr>
          <w:noProof/>
        </w:rPr>
        <w:tab/>
        <w:t>Wei MH, Cui Y, Zhou HL, Song WJ, Di DS, Zhang RY, et al. Associations of multiple metals with bone mineral density: A population-based study in US adults. Chemosphere. 2021;282:131150; doi: 10.1016/j.chemosphere.2021.131150.</w:t>
      </w:r>
    </w:p>
    <w:p w14:paraId="0B2275EC" w14:textId="77777777" w:rsidR="00F50A85" w:rsidRPr="00F50A85" w:rsidRDefault="00F50A85" w:rsidP="00F50A85">
      <w:pPr>
        <w:pStyle w:val="EndNoteBibliography"/>
        <w:spacing w:after="0"/>
        <w:ind w:left="720" w:hanging="720"/>
        <w:rPr>
          <w:rFonts w:hint="eastAsia"/>
          <w:noProof/>
        </w:rPr>
      </w:pPr>
      <w:r w:rsidRPr="00F50A85">
        <w:rPr>
          <w:noProof/>
        </w:rPr>
        <w:t>23.</w:t>
      </w:r>
      <w:r w:rsidRPr="00F50A85">
        <w:rPr>
          <w:noProof/>
        </w:rPr>
        <w:tab/>
        <w:t>Landberg R, Sun Q, Rimm EB, Cassidy A, Scalbert A, Mantzoros CS, et al. Selected dietary flavonoids are associated with markers of inflammation and endothelial dysfunction in U.S. women. J Nutr. 2011;141(4):618-25; doi: 10.3945/jn.110.133843.</w:t>
      </w:r>
    </w:p>
    <w:p w14:paraId="2E8B0416" w14:textId="77777777" w:rsidR="00F50A85" w:rsidRPr="00F50A85" w:rsidRDefault="00F50A85" w:rsidP="00F50A85">
      <w:pPr>
        <w:pStyle w:val="EndNoteBibliography"/>
        <w:spacing w:after="0"/>
        <w:ind w:left="720" w:hanging="720"/>
        <w:rPr>
          <w:rFonts w:hint="eastAsia"/>
          <w:noProof/>
        </w:rPr>
      </w:pPr>
      <w:r w:rsidRPr="00F50A85">
        <w:rPr>
          <w:noProof/>
        </w:rPr>
        <w:t>24.</w:t>
      </w:r>
      <w:r w:rsidRPr="00F50A85">
        <w:rPr>
          <w:noProof/>
        </w:rPr>
        <w:tab/>
        <w:t>Cassidy A, Rogers G, Peterson JJ, Dwyer JT, Lin H, Jacques PF. Higher dietary anthocyanin and flavonol intakes are associated with anti-inflammatory effects in a population of US adults. Am J Clin Nutr. 2015;102(1):172-81; doi: 10.3945/ajcn.115.108555.</w:t>
      </w:r>
    </w:p>
    <w:p w14:paraId="2B0D791D" w14:textId="77777777" w:rsidR="00F50A85" w:rsidRPr="00F50A85" w:rsidRDefault="00F50A85" w:rsidP="00F50A85">
      <w:pPr>
        <w:pStyle w:val="EndNoteBibliography"/>
        <w:spacing w:after="0"/>
        <w:ind w:left="720" w:hanging="720"/>
        <w:rPr>
          <w:rFonts w:hint="eastAsia"/>
          <w:noProof/>
        </w:rPr>
      </w:pPr>
      <w:r w:rsidRPr="00F50A85">
        <w:rPr>
          <w:noProof/>
        </w:rPr>
        <w:t>25.</w:t>
      </w:r>
      <w:r w:rsidRPr="00F50A85">
        <w:rPr>
          <w:noProof/>
        </w:rPr>
        <w:tab/>
        <w:t>Kumar S, Pandey AK. Chemistry and biological activities of flavonoids: an overview. ScientificWorldJournal. 2013;2013:162750; doi: 10.1155/2013/162750.</w:t>
      </w:r>
    </w:p>
    <w:p w14:paraId="74719D0F" w14:textId="77777777" w:rsidR="00F50A85" w:rsidRPr="00F50A85" w:rsidRDefault="00F50A85" w:rsidP="00F50A85">
      <w:pPr>
        <w:pStyle w:val="EndNoteBibliography"/>
        <w:spacing w:after="0"/>
        <w:ind w:left="720" w:hanging="720"/>
        <w:rPr>
          <w:rFonts w:hint="eastAsia"/>
          <w:noProof/>
        </w:rPr>
      </w:pPr>
      <w:r w:rsidRPr="00F50A85">
        <w:rPr>
          <w:noProof/>
        </w:rPr>
        <w:t>26.</w:t>
      </w:r>
      <w:r w:rsidRPr="00F50A85">
        <w:rPr>
          <w:noProof/>
        </w:rPr>
        <w:tab/>
        <w:t>Snijman PW, Swanevelder S, Joubert E, Green IR, Gelderblom WC. The antimutagenic activity of the major flavonoids of rooibos (Aspalathus linearis): some dose-response effects on mutagen activation-flavonoid interactions. Mutat Res. 2007;631(2):111-23; doi: 10.1016/j.mrgentox.2007.03.009.</w:t>
      </w:r>
    </w:p>
    <w:p w14:paraId="56242302" w14:textId="77777777" w:rsidR="00F50A85" w:rsidRPr="00F50A85" w:rsidRDefault="00F50A85" w:rsidP="00F50A85">
      <w:pPr>
        <w:pStyle w:val="EndNoteBibliography"/>
        <w:spacing w:after="0"/>
        <w:ind w:left="720" w:hanging="720"/>
        <w:rPr>
          <w:rFonts w:hint="eastAsia"/>
          <w:noProof/>
        </w:rPr>
      </w:pPr>
      <w:r w:rsidRPr="00F50A85">
        <w:rPr>
          <w:noProof/>
        </w:rPr>
        <w:t>27.</w:t>
      </w:r>
      <w:r w:rsidRPr="00F50A85">
        <w:rPr>
          <w:noProof/>
        </w:rPr>
        <w:tab/>
        <w:t>Koch W. Dietary Polyphenols-Important Non-Nutrients in the Prevention of Chronic Noncommunicable Diseases. A Systematic Review. Nutrients. 2019;11(5); doi: 10.3390/nu11051039.</w:t>
      </w:r>
    </w:p>
    <w:p w14:paraId="796A7BC1" w14:textId="77777777" w:rsidR="00F50A85" w:rsidRPr="00F50A85" w:rsidRDefault="00F50A85" w:rsidP="00F50A85">
      <w:pPr>
        <w:pStyle w:val="EndNoteBibliography"/>
        <w:spacing w:after="0"/>
        <w:ind w:left="720" w:hanging="720"/>
        <w:rPr>
          <w:rFonts w:hint="eastAsia"/>
          <w:noProof/>
        </w:rPr>
      </w:pPr>
      <w:r w:rsidRPr="00F50A85">
        <w:rPr>
          <w:noProof/>
        </w:rPr>
        <w:t>28.</w:t>
      </w:r>
      <w:r w:rsidRPr="00F50A85">
        <w:rPr>
          <w:noProof/>
        </w:rPr>
        <w:tab/>
        <w:t>Slagter SN, Corpeleijn E, van der Klauw MM, Sijtsma A, Swart-Busscher LG, Perenboom CWM, et al. Dietary patterns and physical activity in the metabolically (un)healthy obese: the Dutch Lifelines cohort study. Nutr J. 2018;17(1):18; doi: 10.1186/s12937-018-0319-0.</w:t>
      </w:r>
    </w:p>
    <w:p w14:paraId="3E27BE50" w14:textId="77777777" w:rsidR="00F50A85" w:rsidRPr="00F50A85" w:rsidRDefault="00F50A85" w:rsidP="00F50A85">
      <w:pPr>
        <w:pStyle w:val="EndNoteBibliography"/>
        <w:spacing w:after="0"/>
        <w:ind w:left="720" w:hanging="720"/>
        <w:rPr>
          <w:rFonts w:hint="eastAsia"/>
          <w:noProof/>
        </w:rPr>
      </w:pPr>
      <w:r w:rsidRPr="00F50A85">
        <w:rPr>
          <w:noProof/>
        </w:rPr>
        <w:t>29.</w:t>
      </w:r>
      <w:r w:rsidRPr="00F50A85">
        <w:rPr>
          <w:noProof/>
        </w:rPr>
        <w:tab/>
        <w:t>Rizza S, Muniyappa R, Iantorno M, Kim JA, Chen H, Pullikotil P, et al. Citrus polyphenol hesperidin stimulates production of nitric oxide in endothelial cells while improving endothelial function and reducing inflammatory markers in patients with metabolic syndrome. J Clin Endocrinol Metab. 2011;96(5):E782-92; doi: 10.1210/jc.2010-2879.</w:t>
      </w:r>
    </w:p>
    <w:p w14:paraId="21B3BEC7" w14:textId="77777777" w:rsidR="00F50A85" w:rsidRPr="00F50A85" w:rsidRDefault="00F50A85" w:rsidP="00F50A85">
      <w:pPr>
        <w:pStyle w:val="EndNoteBibliography"/>
        <w:spacing w:after="0"/>
        <w:ind w:left="720" w:hanging="720"/>
        <w:rPr>
          <w:rFonts w:hint="eastAsia"/>
          <w:noProof/>
        </w:rPr>
      </w:pPr>
      <w:r w:rsidRPr="00F50A85">
        <w:rPr>
          <w:noProof/>
        </w:rPr>
        <w:t>30.</w:t>
      </w:r>
      <w:r w:rsidRPr="00F50A85">
        <w:rPr>
          <w:noProof/>
        </w:rPr>
        <w:tab/>
        <w:t>Marranzano M, Ray S, Godos J, Galvano F. Association between dietary flavonoids intake and obesity in a cohort of adults living in the Mediterranean area. Int J Food Sci Nutr. 2018;69(8):1020-9; doi: 10.1080/09637486.2018.1452900.</w:t>
      </w:r>
    </w:p>
    <w:p w14:paraId="05D8722C" w14:textId="77777777" w:rsidR="00F50A85" w:rsidRPr="00F50A85" w:rsidRDefault="00F50A85" w:rsidP="00F50A85">
      <w:pPr>
        <w:pStyle w:val="EndNoteBibliography"/>
        <w:spacing w:after="0"/>
        <w:ind w:left="720" w:hanging="720"/>
        <w:rPr>
          <w:rFonts w:hint="eastAsia"/>
          <w:noProof/>
        </w:rPr>
      </w:pPr>
      <w:r w:rsidRPr="00F50A85">
        <w:rPr>
          <w:noProof/>
        </w:rPr>
        <w:t>31.</w:t>
      </w:r>
      <w:r w:rsidRPr="00F50A85">
        <w:rPr>
          <w:noProof/>
        </w:rPr>
        <w:tab/>
        <w:t>Penczynski KJ, Remer T, Herder C, Kalhoff H, Rienks J, Markgraf DF, et al. Habitual Flavonoid Intake from Fruit and Vegetables during Adolescence and Serum Lipid Levels in Early Adulthood: A Prospective Analysis. Nutrients. 2018;10(4); doi: 10.3390/nu10040488.</w:t>
      </w:r>
    </w:p>
    <w:p w14:paraId="646F0888" w14:textId="77777777" w:rsidR="00F50A85" w:rsidRPr="00F50A85" w:rsidRDefault="00F50A85" w:rsidP="00F50A85">
      <w:pPr>
        <w:pStyle w:val="EndNoteBibliography"/>
        <w:spacing w:after="0"/>
        <w:ind w:left="720" w:hanging="720"/>
        <w:rPr>
          <w:rFonts w:hint="eastAsia"/>
          <w:noProof/>
        </w:rPr>
      </w:pPr>
      <w:r w:rsidRPr="00F50A85">
        <w:rPr>
          <w:noProof/>
        </w:rPr>
        <w:t>32.</w:t>
      </w:r>
      <w:r w:rsidRPr="00F50A85">
        <w:rPr>
          <w:noProof/>
        </w:rPr>
        <w:tab/>
        <w:t>Behloul N, Wu G. Genistein: a promising therapeutic agent for obesity and diabetes treatment. Eur J Pharmacol. 2013;698(1-3):31-8; doi: 10.1016/j.ejphar.2012.11.013.</w:t>
      </w:r>
    </w:p>
    <w:p w14:paraId="68DD834B" w14:textId="77777777" w:rsidR="00F50A85" w:rsidRPr="00F50A85" w:rsidRDefault="00F50A85" w:rsidP="00F50A85">
      <w:pPr>
        <w:pStyle w:val="EndNoteBibliography"/>
        <w:spacing w:after="0"/>
        <w:ind w:left="720" w:hanging="720"/>
        <w:rPr>
          <w:rFonts w:hint="eastAsia"/>
          <w:noProof/>
        </w:rPr>
      </w:pPr>
      <w:r w:rsidRPr="00F50A85">
        <w:rPr>
          <w:noProof/>
        </w:rPr>
        <w:t>33.</w:t>
      </w:r>
      <w:r w:rsidRPr="00F50A85">
        <w:rPr>
          <w:noProof/>
        </w:rPr>
        <w:tab/>
        <w:t>Dong J, Zhang X, Zhang L, Bian HX, Xu N, Bao B, Liu J. Quercetin reduces obesity-associated ATM infiltration and inflammation in mice: a mechanism including AMPKalpha1/SIRT1. J Lipid Res. 2014;55(3):363-74; doi: 10.1194/jlr.M038786.</w:t>
      </w:r>
    </w:p>
    <w:p w14:paraId="64243FE1" w14:textId="77777777" w:rsidR="00F50A85" w:rsidRPr="00F50A85" w:rsidRDefault="00F50A85" w:rsidP="00F50A85">
      <w:pPr>
        <w:pStyle w:val="EndNoteBibliography"/>
        <w:spacing w:after="0"/>
        <w:ind w:left="720" w:hanging="720"/>
        <w:rPr>
          <w:rFonts w:hint="eastAsia"/>
          <w:noProof/>
        </w:rPr>
      </w:pPr>
      <w:r w:rsidRPr="00F50A85">
        <w:rPr>
          <w:noProof/>
        </w:rPr>
        <w:t>34.</w:t>
      </w:r>
      <w:r w:rsidRPr="00F50A85">
        <w:rPr>
          <w:noProof/>
        </w:rPr>
        <w:tab/>
        <w:t>Stefan N, Schick F, Haring HU. Causes, Characteristics, and Consequences of Metabolically Unhealthy Normal Weight in Humans. Cell Metab. 2017;26(2):292-300; doi: 10.1016/j.cmet.2017.07.008.</w:t>
      </w:r>
    </w:p>
    <w:p w14:paraId="2D72C0A1" w14:textId="77777777" w:rsidR="00F50A85" w:rsidRPr="00F50A85" w:rsidRDefault="00F50A85" w:rsidP="00F50A85">
      <w:pPr>
        <w:pStyle w:val="EndNoteBibliography"/>
        <w:spacing w:after="0"/>
        <w:ind w:left="720" w:hanging="720"/>
        <w:rPr>
          <w:rFonts w:hint="eastAsia"/>
          <w:noProof/>
        </w:rPr>
      </w:pPr>
      <w:r w:rsidRPr="00F50A85">
        <w:rPr>
          <w:noProof/>
        </w:rPr>
        <w:t>35.</w:t>
      </w:r>
      <w:r w:rsidRPr="00F50A85">
        <w:rPr>
          <w:noProof/>
        </w:rPr>
        <w:tab/>
        <w:t>Hansen D, Dendale P, Beelen M, Jonkers RAM, Mullens A, Corluy L, et al. Plasma adipokine and inflammatory marker concentrations are altered in obese, as opposed to non-obese, type 2 diabetes patients. European Journal of Applied Physiology. 2010;109(3):397-404; doi: 10.1007/s00421-010-1362-5.</w:t>
      </w:r>
    </w:p>
    <w:p w14:paraId="6644FD80" w14:textId="77777777" w:rsidR="00F50A85" w:rsidRPr="00F50A85" w:rsidRDefault="00F50A85" w:rsidP="00F50A85">
      <w:pPr>
        <w:pStyle w:val="EndNoteBibliography"/>
        <w:spacing w:after="0"/>
        <w:ind w:left="720" w:hanging="720"/>
        <w:rPr>
          <w:rFonts w:hint="eastAsia"/>
          <w:noProof/>
        </w:rPr>
      </w:pPr>
      <w:r w:rsidRPr="00F50A85">
        <w:rPr>
          <w:noProof/>
        </w:rPr>
        <w:t>36.</w:t>
      </w:r>
      <w:r w:rsidRPr="00F50A85">
        <w:rPr>
          <w:noProof/>
        </w:rPr>
        <w:tab/>
        <w:t>Boutari C, Hill MA, Procaccini C, Matarese G, Mantzoros CS. The key role of inflammation in the pathogenesis and management of obesity and CVD. Metabolism. 2023;145:155627; doi: 10.1016/j.metabol.2023.155627.</w:t>
      </w:r>
    </w:p>
    <w:p w14:paraId="353F4403" w14:textId="77777777" w:rsidR="00F50A85" w:rsidRPr="00F50A85" w:rsidRDefault="00F50A85" w:rsidP="00F50A85">
      <w:pPr>
        <w:pStyle w:val="EndNoteBibliography"/>
        <w:spacing w:after="0"/>
        <w:ind w:left="720" w:hanging="720"/>
        <w:rPr>
          <w:rFonts w:hint="eastAsia"/>
          <w:noProof/>
        </w:rPr>
      </w:pPr>
      <w:r w:rsidRPr="00F50A85">
        <w:rPr>
          <w:noProof/>
        </w:rPr>
        <w:t>37.</w:t>
      </w:r>
      <w:r w:rsidRPr="00F50A85">
        <w:rPr>
          <w:noProof/>
        </w:rPr>
        <w:tab/>
        <w:t>Bastard JP, Maachi M, Lagathu C, Kim MJ, Caron M, Vidal H, et al. Recent advances in the relationship between obesity, inflammation, and insulin resistance. Eur Cytokine Netw. 2006;17(1):4-12.</w:t>
      </w:r>
    </w:p>
    <w:p w14:paraId="1DE284CC" w14:textId="77777777" w:rsidR="00F50A85" w:rsidRPr="00F50A85" w:rsidRDefault="00F50A85" w:rsidP="00F50A85">
      <w:pPr>
        <w:pStyle w:val="EndNoteBibliography"/>
        <w:spacing w:after="0"/>
        <w:ind w:left="720" w:hanging="720"/>
        <w:rPr>
          <w:rFonts w:hint="eastAsia"/>
          <w:noProof/>
        </w:rPr>
      </w:pPr>
      <w:r w:rsidRPr="00F50A85">
        <w:rPr>
          <w:noProof/>
        </w:rPr>
        <w:t>38.</w:t>
      </w:r>
      <w:r w:rsidRPr="00F50A85">
        <w:rPr>
          <w:noProof/>
        </w:rPr>
        <w:tab/>
        <w:t>Pu P, Gao DM, Mohamed S, Chen J, Zhang J, Zhou XY, et al. Naringin ameliorates metabolic syndrome by activating AMP-activated protein kinase in mice fed a high-fat diet. Arch Biochem Biophys. 2012;518(1):61-70; doi: 10.1016/j.abb.2011.11.026.</w:t>
      </w:r>
    </w:p>
    <w:p w14:paraId="176E53A0" w14:textId="77777777" w:rsidR="00F50A85" w:rsidRPr="00F50A85" w:rsidRDefault="00F50A85" w:rsidP="00F50A85">
      <w:pPr>
        <w:pStyle w:val="EndNoteBibliography"/>
        <w:spacing w:after="0"/>
        <w:ind w:left="720" w:hanging="720"/>
        <w:rPr>
          <w:rFonts w:hint="eastAsia"/>
          <w:noProof/>
        </w:rPr>
      </w:pPr>
      <w:r w:rsidRPr="00F50A85">
        <w:rPr>
          <w:noProof/>
        </w:rPr>
        <w:t>39.</w:t>
      </w:r>
      <w:r w:rsidRPr="00F50A85">
        <w:rPr>
          <w:noProof/>
        </w:rPr>
        <w:tab/>
        <w:t>Rothwell JA, Perez-Jimenez J, Neveu V, Medina-Remon A, M'Hiri N, Garcia-Lobato P, et al. Phenol-Explorer 3.0: a major update of the Phenol-Explorer database to incorporate data on the effects of food processing on polyphenol content. Database (Oxford). 2013;2013:bat070; doi: 10.1093/database/bat070.</w:t>
      </w:r>
    </w:p>
    <w:p w14:paraId="481EBA51" w14:textId="77777777" w:rsidR="00F50A85" w:rsidRPr="00F50A85" w:rsidRDefault="00F50A85" w:rsidP="00F50A85">
      <w:pPr>
        <w:pStyle w:val="EndNoteBibliography"/>
        <w:spacing w:after="0"/>
        <w:ind w:left="720" w:hanging="720"/>
        <w:rPr>
          <w:rFonts w:hint="eastAsia"/>
          <w:noProof/>
        </w:rPr>
      </w:pPr>
      <w:r w:rsidRPr="00F50A85">
        <w:rPr>
          <w:noProof/>
        </w:rPr>
        <w:t>40.</w:t>
      </w:r>
      <w:r w:rsidRPr="00F50A85">
        <w:rPr>
          <w:noProof/>
        </w:rPr>
        <w:tab/>
        <w:t>Mirmiran P, Moslehi N, Hosseinpanah F, Sarbazi N, Azizi F. Dietary determinants of unhealthy metabolic phenotype in normal weight and overweight/obese adults: results of a prospective study. Int J Food Sci Nutr. 2020;71(7):891-901; doi: 10.1080/09637486.2020.1746955.</w:t>
      </w:r>
    </w:p>
    <w:p w14:paraId="5FB54310" w14:textId="77777777" w:rsidR="00F50A85" w:rsidRPr="00F50A85" w:rsidRDefault="00F50A85" w:rsidP="00F50A85">
      <w:pPr>
        <w:pStyle w:val="EndNoteBibliography"/>
        <w:ind w:left="720" w:hanging="720"/>
        <w:rPr>
          <w:rFonts w:hint="eastAsia"/>
          <w:noProof/>
        </w:rPr>
      </w:pPr>
      <w:bookmarkStart w:id="1919" w:name="_ENREF_41"/>
      <w:r w:rsidRPr="00F50A85">
        <w:rPr>
          <w:noProof/>
        </w:rPr>
        <w:t>41.</w:t>
      </w:r>
      <w:r w:rsidRPr="00F50A85">
        <w:rPr>
          <w:noProof/>
        </w:rPr>
        <w:tab/>
        <w:t>Bondonno NP, Liu YL, Zheng Y, Ivey K, Willett WC, Stampfer MJ, et al. Change in habitual intakes of flavonoid-rich foods and mortality in US males and females. BMC Med. 2023;21(1):181; doi: 10.1186/s12916-023-02873-z.</w:t>
      </w:r>
      <w:bookmarkEnd w:id="1919"/>
    </w:p>
    <w:p w14:paraId="04A6F035" w14:textId="77777777" w:rsidR="004E0B8D" w:rsidRDefault="00593AD7">
      <w:pPr>
        <w:suppressLineNumbers/>
        <w:spacing w:line="300" w:lineRule="auto"/>
        <w:jc w:val="both"/>
        <w:rPr>
          <w:rFonts w:ascii="Times New Roman" w:hAnsi="Times New Roman" w:cs="Times New Roman"/>
          <w:sz w:val="24"/>
        </w:rPr>
      </w:pPr>
      <w:del w:id="1920" w:author="佳煜 张" w:date="2025-09-21T18:31:00Z" w16du:dateUtc="2025-09-21T10:31:00Z">
        <w:r w:rsidDel="0084709F">
          <w:rPr>
            <w:rFonts w:ascii="Times New Roman" w:hAnsi="Times New Roman" w:cs="Times New Roman"/>
            <w:sz w:val="24"/>
          </w:rPr>
          <w:fldChar w:fldCharType="end"/>
        </w:r>
      </w:del>
    </w:p>
    <w:p w14:paraId="769F2E7C" w14:textId="77777777" w:rsidR="004E0B8D" w:rsidRDefault="004E0B8D">
      <w:pPr>
        <w:suppressLineNumbers/>
        <w:spacing w:line="300" w:lineRule="auto"/>
        <w:jc w:val="both"/>
        <w:rPr>
          <w:rFonts w:ascii="Times New Roman" w:hAnsi="Times New Roman" w:cs="Times New Roman"/>
          <w:sz w:val="24"/>
        </w:rPr>
      </w:pPr>
    </w:p>
    <w:moveFromRangeStart w:id="1921" w:author="佳煜 张" w:date="2025-09-21T21:03:00Z" w:name="move209381032"/>
    <w:p w14:paraId="3DDF5155" w14:textId="30A97B9A" w:rsidR="004E0B8D" w:rsidRPr="004E0B8D" w:rsidDel="004E0B8D" w:rsidRDefault="004E0B8D" w:rsidP="004E0B8D">
      <w:pPr>
        <w:pStyle w:val="EndNoteBibliography"/>
        <w:spacing w:after="0"/>
        <w:ind w:left="720" w:hanging="720"/>
        <w:rPr>
          <w:moveFrom w:id="1922" w:author="佳煜 张" w:date="2025-09-21T21:03:00Z" w16du:dateUtc="2025-09-21T13:03:00Z"/>
          <w:noProof/>
        </w:rPr>
      </w:pPr>
      <w:moveFrom w:id="1923" w:author="佳煜 张" w:date="2025-09-21T21:03:00Z" w16du:dateUtc="2025-09-21T13:03:00Z">
        <w:r w:rsidDel="004E0B8D">
          <w:rPr>
            <w:rFonts w:ascii="Times New Roman" w:hAnsi="Times New Roman" w:cs="Times New Roman"/>
            <w:sz w:val="24"/>
          </w:rPr>
          <w:fldChar w:fldCharType="begin"/>
        </w:r>
        <w:r w:rsidDel="004E0B8D">
          <w:rPr>
            <w:rFonts w:ascii="Times New Roman" w:hAnsi="Times New Roman" w:cs="Times New Roman"/>
            <w:sz w:val="24"/>
          </w:rPr>
          <w:instrText xml:space="preserve"> ADDIN EN.REFLIST </w:instrText>
        </w:r>
        <w:r w:rsidDel="004E0B8D">
          <w:rPr>
            <w:rFonts w:ascii="Times New Roman" w:hAnsi="Times New Roman" w:cs="Times New Roman"/>
            <w:sz w:val="24"/>
          </w:rPr>
          <w:fldChar w:fldCharType="separate"/>
        </w:r>
        <w:r w:rsidRPr="004E0B8D" w:rsidDel="004E0B8D">
          <w:rPr>
            <w:noProof/>
          </w:rPr>
          <w:t>1.</w:t>
        </w:r>
        <w:r w:rsidRPr="004E0B8D" w:rsidDel="004E0B8D">
          <w:rPr>
            <w:noProof/>
          </w:rPr>
          <w:tab/>
          <w:t>Piche ME, Tchernof A, Despres JP. Obesity Phenotypes, Diabetes, and Cardiovascular Diseases. Circ Res. 2020;126(11):1477-500; doi: 10.1161/CIRCRESAHA.120.316101.</w:t>
        </w:r>
      </w:moveFrom>
    </w:p>
    <w:p w14:paraId="338F4E0E" w14:textId="63330020" w:rsidR="004E0B8D" w:rsidRPr="004E0B8D" w:rsidDel="004E0B8D" w:rsidRDefault="004E0B8D" w:rsidP="004E0B8D">
      <w:pPr>
        <w:pStyle w:val="EndNoteBibliography"/>
        <w:spacing w:after="0"/>
        <w:ind w:left="720" w:hanging="720"/>
        <w:rPr>
          <w:moveFrom w:id="1924" w:author="佳煜 张" w:date="2025-09-21T21:03:00Z" w16du:dateUtc="2025-09-21T13:03:00Z"/>
          <w:noProof/>
        </w:rPr>
      </w:pPr>
      <w:moveFrom w:id="1925" w:author="佳煜 张" w:date="2025-09-21T21:03:00Z" w16du:dateUtc="2025-09-21T13:03:00Z">
        <w:r w:rsidRPr="004E0B8D" w:rsidDel="004E0B8D">
          <w:rPr>
            <w:noProof/>
          </w:rPr>
          <w:t>2.</w:t>
        </w:r>
        <w:r w:rsidRPr="004E0B8D" w:rsidDel="004E0B8D">
          <w:rPr>
            <w:noProof/>
          </w:rPr>
          <w:tab/>
          <w:t>van Vliet-Ostaptchouk JV, Nuotio ML, Slagter SN, Doiron D, Fischer K, Foco L, et al. The prevalence of metabolic syndrome and metabolically healthy obesity in Europe: a collaborative analysis of ten large cohort studies. BMC Endocr Disord. 2014;14:9; doi: 10.1186/1472-6823-14-9.</w:t>
        </w:r>
      </w:moveFrom>
    </w:p>
    <w:p w14:paraId="238F4C32" w14:textId="1B7D7BF8" w:rsidR="004E0B8D" w:rsidRPr="004E0B8D" w:rsidDel="004E0B8D" w:rsidRDefault="004E0B8D" w:rsidP="004E0B8D">
      <w:pPr>
        <w:pStyle w:val="EndNoteBibliography"/>
        <w:spacing w:after="0"/>
        <w:ind w:left="720" w:hanging="720"/>
        <w:rPr>
          <w:moveFrom w:id="1926" w:author="佳煜 张" w:date="2025-09-21T21:03:00Z" w16du:dateUtc="2025-09-21T13:03:00Z"/>
          <w:noProof/>
        </w:rPr>
      </w:pPr>
      <w:moveFrom w:id="1927" w:author="佳煜 张" w:date="2025-09-21T21:03:00Z" w16du:dateUtc="2025-09-21T13:03:00Z">
        <w:r w:rsidRPr="004E0B8D" w:rsidDel="004E0B8D">
          <w:rPr>
            <w:noProof/>
          </w:rPr>
          <w:t>3.</w:t>
        </w:r>
        <w:r w:rsidRPr="004E0B8D" w:rsidDel="004E0B8D">
          <w:rPr>
            <w:noProof/>
          </w:rPr>
          <w:tab/>
          <w:t>Expert Panel on Detection E, Treatment of High Blood Cholesterol in A. Executive Summary of The Third Report of The National Cholesterol Education Program (NCEP) Expert Panel on Detection, Evaluation, And Treatment of High Blood Cholesterol In Adults (Adult Treatment Panel III). JAMA. 2001;285(19):2486-97; doi: 10.1001/jama.285.19.2486.</w:t>
        </w:r>
      </w:moveFrom>
    </w:p>
    <w:p w14:paraId="5C9EEFE5" w14:textId="65E61AB8" w:rsidR="004E0B8D" w:rsidRPr="004E0B8D" w:rsidDel="004E0B8D" w:rsidRDefault="004E0B8D" w:rsidP="004E0B8D">
      <w:pPr>
        <w:pStyle w:val="EndNoteBibliography"/>
        <w:spacing w:after="0"/>
        <w:ind w:left="720" w:hanging="720"/>
        <w:rPr>
          <w:moveFrom w:id="1928" w:author="佳煜 张" w:date="2025-09-21T21:03:00Z" w16du:dateUtc="2025-09-21T13:03:00Z"/>
          <w:noProof/>
        </w:rPr>
      </w:pPr>
      <w:moveFrom w:id="1929" w:author="佳煜 张" w:date="2025-09-21T21:03:00Z" w16du:dateUtc="2025-09-21T13:03:00Z">
        <w:r w:rsidRPr="004E0B8D" w:rsidDel="004E0B8D">
          <w:rPr>
            <w:noProof/>
          </w:rPr>
          <w:t>4.</w:t>
        </w:r>
        <w:r w:rsidRPr="004E0B8D" w:rsidDel="004E0B8D">
          <w:rPr>
            <w:noProof/>
          </w:rPr>
          <w:tab/>
          <w:t>Kawser Hossain M, Abdal Dayem A, Han J, Yin Y, Kim K, Kumar Saha S, et al. Molecular Mechanisms of the Anti-Obesity and Anti-Diabetic Properties of Flavonoids. Int J Mol Sci. 2016;17(4):569; doi: 10.3390/ijms17040569.</w:t>
        </w:r>
      </w:moveFrom>
    </w:p>
    <w:p w14:paraId="71808F8B" w14:textId="465AFBF7" w:rsidR="004E0B8D" w:rsidRPr="004E0B8D" w:rsidDel="004E0B8D" w:rsidRDefault="004E0B8D" w:rsidP="004E0B8D">
      <w:pPr>
        <w:pStyle w:val="EndNoteBibliography"/>
        <w:spacing w:after="0"/>
        <w:ind w:left="720" w:hanging="720"/>
        <w:rPr>
          <w:moveFrom w:id="1930" w:author="佳煜 张" w:date="2025-09-21T21:03:00Z" w16du:dateUtc="2025-09-21T13:03:00Z"/>
          <w:noProof/>
        </w:rPr>
      </w:pPr>
      <w:moveFrom w:id="1931" w:author="佳煜 张" w:date="2025-09-21T21:03:00Z" w16du:dateUtc="2025-09-21T13:03:00Z">
        <w:r w:rsidRPr="004E0B8D" w:rsidDel="004E0B8D">
          <w:rPr>
            <w:noProof/>
          </w:rPr>
          <w:t>5.</w:t>
        </w:r>
        <w:r w:rsidRPr="004E0B8D" w:rsidDel="004E0B8D">
          <w:rPr>
            <w:noProof/>
          </w:rPr>
          <w:tab/>
          <w:t>Serafini M, Peluso I, Raguzzini A. Flavonoids as anti-inflammatory agents. Proc Nutr Soc. 2010;69(3):273-8; doi: 10.1017/S002966511000162X.</w:t>
        </w:r>
      </w:moveFrom>
    </w:p>
    <w:p w14:paraId="3489AE7B" w14:textId="0F3F6090" w:rsidR="004E0B8D" w:rsidRPr="004E0B8D" w:rsidDel="004E0B8D" w:rsidRDefault="004E0B8D" w:rsidP="004E0B8D">
      <w:pPr>
        <w:pStyle w:val="EndNoteBibliography"/>
        <w:spacing w:after="0"/>
        <w:ind w:left="720" w:hanging="720"/>
        <w:rPr>
          <w:moveFrom w:id="1932" w:author="佳煜 张" w:date="2025-09-21T21:03:00Z" w16du:dateUtc="2025-09-21T13:03:00Z"/>
          <w:noProof/>
        </w:rPr>
      </w:pPr>
      <w:moveFrom w:id="1933" w:author="佳煜 张" w:date="2025-09-21T21:03:00Z" w16du:dateUtc="2025-09-21T13:03:00Z">
        <w:r w:rsidRPr="004E0B8D" w:rsidDel="004E0B8D">
          <w:rPr>
            <w:noProof/>
          </w:rPr>
          <w:t>6.</w:t>
        </w:r>
        <w:r w:rsidRPr="004E0B8D" w:rsidDel="004E0B8D">
          <w:rPr>
            <w:noProof/>
          </w:rPr>
          <w:tab/>
          <w:t>Panche AN, Diwan AD, Chandra SR. Flavonoids: an overview. J Nutr Sci. 2016;5:e47; doi: 10.1017/jns.2016.41.</w:t>
        </w:r>
      </w:moveFrom>
    </w:p>
    <w:p w14:paraId="7E4A809D" w14:textId="6EB74E78" w:rsidR="004E0B8D" w:rsidRPr="004E0B8D" w:rsidDel="004E0B8D" w:rsidRDefault="004E0B8D" w:rsidP="004E0B8D">
      <w:pPr>
        <w:pStyle w:val="EndNoteBibliography"/>
        <w:spacing w:after="0"/>
        <w:ind w:left="720" w:hanging="720"/>
        <w:rPr>
          <w:moveFrom w:id="1934" w:author="佳煜 张" w:date="2025-09-21T21:03:00Z" w16du:dateUtc="2025-09-21T13:03:00Z"/>
          <w:noProof/>
        </w:rPr>
      </w:pPr>
      <w:moveFrom w:id="1935" w:author="佳煜 张" w:date="2025-09-21T21:03:00Z" w16du:dateUtc="2025-09-21T13:03:00Z">
        <w:r w:rsidRPr="004E0B8D" w:rsidDel="004E0B8D">
          <w:rPr>
            <w:noProof/>
          </w:rPr>
          <w:t>7.</w:t>
        </w:r>
        <w:r w:rsidRPr="004E0B8D" w:rsidDel="004E0B8D">
          <w:rPr>
            <w:noProof/>
          </w:rPr>
          <w:tab/>
          <w:t>Liu YJ, Zhan J, Liu XL, Wang Y, Ji J, He QQ. Dietary flavonoids intake and risk of type 2 diabetes: a meta-analysis of prospective cohort studies. Clin Nutr. 2014;33(1):59-63; doi: 10.1016/j.clnu.2013.03.011.</w:t>
        </w:r>
      </w:moveFrom>
    </w:p>
    <w:p w14:paraId="4C79501F" w14:textId="7F2BBF27" w:rsidR="004E0B8D" w:rsidRPr="004E0B8D" w:rsidDel="004E0B8D" w:rsidRDefault="004E0B8D" w:rsidP="004E0B8D">
      <w:pPr>
        <w:pStyle w:val="EndNoteBibliography"/>
        <w:spacing w:after="0"/>
        <w:ind w:left="720" w:hanging="720"/>
        <w:rPr>
          <w:moveFrom w:id="1936" w:author="佳煜 张" w:date="2025-09-21T21:03:00Z" w16du:dateUtc="2025-09-21T13:03:00Z"/>
          <w:noProof/>
        </w:rPr>
      </w:pPr>
      <w:moveFrom w:id="1937" w:author="佳煜 张" w:date="2025-09-21T21:03:00Z" w16du:dateUtc="2025-09-21T13:03:00Z">
        <w:r w:rsidRPr="004E0B8D" w:rsidDel="004E0B8D">
          <w:rPr>
            <w:noProof/>
          </w:rPr>
          <w:t>8.</w:t>
        </w:r>
        <w:r w:rsidRPr="004E0B8D" w:rsidDel="004E0B8D">
          <w:rPr>
            <w:noProof/>
          </w:rPr>
          <w:tab/>
          <w:t>Micek A, Godos J, Del Rio D, Galvano F, Grosso G. Dietary Flavonoids and Cardiovascular Disease: A Comprehensive Dose-Response Meta-Analysis. Mol Nutr Food Res. 2021;65(6):e2001019; doi: 10.1002/mnfr.202001019.</w:t>
        </w:r>
      </w:moveFrom>
    </w:p>
    <w:p w14:paraId="026EF755" w14:textId="613A75E2" w:rsidR="004E0B8D" w:rsidRPr="004E0B8D" w:rsidDel="004E0B8D" w:rsidRDefault="004E0B8D" w:rsidP="004E0B8D">
      <w:pPr>
        <w:pStyle w:val="EndNoteBibliography"/>
        <w:spacing w:after="0"/>
        <w:ind w:left="720" w:hanging="720"/>
        <w:rPr>
          <w:moveFrom w:id="1938" w:author="佳煜 张" w:date="2025-09-21T21:03:00Z" w16du:dateUtc="2025-09-21T13:03:00Z"/>
          <w:noProof/>
        </w:rPr>
      </w:pPr>
      <w:moveFrom w:id="1939" w:author="佳煜 张" w:date="2025-09-21T21:03:00Z" w16du:dateUtc="2025-09-21T13:03:00Z">
        <w:r w:rsidRPr="004E0B8D" w:rsidDel="004E0B8D">
          <w:rPr>
            <w:noProof/>
          </w:rPr>
          <w:t>9.</w:t>
        </w:r>
        <w:r w:rsidRPr="004E0B8D" w:rsidDel="004E0B8D">
          <w:rPr>
            <w:noProof/>
          </w:rPr>
          <w:tab/>
          <w:t>Gentile D, Fornai M, Pellegrini C, Colucci R, Blandizzi C, Antonioli L. Dietary flavonoids as a potential intervention to improve redox balance in obesity and related co-morbidities: a review. Nutr Res Rev. 2018;31(2):239-47; doi: 10.1017/S0954422418000082.</w:t>
        </w:r>
      </w:moveFrom>
    </w:p>
    <w:p w14:paraId="404D816E" w14:textId="3782C5BA" w:rsidR="004E0B8D" w:rsidRPr="004E0B8D" w:rsidDel="004E0B8D" w:rsidRDefault="004E0B8D" w:rsidP="004E0B8D">
      <w:pPr>
        <w:pStyle w:val="EndNoteBibliography"/>
        <w:spacing w:after="0"/>
        <w:ind w:left="720" w:hanging="720"/>
        <w:rPr>
          <w:moveFrom w:id="1940" w:author="佳煜 张" w:date="2025-09-21T21:03:00Z" w16du:dateUtc="2025-09-21T13:03:00Z"/>
          <w:noProof/>
        </w:rPr>
      </w:pPr>
      <w:moveFrom w:id="1941" w:author="佳煜 张" w:date="2025-09-21T21:03:00Z" w16du:dateUtc="2025-09-21T13:03:00Z">
        <w:r w:rsidRPr="004E0B8D" w:rsidDel="004E0B8D">
          <w:rPr>
            <w:noProof/>
          </w:rPr>
          <w:t>10.</w:t>
        </w:r>
        <w:r w:rsidRPr="004E0B8D" w:rsidDel="004E0B8D">
          <w:rPr>
            <w:noProof/>
          </w:rPr>
          <w:tab/>
          <w:t>Ran J, Zhang Y, Han L, Sun S, Zhao S, Shen C, et al. The joint association of physical activity and fine particulate matter exposure with incident dementia in elderly Hong Kong residents. Environ Int. 2021;156:106645; doi: 10.1016/j.envint.2021.106645.</w:t>
        </w:r>
      </w:moveFrom>
    </w:p>
    <w:p w14:paraId="4CC863A5" w14:textId="216FC4D3" w:rsidR="004E0B8D" w:rsidRPr="004E0B8D" w:rsidDel="004E0B8D" w:rsidRDefault="004E0B8D" w:rsidP="004E0B8D">
      <w:pPr>
        <w:pStyle w:val="EndNoteBibliography"/>
        <w:spacing w:after="0"/>
        <w:ind w:left="720" w:hanging="720"/>
        <w:rPr>
          <w:moveFrom w:id="1942" w:author="佳煜 张" w:date="2025-09-21T21:03:00Z" w16du:dateUtc="2025-09-21T13:03:00Z"/>
          <w:noProof/>
        </w:rPr>
      </w:pPr>
      <w:moveFrom w:id="1943" w:author="佳煜 张" w:date="2025-09-21T21:03:00Z" w16du:dateUtc="2025-09-21T13:03:00Z">
        <w:r w:rsidRPr="004E0B8D" w:rsidDel="004E0B8D">
          <w:rPr>
            <w:noProof/>
          </w:rPr>
          <w:t>11.</w:t>
        </w:r>
        <w:r w:rsidRPr="004E0B8D" w:rsidDel="004E0B8D">
          <w:rPr>
            <w:noProof/>
          </w:rPr>
          <w:tab/>
          <w:t>Chen L, Cai M, Li H, Wang X, Tian F, Wu Y, et al. Risk/benefit tradeoff of habitual physical activity and air pollution on chronic pulmonary obstructive disease: findings from a large prospective cohort study. BMC Med. 2022;20(1):70; doi: 10.1186/s12916-022-02274-8.</w:t>
        </w:r>
      </w:moveFrom>
    </w:p>
    <w:p w14:paraId="4AAFC45B" w14:textId="13BA58E4" w:rsidR="004E0B8D" w:rsidRPr="004E0B8D" w:rsidDel="004E0B8D" w:rsidRDefault="004E0B8D" w:rsidP="004E0B8D">
      <w:pPr>
        <w:pStyle w:val="EndNoteBibliography"/>
        <w:spacing w:after="0"/>
        <w:ind w:left="720" w:hanging="720"/>
        <w:rPr>
          <w:moveFrom w:id="1944" w:author="佳煜 张" w:date="2025-09-21T21:03:00Z" w16du:dateUtc="2025-09-21T13:03:00Z"/>
          <w:noProof/>
        </w:rPr>
      </w:pPr>
      <w:moveFrom w:id="1945" w:author="佳煜 张" w:date="2025-09-21T21:03:00Z" w16du:dateUtc="2025-09-21T13:03:00Z">
        <w:r w:rsidRPr="004E0B8D" w:rsidDel="004E0B8D">
          <w:rPr>
            <w:noProof/>
          </w:rPr>
          <w:t>12.</w:t>
        </w:r>
        <w:r w:rsidRPr="004E0B8D" w:rsidDel="004E0B8D">
          <w:rPr>
            <w:noProof/>
          </w:rPr>
          <w:tab/>
          <w:t>Sebastian RS, Wilkinson Enns C, Goldman JD, Martin CL, Steinfeldt LC, Murayi T, Moshfegh AJ. A New Database Facilitates Characterization of Flavonoid Intake, Sources, and Positive Associations with Diet Quality among US Adults. J Nutr. 2015;145(6):1239-48; doi: 10.3945/jn.115.213025.</w:t>
        </w:r>
      </w:moveFrom>
    </w:p>
    <w:p w14:paraId="46ADCCAA" w14:textId="27602B43" w:rsidR="004E0B8D" w:rsidRPr="004E0B8D" w:rsidDel="004E0B8D" w:rsidRDefault="004E0B8D" w:rsidP="004E0B8D">
      <w:pPr>
        <w:pStyle w:val="EndNoteBibliography"/>
        <w:spacing w:after="0"/>
        <w:ind w:left="720" w:hanging="720"/>
        <w:rPr>
          <w:moveFrom w:id="1946" w:author="佳煜 张" w:date="2025-09-21T21:03:00Z" w16du:dateUtc="2025-09-21T13:03:00Z"/>
          <w:noProof/>
        </w:rPr>
      </w:pPr>
      <w:moveFrom w:id="1947" w:author="佳煜 张" w:date="2025-09-21T21:03:00Z" w16du:dateUtc="2025-09-21T13:03:00Z">
        <w:r w:rsidRPr="004E0B8D" w:rsidDel="004E0B8D">
          <w:rPr>
            <w:noProof/>
          </w:rPr>
          <w:t>13.</w:t>
        </w:r>
        <w:r w:rsidRPr="004E0B8D" w:rsidDel="004E0B8D">
          <w:rPr>
            <w:noProof/>
          </w:rPr>
          <w:tab/>
          <w:t>Sebastian RS, Fanelli Kuczmarski MT, Goldman JD, Moshfegh AJ, Zonderman AB, Evans MK. Usual Intake of Flavonoids Is Inversely Associated with Metabolic Syndrome in African American and White Males but Not Females in Baltimore City, Maryland, USA. Nutrients. 2022;14(9); doi: 10.3390/nu14091924.</w:t>
        </w:r>
      </w:moveFrom>
    </w:p>
    <w:p w14:paraId="2F4FB849" w14:textId="53ABF95A" w:rsidR="004E0B8D" w:rsidRPr="004E0B8D" w:rsidDel="004E0B8D" w:rsidRDefault="004E0B8D" w:rsidP="004E0B8D">
      <w:pPr>
        <w:pStyle w:val="EndNoteBibliography"/>
        <w:spacing w:after="0"/>
        <w:ind w:left="720" w:hanging="720"/>
        <w:rPr>
          <w:moveFrom w:id="1948" w:author="佳煜 张" w:date="2025-09-21T21:03:00Z" w16du:dateUtc="2025-09-21T13:03:00Z"/>
          <w:noProof/>
        </w:rPr>
      </w:pPr>
      <w:moveFrom w:id="1949" w:author="佳煜 张" w:date="2025-09-21T21:03:00Z" w16du:dateUtc="2025-09-21T13:03:00Z">
        <w:r w:rsidRPr="004E0B8D" w:rsidDel="004E0B8D">
          <w:rPr>
            <w:noProof/>
          </w:rPr>
          <w:t>14.</w:t>
        </w:r>
        <w:r w:rsidRPr="004E0B8D" w:rsidDel="004E0B8D">
          <w:rPr>
            <w:noProof/>
          </w:rPr>
          <w:tab/>
          <w:t>Jensen MD, Ryan DH, Apovian CM, Ard JD, Comuzzie AG, Donato KA, et al. 2013 AHA/ACC/TOS guideline for the management of overweight and obesity in adults: a report of the American College of Cardiology/American Heart Association Task Force on Practice Guidelines and The Obesity Society. J Am Coll Cardiol. 2014;63(25 Pt B):2985-3023; doi: 10.1016/j.jacc.2013.11.004.</w:t>
        </w:r>
      </w:moveFrom>
    </w:p>
    <w:p w14:paraId="6CF6CA74" w14:textId="4F43368F" w:rsidR="004E0B8D" w:rsidRPr="004E0B8D" w:rsidDel="004E0B8D" w:rsidRDefault="004E0B8D" w:rsidP="004E0B8D">
      <w:pPr>
        <w:pStyle w:val="EndNoteBibliography"/>
        <w:spacing w:after="0"/>
        <w:ind w:left="720" w:hanging="720"/>
        <w:rPr>
          <w:moveFrom w:id="1950" w:author="佳煜 张" w:date="2025-09-21T21:03:00Z" w16du:dateUtc="2025-09-21T13:03:00Z"/>
          <w:noProof/>
        </w:rPr>
      </w:pPr>
      <w:moveFrom w:id="1951" w:author="佳煜 张" w:date="2025-09-21T21:03:00Z" w16du:dateUtc="2025-09-21T13:03:00Z">
        <w:r w:rsidRPr="004E0B8D" w:rsidDel="004E0B8D">
          <w:rPr>
            <w:noProof/>
          </w:rPr>
          <w:t>15.</w:t>
        </w:r>
        <w:r w:rsidRPr="004E0B8D" w:rsidDel="004E0B8D">
          <w:rPr>
            <w:noProof/>
          </w:rPr>
          <w:tab/>
          <w:t>Garvey WT, Mechanick JI, Brett EM, Garber AJ, Hurley DL, Jastreboff AM, et al. American Association of Clinical Endocrinologists and American College of Endocrinology Comprehensive Clinical Practice Guidelines for Medical Care of Patients with Obesity. Endocr Pract. 2016;22 Suppl 3:1-203; doi: 10.4158/EP161365.GL.</w:t>
        </w:r>
      </w:moveFrom>
    </w:p>
    <w:p w14:paraId="0BFBFD96" w14:textId="30E65267" w:rsidR="004E0B8D" w:rsidRPr="004E0B8D" w:rsidDel="004E0B8D" w:rsidRDefault="004E0B8D" w:rsidP="004E0B8D">
      <w:pPr>
        <w:pStyle w:val="EndNoteBibliography"/>
        <w:spacing w:after="0"/>
        <w:ind w:left="720" w:hanging="720"/>
        <w:rPr>
          <w:moveFrom w:id="1952" w:author="佳煜 张" w:date="2025-09-21T21:03:00Z" w16du:dateUtc="2025-09-21T13:03:00Z"/>
          <w:noProof/>
        </w:rPr>
      </w:pPr>
      <w:moveFrom w:id="1953" w:author="佳煜 张" w:date="2025-09-21T21:03:00Z" w16du:dateUtc="2025-09-21T13:03:00Z">
        <w:r w:rsidRPr="004E0B8D" w:rsidDel="004E0B8D">
          <w:rPr>
            <w:noProof/>
          </w:rPr>
          <w:t>16.</w:t>
        </w:r>
        <w:r w:rsidRPr="004E0B8D" w:rsidDel="004E0B8D">
          <w:rPr>
            <w:noProof/>
          </w:rPr>
          <w:tab/>
          <w:t>Yumuk V, Tsigos C, Fried M, Schindler K, Busetto L, Micic D, et al. European Guidelines for Obesity Management in Adults. Obes Facts. 2015;8(6):402-24; doi: 10.1159/000442721.</w:t>
        </w:r>
      </w:moveFrom>
    </w:p>
    <w:p w14:paraId="3C676319" w14:textId="422C7853" w:rsidR="004E0B8D" w:rsidRPr="004E0B8D" w:rsidDel="004E0B8D" w:rsidRDefault="004E0B8D" w:rsidP="004E0B8D">
      <w:pPr>
        <w:pStyle w:val="EndNoteBibliography"/>
        <w:spacing w:after="0"/>
        <w:ind w:left="720" w:hanging="720"/>
        <w:rPr>
          <w:moveFrom w:id="1954" w:author="佳煜 张" w:date="2025-09-21T21:03:00Z" w16du:dateUtc="2025-09-21T13:03:00Z"/>
          <w:noProof/>
        </w:rPr>
      </w:pPr>
      <w:moveFrom w:id="1955" w:author="佳煜 张" w:date="2025-09-21T21:03:00Z" w16du:dateUtc="2025-09-21T13:03:00Z">
        <w:r w:rsidRPr="004E0B8D" w:rsidDel="004E0B8D">
          <w:rPr>
            <w:noProof/>
          </w:rPr>
          <w:t>17.</w:t>
        </w:r>
        <w:r w:rsidRPr="004E0B8D" w:rsidDel="004E0B8D">
          <w:rPr>
            <w:noProof/>
          </w:rPr>
          <w:tab/>
          <w:t>Brauer P, Gorber SC, Shaw E, Singh H, Bell N, Shane ARE, et al. Recommendations for prevention of weight gain and use of behavioural and pharmacologic interventions to manage overweight and obesity in adults in primary care. CMAJ. 2015;187(3):184-95; doi: 10.1503/cmaj.140887.</w:t>
        </w:r>
      </w:moveFrom>
    </w:p>
    <w:p w14:paraId="09C46F9F" w14:textId="05982080" w:rsidR="004E0B8D" w:rsidRPr="004E0B8D" w:rsidDel="004E0B8D" w:rsidRDefault="004E0B8D" w:rsidP="004E0B8D">
      <w:pPr>
        <w:pStyle w:val="EndNoteBibliography"/>
        <w:spacing w:after="0"/>
        <w:ind w:left="720" w:hanging="720"/>
        <w:rPr>
          <w:moveFrom w:id="1956" w:author="佳煜 张" w:date="2025-09-21T21:03:00Z" w16du:dateUtc="2025-09-21T13:03:00Z"/>
          <w:noProof/>
        </w:rPr>
      </w:pPr>
      <w:moveFrom w:id="1957" w:author="佳煜 张" w:date="2025-09-21T21:03:00Z" w16du:dateUtc="2025-09-21T13:03:00Z">
        <w:r w:rsidRPr="004E0B8D" w:rsidDel="004E0B8D">
          <w:rPr>
            <w:noProof/>
          </w:rPr>
          <w:t>18.</w:t>
        </w:r>
        <w:r w:rsidRPr="004E0B8D" w:rsidDel="004E0B8D">
          <w:rPr>
            <w:noProof/>
          </w:rPr>
          <w:tab/>
          <w:t>Hinnouho GM, Czernichow S, Dugravot A, Nabi H, Brunner EJ, Kivimaki M, Singh-Manoux A. Metabolically healthy obesity and the risk of cardiovascular disease and type 2 diabetes: the Whitehall II cohort study. Eur Heart J. 2015;36(9):551-9; doi: 10.1093/eurheartj/ehu123.</w:t>
        </w:r>
      </w:moveFrom>
    </w:p>
    <w:p w14:paraId="6EB6BF44" w14:textId="46D65321" w:rsidR="004E0B8D" w:rsidRPr="004E0B8D" w:rsidDel="004E0B8D" w:rsidRDefault="004E0B8D" w:rsidP="004E0B8D">
      <w:pPr>
        <w:pStyle w:val="EndNoteBibliography"/>
        <w:spacing w:after="0"/>
        <w:ind w:left="720" w:hanging="720"/>
        <w:rPr>
          <w:moveFrom w:id="1958" w:author="佳煜 张" w:date="2025-09-21T21:03:00Z" w16du:dateUtc="2025-09-21T13:03:00Z"/>
          <w:noProof/>
        </w:rPr>
      </w:pPr>
      <w:moveFrom w:id="1959" w:author="佳煜 张" w:date="2025-09-21T21:03:00Z" w16du:dateUtc="2025-09-21T13:03:00Z">
        <w:r w:rsidRPr="004E0B8D" w:rsidDel="004E0B8D">
          <w:rPr>
            <w:noProof/>
          </w:rPr>
          <w:t>19.</w:t>
        </w:r>
        <w:r w:rsidRPr="004E0B8D" w:rsidDel="004E0B8D">
          <w:rPr>
            <w:noProof/>
          </w:rPr>
          <w:tab/>
          <w:t>Renzetti S, Gennings C, Calza S. A weighted quantile sum regression with penalized weights and two indices. Front Public Health. 2023;11:1151821; doi: 10.3389/fpubh.2023.1151821.</w:t>
        </w:r>
      </w:moveFrom>
    </w:p>
    <w:p w14:paraId="69C9F8E1" w14:textId="59CC9246" w:rsidR="004E0B8D" w:rsidRPr="004E0B8D" w:rsidDel="004E0B8D" w:rsidRDefault="004E0B8D" w:rsidP="004E0B8D">
      <w:pPr>
        <w:pStyle w:val="EndNoteBibliography"/>
        <w:spacing w:after="0"/>
        <w:ind w:left="720" w:hanging="720"/>
        <w:rPr>
          <w:moveFrom w:id="1960" w:author="佳煜 张" w:date="2025-09-21T21:03:00Z" w16du:dateUtc="2025-09-21T13:03:00Z"/>
          <w:noProof/>
        </w:rPr>
      </w:pPr>
      <w:moveFrom w:id="1961" w:author="佳煜 张" w:date="2025-09-21T21:03:00Z" w16du:dateUtc="2025-09-21T13:03:00Z">
        <w:r w:rsidRPr="004E0B8D" w:rsidDel="004E0B8D">
          <w:rPr>
            <w:noProof/>
          </w:rPr>
          <w:t>20.</w:t>
        </w:r>
        <w:r w:rsidRPr="004E0B8D" w:rsidDel="004E0B8D">
          <w:rPr>
            <w:noProof/>
          </w:rPr>
          <w:tab/>
          <w:t>Yu L, Liu W, Wang X, Ye Z, Tan Q, Qiu W, et al. A review of practical statistical methods used in epidemiological studies to estimate the health effects of multi-pollutant mixture. Environ Pollut. 2022;306:119356; doi: 10.1016/j.envpol.2022.119356.</w:t>
        </w:r>
      </w:moveFrom>
    </w:p>
    <w:p w14:paraId="0363076D" w14:textId="6453FE2A" w:rsidR="004E0B8D" w:rsidRPr="004E0B8D" w:rsidDel="004E0B8D" w:rsidRDefault="004E0B8D" w:rsidP="004E0B8D">
      <w:pPr>
        <w:pStyle w:val="EndNoteBibliography"/>
        <w:spacing w:after="0"/>
        <w:ind w:left="720" w:hanging="720"/>
        <w:rPr>
          <w:moveFrom w:id="1962" w:author="佳煜 张" w:date="2025-09-21T21:03:00Z" w16du:dateUtc="2025-09-21T13:03:00Z"/>
          <w:noProof/>
        </w:rPr>
      </w:pPr>
      <w:moveFrom w:id="1963" w:author="佳煜 张" w:date="2025-09-21T21:03:00Z" w16du:dateUtc="2025-09-21T13:03:00Z">
        <w:r w:rsidRPr="004E0B8D" w:rsidDel="004E0B8D">
          <w:rPr>
            <w:noProof/>
          </w:rPr>
          <w:t>21.</w:t>
        </w:r>
        <w:r w:rsidRPr="004E0B8D" w:rsidDel="004E0B8D">
          <w:rPr>
            <w:noProof/>
          </w:rPr>
          <w:tab/>
          <w:t>Wei MH, Cui Y, Zhou HL, Song WJ, Di DS, Zhang RY, et al. Associations of multiple metals with bone mineral density: A population-based study in US adults. Chemosphere. 2021;282:131150; doi: 10.1016/j.chemosphere.2021.131150.</w:t>
        </w:r>
      </w:moveFrom>
    </w:p>
    <w:p w14:paraId="60F4F062" w14:textId="13A7E7FF" w:rsidR="004E0B8D" w:rsidRPr="004E0B8D" w:rsidDel="004E0B8D" w:rsidRDefault="004E0B8D" w:rsidP="004E0B8D">
      <w:pPr>
        <w:pStyle w:val="EndNoteBibliography"/>
        <w:spacing w:after="0"/>
        <w:ind w:left="720" w:hanging="720"/>
        <w:rPr>
          <w:moveFrom w:id="1964" w:author="佳煜 张" w:date="2025-09-21T21:03:00Z" w16du:dateUtc="2025-09-21T13:03:00Z"/>
          <w:noProof/>
        </w:rPr>
      </w:pPr>
      <w:moveFrom w:id="1965" w:author="佳煜 张" w:date="2025-09-21T21:03:00Z" w16du:dateUtc="2025-09-21T13:03:00Z">
        <w:r w:rsidRPr="004E0B8D" w:rsidDel="004E0B8D">
          <w:rPr>
            <w:noProof/>
          </w:rPr>
          <w:t>22.</w:t>
        </w:r>
        <w:r w:rsidRPr="004E0B8D" w:rsidDel="004E0B8D">
          <w:rPr>
            <w:noProof/>
          </w:rPr>
          <w:tab/>
          <w:t>Landberg R, Sun Q, Rimm EB, Cassidy A, Scalbert A, Mantzoros CS, et al. Selected dietary flavonoids are associated with markers of inflammation and endothelial dysfunction in U.S. women. J Nutr. 2011;141(4):618-25; doi: 10.3945/jn.110.133843.</w:t>
        </w:r>
      </w:moveFrom>
    </w:p>
    <w:p w14:paraId="6DF6BE89" w14:textId="4BCAA741" w:rsidR="004E0B8D" w:rsidRPr="004E0B8D" w:rsidDel="004E0B8D" w:rsidRDefault="004E0B8D" w:rsidP="004E0B8D">
      <w:pPr>
        <w:pStyle w:val="EndNoteBibliography"/>
        <w:spacing w:after="0"/>
        <w:ind w:left="720" w:hanging="720"/>
        <w:rPr>
          <w:moveFrom w:id="1966" w:author="佳煜 张" w:date="2025-09-21T21:03:00Z" w16du:dateUtc="2025-09-21T13:03:00Z"/>
          <w:noProof/>
        </w:rPr>
      </w:pPr>
      <w:moveFrom w:id="1967" w:author="佳煜 张" w:date="2025-09-21T21:03:00Z" w16du:dateUtc="2025-09-21T13:03:00Z">
        <w:r w:rsidRPr="004E0B8D" w:rsidDel="004E0B8D">
          <w:rPr>
            <w:noProof/>
          </w:rPr>
          <w:t>23.</w:t>
        </w:r>
        <w:r w:rsidRPr="004E0B8D" w:rsidDel="004E0B8D">
          <w:rPr>
            <w:noProof/>
          </w:rPr>
          <w:tab/>
          <w:t>Cassidy A, Rogers G, Peterson JJ, Dwyer JT, Lin H, Jacques PF. Higher dietary anthocyanin and flavonol intakes are associated with anti-inflammatory effects in a population of US adults. Am J Clin Nutr. 2015;102(1):172-81; doi: 10.3945/ajcn.115.108555.</w:t>
        </w:r>
      </w:moveFrom>
    </w:p>
    <w:p w14:paraId="2F270C59" w14:textId="05DD258A" w:rsidR="004E0B8D" w:rsidRPr="004E0B8D" w:rsidDel="004E0B8D" w:rsidRDefault="004E0B8D" w:rsidP="004E0B8D">
      <w:pPr>
        <w:pStyle w:val="EndNoteBibliography"/>
        <w:spacing w:after="0"/>
        <w:ind w:left="720" w:hanging="720"/>
        <w:rPr>
          <w:moveFrom w:id="1968" w:author="佳煜 张" w:date="2025-09-21T21:03:00Z" w16du:dateUtc="2025-09-21T13:03:00Z"/>
          <w:noProof/>
        </w:rPr>
      </w:pPr>
      <w:moveFrom w:id="1969" w:author="佳煜 张" w:date="2025-09-21T21:03:00Z" w16du:dateUtc="2025-09-21T13:03:00Z">
        <w:r w:rsidRPr="004E0B8D" w:rsidDel="004E0B8D">
          <w:rPr>
            <w:noProof/>
          </w:rPr>
          <w:t>24.</w:t>
        </w:r>
        <w:r w:rsidRPr="004E0B8D" w:rsidDel="004E0B8D">
          <w:rPr>
            <w:noProof/>
          </w:rPr>
          <w:tab/>
          <w:t>Kumar S, Pandey AK. Chemistry and biological activities of flavonoids: an overview. ScientificWorldJournal. 2013;2013:162750; doi: 10.1155/2013/162750.</w:t>
        </w:r>
      </w:moveFrom>
    </w:p>
    <w:p w14:paraId="698C05F7" w14:textId="654434D7" w:rsidR="004E0B8D" w:rsidRPr="004E0B8D" w:rsidDel="004E0B8D" w:rsidRDefault="004E0B8D" w:rsidP="004E0B8D">
      <w:pPr>
        <w:pStyle w:val="EndNoteBibliography"/>
        <w:spacing w:after="0"/>
        <w:ind w:left="720" w:hanging="720"/>
        <w:rPr>
          <w:moveFrom w:id="1970" w:author="佳煜 张" w:date="2025-09-21T21:03:00Z" w16du:dateUtc="2025-09-21T13:03:00Z"/>
          <w:noProof/>
        </w:rPr>
      </w:pPr>
      <w:moveFrom w:id="1971" w:author="佳煜 张" w:date="2025-09-21T21:03:00Z" w16du:dateUtc="2025-09-21T13:03:00Z">
        <w:r w:rsidRPr="004E0B8D" w:rsidDel="004E0B8D">
          <w:rPr>
            <w:noProof/>
          </w:rPr>
          <w:t>25.</w:t>
        </w:r>
        <w:r w:rsidRPr="004E0B8D" w:rsidDel="004E0B8D">
          <w:rPr>
            <w:noProof/>
          </w:rPr>
          <w:tab/>
          <w:t>Snijman PW, Swanevelder S, Joubert E, Green IR, Gelderblom WC. The antimutagenic activity of the major flavonoids of rooibos (Aspalathus linearis): some dose-response effects on mutagen activation-flavonoid interactions. Mutat Res. 2007;631(2):111-23; doi: 10.1016/j.mrgentox.2007.03.009.</w:t>
        </w:r>
      </w:moveFrom>
    </w:p>
    <w:p w14:paraId="4073BB35" w14:textId="58626468" w:rsidR="004E0B8D" w:rsidRPr="004E0B8D" w:rsidDel="004E0B8D" w:rsidRDefault="004E0B8D" w:rsidP="004E0B8D">
      <w:pPr>
        <w:pStyle w:val="EndNoteBibliography"/>
        <w:spacing w:after="0"/>
        <w:ind w:left="720" w:hanging="720"/>
        <w:rPr>
          <w:moveFrom w:id="1972" w:author="佳煜 张" w:date="2025-09-21T21:03:00Z" w16du:dateUtc="2025-09-21T13:03:00Z"/>
          <w:noProof/>
        </w:rPr>
      </w:pPr>
      <w:moveFrom w:id="1973" w:author="佳煜 张" w:date="2025-09-21T21:03:00Z" w16du:dateUtc="2025-09-21T13:03:00Z">
        <w:r w:rsidRPr="004E0B8D" w:rsidDel="004E0B8D">
          <w:rPr>
            <w:noProof/>
          </w:rPr>
          <w:t>26.</w:t>
        </w:r>
        <w:r w:rsidRPr="004E0B8D" w:rsidDel="004E0B8D">
          <w:rPr>
            <w:noProof/>
          </w:rPr>
          <w:tab/>
          <w:t>Koch W. Dietary Polyphenols-Important Non-Nutrients in the Prevention of Chronic Noncommunicable Diseases. A Systematic Review. Nutrients. 2019;11(5); doi: 10.3390/nu11051039.</w:t>
        </w:r>
      </w:moveFrom>
    </w:p>
    <w:p w14:paraId="64D48F1B" w14:textId="53CDA800" w:rsidR="004E0B8D" w:rsidRPr="004E0B8D" w:rsidDel="004E0B8D" w:rsidRDefault="004E0B8D" w:rsidP="004E0B8D">
      <w:pPr>
        <w:pStyle w:val="EndNoteBibliography"/>
        <w:spacing w:after="0"/>
        <w:ind w:left="720" w:hanging="720"/>
        <w:rPr>
          <w:moveFrom w:id="1974" w:author="佳煜 张" w:date="2025-09-21T21:03:00Z" w16du:dateUtc="2025-09-21T13:03:00Z"/>
          <w:noProof/>
        </w:rPr>
      </w:pPr>
      <w:moveFrom w:id="1975" w:author="佳煜 张" w:date="2025-09-21T21:03:00Z" w16du:dateUtc="2025-09-21T13:03:00Z">
        <w:r w:rsidRPr="004E0B8D" w:rsidDel="004E0B8D">
          <w:rPr>
            <w:noProof/>
          </w:rPr>
          <w:t>27.</w:t>
        </w:r>
        <w:r w:rsidRPr="004E0B8D" w:rsidDel="004E0B8D">
          <w:rPr>
            <w:noProof/>
          </w:rPr>
          <w:tab/>
          <w:t>Slagter SN, Corpeleijn E, van der Klauw MM, Sijtsma A, Swart-Busscher LG, Perenboom CWM, et al. Dietary patterns and physical activity in the metabolically (un)healthy obese: the Dutch Lifelines cohort study. Nutr J. 2018;17(1):18; doi: 10.1186/s12937-018-0319-0.</w:t>
        </w:r>
      </w:moveFrom>
    </w:p>
    <w:p w14:paraId="72066FCC" w14:textId="50A5C5BE" w:rsidR="004E0B8D" w:rsidRPr="004E0B8D" w:rsidDel="004E0B8D" w:rsidRDefault="004E0B8D" w:rsidP="004E0B8D">
      <w:pPr>
        <w:pStyle w:val="EndNoteBibliography"/>
        <w:spacing w:after="0"/>
        <w:ind w:left="720" w:hanging="720"/>
        <w:rPr>
          <w:moveFrom w:id="1976" w:author="佳煜 张" w:date="2025-09-21T21:03:00Z" w16du:dateUtc="2025-09-21T13:03:00Z"/>
          <w:noProof/>
        </w:rPr>
      </w:pPr>
      <w:moveFrom w:id="1977" w:author="佳煜 张" w:date="2025-09-21T21:03:00Z" w16du:dateUtc="2025-09-21T13:03:00Z">
        <w:r w:rsidRPr="004E0B8D" w:rsidDel="004E0B8D">
          <w:rPr>
            <w:noProof/>
          </w:rPr>
          <w:t>28.</w:t>
        </w:r>
        <w:r w:rsidRPr="004E0B8D" w:rsidDel="004E0B8D">
          <w:rPr>
            <w:noProof/>
          </w:rPr>
          <w:tab/>
          <w:t>Rizza S, Muniyappa R, Iantorno M, Kim JA, Chen H, Pullikotil P, et al. Citrus polyphenol hesperidin stimulates production of nitric oxide in endothelial cells while improving endothelial function and reducing inflammatory markers in patients with metabolic syndrome. J Clin Endocrinol Metab. 2011;96(5):E782-92; doi: 10.1210/jc.2010-2879.</w:t>
        </w:r>
      </w:moveFrom>
    </w:p>
    <w:p w14:paraId="0A1D39DD" w14:textId="4BB31E6C" w:rsidR="004E0B8D" w:rsidRPr="004E0B8D" w:rsidDel="004E0B8D" w:rsidRDefault="004E0B8D" w:rsidP="004E0B8D">
      <w:pPr>
        <w:pStyle w:val="EndNoteBibliography"/>
        <w:spacing w:after="0"/>
        <w:ind w:left="720" w:hanging="720"/>
        <w:rPr>
          <w:moveFrom w:id="1978" w:author="佳煜 张" w:date="2025-09-21T21:03:00Z" w16du:dateUtc="2025-09-21T13:03:00Z"/>
          <w:noProof/>
        </w:rPr>
      </w:pPr>
      <w:moveFrom w:id="1979" w:author="佳煜 张" w:date="2025-09-21T21:03:00Z" w16du:dateUtc="2025-09-21T13:03:00Z">
        <w:r w:rsidRPr="004E0B8D" w:rsidDel="004E0B8D">
          <w:rPr>
            <w:noProof/>
          </w:rPr>
          <w:t>29.</w:t>
        </w:r>
        <w:r w:rsidRPr="004E0B8D" w:rsidDel="004E0B8D">
          <w:rPr>
            <w:noProof/>
          </w:rPr>
          <w:tab/>
          <w:t>Marranzano M, Ray S, Godos J, Galvano F. Association between dietary flavonoids intake and obesity in a cohort of adults living in the Mediterranean area. Int J Food Sci Nutr. 2018;69(8):1020-9; doi: 10.1080/09637486.2018.1452900.</w:t>
        </w:r>
      </w:moveFrom>
    </w:p>
    <w:p w14:paraId="5AA32D55" w14:textId="52251B4D" w:rsidR="004E0B8D" w:rsidRPr="004E0B8D" w:rsidDel="004E0B8D" w:rsidRDefault="004E0B8D" w:rsidP="004E0B8D">
      <w:pPr>
        <w:pStyle w:val="EndNoteBibliography"/>
        <w:spacing w:after="0"/>
        <w:ind w:left="720" w:hanging="720"/>
        <w:rPr>
          <w:moveFrom w:id="1980" w:author="佳煜 张" w:date="2025-09-21T21:03:00Z" w16du:dateUtc="2025-09-21T13:03:00Z"/>
          <w:noProof/>
        </w:rPr>
      </w:pPr>
      <w:moveFrom w:id="1981" w:author="佳煜 张" w:date="2025-09-21T21:03:00Z" w16du:dateUtc="2025-09-21T13:03:00Z">
        <w:r w:rsidRPr="004E0B8D" w:rsidDel="004E0B8D">
          <w:rPr>
            <w:noProof/>
          </w:rPr>
          <w:t>30.</w:t>
        </w:r>
        <w:r w:rsidRPr="004E0B8D" w:rsidDel="004E0B8D">
          <w:rPr>
            <w:noProof/>
          </w:rPr>
          <w:tab/>
          <w:t>Penczynski KJ, Remer T, Herder C, Kalhoff H, Rienks J, Markgraf DF, et al. Habitual Flavonoid Intake from Fruit and Vegetables during Adolescence and Serum Lipid Levels in Early Adulthood: A Prospective Analysis. Nutrients. 2018;10(4); doi: 10.3390/nu10040488.</w:t>
        </w:r>
      </w:moveFrom>
    </w:p>
    <w:p w14:paraId="79A9C27D" w14:textId="1CBC70DD" w:rsidR="004E0B8D" w:rsidRPr="004E0B8D" w:rsidDel="004E0B8D" w:rsidRDefault="004E0B8D" w:rsidP="004E0B8D">
      <w:pPr>
        <w:pStyle w:val="EndNoteBibliography"/>
        <w:spacing w:after="0"/>
        <w:ind w:left="720" w:hanging="720"/>
        <w:rPr>
          <w:moveFrom w:id="1982" w:author="佳煜 张" w:date="2025-09-21T21:03:00Z" w16du:dateUtc="2025-09-21T13:03:00Z"/>
          <w:noProof/>
        </w:rPr>
      </w:pPr>
      <w:moveFrom w:id="1983" w:author="佳煜 张" w:date="2025-09-21T21:03:00Z" w16du:dateUtc="2025-09-21T13:03:00Z">
        <w:r w:rsidRPr="004E0B8D" w:rsidDel="004E0B8D">
          <w:rPr>
            <w:noProof/>
          </w:rPr>
          <w:t>31.</w:t>
        </w:r>
        <w:r w:rsidRPr="004E0B8D" w:rsidDel="004E0B8D">
          <w:rPr>
            <w:noProof/>
          </w:rPr>
          <w:tab/>
          <w:t>Behloul N, Wu G. Genistein: a promising therapeutic agent for obesity and diabetes treatment. Eur J Pharmacol. 2013;698(1-3):31-8; doi: 10.1016/j.ejphar.2012.11.013.</w:t>
        </w:r>
      </w:moveFrom>
    </w:p>
    <w:p w14:paraId="7094D913" w14:textId="08CECC9E" w:rsidR="004E0B8D" w:rsidRPr="004E0B8D" w:rsidDel="004E0B8D" w:rsidRDefault="004E0B8D" w:rsidP="004E0B8D">
      <w:pPr>
        <w:pStyle w:val="EndNoteBibliography"/>
        <w:spacing w:after="0"/>
        <w:ind w:left="720" w:hanging="720"/>
        <w:rPr>
          <w:moveFrom w:id="1984" w:author="佳煜 张" w:date="2025-09-21T21:03:00Z" w16du:dateUtc="2025-09-21T13:03:00Z"/>
          <w:noProof/>
        </w:rPr>
      </w:pPr>
      <w:moveFrom w:id="1985" w:author="佳煜 张" w:date="2025-09-21T21:03:00Z" w16du:dateUtc="2025-09-21T13:03:00Z">
        <w:r w:rsidRPr="004E0B8D" w:rsidDel="004E0B8D">
          <w:rPr>
            <w:noProof/>
          </w:rPr>
          <w:t>32.</w:t>
        </w:r>
        <w:r w:rsidRPr="004E0B8D" w:rsidDel="004E0B8D">
          <w:rPr>
            <w:noProof/>
          </w:rPr>
          <w:tab/>
          <w:t>Dong J, Zhang X, Zhang L, Bian HX, Xu N, Bao B, Liu J. Quercetin reduces obesity-associated ATM infiltration and inflammation in mice: a mechanism including AMPKalpha1/SIRT1. J Lipid Res. 2014;55(3):363-74; doi: 10.1194/jlr.M038786.</w:t>
        </w:r>
      </w:moveFrom>
    </w:p>
    <w:p w14:paraId="45FA725B" w14:textId="26944696" w:rsidR="004E0B8D" w:rsidRPr="004E0B8D" w:rsidDel="004E0B8D" w:rsidRDefault="004E0B8D" w:rsidP="004E0B8D">
      <w:pPr>
        <w:pStyle w:val="EndNoteBibliography"/>
        <w:spacing w:after="0"/>
        <w:ind w:left="720" w:hanging="720"/>
        <w:rPr>
          <w:moveFrom w:id="1986" w:author="佳煜 张" w:date="2025-09-21T21:03:00Z" w16du:dateUtc="2025-09-21T13:03:00Z"/>
          <w:noProof/>
        </w:rPr>
      </w:pPr>
      <w:moveFrom w:id="1987" w:author="佳煜 张" w:date="2025-09-21T21:03:00Z" w16du:dateUtc="2025-09-21T13:03:00Z">
        <w:r w:rsidRPr="004E0B8D" w:rsidDel="004E0B8D">
          <w:rPr>
            <w:noProof/>
          </w:rPr>
          <w:t>33.</w:t>
        </w:r>
        <w:r w:rsidRPr="004E0B8D" w:rsidDel="004E0B8D">
          <w:rPr>
            <w:noProof/>
          </w:rPr>
          <w:tab/>
          <w:t>Stefan N, Schick F, Haring HU. Causes, Characteristics, and Consequences of Metabolically Unhealthy Normal Weight in Humans. Cell Metab. 2017;26(2):292-300; doi: 10.1016/j.cmet.2017.07.008.</w:t>
        </w:r>
      </w:moveFrom>
    </w:p>
    <w:p w14:paraId="58C7FDF3" w14:textId="2ED9B293" w:rsidR="004E0B8D" w:rsidRPr="004E0B8D" w:rsidDel="004E0B8D" w:rsidRDefault="004E0B8D" w:rsidP="004E0B8D">
      <w:pPr>
        <w:pStyle w:val="EndNoteBibliography"/>
        <w:spacing w:after="0"/>
        <w:ind w:left="720" w:hanging="720"/>
        <w:rPr>
          <w:moveFrom w:id="1988" w:author="佳煜 张" w:date="2025-09-21T21:03:00Z" w16du:dateUtc="2025-09-21T13:03:00Z"/>
          <w:noProof/>
        </w:rPr>
      </w:pPr>
      <w:moveFrom w:id="1989" w:author="佳煜 张" w:date="2025-09-21T21:03:00Z" w16du:dateUtc="2025-09-21T13:03:00Z">
        <w:r w:rsidRPr="004E0B8D" w:rsidDel="004E0B8D">
          <w:rPr>
            <w:noProof/>
          </w:rPr>
          <w:t>34.</w:t>
        </w:r>
        <w:r w:rsidRPr="004E0B8D" w:rsidDel="004E0B8D">
          <w:rPr>
            <w:noProof/>
          </w:rPr>
          <w:tab/>
          <w:t>Hansen D, Dendale P, Beelen M, Jonkers RAM, Mullens A, Corluy L, et al. Plasma adipokine and inflammatory marker concentrations are altered in obese, as opposed to non-obese, type 2 diabetes patients. European Journal of Applied Physiology. 2010;109(3):397-404; doi: 10.1007/s00421-010-1362-5.</w:t>
        </w:r>
      </w:moveFrom>
    </w:p>
    <w:p w14:paraId="658914E4" w14:textId="71E4FD9F" w:rsidR="004E0B8D" w:rsidRPr="004E0B8D" w:rsidDel="004E0B8D" w:rsidRDefault="004E0B8D" w:rsidP="004E0B8D">
      <w:pPr>
        <w:pStyle w:val="EndNoteBibliography"/>
        <w:spacing w:after="0"/>
        <w:ind w:left="720" w:hanging="720"/>
        <w:rPr>
          <w:moveFrom w:id="1990" w:author="佳煜 张" w:date="2025-09-21T21:03:00Z" w16du:dateUtc="2025-09-21T13:03:00Z"/>
          <w:noProof/>
        </w:rPr>
      </w:pPr>
      <w:moveFrom w:id="1991" w:author="佳煜 张" w:date="2025-09-21T21:03:00Z" w16du:dateUtc="2025-09-21T13:03:00Z">
        <w:r w:rsidRPr="004E0B8D" w:rsidDel="004E0B8D">
          <w:rPr>
            <w:noProof/>
          </w:rPr>
          <w:t>35.</w:t>
        </w:r>
        <w:r w:rsidRPr="004E0B8D" w:rsidDel="004E0B8D">
          <w:rPr>
            <w:noProof/>
          </w:rPr>
          <w:tab/>
          <w:t>Boutari C, Hill MA, Procaccini C, Matarese G, Mantzoros CS. The key role of inflammation in the pathogenesis and management of obesity and CVD. Metabolism. 2023;145:155627; doi: 10.1016/j.metabol.2023.155627.</w:t>
        </w:r>
      </w:moveFrom>
    </w:p>
    <w:p w14:paraId="6948CC23" w14:textId="2C4D2EEE" w:rsidR="004E0B8D" w:rsidRPr="004E0B8D" w:rsidDel="004E0B8D" w:rsidRDefault="004E0B8D" w:rsidP="004E0B8D">
      <w:pPr>
        <w:pStyle w:val="EndNoteBibliography"/>
        <w:spacing w:after="0"/>
        <w:ind w:left="720" w:hanging="720"/>
        <w:rPr>
          <w:moveFrom w:id="1992" w:author="佳煜 张" w:date="2025-09-21T21:03:00Z" w16du:dateUtc="2025-09-21T13:03:00Z"/>
          <w:noProof/>
        </w:rPr>
      </w:pPr>
      <w:moveFrom w:id="1993" w:author="佳煜 张" w:date="2025-09-21T21:03:00Z" w16du:dateUtc="2025-09-21T13:03:00Z">
        <w:r w:rsidRPr="004E0B8D" w:rsidDel="004E0B8D">
          <w:rPr>
            <w:noProof/>
          </w:rPr>
          <w:t>36.</w:t>
        </w:r>
        <w:r w:rsidRPr="004E0B8D" w:rsidDel="004E0B8D">
          <w:rPr>
            <w:noProof/>
          </w:rPr>
          <w:tab/>
          <w:t>Bastard JP, Maachi M, Lagathu C, Kim MJ, Caron M, Vidal H, et al. Recent advances in the relationship between obesity, inflammation, and insulin resistance. Eur Cytokine Netw. 2006;17(1):4-12.</w:t>
        </w:r>
      </w:moveFrom>
    </w:p>
    <w:p w14:paraId="084F4357" w14:textId="41199919" w:rsidR="004E0B8D" w:rsidRPr="004E0B8D" w:rsidDel="004E0B8D" w:rsidRDefault="004E0B8D" w:rsidP="004E0B8D">
      <w:pPr>
        <w:pStyle w:val="EndNoteBibliography"/>
        <w:spacing w:after="0"/>
        <w:ind w:left="720" w:hanging="720"/>
        <w:rPr>
          <w:moveFrom w:id="1994" w:author="佳煜 张" w:date="2025-09-21T21:03:00Z" w16du:dateUtc="2025-09-21T13:03:00Z"/>
          <w:noProof/>
        </w:rPr>
      </w:pPr>
      <w:moveFrom w:id="1995" w:author="佳煜 张" w:date="2025-09-21T21:03:00Z" w16du:dateUtc="2025-09-21T13:03:00Z">
        <w:r w:rsidRPr="004E0B8D" w:rsidDel="004E0B8D">
          <w:rPr>
            <w:noProof/>
          </w:rPr>
          <w:t>37.</w:t>
        </w:r>
        <w:r w:rsidRPr="004E0B8D" w:rsidDel="004E0B8D">
          <w:rPr>
            <w:noProof/>
          </w:rPr>
          <w:tab/>
          <w:t>Pu P, Gao DM, Mohamed S, Chen J, Zhang J, Zhou XY, et al. Naringin ameliorates metabolic syndrome by activating AMP-activated protein kinase in mice fed a high-fat diet. Arch Biochem Biophys. 2012;518(1):61-70; doi: 10.1016/j.abb.2011.11.026.</w:t>
        </w:r>
      </w:moveFrom>
    </w:p>
    <w:p w14:paraId="0941A618" w14:textId="114E42FA" w:rsidR="004E0B8D" w:rsidRPr="004E0B8D" w:rsidDel="004E0B8D" w:rsidRDefault="004E0B8D" w:rsidP="004E0B8D">
      <w:pPr>
        <w:pStyle w:val="EndNoteBibliography"/>
        <w:spacing w:after="0"/>
        <w:ind w:left="720" w:hanging="720"/>
        <w:rPr>
          <w:moveFrom w:id="1996" w:author="佳煜 张" w:date="2025-09-21T21:03:00Z" w16du:dateUtc="2025-09-21T13:03:00Z"/>
          <w:noProof/>
        </w:rPr>
      </w:pPr>
      <w:moveFrom w:id="1997" w:author="佳煜 张" w:date="2025-09-21T21:03:00Z" w16du:dateUtc="2025-09-21T13:03:00Z">
        <w:r w:rsidRPr="004E0B8D" w:rsidDel="004E0B8D">
          <w:rPr>
            <w:noProof/>
          </w:rPr>
          <w:t>38.</w:t>
        </w:r>
        <w:r w:rsidRPr="004E0B8D" w:rsidDel="004E0B8D">
          <w:rPr>
            <w:noProof/>
          </w:rPr>
          <w:tab/>
          <w:t>Rothwell JA, Perez-Jimenez J, Neveu V, Medina-Remon A, M'Hiri N, Garcia-Lobato P, et al. Phenol-Explorer 3.0: a major update of the Phenol-Explorer database to incorporate data on the effects of food processing on polyphenol content. Database (Oxford). 2013;2013:bat070; doi: 10.1093/database/bat070.</w:t>
        </w:r>
      </w:moveFrom>
    </w:p>
    <w:p w14:paraId="022CFDAE" w14:textId="0C76A9BB" w:rsidR="004E0B8D" w:rsidRPr="004E0B8D" w:rsidDel="004E0B8D" w:rsidRDefault="004E0B8D" w:rsidP="004E0B8D">
      <w:pPr>
        <w:pStyle w:val="EndNoteBibliography"/>
        <w:spacing w:after="0"/>
        <w:ind w:left="720" w:hanging="720"/>
        <w:rPr>
          <w:moveFrom w:id="1998" w:author="佳煜 张" w:date="2025-09-21T21:03:00Z" w16du:dateUtc="2025-09-21T13:03:00Z"/>
          <w:noProof/>
        </w:rPr>
      </w:pPr>
      <w:moveFrom w:id="1999" w:author="佳煜 张" w:date="2025-09-21T21:03:00Z" w16du:dateUtc="2025-09-21T13:03:00Z">
        <w:r w:rsidRPr="004E0B8D" w:rsidDel="004E0B8D">
          <w:rPr>
            <w:noProof/>
          </w:rPr>
          <w:t>39.</w:t>
        </w:r>
        <w:r w:rsidRPr="004E0B8D" w:rsidDel="004E0B8D">
          <w:rPr>
            <w:noProof/>
          </w:rPr>
          <w:tab/>
          <w:t>Mirmiran P, Moslehi N, Hosseinpanah F, Sarbazi N, Azizi F. Dietary determinants of unhealthy metabolic phenotype in normal weight and overweight/obese adults: results of a prospective study. Int J Food Sci Nutr. 2020;71(7):891-901; doi: 10.1080/09637486.2020.1746955.</w:t>
        </w:r>
      </w:moveFrom>
    </w:p>
    <w:p w14:paraId="581C7BC0" w14:textId="3F5A15DF" w:rsidR="004E0B8D" w:rsidRPr="004E0B8D" w:rsidDel="004E0B8D" w:rsidRDefault="004E0B8D" w:rsidP="004E0B8D">
      <w:pPr>
        <w:pStyle w:val="EndNoteBibliography"/>
        <w:ind w:left="720" w:hanging="720"/>
        <w:rPr>
          <w:moveFrom w:id="2000" w:author="佳煜 张" w:date="2025-09-21T21:03:00Z" w16du:dateUtc="2025-09-21T13:03:00Z"/>
          <w:noProof/>
        </w:rPr>
      </w:pPr>
      <w:moveFrom w:id="2001" w:author="佳煜 张" w:date="2025-09-21T21:03:00Z" w16du:dateUtc="2025-09-21T13:03:00Z">
        <w:r w:rsidRPr="004E0B8D" w:rsidDel="004E0B8D">
          <w:rPr>
            <w:noProof/>
          </w:rPr>
          <w:t>40.</w:t>
        </w:r>
        <w:r w:rsidRPr="004E0B8D" w:rsidDel="004E0B8D">
          <w:rPr>
            <w:noProof/>
          </w:rPr>
          <w:tab/>
          <w:t>Bondonno NP, Liu YL, Zheng Y, Ivey K, Willett WC, Stampfer MJ, et al. Change in habitual intakes of flavonoid-rich foods and mortality in US males and females. BMC Med. 2023;21(1):181; doi: 10.1186/s12916-023-02873-z.</w:t>
        </w:r>
      </w:moveFrom>
    </w:p>
    <w:p w14:paraId="1786AAA1" w14:textId="21045D3F" w:rsidR="00DA6E1F" w:rsidRDefault="004E0B8D">
      <w:pPr>
        <w:suppressLineNumbers/>
        <w:spacing w:line="300" w:lineRule="auto"/>
        <w:jc w:val="both"/>
        <w:rPr>
          <w:rFonts w:ascii="Times New Roman" w:hAnsi="Times New Roman" w:cs="Times New Roman"/>
          <w:sz w:val="24"/>
        </w:rPr>
      </w:pPr>
      <w:moveFrom w:id="2002" w:author="佳煜 张" w:date="2025-09-21T21:03:00Z" w16du:dateUtc="2025-09-21T13:03:00Z">
        <w:r w:rsidDel="004E0B8D">
          <w:rPr>
            <w:rFonts w:ascii="Times New Roman" w:hAnsi="Times New Roman" w:cs="Times New Roman"/>
            <w:sz w:val="24"/>
          </w:rPr>
          <w:fldChar w:fldCharType="end"/>
        </w:r>
      </w:moveFrom>
      <w:moveFromRangeEnd w:id="1921"/>
    </w:p>
    <w:sectPr w:rsidR="00DA6E1F">
      <w:pgSz w:w="11906" w:h="16838"/>
      <w:pgMar w:top="1440" w:right="1440" w:bottom="1440" w:left="144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34" w:author="佳煜 张" w:date="2025-09-21T18:31:00Z" w:initials="佳张">
    <w:p w14:paraId="654AED39" w14:textId="77777777" w:rsidR="0084709F" w:rsidRPr="0055216C" w:rsidRDefault="0084709F" w:rsidP="0084709F">
      <w:pPr>
        <w:pStyle w:val="EndNoteBibliography"/>
        <w:ind w:left="720" w:hanging="720"/>
        <w:rPr>
          <w:rFonts w:hint="eastAsia"/>
          <w:noProof/>
        </w:rPr>
      </w:pPr>
      <w:r>
        <w:rPr>
          <w:rStyle w:val="af6"/>
          <w:rFonts w:hint="eastAsia"/>
        </w:rPr>
        <w:annotationRef/>
      </w:r>
      <w:r>
        <w:rPr>
          <w:rFonts w:ascii="Times New Roman" w:hAnsi="Times New Roman" w:cs="Times New Roman"/>
          <w:sz w:val="24"/>
        </w:rPr>
        <w:fldChar w:fldCharType="begin"/>
      </w:r>
      <w:r>
        <w:rPr>
          <w:rFonts w:ascii="Times New Roman" w:hAnsi="Times New Roman" w:cs="Times New Roman"/>
          <w:sz w:val="24"/>
        </w:rPr>
        <w:instrText xml:space="preserve"> ADDIN EN.REFLIST </w:instrText>
      </w:r>
      <w:r>
        <w:rPr>
          <w:rFonts w:ascii="Times New Roman" w:hAnsi="Times New Roman" w:cs="Times New Roman"/>
          <w:sz w:val="24"/>
        </w:rPr>
        <w:fldChar w:fldCharType="separate"/>
      </w:r>
      <w:r w:rsidRPr="0055216C">
        <w:rPr>
          <w:noProof/>
        </w:rPr>
        <w:tab/>
        <w:t xml:space="preserve">De La Cruz N, Shabaneh O, Appiah D: </w:t>
      </w:r>
      <w:r w:rsidRPr="00442992">
        <w:rPr>
          <w:bCs/>
          <w:noProof/>
        </w:rPr>
        <w:t>The Association of Ideal Cardiovascular Health and Ocular Diseases Among US Adults.</w:t>
      </w:r>
      <w:r w:rsidRPr="0055216C">
        <w:rPr>
          <w:noProof/>
        </w:rPr>
        <w:t xml:space="preserve"> </w:t>
      </w:r>
      <w:r w:rsidRPr="0055216C">
        <w:rPr>
          <w:i/>
          <w:noProof/>
        </w:rPr>
        <w:t xml:space="preserve">Am J Med </w:t>
      </w:r>
      <w:r w:rsidRPr="0055216C">
        <w:rPr>
          <w:noProof/>
        </w:rPr>
        <w:t xml:space="preserve">2021, </w:t>
      </w:r>
      <w:r w:rsidRPr="00442992">
        <w:rPr>
          <w:bCs/>
          <w:noProof/>
        </w:rPr>
        <w:t>134(</w:t>
      </w:r>
      <w:r w:rsidRPr="0055216C">
        <w:rPr>
          <w:noProof/>
        </w:rPr>
        <w:t>2):252-+.</w:t>
      </w:r>
    </w:p>
    <w:p w14:paraId="067B935B" w14:textId="77777777" w:rsidR="0084709F" w:rsidRDefault="0084709F" w:rsidP="0084709F">
      <w:pPr>
        <w:pStyle w:val="a3"/>
        <w:rPr>
          <w:rFonts w:hint="eastAsia"/>
        </w:rPr>
      </w:pPr>
      <w:r>
        <w:rPr>
          <w:rFonts w:ascii="Times New Roman" w:hAnsi="Times New Roman" w:cs="Times New Roman"/>
          <w:sz w:val="24"/>
        </w:rPr>
        <w:fldChar w:fldCharType="end"/>
      </w:r>
    </w:p>
  </w:comment>
  <w:comment w:id="590" w:author="佳煜 张" w:date="2025-09-21T13:34:00Z" w:initials="佳张">
    <w:p w14:paraId="7A79DAFC" w14:textId="77777777" w:rsidR="00A457A9" w:rsidRDefault="00F12A0C" w:rsidP="00A457A9">
      <w:pPr>
        <w:widowControl/>
        <w:numPr>
          <w:ilvl w:val="0"/>
          <w:numId w:val="1"/>
        </w:numPr>
        <w:shd w:val="clear" w:color="auto" w:fill="FFFFFF"/>
        <w:spacing w:before="225" w:after="100" w:afterAutospacing="1" w:line="240" w:lineRule="auto"/>
        <w:ind w:left="180"/>
        <w:rPr>
          <w:rFonts w:ascii="Cambria" w:eastAsia="宋体" w:hAnsi="Cambria" w:cs="宋体"/>
          <w:color w:val="1B1B1B"/>
          <w:kern w:val="0"/>
          <w:sz w:val="26"/>
          <w:szCs w:val="26"/>
          <w14:ligatures w14:val="none"/>
        </w:rPr>
      </w:pPr>
      <w:r>
        <w:rPr>
          <w:rStyle w:val="af6"/>
          <w:rFonts w:hint="eastAsia"/>
        </w:rPr>
        <w:annotationRef/>
      </w:r>
      <w:r w:rsidR="00A457A9">
        <w:rPr>
          <w:rStyle w:val="HTML"/>
          <w:rFonts w:ascii="Cambria" w:hAnsi="Cambria"/>
          <w:i w:val="0"/>
          <w:iCs w:val="0"/>
          <w:color w:val="1B1B1B"/>
          <w:sz w:val="26"/>
          <w:szCs w:val="26"/>
        </w:rPr>
        <w:t xml:space="preserve">Landberg R, Sun Q, Rimm EB, Cassidy A, </w:t>
      </w:r>
      <w:proofErr w:type="spellStart"/>
      <w:r w:rsidR="00A457A9">
        <w:rPr>
          <w:rStyle w:val="HTML"/>
          <w:rFonts w:ascii="Cambria" w:hAnsi="Cambria"/>
          <w:i w:val="0"/>
          <w:iCs w:val="0"/>
          <w:color w:val="1B1B1B"/>
          <w:sz w:val="26"/>
          <w:szCs w:val="26"/>
        </w:rPr>
        <w:t>Scalbert</w:t>
      </w:r>
      <w:proofErr w:type="spellEnd"/>
      <w:r w:rsidR="00A457A9">
        <w:rPr>
          <w:rStyle w:val="HTML"/>
          <w:rFonts w:ascii="Cambria" w:hAnsi="Cambria"/>
          <w:i w:val="0"/>
          <w:iCs w:val="0"/>
          <w:color w:val="1B1B1B"/>
          <w:sz w:val="26"/>
          <w:szCs w:val="26"/>
        </w:rPr>
        <w:t xml:space="preserve"> A, </w:t>
      </w:r>
      <w:proofErr w:type="spellStart"/>
      <w:r w:rsidR="00A457A9">
        <w:rPr>
          <w:rStyle w:val="HTML"/>
          <w:rFonts w:ascii="Cambria" w:hAnsi="Cambria"/>
          <w:i w:val="0"/>
          <w:iCs w:val="0"/>
          <w:color w:val="1B1B1B"/>
          <w:sz w:val="26"/>
          <w:szCs w:val="26"/>
        </w:rPr>
        <w:t>Mantzoros</w:t>
      </w:r>
      <w:proofErr w:type="spellEnd"/>
      <w:r w:rsidR="00A457A9">
        <w:rPr>
          <w:rStyle w:val="HTML"/>
          <w:rFonts w:ascii="Cambria" w:hAnsi="Cambria"/>
          <w:i w:val="0"/>
          <w:iCs w:val="0"/>
          <w:color w:val="1B1B1B"/>
          <w:sz w:val="26"/>
          <w:szCs w:val="26"/>
        </w:rPr>
        <w:t xml:space="preserve"> CS, et al. Selected dietary flavonoids are associated with markers of inflammation and endothelial dysfunction in US women. J Nutr. 2011;141(4):618–625. </w:t>
      </w:r>
      <w:proofErr w:type="spellStart"/>
      <w:r w:rsidR="00A457A9">
        <w:rPr>
          <w:rStyle w:val="HTML"/>
          <w:rFonts w:ascii="Cambria" w:hAnsi="Cambria"/>
          <w:i w:val="0"/>
          <w:iCs w:val="0"/>
          <w:color w:val="1B1B1B"/>
          <w:sz w:val="26"/>
          <w:szCs w:val="26"/>
        </w:rPr>
        <w:t>doi</w:t>
      </w:r>
      <w:proofErr w:type="spellEnd"/>
      <w:r w:rsidR="00A457A9">
        <w:rPr>
          <w:rStyle w:val="HTML"/>
          <w:rFonts w:ascii="Cambria" w:hAnsi="Cambria"/>
          <w:i w:val="0"/>
          <w:iCs w:val="0"/>
          <w:color w:val="1B1B1B"/>
          <w:sz w:val="26"/>
          <w:szCs w:val="26"/>
        </w:rPr>
        <w:t>: 10.3945/jn.110.133843.</w:t>
      </w:r>
      <w:r w:rsidR="00A457A9">
        <w:rPr>
          <w:rFonts w:ascii="Cambria" w:hAnsi="Cambria"/>
          <w:color w:val="1B1B1B"/>
          <w:sz w:val="26"/>
          <w:szCs w:val="26"/>
        </w:rPr>
        <w:t> [</w:t>
      </w:r>
      <w:hyperlink r:id="rId1" w:tgtFrame="_blank" w:history="1">
        <w:r w:rsidR="00A457A9">
          <w:rPr>
            <w:rStyle w:val="af5"/>
            <w:rFonts w:ascii="Cambria" w:hAnsi="Cambria"/>
            <w:color w:val="005EA2"/>
            <w:sz w:val="26"/>
            <w:szCs w:val="26"/>
          </w:rPr>
          <w:t>DOI</w:t>
        </w:r>
      </w:hyperlink>
      <w:r w:rsidR="00A457A9">
        <w:rPr>
          <w:rFonts w:ascii="Cambria" w:hAnsi="Cambria"/>
          <w:color w:val="1B1B1B"/>
          <w:sz w:val="26"/>
          <w:szCs w:val="26"/>
        </w:rPr>
        <w:t>] [</w:t>
      </w:r>
      <w:hyperlink r:id="rId2" w:history="1">
        <w:r w:rsidR="00A457A9">
          <w:rPr>
            <w:rStyle w:val="af5"/>
            <w:rFonts w:ascii="Cambria" w:hAnsi="Cambria"/>
            <w:color w:val="005EA2"/>
            <w:sz w:val="26"/>
            <w:szCs w:val="26"/>
          </w:rPr>
          <w:t>PMC free article</w:t>
        </w:r>
      </w:hyperlink>
      <w:r w:rsidR="00A457A9">
        <w:rPr>
          <w:rFonts w:ascii="Cambria" w:hAnsi="Cambria"/>
          <w:color w:val="1B1B1B"/>
          <w:sz w:val="26"/>
          <w:szCs w:val="26"/>
        </w:rPr>
        <w:t>] [</w:t>
      </w:r>
      <w:hyperlink r:id="rId3" w:history="1">
        <w:r w:rsidR="00A457A9">
          <w:rPr>
            <w:rStyle w:val="af5"/>
            <w:rFonts w:ascii="Cambria" w:hAnsi="Cambria"/>
            <w:color w:val="005EA2"/>
            <w:sz w:val="26"/>
            <w:szCs w:val="26"/>
          </w:rPr>
          <w:t>PubMed</w:t>
        </w:r>
      </w:hyperlink>
      <w:r w:rsidR="00A457A9">
        <w:rPr>
          <w:rFonts w:ascii="Cambria" w:hAnsi="Cambria"/>
          <w:color w:val="1B1B1B"/>
          <w:sz w:val="26"/>
          <w:szCs w:val="26"/>
        </w:rPr>
        <w:t>] [</w:t>
      </w:r>
      <w:hyperlink r:id="rId4" w:tgtFrame="_blank" w:history="1">
        <w:r w:rsidR="00A457A9">
          <w:rPr>
            <w:rStyle w:val="af5"/>
            <w:rFonts w:ascii="Cambria" w:hAnsi="Cambria"/>
            <w:color w:val="005EA2"/>
            <w:sz w:val="26"/>
            <w:szCs w:val="26"/>
          </w:rPr>
          <w:t>Google Scholar</w:t>
        </w:r>
      </w:hyperlink>
      <w:r w:rsidR="00A457A9">
        <w:rPr>
          <w:rFonts w:ascii="Cambria" w:hAnsi="Cambria"/>
          <w:color w:val="1B1B1B"/>
          <w:sz w:val="26"/>
          <w:szCs w:val="26"/>
        </w:rPr>
        <w:t>]</w:t>
      </w:r>
    </w:p>
    <w:p w14:paraId="2FD2DCB9" w14:textId="77777777" w:rsidR="00A457A9" w:rsidRDefault="00A457A9" w:rsidP="00A457A9">
      <w:pPr>
        <w:widowControl/>
        <w:numPr>
          <w:ilvl w:val="0"/>
          <w:numId w:val="1"/>
        </w:numPr>
        <w:shd w:val="clear" w:color="auto" w:fill="FFFFFF"/>
        <w:spacing w:before="225" w:after="100" w:afterAutospacing="1" w:line="240" w:lineRule="auto"/>
        <w:ind w:left="180"/>
        <w:rPr>
          <w:rFonts w:ascii="Cambria" w:hAnsi="Cambria"/>
          <w:color w:val="1B1B1B"/>
          <w:sz w:val="26"/>
          <w:szCs w:val="26"/>
        </w:rPr>
      </w:pPr>
      <w:r>
        <w:rPr>
          <w:rStyle w:val="label"/>
          <w:rFonts w:ascii="Cambria" w:hAnsi="Cambria"/>
          <w:color w:val="1B1B1B"/>
          <w:sz w:val="26"/>
          <w:szCs w:val="26"/>
        </w:rPr>
        <w:t>37.</w:t>
      </w:r>
      <w:r>
        <w:rPr>
          <w:rStyle w:val="HTML"/>
          <w:rFonts w:ascii="Cambria" w:hAnsi="Cambria"/>
          <w:i w:val="0"/>
          <w:iCs w:val="0"/>
          <w:color w:val="1B1B1B"/>
          <w:sz w:val="26"/>
          <w:szCs w:val="26"/>
        </w:rPr>
        <w:t xml:space="preserve">Cassidy A, Rogers G, Peterson JJ, Dwyer JT, Lin H, Jacques PF. Higher dietary anthocyanin and </w:t>
      </w:r>
      <w:proofErr w:type="spellStart"/>
      <w:r>
        <w:rPr>
          <w:rStyle w:val="HTML"/>
          <w:rFonts w:ascii="Cambria" w:hAnsi="Cambria"/>
          <w:i w:val="0"/>
          <w:iCs w:val="0"/>
          <w:color w:val="1B1B1B"/>
          <w:sz w:val="26"/>
          <w:szCs w:val="26"/>
        </w:rPr>
        <w:t>flavonol</w:t>
      </w:r>
      <w:proofErr w:type="spellEnd"/>
      <w:r>
        <w:rPr>
          <w:rStyle w:val="HTML"/>
          <w:rFonts w:ascii="Cambria" w:hAnsi="Cambria"/>
          <w:i w:val="0"/>
          <w:iCs w:val="0"/>
          <w:color w:val="1B1B1B"/>
          <w:sz w:val="26"/>
          <w:szCs w:val="26"/>
        </w:rPr>
        <w:t xml:space="preserve"> intakes are associated with anti-inflammatory effects in a population of US adults. Am J Clin Nutr. 2015;102(1):172–181. </w:t>
      </w:r>
      <w:proofErr w:type="spellStart"/>
      <w:r>
        <w:rPr>
          <w:rStyle w:val="HTML"/>
          <w:rFonts w:ascii="Cambria" w:hAnsi="Cambria"/>
          <w:i w:val="0"/>
          <w:iCs w:val="0"/>
          <w:color w:val="1B1B1B"/>
          <w:sz w:val="26"/>
          <w:szCs w:val="26"/>
        </w:rPr>
        <w:t>doi</w:t>
      </w:r>
      <w:proofErr w:type="spellEnd"/>
      <w:r>
        <w:rPr>
          <w:rStyle w:val="HTML"/>
          <w:rFonts w:ascii="Cambria" w:hAnsi="Cambria"/>
          <w:i w:val="0"/>
          <w:iCs w:val="0"/>
          <w:color w:val="1B1B1B"/>
          <w:sz w:val="26"/>
          <w:szCs w:val="26"/>
        </w:rPr>
        <w:t>: 10.3945/ajcn.115.108555.</w:t>
      </w:r>
      <w:r>
        <w:rPr>
          <w:rFonts w:ascii="Cambria" w:hAnsi="Cambria"/>
          <w:color w:val="1B1B1B"/>
          <w:sz w:val="26"/>
          <w:szCs w:val="26"/>
        </w:rPr>
        <w:t> [</w:t>
      </w:r>
      <w:hyperlink r:id="rId5" w:tgtFrame="_blank" w:history="1">
        <w:r>
          <w:rPr>
            <w:rStyle w:val="af5"/>
            <w:rFonts w:ascii="Cambria" w:hAnsi="Cambria"/>
            <w:color w:val="005EA2"/>
            <w:sz w:val="26"/>
            <w:szCs w:val="26"/>
          </w:rPr>
          <w:t>DOI</w:t>
        </w:r>
      </w:hyperlink>
      <w:r>
        <w:rPr>
          <w:rFonts w:ascii="Cambria" w:hAnsi="Cambria"/>
          <w:color w:val="1B1B1B"/>
          <w:sz w:val="26"/>
          <w:szCs w:val="26"/>
        </w:rPr>
        <w:t>] [</w:t>
      </w:r>
      <w:hyperlink r:id="rId6" w:history="1">
        <w:r>
          <w:rPr>
            <w:rStyle w:val="af5"/>
            <w:rFonts w:ascii="Cambria" w:hAnsi="Cambria"/>
            <w:color w:val="005EA2"/>
            <w:sz w:val="26"/>
            <w:szCs w:val="26"/>
          </w:rPr>
          <w:t>PMC free article</w:t>
        </w:r>
      </w:hyperlink>
      <w:r>
        <w:rPr>
          <w:rFonts w:ascii="Cambria" w:hAnsi="Cambria"/>
          <w:color w:val="1B1B1B"/>
          <w:sz w:val="26"/>
          <w:szCs w:val="26"/>
        </w:rPr>
        <w:t>]</w:t>
      </w:r>
    </w:p>
    <w:p w14:paraId="476A83B1" w14:textId="77777777" w:rsidR="00F12A0C" w:rsidRPr="00A457A9" w:rsidRDefault="00F12A0C">
      <w:pPr>
        <w:pStyle w:val="a3"/>
        <w:ind w:leftChars="164" w:left="361"/>
        <w:rPr>
          <w:rFonts w:hint="eastAsia"/>
        </w:rPr>
      </w:pPr>
    </w:p>
  </w:comment>
  <w:comment w:id="949" w:author="佳煜 张" w:date="2025-09-21T13:48:00Z" w:initials="佳张">
    <w:p w14:paraId="3E4D3A26" w14:textId="77777777" w:rsidR="001E5879" w:rsidRDefault="001E5879">
      <w:pPr>
        <w:pStyle w:val="a3"/>
        <w:rPr>
          <w:rFonts w:hint="eastAsia"/>
        </w:rPr>
      </w:pPr>
      <w:r>
        <w:rPr>
          <w:rStyle w:val="af6"/>
          <w:rFonts w:hint="eastAsia"/>
        </w:rPr>
        <w:annotationRef/>
      </w:r>
    </w:p>
  </w:comment>
  <w:comment w:id="950" w:author="佳煜 张" w:date="2025-09-21T13:49:00Z" w:initials="佳张">
    <w:p w14:paraId="33BC9E9E" w14:textId="77777777" w:rsidR="001E5879" w:rsidRDefault="001E5879">
      <w:pPr>
        <w:pStyle w:val="a3"/>
        <w:rPr>
          <w:rFonts w:ascii="Cambria" w:hAnsi="Cambria"/>
          <w:noProof/>
          <w:color w:val="1B1B1B"/>
          <w:sz w:val="26"/>
          <w:szCs w:val="26"/>
          <w:shd w:val="clear" w:color="auto" w:fill="FFFFFF"/>
        </w:rPr>
      </w:pPr>
      <w:r>
        <w:rPr>
          <w:rStyle w:val="af6"/>
          <w:rFonts w:hint="eastAsia"/>
        </w:rPr>
        <w:annotationRef/>
      </w:r>
      <w:r w:rsidR="0078717C">
        <w:rPr>
          <w:rFonts w:ascii="Cambria" w:hAnsi="Cambria"/>
          <w:color w:val="1B1B1B"/>
          <w:sz w:val="26"/>
          <w:szCs w:val="26"/>
          <w:shd w:val="clear" w:color="auto" w:fill="FFFFFF"/>
        </w:rPr>
        <w:t>Selected dietary flavonoids are associated with markers of inflammation and endothelial dysfunction in US women.</w:t>
      </w:r>
    </w:p>
    <w:p w14:paraId="661DF2EE" w14:textId="77777777" w:rsidR="0078717C" w:rsidRDefault="0078717C">
      <w:pPr>
        <w:pStyle w:val="a3"/>
        <w:ind w:leftChars="164" w:left="361"/>
        <w:rPr>
          <w:rFonts w:hint="eastAsia"/>
        </w:rPr>
      </w:pPr>
      <w:r>
        <w:rPr>
          <w:rFonts w:ascii="Cambria" w:hAnsi="Cambria"/>
          <w:color w:val="1B1B1B"/>
          <w:sz w:val="26"/>
          <w:szCs w:val="26"/>
          <w:shd w:val="clear" w:color="auto" w:fill="FFFFFF"/>
        </w:rPr>
        <w:t xml:space="preserve">Higher dietary anthocyanin and </w:t>
      </w:r>
      <w:proofErr w:type="spellStart"/>
      <w:r>
        <w:rPr>
          <w:rFonts w:ascii="Cambria" w:hAnsi="Cambria"/>
          <w:color w:val="1B1B1B"/>
          <w:sz w:val="26"/>
          <w:szCs w:val="26"/>
          <w:shd w:val="clear" w:color="auto" w:fill="FFFFFF"/>
        </w:rPr>
        <w:t>flavonol</w:t>
      </w:r>
      <w:proofErr w:type="spellEnd"/>
      <w:r>
        <w:rPr>
          <w:rFonts w:ascii="Cambria" w:hAnsi="Cambria"/>
          <w:color w:val="1B1B1B"/>
          <w:sz w:val="26"/>
          <w:szCs w:val="26"/>
          <w:shd w:val="clear" w:color="auto" w:fill="FFFFFF"/>
        </w:rPr>
        <w:t xml:space="preserve"> intakes are associated with anti-inflammatory effects in a population of US adults.</w:t>
      </w:r>
    </w:p>
  </w:comment>
  <w:comment w:id="1092" w:author="佳煜 张" w:date="2025-09-21T13:59:00Z" w:initials="佳张">
    <w:p w14:paraId="25FD8501" w14:textId="77777777" w:rsidR="00491862" w:rsidRDefault="00491862" w:rsidP="00491862">
      <w:pPr>
        <w:pStyle w:val="1"/>
        <w:shd w:val="clear" w:color="auto" w:fill="FFFFFF"/>
        <w:spacing w:before="0" w:after="0" w:line="450" w:lineRule="atLeast"/>
        <w:rPr>
          <w:rFonts w:ascii="Bahnschrift" w:eastAsia="宋体" w:hAnsi="Bahnschrift" w:cs="宋体"/>
          <w:color w:val="1B1B1B"/>
          <w:kern w:val="36"/>
          <w:sz w:val="36"/>
          <w:szCs w:val="36"/>
          <w14:ligatures w14:val="none"/>
        </w:rPr>
      </w:pPr>
      <w:r>
        <w:rPr>
          <w:rStyle w:val="af6"/>
          <w:rFonts w:hint="eastAsia"/>
        </w:rPr>
        <w:annotationRef/>
      </w:r>
      <w:r>
        <w:rPr>
          <w:rFonts w:ascii="Bahnschrift" w:hAnsi="Bahnschrift"/>
          <w:color w:val="1B1B1B"/>
          <w:sz w:val="36"/>
          <w:szCs w:val="36"/>
        </w:rPr>
        <w:t>Change in habitual intakes of flavonoid-rich foods and mortality in US males and females</w:t>
      </w:r>
    </w:p>
    <w:p w14:paraId="09E44A76" w14:textId="77777777" w:rsidR="00491862" w:rsidRPr="00491862" w:rsidRDefault="00491862">
      <w:pPr>
        <w:pStyle w:val="a3"/>
        <w:ind w:leftChars="164" w:left="361"/>
        <w:rPr>
          <w:rFonts w:hint="eastAsia"/>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67B935B" w15:done="0"/>
  <w15:commentEx w15:paraId="476A83B1" w15:done="0"/>
  <w15:commentEx w15:paraId="3E4D3A26" w15:done="1"/>
  <w15:commentEx w15:paraId="661DF2EE" w15:done="0"/>
  <w15:commentEx w15:paraId="09E44A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2850FFD" w16cex:dateUtc="2025-09-21T10:31:00Z"/>
  <w16cex:commentExtensible w16cex:durableId="2D880B60" w16cex:dateUtc="2025-09-21T05:34:00Z"/>
  <w16cex:commentExtensible w16cex:durableId="66DBA60C" w16cex:dateUtc="2025-09-21T05:48:00Z"/>
  <w16cex:commentExtensible w16cex:durableId="27F5A896" w16cex:dateUtc="2025-09-21T05:49:00Z"/>
  <w16cex:commentExtensible w16cex:durableId="363286CF" w16cex:dateUtc="2025-09-21T05: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67B935B" w16cid:durableId="72850FFD"/>
  <w16cid:commentId w16cid:paraId="476A83B1" w16cid:durableId="2D880B60"/>
  <w16cid:commentId w16cid:paraId="3E4D3A26" w16cid:durableId="66DBA60C"/>
  <w16cid:commentId w16cid:paraId="661DF2EE" w16cid:durableId="27F5A896"/>
  <w16cid:commentId w16cid:paraId="09E44A76" w16cid:durableId="363286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53F8C1" w14:textId="77777777" w:rsidR="00891B10" w:rsidRDefault="00891B10">
      <w:pPr>
        <w:spacing w:line="240" w:lineRule="auto"/>
        <w:rPr>
          <w:rFonts w:hint="eastAsia"/>
        </w:rPr>
      </w:pPr>
      <w:r>
        <w:separator/>
      </w:r>
    </w:p>
  </w:endnote>
  <w:endnote w:type="continuationSeparator" w:id="0">
    <w:p w14:paraId="4942CF94" w14:textId="77777777" w:rsidR="00891B10" w:rsidRDefault="00891B10">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 w:name="var(--ds-font-family-code)">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0324470"/>
    </w:sdtPr>
    <w:sdtContent>
      <w:p w14:paraId="5C5E7C34" w14:textId="77777777" w:rsidR="00DA6E1F" w:rsidRDefault="00E60AF0">
        <w:pPr>
          <w:pStyle w:val="a7"/>
          <w:jc w:val="center"/>
          <w:rPr>
            <w:rFonts w:hint="eastAsia"/>
          </w:rPr>
        </w:pPr>
        <w:r>
          <w:fldChar w:fldCharType="begin"/>
        </w:r>
        <w:r>
          <w:instrText>PAGE   \* MERGEFORMAT</w:instrText>
        </w:r>
        <w:r>
          <w:fldChar w:fldCharType="separate"/>
        </w:r>
        <w:r>
          <w:rPr>
            <w:lang w:val="zh-CN"/>
          </w:rPr>
          <w:t>2</w:t>
        </w:r>
        <w:r>
          <w:fldChar w:fldCharType="end"/>
        </w:r>
      </w:p>
    </w:sdtContent>
  </w:sdt>
  <w:p w14:paraId="2FCFB800" w14:textId="77777777" w:rsidR="00DA6E1F" w:rsidRDefault="00DA6E1F">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34F6C8" w14:textId="77777777" w:rsidR="00891B10" w:rsidRDefault="00891B10">
      <w:pPr>
        <w:spacing w:after="0"/>
        <w:rPr>
          <w:rFonts w:hint="eastAsia"/>
        </w:rPr>
      </w:pPr>
      <w:r>
        <w:separator/>
      </w:r>
    </w:p>
  </w:footnote>
  <w:footnote w:type="continuationSeparator" w:id="0">
    <w:p w14:paraId="4DF8D3B1" w14:textId="77777777" w:rsidR="00891B10" w:rsidRDefault="00891B10">
      <w:pPr>
        <w:spacing w:after="0"/>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095534" w14:textId="77777777" w:rsidR="00DA6E1F" w:rsidRDefault="00DA6E1F">
    <w:pPr>
      <w:pStyle w:val="a9"/>
      <w:jc w:val="right"/>
      <w:rPr>
        <w:rFonts w:hint="eastAsia"/>
      </w:rPr>
    </w:pPr>
  </w:p>
  <w:p w14:paraId="7F16788A" w14:textId="77777777" w:rsidR="00DA6E1F" w:rsidRDefault="00DA6E1F">
    <w:pPr>
      <w:pStyle w:val="a9"/>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2C32CD"/>
    <w:multiLevelType w:val="multilevel"/>
    <w:tmpl w:val="EAFE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986590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佳煜 张">
    <w15:presenceInfo w15:providerId="Windows Live" w15:userId="6dc835c62780ef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bordersDoNotSurroundHeader/>
  <w:bordersDoNotSurroundFooter/>
  <w:proofState w:spelling="clean" w:grammar="clean"/>
  <w:trackRevisions/>
  <w:defaultTabStop w:val="420"/>
  <w:drawingGridHorizontalSpacing w:val="110"/>
  <w:drawingGridVerticalSpacing w:val="156"/>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sDAzMbY0MzYzNje2NDJT0lEKTi0uzszPAykwMqoFABP7GrwtAAAA"/>
    <w:docVar w:name="EN.InstantFormat" w:val="&lt;ENInstantFormat&gt;&lt;Enabled&gt;1&lt;/Enabled&gt;&lt;ScanUnformatted&gt;1&lt;/ScanUnformatted&gt;&lt;ScanChanges&gt;1&lt;/ScanChanges&gt;&lt;Suspended&gt;0&lt;/Suspended&gt;&lt;/ENInstantFormat&gt;"/>
    <w:docVar w:name="EN.Layout" w:val="&lt;ENLayout&gt;&lt;Style&gt;BMC Microbiology&lt;/Style&gt;&lt;LeftDelim&gt;{&lt;/LeftDelim&gt;&lt;RightDelim&gt;}&lt;/RightDelim&gt;&lt;FontName&gt;等线&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pvaxpdsazxxtvevsxk5etz8fr9a22rr2spa&quot;&gt;My EndNote Library&lt;record-ids&gt;&lt;item&gt;10&lt;/item&gt;&lt;item&gt;12&lt;/item&gt;&lt;item&gt;13&lt;/item&gt;&lt;item&gt;15&lt;/item&gt;&lt;item&gt;17&lt;/item&gt;&lt;item&gt;18&lt;/item&gt;&lt;item&gt;20&lt;/item&gt;&lt;item&gt;21&lt;/item&gt;&lt;item&gt;23&lt;/item&gt;&lt;item&gt;24&lt;/item&gt;&lt;item&gt;25&lt;/item&gt;&lt;item&gt;29&lt;/item&gt;&lt;item&gt;31&lt;/item&gt;&lt;item&gt;32&lt;/item&gt;&lt;item&gt;33&lt;/item&gt;&lt;item&gt;34&lt;/item&gt;&lt;item&gt;35&lt;/item&gt;&lt;item&gt;36&lt;/item&gt;&lt;item&gt;37&lt;/item&gt;&lt;item&gt;39&lt;/item&gt;&lt;item&gt;41&lt;/item&gt;&lt;item&gt;42&lt;/item&gt;&lt;item&gt;45&lt;/item&gt;&lt;item&gt;48&lt;/item&gt;&lt;item&gt;56&lt;/item&gt;&lt;item&gt;85&lt;/item&gt;&lt;item&gt;86&lt;/item&gt;&lt;item&gt;87&lt;/item&gt;&lt;item&gt;88&lt;/item&gt;&lt;item&gt;90&lt;/item&gt;&lt;item&gt;91&lt;/item&gt;&lt;item&gt;93&lt;/item&gt;&lt;item&gt;94&lt;/item&gt;&lt;item&gt;95&lt;/item&gt;&lt;item&gt;96&lt;/item&gt;&lt;item&gt;97&lt;/item&gt;&lt;item&gt;98&lt;/item&gt;&lt;item&gt;99&lt;/item&gt;&lt;item&gt;100&lt;/item&gt;&lt;item&gt;101&lt;/item&gt;&lt;item&gt;102&lt;/item&gt;&lt;/record-ids&gt;&lt;/item&gt;&lt;/Libraries&gt;"/>
    <w:docVar w:name="EN.UseJSCitationFormat" w:val="False"/>
  </w:docVars>
  <w:rsids>
    <w:rsidRoot w:val="0001207E"/>
    <w:rsid w:val="00004E74"/>
    <w:rsid w:val="00011BDB"/>
    <w:rsid w:val="00011CBD"/>
    <w:rsid w:val="0001207E"/>
    <w:rsid w:val="0001780B"/>
    <w:rsid w:val="00020278"/>
    <w:rsid w:val="000205F6"/>
    <w:rsid w:val="0002402E"/>
    <w:rsid w:val="00025DCF"/>
    <w:rsid w:val="00032A83"/>
    <w:rsid w:val="00032D9E"/>
    <w:rsid w:val="000341B1"/>
    <w:rsid w:val="00035B50"/>
    <w:rsid w:val="00036E15"/>
    <w:rsid w:val="00037927"/>
    <w:rsid w:val="0004122B"/>
    <w:rsid w:val="00043C70"/>
    <w:rsid w:val="00050033"/>
    <w:rsid w:val="000528FF"/>
    <w:rsid w:val="00054B13"/>
    <w:rsid w:val="000617C3"/>
    <w:rsid w:val="00061FA6"/>
    <w:rsid w:val="00070589"/>
    <w:rsid w:val="0007368A"/>
    <w:rsid w:val="0008182F"/>
    <w:rsid w:val="000822DD"/>
    <w:rsid w:val="00082462"/>
    <w:rsid w:val="000827A1"/>
    <w:rsid w:val="0008313A"/>
    <w:rsid w:val="00083B8F"/>
    <w:rsid w:val="00083DF8"/>
    <w:rsid w:val="000877AF"/>
    <w:rsid w:val="00094F12"/>
    <w:rsid w:val="000971DC"/>
    <w:rsid w:val="000978BF"/>
    <w:rsid w:val="00097BF8"/>
    <w:rsid w:val="000A1091"/>
    <w:rsid w:val="000A5530"/>
    <w:rsid w:val="000B0C9A"/>
    <w:rsid w:val="000B1AEF"/>
    <w:rsid w:val="000B2241"/>
    <w:rsid w:val="000B2B8E"/>
    <w:rsid w:val="000B6061"/>
    <w:rsid w:val="000B638E"/>
    <w:rsid w:val="000C0CD2"/>
    <w:rsid w:val="000C0FB0"/>
    <w:rsid w:val="000C2E9C"/>
    <w:rsid w:val="000C2F0E"/>
    <w:rsid w:val="000C73F9"/>
    <w:rsid w:val="000D0FC0"/>
    <w:rsid w:val="000D196C"/>
    <w:rsid w:val="000E0322"/>
    <w:rsid w:val="000E0AA1"/>
    <w:rsid w:val="000E1160"/>
    <w:rsid w:val="000E28FC"/>
    <w:rsid w:val="000E67A8"/>
    <w:rsid w:val="000E7F4E"/>
    <w:rsid w:val="000F04B0"/>
    <w:rsid w:val="000F5981"/>
    <w:rsid w:val="000F7EB3"/>
    <w:rsid w:val="001007E7"/>
    <w:rsid w:val="001016F3"/>
    <w:rsid w:val="001021E5"/>
    <w:rsid w:val="00102207"/>
    <w:rsid w:val="00112488"/>
    <w:rsid w:val="00114DC6"/>
    <w:rsid w:val="001157A1"/>
    <w:rsid w:val="00117929"/>
    <w:rsid w:val="0012196E"/>
    <w:rsid w:val="001275F5"/>
    <w:rsid w:val="00133F71"/>
    <w:rsid w:val="00137C8C"/>
    <w:rsid w:val="0015388C"/>
    <w:rsid w:val="00164A2D"/>
    <w:rsid w:val="00165D6F"/>
    <w:rsid w:val="00167174"/>
    <w:rsid w:val="001716CA"/>
    <w:rsid w:val="00172FCB"/>
    <w:rsid w:val="00173245"/>
    <w:rsid w:val="00173695"/>
    <w:rsid w:val="00173D8D"/>
    <w:rsid w:val="001807F0"/>
    <w:rsid w:val="00180DBC"/>
    <w:rsid w:val="00182F3D"/>
    <w:rsid w:val="001871F3"/>
    <w:rsid w:val="001878AE"/>
    <w:rsid w:val="001954DA"/>
    <w:rsid w:val="0019563A"/>
    <w:rsid w:val="0019599B"/>
    <w:rsid w:val="0019674E"/>
    <w:rsid w:val="00196788"/>
    <w:rsid w:val="001A0535"/>
    <w:rsid w:val="001A3A48"/>
    <w:rsid w:val="001A78D3"/>
    <w:rsid w:val="001A7AD6"/>
    <w:rsid w:val="001B7AA1"/>
    <w:rsid w:val="001C2C1F"/>
    <w:rsid w:val="001C3E19"/>
    <w:rsid w:val="001C4FDC"/>
    <w:rsid w:val="001D3FA6"/>
    <w:rsid w:val="001D4399"/>
    <w:rsid w:val="001E149C"/>
    <w:rsid w:val="001E3384"/>
    <w:rsid w:val="001E5879"/>
    <w:rsid w:val="001E6775"/>
    <w:rsid w:val="002018AA"/>
    <w:rsid w:val="00201B80"/>
    <w:rsid w:val="00202753"/>
    <w:rsid w:val="00203CFA"/>
    <w:rsid w:val="00204D2C"/>
    <w:rsid w:val="002122B0"/>
    <w:rsid w:val="002162DF"/>
    <w:rsid w:val="00216557"/>
    <w:rsid w:val="0021793E"/>
    <w:rsid w:val="00232D76"/>
    <w:rsid w:val="0023338D"/>
    <w:rsid w:val="00234802"/>
    <w:rsid w:val="00236453"/>
    <w:rsid w:val="00240072"/>
    <w:rsid w:val="00240A9A"/>
    <w:rsid w:val="00240AA7"/>
    <w:rsid w:val="0024210E"/>
    <w:rsid w:val="00242164"/>
    <w:rsid w:val="00243FBC"/>
    <w:rsid w:val="00250CFF"/>
    <w:rsid w:val="002536E4"/>
    <w:rsid w:val="002605F8"/>
    <w:rsid w:val="002618D3"/>
    <w:rsid w:val="002619EE"/>
    <w:rsid w:val="0026272A"/>
    <w:rsid w:val="002664AB"/>
    <w:rsid w:val="00267B11"/>
    <w:rsid w:val="00272A8E"/>
    <w:rsid w:val="002733E0"/>
    <w:rsid w:val="0028273F"/>
    <w:rsid w:val="00284F6B"/>
    <w:rsid w:val="002853E8"/>
    <w:rsid w:val="00286934"/>
    <w:rsid w:val="002871DF"/>
    <w:rsid w:val="002938D7"/>
    <w:rsid w:val="002A2F53"/>
    <w:rsid w:val="002A5522"/>
    <w:rsid w:val="002A680C"/>
    <w:rsid w:val="002B08EE"/>
    <w:rsid w:val="002B1F67"/>
    <w:rsid w:val="002B223D"/>
    <w:rsid w:val="002B2386"/>
    <w:rsid w:val="002B29D7"/>
    <w:rsid w:val="002C0C39"/>
    <w:rsid w:val="002C1334"/>
    <w:rsid w:val="002C2CA3"/>
    <w:rsid w:val="002D0E99"/>
    <w:rsid w:val="002D0EE2"/>
    <w:rsid w:val="002D3D43"/>
    <w:rsid w:val="002E1BC2"/>
    <w:rsid w:val="002E251C"/>
    <w:rsid w:val="002E57E8"/>
    <w:rsid w:val="002E694A"/>
    <w:rsid w:val="002E736F"/>
    <w:rsid w:val="002E7556"/>
    <w:rsid w:val="002F1D3B"/>
    <w:rsid w:val="002F2AFD"/>
    <w:rsid w:val="002F39C9"/>
    <w:rsid w:val="002F3E0D"/>
    <w:rsid w:val="002F716A"/>
    <w:rsid w:val="0030053A"/>
    <w:rsid w:val="00301799"/>
    <w:rsid w:val="00301911"/>
    <w:rsid w:val="003047AB"/>
    <w:rsid w:val="00304CFB"/>
    <w:rsid w:val="00307694"/>
    <w:rsid w:val="003106CA"/>
    <w:rsid w:val="00325513"/>
    <w:rsid w:val="00325A99"/>
    <w:rsid w:val="0032677E"/>
    <w:rsid w:val="0033102D"/>
    <w:rsid w:val="00333043"/>
    <w:rsid w:val="00342F6A"/>
    <w:rsid w:val="00344460"/>
    <w:rsid w:val="00344B87"/>
    <w:rsid w:val="00344BD9"/>
    <w:rsid w:val="00344C19"/>
    <w:rsid w:val="00345C30"/>
    <w:rsid w:val="00351CB5"/>
    <w:rsid w:val="00352C68"/>
    <w:rsid w:val="003530D0"/>
    <w:rsid w:val="00356B84"/>
    <w:rsid w:val="00357838"/>
    <w:rsid w:val="0035795D"/>
    <w:rsid w:val="00360593"/>
    <w:rsid w:val="003610A6"/>
    <w:rsid w:val="00362627"/>
    <w:rsid w:val="00367E98"/>
    <w:rsid w:val="003756B1"/>
    <w:rsid w:val="00381950"/>
    <w:rsid w:val="00387147"/>
    <w:rsid w:val="00387E72"/>
    <w:rsid w:val="00393708"/>
    <w:rsid w:val="0039506F"/>
    <w:rsid w:val="003956E0"/>
    <w:rsid w:val="003A4AAE"/>
    <w:rsid w:val="003A4CCC"/>
    <w:rsid w:val="003B014B"/>
    <w:rsid w:val="003B1AB1"/>
    <w:rsid w:val="003B45BD"/>
    <w:rsid w:val="003C28AC"/>
    <w:rsid w:val="003C369C"/>
    <w:rsid w:val="003C4DDE"/>
    <w:rsid w:val="003C6472"/>
    <w:rsid w:val="003C6AC4"/>
    <w:rsid w:val="003D23F2"/>
    <w:rsid w:val="003D4E95"/>
    <w:rsid w:val="003D5083"/>
    <w:rsid w:val="003D574A"/>
    <w:rsid w:val="003E0159"/>
    <w:rsid w:val="003E2966"/>
    <w:rsid w:val="003E3A33"/>
    <w:rsid w:val="003F191B"/>
    <w:rsid w:val="003F6766"/>
    <w:rsid w:val="0040207A"/>
    <w:rsid w:val="004073A5"/>
    <w:rsid w:val="00412815"/>
    <w:rsid w:val="00417830"/>
    <w:rsid w:val="004243F0"/>
    <w:rsid w:val="004271BF"/>
    <w:rsid w:val="00430128"/>
    <w:rsid w:val="00441D90"/>
    <w:rsid w:val="00442992"/>
    <w:rsid w:val="004436E8"/>
    <w:rsid w:val="004518B2"/>
    <w:rsid w:val="00452140"/>
    <w:rsid w:val="004570D1"/>
    <w:rsid w:val="00464CFA"/>
    <w:rsid w:val="004671BA"/>
    <w:rsid w:val="00467EB1"/>
    <w:rsid w:val="00471208"/>
    <w:rsid w:val="00474E84"/>
    <w:rsid w:val="004760F4"/>
    <w:rsid w:val="004800F7"/>
    <w:rsid w:val="004820B4"/>
    <w:rsid w:val="00485C8C"/>
    <w:rsid w:val="00487B62"/>
    <w:rsid w:val="00491862"/>
    <w:rsid w:val="004956D2"/>
    <w:rsid w:val="00495E52"/>
    <w:rsid w:val="00496F65"/>
    <w:rsid w:val="004A069B"/>
    <w:rsid w:val="004A11B6"/>
    <w:rsid w:val="004A319C"/>
    <w:rsid w:val="004A32DA"/>
    <w:rsid w:val="004A3AD1"/>
    <w:rsid w:val="004A7808"/>
    <w:rsid w:val="004B0788"/>
    <w:rsid w:val="004B330B"/>
    <w:rsid w:val="004B4069"/>
    <w:rsid w:val="004B4F66"/>
    <w:rsid w:val="004B6271"/>
    <w:rsid w:val="004C1A46"/>
    <w:rsid w:val="004C1D1C"/>
    <w:rsid w:val="004C3D3E"/>
    <w:rsid w:val="004C48DF"/>
    <w:rsid w:val="004C491C"/>
    <w:rsid w:val="004C4DBA"/>
    <w:rsid w:val="004D19ED"/>
    <w:rsid w:val="004D1B6A"/>
    <w:rsid w:val="004D1D05"/>
    <w:rsid w:val="004D46C1"/>
    <w:rsid w:val="004E0B8D"/>
    <w:rsid w:val="004E2202"/>
    <w:rsid w:val="004E24C8"/>
    <w:rsid w:val="004E5B8C"/>
    <w:rsid w:val="004E66A3"/>
    <w:rsid w:val="004F425C"/>
    <w:rsid w:val="004F4D7E"/>
    <w:rsid w:val="004F5A1F"/>
    <w:rsid w:val="005029EE"/>
    <w:rsid w:val="00521F49"/>
    <w:rsid w:val="005263B0"/>
    <w:rsid w:val="00527EE6"/>
    <w:rsid w:val="00540ECE"/>
    <w:rsid w:val="00541DAD"/>
    <w:rsid w:val="00546A20"/>
    <w:rsid w:val="0055216C"/>
    <w:rsid w:val="00552B72"/>
    <w:rsid w:val="00554C03"/>
    <w:rsid w:val="005559C3"/>
    <w:rsid w:val="00560810"/>
    <w:rsid w:val="00562BF9"/>
    <w:rsid w:val="00562D12"/>
    <w:rsid w:val="00563166"/>
    <w:rsid w:val="00564C93"/>
    <w:rsid w:val="005667D3"/>
    <w:rsid w:val="00566A47"/>
    <w:rsid w:val="0057028D"/>
    <w:rsid w:val="00570C17"/>
    <w:rsid w:val="00572788"/>
    <w:rsid w:val="00572D26"/>
    <w:rsid w:val="00580E81"/>
    <w:rsid w:val="005837EF"/>
    <w:rsid w:val="00587F18"/>
    <w:rsid w:val="00593AD7"/>
    <w:rsid w:val="00597DF0"/>
    <w:rsid w:val="005A2B03"/>
    <w:rsid w:val="005B4946"/>
    <w:rsid w:val="005B55A2"/>
    <w:rsid w:val="005C267F"/>
    <w:rsid w:val="005C293F"/>
    <w:rsid w:val="005C2948"/>
    <w:rsid w:val="005E0B42"/>
    <w:rsid w:val="005E0D6B"/>
    <w:rsid w:val="005E2584"/>
    <w:rsid w:val="005E329F"/>
    <w:rsid w:val="005E5557"/>
    <w:rsid w:val="005E5709"/>
    <w:rsid w:val="005E65A4"/>
    <w:rsid w:val="005E6948"/>
    <w:rsid w:val="005E7F0E"/>
    <w:rsid w:val="005F22FC"/>
    <w:rsid w:val="005F3276"/>
    <w:rsid w:val="005F76EE"/>
    <w:rsid w:val="00603BBA"/>
    <w:rsid w:val="00606B6F"/>
    <w:rsid w:val="006076D9"/>
    <w:rsid w:val="00611848"/>
    <w:rsid w:val="006216E5"/>
    <w:rsid w:val="0062272D"/>
    <w:rsid w:val="006244A6"/>
    <w:rsid w:val="006245A8"/>
    <w:rsid w:val="00633A7B"/>
    <w:rsid w:val="00634159"/>
    <w:rsid w:val="0063708C"/>
    <w:rsid w:val="00637CCC"/>
    <w:rsid w:val="006436C5"/>
    <w:rsid w:val="00645F1C"/>
    <w:rsid w:val="006463AC"/>
    <w:rsid w:val="006501C4"/>
    <w:rsid w:val="00650779"/>
    <w:rsid w:val="00651F10"/>
    <w:rsid w:val="0065553E"/>
    <w:rsid w:val="00655F71"/>
    <w:rsid w:val="00660C93"/>
    <w:rsid w:val="006662DB"/>
    <w:rsid w:val="00666390"/>
    <w:rsid w:val="00670799"/>
    <w:rsid w:val="006716A5"/>
    <w:rsid w:val="00673E9A"/>
    <w:rsid w:val="00680034"/>
    <w:rsid w:val="006803F2"/>
    <w:rsid w:val="006874F7"/>
    <w:rsid w:val="00693B72"/>
    <w:rsid w:val="006A2C12"/>
    <w:rsid w:val="006A3156"/>
    <w:rsid w:val="006A5C28"/>
    <w:rsid w:val="006A73CC"/>
    <w:rsid w:val="006A7653"/>
    <w:rsid w:val="006B0666"/>
    <w:rsid w:val="006B7332"/>
    <w:rsid w:val="006B7454"/>
    <w:rsid w:val="006C01B2"/>
    <w:rsid w:val="006C0F6F"/>
    <w:rsid w:val="006C13C1"/>
    <w:rsid w:val="006C5658"/>
    <w:rsid w:val="006C6E46"/>
    <w:rsid w:val="006D1307"/>
    <w:rsid w:val="006D7DC9"/>
    <w:rsid w:val="006E2B16"/>
    <w:rsid w:val="006E49F8"/>
    <w:rsid w:val="006F2E5C"/>
    <w:rsid w:val="006F513D"/>
    <w:rsid w:val="006F62E6"/>
    <w:rsid w:val="00702493"/>
    <w:rsid w:val="007068E0"/>
    <w:rsid w:val="00706C1D"/>
    <w:rsid w:val="00706F34"/>
    <w:rsid w:val="0071095D"/>
    <w:rsid w:val="00710F2B"/>
    <w:rsid w:val="007136A1"/>
    <w:rsid w:val="0071448B"/>
    <w:rsid w:val="00716B7E"/>
    <w:rsid w:val="00720C13"/>
    <w:rsid w:val="00720E1C"/>
    <w:rsid w:val="00723719"/>
    <w:rsid w:val="00723FF0"/>
    <w:rsid w:val="007250BC"/>
    <w:rsid w:val="00731EF2"/>
    <w:rsid w:val="0073218E"/>
    <w:rsid w:val="00740543"/>
    <w:rsid w:val="00740CB0"/>
    <w:rsid w:val="00740ECF"/>
    <w:rsid w:val="00741DE2"/>
    <w:rsid w:val="0074279F"/>
    <w:rsid w:val="00747FDA"/>
    <w:rsid w:val="007519C2"/>
    <w:rsid w:val="00761156"/>
    <w:rsid w:val="00762299"/>
    <w:rsid w:val="007643F0"/>
    <w:rsid w:val="00771FCD"/>
    <w:rsid w:val="007739A5"/>
    <w:rsid w:val="007825BD"/>
    <w:rsid w:val="0078717C"/>
    <w:rsid w:val="007952B5"/>
    <w:rsid w:val="00795482"/>
    <w:rsid w:val="007971E5"/>
    <w:rsid w:val="00797BB7"/>
    <w:rsid w:val="007A10C8"/>
    <w:rsid w:val="007A1D43"/>
    <w:rsid w:val="007A23F6"/>
    <w:rsid w:val="007A4314"/>
    <w:rsid w:val="007A6262"/>
    <w:rsid w:val="007A69F0"/>
    <w:rsid w:val="007A6AE6"/>
    <w:rsid w:val="007A75BE"/>
    <w:rsid w:val="007B2301"/>
    <w:rsid w:val="007B3E45"/>
    <w:rsid w:val="007B7116"/>
    <w:rsid w:val="007B77EE"/>
    <w:rsid w:val="007C1712"/>
    <w:rsid w:val="007C3AFC"/>
    <w:rsid w:val="007C5147"/>
    <w:rsid w:val="007D42B5"/>
    <w:rsid w:val="007D7546"/>
    <w:rsid w:val="007E4382"/>
    <w:rsid w:val="007E537C"/>
    <w:rsid w:val="007E5C51"/>
    <w:rsid w:val="007E6158"/>
    <w:rsid w:val="007F0C07"/>
    <w:rsid w:val="007F17D0"/>
    <w:rsid w:val="007F1DA3"/>
    <w:rsid w:val="007F319D"/>
    <w:rsid w:val="007F5188"/>
    <w:rsid w:val="007F7CDD"/>
    <w:rsid w:val="00801A4A"/>
    <w:rsid w:val="00801DFD"/>
    <w:rsid w:val="00805870"/>
    <w:rsid w:val="00805BC1"/>
    <w:rsid w:val="00805DC0"/>
    <w:rsid w:val="0080767C"/>
    <w:rsid w:val="00811A93"/>
    <w:rsid w:val="00811AF1"/>
    <w:rsid w:val="00812380"/>
    <w:rsid w:val="00812B73"/>
    <w:rsid w:val="00812F60"/>
    <w:rsid w:val="00814F72"/>
    <w:rsid w:val="0081563D"/>
    <w:rsid w:val="00817459"/>
    <w:rsid w:val="0082028A"/>
    <w:rsid w:val="00822C75"/>
    <w:rsid w:val="00831B36"/>
    <w:rsid w:val="00832EAF"/>
    <w:rsid w:val="00834A36"/>
    <w:rsid w:val="00836C6F"/>
    <w:rsid w:val="00840FB8"/>
    <w:rsid w:val="0084709F"/>
    <w:rsid w:val="00854629"/>
    <w:rsid w:val="00861C6B"/>
    <w:rsid w:val="008624A3"/>
    <w:rsid w:val="00866985"/>
    <w:rsid w:val="008815F9"/>
    <w:rsid w:val="00884E94"/>
    <w:rsid w:val="0088511E"/>
    <w:rsid w:val="00887542"/>
    <w:rsid w:val="00891589"/>
    <w:rsid w:val="00891B10"/>
    <w:rsid w:val="0089507C"/>
    <w:rsid w:val="008963A4"/>
    <w:rsid w:val="00896EF0"/>
    <w:rsid w:val="008970A0"/>
    <w:rsid w:val="008A0893"/>
    <w:rsid w:val="008A3C60"/>
    <w:rsid w:val="008A6FF5"/>
    <w:rsid w:val="008A7BE8"/>
    <w:rsid w:val="008B105A"/>
    <w:rsid w:val="008B1F2A"/>
    <w:rsid w:val="008B444B"/>
    <w:rsid w:val="008B581E"/>
    <w:rsid w:val="008B5F09"/>
    <w:rsid w:val="008B6B03"/>
    <w:rsid w:val="008B7DA3"/>
    <w:rsid w:val="008C0A06"/>
    <w:rsid w:val="008C2D91"/>
    <w:rsid w:val="008C3CAB"/>
    <w:rsid w:val="008D05AF"/>
    <w:rsid w:val="008D06AF"/>
    <w:rsid w:val="008D3A66"/>
    <w:rsid w:val="008D693A"/>
    <w:rsid w:val="008D77C1"/>
    <w:rsid w:val="008E1C54"/>
    <w:rsid w:val="008E3F2C"/>
    <w:rsid w:val="008E6632"/>
    <w:rsid w:val="008E7625"/>
    <w:rsid w:val="008F7BCA"/>
    <w:rsid w:val="00900AD1"/>
    <w:rsid w:val="009020F5"/>
    <w:rsid w:val="00911624"/>
    <w:rsid w:val="00914A59"/>
    <w:rsid w:val="0091636E"/>
    <w:rsid w:val="009165ED"/>
    <w:rsid w:val="00916DFF"/>
    <w:rsid w:val="0091714C"/>
    <w:rsid w:val="00917467"/>
    <w:rsid w:val="00917A80"/>
    <w:rsid w:val="009207B0"/>
    <w:rsid w:val="009214F6"/>
    <w:rsid w:val="00925A74"/>
    <w:rsid w:val="0092683E"/>
    <w:rsid w:val="00932AFF"/>
    <w:rsid w:val="0093632F"/>
    <w:rsid w:val="00941535"/>
    <w:rsid w:val="00945CAD"/>
    <w:rsid w:val="009467EC"/>
    <w:rsid w:val="00952BEE"/>
    <w:rsid w:val="009627DD"/>
    <w:rsid w:val="009646FC"/>
    <w:rsid w:val="00977DBD"/>
    <w:rsid w:val="00981F3B"/>
    <w:rsid w:val="009823F4"/>
    <w:rsid w:val="00985492"/>
    <w:rsid w:val="00986D32"/>
    <w:rsid w:val="00997FB2"/>
    <w:rsid w:val="009A16C9"/>
    <w:rsid w:val="009A2348"/>
    <w:rsid w:val="009A2BE9"/>
    <w:rsid w:val="009A3811"/>
    <w:rsid w:val="009A3FAD"/>
    <w:rsid w:val="009A4CD0"/>
    <w:rsid w:val="009A5271"/>
    <w:rsid w:val="009A747E"/>
    <w:rsid w:val="009B2C5E"/>
    <w:rsid w:val="009B3544"/>
    <w:rsid w:val="009B49CC"/>
    <w:rsid w:val="009C1AC6"/>
    <w:rsid w:val="009C272D"/>
    <w:rsid w:val="009C6D9F"/>
    <w:rsid w:val="009C757E"/>
    <w:rsid w:val="009D0545"/>
    <w:rsid w:val="009D1455"/>
    <w:rsid w:val="009D2D8B"/>
    <w:rsid w:val="009D6C0D"/>
    <w:rsid w:val="009E6CEC"/>
    <w:rsid w:val="009F3926"/>
    <w:rsid w:val="009F3B49"/>
    <w:rsid w:val="009F4131"/>
    <w:rsid w:val="009F735E"/>
    <w:rsid w:val="00A042B8"/>
    <w:rsid w:val="00A042E5"/>
    <w:rsid w:val="00A04956"/>
    <w:rsid w:val="00A05160"/>
    <w:rsid w:val="00A13782"/>
    <w:rsid w:val="00A2152C"/>
    <w:rsid w:val="00A33D77"/>
    <w:rsid w:val="00A34DA1"/>
    <w:rsid w:val="00A35918"/>
    <w:rsid w:val="00A41989"/>
    <w:rsid w:val="00A43F9E"/>
    <w:rsid w:val="00A44C54"/>
    <w:rsid w:val="00A44CA3"/>
    <w:rsid w:val="00A457A9"/>
    <w:rsid w:val="00A47601"/>
    <w:rsid w:val="00A477D8"/>
    <w:rsid w:val="00A53331"/>
    <w:rsid w:val="00A55229"/>
    <w:rsid w:val="00A55DBC"/>
    <w:rsid w:val="00A564F0"/>
    <w:rsid w:val="00A64C93"/>
    <w:rsid w:val="00A71601"/>
    <w:rsid w:val="00A72EED"/>
    <w:rsid w:val="00A74684"/>
    <w:rsid w:val="00A84275"/>
    <w:rsid w:val="00A934F2"/>
    <w:rsid w:val="00A97BAD"/>
    <w:rsid w:val="00AA1738"/>
    <w:rsid w:val="00AA2CF7"/>
    <w:rsid w:val="00AA70EA"/>
    <w:rsid w:val="00AB4BDE"/>
    <w:rsid w:val="00AB6BBB"/>
    <w:rsid w:val="00AC1349"/>
    <w:rsid w:val="00AC1BA3"/>
    <w:rsid w:val="00AE018E"/>
    <w:rsid w:val="00AE2C86"/>
    <w:rsid w:val="00AE40C6"/>
    <w:rsid w:val="00AE5CFF"/>
    <w:rsid w:val="00AF2EB5"/>
    <w:rsid w:val="00AF729E"/>
    <w:rsid w:val="00B02327"/>
    <w:rsid w:val="00B1080B"/>
    <w:rsid w:val="00B174ED"/>
    <w:rsid w:val="00B2273F"/>
    <w:rsid w:val="00B30892"/>
    <w:rsid w:val="00B319BA"/>
    <w:rsid w:val="00B35F05"/>
    <w:rsid w:val="00B41D4B"/>
    <w:rsid w:val="00B447DF"/>
    <w:rsid w:val="00B45B84"/>
    <w:rsid w:val="00B474FB"/>
    <w:rsid w:val="00B47C23"/>
    <w:rsid w:val="00B504E9"/>
    <w:rsid w:val="00B510CC"/>
    <w:rsid w:val="00B570E4"/>
    <w:rsid w:val="00B65638"/>
    <w:rsid w:val="00B661E7"/>
    <w:rsid w:val="00B66462"/>
    <w:rsid w:val="00B67827"/>
    <w:rsid w:val="00B67BAF"/>
    <w:rsid w:val="00B716B4"/>
    <w:rsid w:val="00B729BE"/>
    <w:rsid w:val="00B81CA1"/>
    <w:rsid w:val="00B840A9"/>
    <w:rsid w:val="00B92CA7"/>
    <w:rsid w:val="00B943D7"/>
    <w:rsid w:val="00B956E7"/>
    <w:rsid w:val="00BA0AAA"/>
    <w:rsid w:val="00BA3AA5"/>
    <w:rsid w:val="00BA4EF7"/>
    <w:rsid w:val="00BB1231"/>
    <w:rsid w:val="00BB55A8"/>
    <w:rsid w:val="00BB6892"/>
    <w:rsid w:val="00BB7A7C"/>
    <w:rsid w:val="00BC4E80"/>
    <w:rsid w:val="00BC5EC3"/>
    <w:rsid w:val="00BD12B9"/>
    <w:rsid w:val="00BD6389"/>
    <w:rsid w:val="00BE0888"/>
    <w:rsid w:val="00BE1A06"/>
    <w:rsid w:val="00BE4FBA"/>
    <w:rsid w:val="00BF4C8C"/>
    <w:rsid w:val="00BF5609"/>
    <w:rsid w:val="00BF5B5F"/>
    <w:rsid w:val="00C027EB"/>
    <w:rsid w:val="00C02A66"/>
    <w:rsid w:val="00C02E04"/>
    <w:rsid w:val="00C037E1"/>
    <w:rsid w:val="00C03E59"/>
    <w:rsid w:val="00C04A56"/>
    <w:rsid w:val="00C0564B"/>
    <w:rsid w:val="00C06A99"/>
    <w:rsid w:val="00C1112A"/>
    <w:rsid w:val="00C11BCF"/>
    <w:rsid w:val="00C14FDA"/>
    <w:rsid w:val="00C15217"/>
    <w:rsid w:val="00C15D68"/>
    <w:rsid w:val="00C2196B"/>
    <w:rsid w:val="00C224F4"/>
    <w:rsid w:val="00C303FB"/>
    <w:rsid w:val="00C32DEA"/>
    <w:rsid w:val="00C3665E"/>
    <w:rsid w:val="00C4059F"/>
    <w:rsid w:val="00C428C9"/>
    <w:rsid w:val="00C43494"/>
    <w:rsid w:val="00C438D3"/>
    <w:rsid w:val="00C479F3"/>
    <w:rsid w:val="00C50933"/>
    <w:rsid w:val="00C54723"/>
    <w:rsid w:val="00C609D4"/>
    <w:rsid w:val="00C61391"/>
    <w:rsid w:val="00C651E0"/>
    <w:rsid w:val="00C6531F"/>
    <w:rsid w:val="00C70104"/>
    <w:rsid w:val="00C750F9"/>
    <w:rsid w:val="00C75285"/>
    <w:rsid w:val="00C769C9"/>
    <w:rsid w:val="00C80AB6"/>
    <w:rsid w:val="00C821D8"/>
    <w:rsid w:val="00C8345B"/>
    <w:rsid w:val="00C84484"/>
    <w:rsid w:val="00C849B6"/>
    <w:rsid w:val="00C84CBE"/>
    <w:rsid w:val="00C86641"/>
    <w:rsid w:val="00C872EA"/>
    <w:rsid w:val="00C951F3"/>
    <w:rsid w:val="00C959A9"/>
    <w:rsid w:val="00C96359"/>
    <w:rsid w:val="00CA29E7"/>
    <w:rsid w:val="00CA4253"/>
    <w:rsid w:val="00CA6DC8"/>
    <w:rsid w:val="00CA7207"/>
    <w:rsid w:val="00CB4E69"/>
    <w:rsid w:val="00CC0274"/>
    <w:rsid w:val="00CC2537"/>
    <w:rsid w:val="00CC3ACA"/>
    <w:rsid w:val="00CD10D2"/>
    <w:rsid w:val="00CD3F23"/>
    <w:rsid w:val="00CD76CB"/>
    <w:rsid w:val="00CE6177"/>
    <w:rsid w:val="00CF1A2D"/>
    <w:rsid w:val="00CF638C"/>
    <w:rsid w:val="00CF73C3"/>
    <w:rsid w:val="00CF74EC"/>
    <w:rsid w:val="00CF7EC9"/>
    <w:rsid w:val="00D0277A"/>
    <w:rsid w:val="00D043EB"/>
    <w:rsid w:val="00D13BBC"/>
    <w:rsid w:val="00D20130"/>
    <w:rsid w:val="00D22C49"/>
    <w:rsid w:val="00D25B67"/>
    <w:rsid w:val="00D31549"/>
    <w:rsid w:val="00D33EEB"/>
    <w:rsid w:val="00D44379"/>
    <w:rsid w:val="00D44583"/>
    <w:rsid w:val="00D44717"/>
    <w:rsid w:val="00D450BC"/>
    <w:rsid w:val="00D45DCF"/>
    <w:rsid w:val="00D50B9E"/>
    <w:rsid w:val="00D56432"/>
    <w:rsid w:val="00D6342D"/>
    <w:rsid w:val="00D63DB8"/>
    <w:rsid w:val="00D66D97"/>
    <w:rsid w:val="00D74368"/>
    <w:rsid w:val="00D766E4"/>
    <w:rsid w:val="00D80D8E"/>
    <w:rsid w:val="00D86C20"/>
    <w:rsid w:val="00D906A5"/>
    <w:rsid w:val="00D91CAE"/>
    <w:rsid w:val="00D967C7"/>
    <w:rsid w:val="00D96B1B"/>
    <w:rsid w:val="00D9743D"/>
    <w:rsid w:val="00DA49D4"/>
    <w:rsid w:val="00DA6E1F"/>
    <w:rsid w:val="00DB2841"/>
    <w:rsid w:val="00DB7253"/>
    <w:rsid w:val="00DB72EB"/>
    <w:rsid w:val="00DC17AE"/>
    <w:rsid w:val="00DD08BD"/>
    <w:rsid w:val="00DD1213"/>
    <w:rsid w:val="00DD4ED0"/>
    <w:rsid w:val="00DD5A86"/>
    <w:rsid w:val="00DD7C2E"/>
    <w:rsid w:val="00DE05F7"/>
    <w:rsid w:val="00DE2796"/>
    <w:rsid w:val="00DE32F2"/>
    <w:rsid w:val="00DE6826"/>
    <w:rsid w:val="00DF2D70"/>
    <w:rsid w:val="00DF5346"/>
    <w:rsid w:val="00E04864"/>
    <w:rsid w:val="00E05E0F"/>
    <w:rsid w:val="00E102ED"/>
    <w:rsid w:val="00E1040C"/>
    <w:rsid w:val="00E11FED"/>
    <w:rsid w:val="00E12C17"/>
    <w:rsid w:val="00E1336B"/>
    <w:rsid w:val="00E15C73"/>
    <w:rsid w:val="00E179A1"/>
    <w:rsid w:val="00E21791"/>
    <w:rsid w:val="00E27D68"/>
    <w:rsid w:val="00E31704"/>
    <w:rsid w:val="00E371F1"/>
    <w:rsid w:val="00E407C1"/>
    <w:rsid w:val="00E41E9D"/>
    <w:rsid w:val="00E433C5"/>
    <w:rsid w:val="00E50C86"/>
    <w:rsid w:val="00E51125"/>
    <w:rsid w:val="00E51469"/>
    <w:rsid w:val="00E5298A"/>
    <w:rsid w:val="00E56F97"/>
    <w:rsid w:val="00E57B9C"/>
    <w:rsid w:val="00E6033D"/>
    <w:rsid w:val="00E603FC"/>
    <w:rsid w:val="00E60AF0"/>
    <w:rsid w:val="00E64D47"/>
    <w:rsid w:val="00E65F60"/>
    <w:rsid w:val="00E6617C"/>
    <w:rsid w:val="00E663F0"/>
    <w:rsid w:val="00E74C3C"/>
    <w:rsid w:val="00E76087"/>
    <w:rsid w:val="00E83B21"/>
    <w:rsid w:val="00E86765"/>
    <w:rsid w:val="00E902A3"/>
    <w:rsid w:val="00E91AE6"/>
    <w:rsid w:val="00E96FDF"/>
    <w:rsid w:val="00E97C77"/>
    <w:rsid w:val="00EA00D7"/>
    <w:rsid w:val="00EA2966"/>
    <w:rsid w:val="00EA2E2C"/>
    <w:rsid w:val="00EB1911"/>
    <w:rsid w:val="00EB4D13"/>
    <w:rsid w:val="00EC00EE"/>
    <w:rsid w:val="00EC2701"/>
    <w:rsid w:val="00EC2E48"/>
    <w:rsid w:val="00EC304D"/>
    <w:rsid w:val="00EC4880"/>
    <w:rsid w:val="00ED2457"/>
    <w:rsid w:val="00ED58F1"/>
    <w:rsid w:val="00ED6273"/>
    <w:rsid w:val="00ED6437"/>
    <w:rsid w:val="00ED6EBF"/>
    <w:rsid w:val="00EE0CB0"/>
    <w:rsid w:val="00EE6C6E"/>
    <w:rsid w:val="00EE7642"/>
    <w:rsid w:val="00EF138C"/>
    <w:rsid w:val="00EF313B"/>
    <w:rsid w:val="00EF490A"/>
    <w:rsid w:val="00EF6C0C"/>
    <w:rsid w:val="00EF7AA4"/>
    <w:rsid w:val="00F02D59"/>
    <w:rsid w:val="00F05579"/>
    <w:rsid w:val="00F06B43"/>
    <w:rsid w:val="00F12A0C"/>
    <w:rsid w:val="00F142A7"/>
    <w:rsid w:val="00F14C2E"/>
    <w:rsid w:val="00F163E0"/>
    <w:rsid w:val="00F23973"/>
    <w:rsid w:val="00F23ABC"/>
    <w:rsid w:val="00F303E0"/>
    <w:rsid w:val="00F304DC"/>
    <w:rsid w:val="00F33E1C"/>
    <w:rsid w:val="00F37D96"/>
    <w:rsid w:val="00F408B6"/>
    <w:rsid w:val="00F42E23"/>
    <w:rsid w:val="00F430F1"/>
    <w:rsid w:val="00F44143"/>
    <w:rsid w:val="00F45F96"/>
    <w:rsid w:val="00F47C08"/>
    <w:rsid w:val="00F50A85"/>
    <w:rsid w:val="00F51D0E"/>
    <w:rsid w:val="00F534F7"/>
    <w:rsid w:val="00F53ADD"/>
    <w:rsid w:val="00F53C29"/>
    <w:rsid w:val="00F54C65"/>
    <w:rsid w:val="00F559D3"/>
    <w:rsid w:val="00F57B64"/>
    <w:rsid w:val="00F61D6F"/>
    <w:rsid w:val="00F62366"/>
    <w:rsid w:val="00F6323B"/>
    <w:rsid w:val="00F63B33"/>
    <w:rsid w:val="00F64EF8"/>
    <w:rsid w:val="00F6565E"/>
    <w:rsid w:val="00F65A35"/>
    <w:rsid w:val="00F6687B"/>
    <w:rsid w:val="00F702F4"/>
    <w:rsid w:val="00F75B4C"/>
    <w:rsid w:val="00F826C6"/>
    <w:rsid w:val="00F865E0"/>
    <w:rsid w:val="00F9117A"/>
    <w:rsid w:val="00F95709"/>
    <w:rsid w:val="00F95908"/>
    <w:rsid w:val="00FA0190"/>
    <w:rsid w:val="00FA182B"/>
    <w:rsid w:val="00FA1E89"/>
    <w:rsid w:val="00FA4EB3"/>
    <w:rsid w:val="00FA6C30"/>
    <w:rsid w:val="00FB3770"/>
    <w:rsid w:val="00FB43D6"/>
    <w:rsid w:val="00FB7287"/>
    <w:rsid w:val="00FB79E0"/>
    <w:rsid w:val="00FC052C"/>
    <w:rsid w:val="00FC16BD"/>
    <w:rsid w:val="00FC2FE5"/>
    <w:rsid w:val="00FC3DB5"/>
    <w:rsid w:val="00FC50D2"/>
    <w:rsid w:val="00FD1C54"/>
    <w:rsid w:val="00FD4497"/>
    <w:rsid w:val="00FE383B"/>
    <w:rsid w:val="00FE4702"/>
    <w:rsid w:val="00FE6C64"/>
    <w:rsid w:val="00FF057F"/>
    <w:rsid w:val="00FF4266"/>
    <w:rsid w:val="017615BD"/>
    <w:rsid w:val="023D255B"/>
    <w:rsid w:val="03791753"/>
    <w:rsid w:val="064C6E52"/>
    <w:rsid w:val="097F1A8E"/>
    <w:rsid w:val="0EBC5938"/>
    <w:rsid w:val="117D4464"/>
    <w:rsid w:val="121501C0"/>
    <w:rsid w:val="17E93546"/>
    <w:rsid w:val="18B07A55"/>
    <w:rsid w:val="1923160F"/>
    <w:rsid w:val="1BBD4627"/>
    <w:rsid w:val="1C2D0FA1"/>
    <w:rsid w:val="1C370605"/>
    <w:rsid w:val="1D637276"/>
    <w:rsid w:val="1D9C6312"/>
    <w:rsid w:val="21ED2AAB"/>
    <w:rsid w:val="22525B39"/>
    <w:rsid w:val="23FC5D5D"/>
    <w:rsid w:val="26BE002D"/>
    <w:rsid w:val="280256C0"/>
    <w:rsid w:val="29694071"/>
    <w:rsid w:val="2AC60E73"/>
    <w:rsid w:val="2EBC05C2"/>
    <w:rsid w:val="30FF32AF"/>
    <w:rsid w:val="3115220C"/>
    <w:rsid w:val="31E83E07"/>
    <w:rsid w:val="355407AB"/>
    <w:rsid w:val="39344543"/>
    <w:rsid w:val="3B404329"/>
    <w:rsid w:val="3C9960E8"/>
    <w:rsid w:val="3EC00E91"/>
    <w:rsid w:val="4255690C"/>
    <w:rsid w:val="429E219E"/>
    <w:rsid w:val="48E73DBA"/>
    <w:rsid w:val="4A15042C"/>
    <w:rsid w:val="4ACB63F7"/>
    <w:rsid w:val="4BF54CBC"/>
    <w:rsid w:val="4CE30FB8"/>
    <w:rsid w:val="4D4F02E2"/>
    <w:rsid w:val="4F064B7D"/>
    <w:rsid w:val="55EE10FA"/>
    <w:rsid w:val="5876152E"/>
    <w:rsid w:val="5966544B"/>
    <w:rsid w:val="5A001BC6"/>
    <w:rsid w:val="5BA30291"/>
    <w:rsid w:val="5E6C52B2"/>
    <w:rsid w:val="5F263791"/>
    <w:rsid w:val="5FA32C86"/>
    <w:rsid w:val="5FDE3F8D"/>
    <w:rsid w:val="61AF1E82"/>
    <w:rsid w:val="62720A8F"/>
    <w:rsid w:val="63203808"/>
    <w:rsid w:val="689A6903"/>
    <w:rsid w:val="69124CA8"/>
    <w:rsid w:val="6C97174C"/>
    <w:rsid w:val="75524DAA"/>
    <w:rsid w:val="75C37A55"/>
    <w:rsid w:val="76FD73BA"/>
    <w:rsid w:val="794C6995"/>
    <w:rsid w:val="79AE4579"/>
    <w:rsid w:val="7C585349"/>
    <w:rsid w:val="7EC20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35C33CF"/>
  <w14:defaultImageDpi w14:val="330"/>
  <w15:docId w15:val="{3E220686-89C5-49E8-A2E3-5B53C5C71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after="160" w:line="278" w:lineRule="auto"/>
    </w:pPr>
    <w:rPr>
      <w:rFonts w:asciiTheme="minorHAnsi" w:eastAsiaTheme="minorEastAsia" w:hAnsiTheme="minorHAnsi" w:cstheme="minorBidi"/>
      <w:kern w:val="2"/>
      <w:sz w:val="22"/>
      <w:szCs w:val="24"/>
      <w14:ligatures w14:val="standardContextual"/>
    </w:rPr>
  </w:style>
  <w:style w:type="paragraph" w:styleId="1">
    <w:name w:val="heading 1"/>
    <w:basedOn w:val="a"/>
    <w:next w:val="a"/>
    <w:link w:val="10"/>
    <w:uiPriority w:val="9"/>
    <w:qFormat/>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nhideWhenUsed/>
    <w:qFormat/>
  </w:style>
  <w:style w:type="paragraph" w:styleId="a5">
    <w:name w:val="Body Text"/>
    <w:basedOn w:val="a"/>
    <w:link w:val="a6"/>
    <w:uiPriority w:val="99"/>
    <w:unhideWhenUsed/>
    <w:qFormat/>
    <w:pPr>
      <w:spacing w:after="120"/>
    </w:pPr>
  </w:style>
  <w:style w:type="paragraph" w:styleId="a7">
    <w:name w:val="footer"/>
    <w:basedOn w:val="a"/>
    <w:link w:val="a8"/>
    <w:uiPriority w:val="99"/>
    <w:unhideWhenUsed/>
    <w:qFormat/>
    <w:pPr>
      <w:tabs>
        <w:tab w:val="center" w:pos="4153"/>
        <w:tab w:val="right" w:pos="8306"/>
      </w:tabs>
      <w:snapToGrid w:val="0"/>
      <w:spacing w:line="240" w:lineRule="auto"/>
    </w:pPr>
    <w:rPr>
      <w:sz w:val="18"/>
      <w:szCs w:val="18"/>
    </w:rPr>
  </w:style>
  <w:style w:type="paragraph" w:styleId="a9">
    <w:name w:val="header"/>
    <w:basedOn w:val="a"/>
    <w:link w:val="aa"/>
    <w:uiPriority w:val="99"/>
    <w:unhideWhenUsed/>
    <w:qFormat/>
    <w:pPr>
      <w:tabs>
        <w:tab w:val="center" w:pos="4153"/>
        <w:tab w:val="right" w:pos="8306"/>
      </w:tabs>
      <w:snapToGrid w:val="0"/>
      <w:spacing w:line="240" w:lineRule="auto"/>
      <w:jc w:val="center"/>
    </w:pPr>
    <w:rPr>
      <w:sz w:val="18"/>
      <w:szCs w:val="18"/>
    </w:rPr>
  </w:style>
  <w:style w:type="paragraph" w:styleId="ab">
    <w:name w:val="Subtitle"/>
    <w:basedOn w:val="a"/>
    <w:next w:val="a"/>
    <w:link w:val="ac"/>
    <w:uiPriority w:val="11"/>
    <w:qFormat/>
    <w:pPr>
      <w:jc w:val="center"/>
    </w:pPr>
    <w:rPr>
      <w:rFonts w:asciiTheme="majorHAnsi" w:eastAsiaTheme="majorEastAsia" w:hAnsiTheme="majorHAnsi" w:cstheme="majorBidi"/>
      <w:color w:val="595959" w:themeColor="text1" w:themeTint="A6"/>
      <w:spacing w:val="15"/>
      <w:sz w:val="28"/>
      <w:szCs w:val="28"/>
    </w:rPr>
  </w:style>
  <w:style w:type="paragraph" w:styleId="ad">
    <w:name w:val="Normal (Web)"/>
    <w:basedOn w:val="a"/>
    <w:uiPriority w:val="99"/>
    <w:semiHidden/>
    <w:unhideWhenUsed/>
    <w:qFormat/>
    <w:rPr>
      <w:rFonts w:ascii="Times New Roman" w:hAnsi="Times New Roman" w:cs="Times New Roman"/>
      <w:sz w:val="24"/>
    </w:rPr>
  </w:style>
  <w:style w:type="paragraph" w:styleId="ae">
    <w:name w:val="Title"/>
    <w:basedOn w:val="a"/>
    <w:next w:val="a"/>
    <w:link w:val="af"/>
    <w:uiPriority w:val="10"/>
    <w:qFormat/>
    <w:pPr>
      <w:spacing w:after="80" w:line="240" w:lineRule="auto"/>
      <w:contextualSpacing/>
      <w:jc w:val="center"/>
    </w:pPr>
    <w:rPr>
      <w:rFonts w:asciiTheme="majorHAnsi" w:eastAsiaTheme="majorEastAsia" w:hAnsiTheme="majorHAnsi" w:cstheme="majorBidi"/>
      <w:spacing w:val="-10"/>
      <w:kern w:val="28"/>
      <w:sz w:val="56"/>
      <w:szCs w:val="56"/>
    </w:rPr>
  </w:style>
  <w:style w:type="paragraph" w:styleId="af0">
    <w:name w:val="annotation subject"/>
    <w:basedOn w:val="a3"/>
    <w:next w:val="a3"/>
    <w:link w:val="af1"/>
    <w:uiPriority w:val="99"/>
    <w:semiHidden/>
    <w:unhideWhenUsed/>
    <w:qFormat/>
    <w:rPr>
      <w:b/>
      <w:bCs/>
    </w:rPr>
  </w:style>
  <w:style w:type="character" w:styleId="af2">
    <w:name w:val="Strong"/>
    <w:basedOn w:val="a0"/>
    <w:uiPriority w:val="22"/>
    <w:qFormat/>
    <w:rPr>
      <w:b/>
      <w:bCs/>
    </w:rPr>
  </w:style>
  <w:style w:type="character" w:styleId="af3">
    <w:name w:val="Emphasis"/>
    <w:basedOn w:val="a0"/>
    <w:uiPriority w:val="20"/>
    <w:qFormat/>
    <w:rPr>
      <w:i/>
      <w:iCs/>
    </w:rPr>
  </w:style>
  <w:style w:type="character" w:styleId="af4">
    <w:name w:val="line number"/>
    <w:basedOn w:val="a0"/>
    <w:uiPriority w:val="99"/>
    <w:semiHidden/>
    <w:unhideWhenUsed/>
    <w:qFormat/>
  </w:style>
  <w:style w:type="character" w:styleId="af5">
    <w:name w:val="Hyperlink"/>
    <w:basedOn w:val="a0"/>
    <w:uiPriority w:val="99"/>
    <w:unhideWhenUsed/>
    <w:qFormat/>
    <w:rPr>
      <w:color w:val="467886" w:themeColor="hyperlink"/>
      <w:u w:val="single"/>
    </w:rPr>
  </w:style>
  <w:style w:type="character" w:styleId="af6">
    <w:name w:val="annotation reference"/>
    <w:basedOn w:val="a0"/>
    <w:unhideWhenUsed/>
    <w:qFormat/>
    <w:rPr>
      <w:sz w:val="21"/>
      <w:szCs w:val="21"/>
    </w:rPr>
  </w:style>
  <w:style w:type="character" w:styleId="HTML">
    <w:name w:val="HTML Cite"/>
    <w:basedOn w:val="a0"/>
    <w:uiPriority w:val="99"/>
    <w:semiHidden/>
    <w:unhideWhenUsed/>
    <w:qFormat/>
    <w:rPr>
      <w:i/>
      <w:iCs/>
    </w:rPr>
  </w:style>
  <w:style w:type="character" w:customStyle="1" w:styleId="10">
    <w:name w:val="标题 1 字符"/>
    <w:basedOn w:val="a0"/>
    <w:link w:val="1"/>
    <w:uiPriority w:val="9"/>
    <w:qFormat/>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qFormat/>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qFormat/>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qFormat/>
    <w:rPr>
      <w:rFonts w:cstheme="majorBidi"/>
      <w:color w:val="0F4761" w:themeColor="accent1" w:themeShade="BF"/>
      <w:sz w:val="28"/>
      <w:szCs w:val="28"/>
    </w:rPr>
  </w:style>
  <w:style w:type="character" w:customStyle="1" w:styleId="50">
    <w:name w:val="标题 5 字符"/>
    <w:basedOn w:val="a0"/>
    <w:link w:val="5"/>
    <w:uiPriority w:val="9"/>
    <w:semiHidden/>
    <w:qFormat/>
    <w:rPr>
      <w:rFonts w:cstheme="majorBidi"/>
      <w:color w:val="0F4761" w:themeColor="accent1" w:themeShade="BF"/>
      <w:sz w:val="24"/>
    </w:rPr>
  </w:style>
  <w:style w:type="character" w:customStyle="1" w:styleId="60">
    <w:name w:val="标题 6 字符"/>
    <w:basedOn w:val="a0"/>
    <w:link w:val="6"/>
    <w:uiPriority w:val="9"/>
    <w:semiHidden/>
    <w:qFormat/>
    <w:rPr>
      <w:rFonts w:cstheme="majorBidi"/>
      <w:b/>
      <w:bCs/>
      <w:color w:val="0F4761" w:themeColor="accent1" w:themeShade="BF"/>
    </w:rPr>
  </w:style>
  <w:style w:type="character" w:customStyle="1" w:styleId="70">
    <w:name w:val="标题 7 字符"/>
    <w:basedOn w:val="a0"/>
    <w:link w:val="7"/>
    <w:uiPriority w:val="9"/>
    <w:semiHidden/>
    <w:qFormat/>
    <w:rPr>
      <w:rFonts w:cstheme="majorBidi"/>
      <w:b/>
      <w:bCs/>
      <w:color w:val="595959" w:themeColor="text1" w:themeTint="A6"/>
    </w:rPr>
  </w:style>
  <w:style w:type="character" w:customStyle="1" w:styleId="80">
    <w:name w:val="标题 8 字符"/>
    <w:basedOn w:val="a0"/>
    <w:link w:val="8"/>
    <w:uiPriority w:val="9"/>
    <w:semiHidden/>
    <w:qFormat/>
    <w:rPr>
      <w:rFonts w:cstheme="majorBidi"/>
      <w:color w:val="595959" w:themeColor="text1" w:themeTint="A6"/>
    </w:rPr>
  </w:style>
  <w:style w:type="character" w:customStyle="1" w:styleId="90">
    <w:name w:val="标题 9 字符"/>
    <w:basedOn w:val="a0"/>
    <w:link w:val="9"/>
    <w:uiPriority w:val="9"/>
    <w:semiHidden/>
    <w:qFormat/>
    <w:rPr>
      <w:rFonts w:eastAsiaTheme="majorEastAsia" w:cstheme="majorBidi"/>
      <w:color w:val="595959" w:themeColor="text1" w:themeTint="A6"/>
    </w:rPr>
  </w:style>
  <w:style w:type="character" w:customStyle="1" w:styleId="af">
    <w:name w:val="标题 字符"/>
    <w:basedOn w:val="a0"/>
    <w:link w:val="ae"/>
    <w:uiPriority w:val="10"/>
    <w:qFormat/>
    <w:rPr>
      <w:rFonts w:asciiTheme="majorHAnsi" w:eastAsiaTheme="majorEastAsia" w:hAnsiTheme="majorHAnsi" w:cstheme="majorBidi"/>
      <w:spacing w:val="-10"/>
      <w:kern w:val="28"/>
      <w:sz w:val="56"/>
      <w:szCs w:val="56"/>
    </w:rPr>
  </w:style>
  <w:style w:type="character" w:customStyle="1" w:styleId="ac">
    <w:name w:val="副标题 字符"/>
    <w:basedOn w:val="a0"/>
    <w:link w:val="ab"/>
    <w:uiPriority w:val="11"/>
    <w:qFormat/>
    <w:rPr>
      <w:rFonts w:asciiTheme="majorHAnsi" w:eastAsiaTheme="majorEastAsia" w:hAnsiTheme="majorHAnsi" w:cstheme="majorBidi"/>
      <w:color w:val="595959" w:themeColor="text1" w:themeTint="A6"/>
      <w:spacing w:val="15"/>
      <w:sz w:val="28"/>
      <w:szCs w:val="28"/>
    </w:rPr>
  </w:style>
  <w:style w:type="paragraph" w:styleId="af7">
    <w:name w:val="Quote"/>
    <w:basedOn w:val="a"/>
    <w:next w:val="a"/>
    <w:link w:val="af8"/>
    <w:uiPriority w:val="29"/>
    <w:qFormat/>
    <w:pPr>
      <w:spacing w:before="160"/>
      <w:jc w:val="center"/>
    </w:pPr>
    <w:rPr>
      <w:i/>
      <w:iCs/>
      <w:color w:val="404040" w:themeColor="text1" w:themeTint="BF"/>
    </w:rPr>
  </w:style>
  <w:style w:type="character" w:customStyle="1" w:styleId="af8">
    <w:name w:val="引用 字符"/>
    <w:basedOn w:val="a0"/>
    <w:link w:val="af7"/>
    <w:uiPriority w:val="29"/>
    <w:qFormat/>
    <w:rPr>
      <w:i/>
      <w:iCs/>
      <w:color w:val="404040" w:themeColor="text1" w:themeTint="BF"/>
    </w:rPr>
  </w:style>
  <w:style w:type="paragraph" w:styleId="af9">
    <w:name w:val="List Paragraph"/>
    <w:basedOn w:val="a"/>
    <w:uiPriority w:val="34"/>
    <w:qFormat/>
    <w:pPr>
      <w:ind w:left="720"/>
      <w:contextualSpacing/>
    </w:pPr>
  </w:style>
  <w:style w:type="character" w:customStyle="1" w:styleId="11">
    <w:name w:val="明显强调1"/>
    <w:basedOn w:val="a0"/>
    <w:uiPriority w:val="21"/>
    <w:qFormat/>
    <w:rPr>
      <w:i/>
      <w:iCs/>
      <w:color w:val="0F4761" w:themeColor="accent1" w:themeShade="BF"/>
    </w:rPr>
  </w:style>
  <w:style w:type="paragraph" w:styleId="afa">
    <w:name w:val="Intense Quote"/>
    <w:basedOn w:val="a"/>
    <w:next w:val="a"/>
    <w:link w:val="afb"/>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b">
    <w:name w:val="明显引用 字符"/>
    <w:basedOn w:val="a0"/>
    <w:link w:val="afa"/>
    <w:uiPriority w:val="30"/>
    <w:qFormat/>
    <w:rPr>
      <w:i/>
      <w:iCs/>
      <w:color w:val="0F4761" w:themeColor="accent1" w:themeShade="BF"/>
    </w:rPr>
  </w:style>
  <w:style w:type="character" w:customStyle="1" w:styleId="12">
    <w:name w:val="明显参考1"/>
    <w:basedOn w:val="a0"/>
    <w:uiPriority w:val="32"/>
    <w:qFormat/>
    <w:rPr>
      <w:b/>
      <w:bCs/>
      <w:smallCaps/>
      <w:color w:val="0F4761" w:themeColor="accent1" w:themeShade="BF"/>
      <w:spacing w:val="5"/>
    </w:rPr>
  </w:style>
  <w:style w:type="paragraph" w:customStyle="1" w:styleId="EndNoteBibliographyTitle">
    <w:name w:val="EndNote Bibliography Title"/>
    <w:basedOn w:val="a"/>
    <w:link w:val="EndNoteBibliographyTitle0"/>
    <w:qFormat/>
    <w:pPr>
      <w:spacing w:after="0"/>
      <w:jc w:val="center"/>
    </w:pPr>
    <w:rPr>
      <w:rFonts w:ascii="等线" w:eastAsia="等线" w:hAnsi="等线"/>
    </w:rPr>
  </w:style>
  <w:style w:type="character" w:customStyle="1" w:styleId="EndNoteBibliographyTitle0">
    <w:name w:val="EndNote Bibliography Title 字符"/>
    <w:basedOn w:val="a0"/>
    <w:link w:val="EndNoteBibliographyTitle"/>
    <w:qFormat/>
    <w:rPr>
      <w:rFonts w:ascii="等线" w:eastAsia="等线" w:hAnsi="等线" w:cstheme="minorBidi"/>
      <w:kern w:val="2"/>
      <w:sz w:val="22"/>
      <w:szCs w:val="24"/>
      <w14:ligatures w14:val="standardContextual"/>
    </w:rPr>
  </w:style>
  <w:style w:type="paragraph" w:customStyle="1" w:styleId="EndNoteBibliography">
    <w:name w:val="EndNote Bibliography"/>
    <w:basedOn w:val="a"/>
    <w:link w:val="EndNoteBibliography0"/>
    <w:qFormat/>
    <w:pPr>
      <w:spacing w:line="240" w:lineRule="auto"/>
    </w:pPr>
    <w:rPr>
      <w:rFonts w:ascii="等线" w:eastAsia="等线" w:hAnsi="等线"/>
    </w:rPr>
  </w:style>
  <w:style w:type="character" w:customStyle="1" w:styleId="EndNoteBibliography0">
    <w:name w:val="EndNote Bibliography 字符"/>
    <w:basedOn w:val="a0"/>
    <w:link w:val="EndNoteBibliography"/>
    <w:qFormat/>
    <w:rPr>
      <w:rFonts w:ascii="等线" w:eastAsia="等线" w:hAnsi="等线" w:cstheme="minorBidi"/>
      <w:kern w:val="2"/>
      <w:sz w:val="22"/>
      <w:szCs w:val="24"/>
      <w14:ligatures w14:val="standardContextual"/>
    </w:rPr>
  </w:style>
  <w:style w:type="character" w:customStyle="1" w:styleId="13">
    <w:name w:val="未处理的提及1"/>
    <w:basedOn w:val="a0"/>
    <w:uiPriority w:val="99"/>
    <w:semiHidden/>
    <w:unhideWhenUsed/>
    <w:qFormat/>
    <w:rPr>
      <w:color w:val="605E5C"/>
      <w:shd w:val="clear" w:color="auto" w:fill="E1DFDD"/>
    </w:rPr>
  </w:style>
  <w:style w:type="character" w:customStyle="1" w:styleId="21">
    <w:name w:val="未处理的提及2"/>
    <w:basedOn w:val="a0"/>
    <w:uiPriority w:val="99"/>
    <w:semiHidden/>
    <w:unhideWhenUsed/>
    <w:qFormat/>
    <w:rPr>
      <w:color w:val="605E5C"/>
      <w:shd w:val="clear" w:color="auto" w:fill="E1DFDD"/>
    </w:rPr>
  </w:style>
  <w:style w:type="character" w:customStyle="1" w:styleId="aa">
    <w:name w:val="页眉 字符"/>
    <w:basedOn w:val="a0"/>
    <w:link w:val="a9"/>
    <w:uiPriority w:val="99"/>
    <w:qFormat/>
    <w:rPr>
      <w:kern w:val="2"/>
      <w:sz w:val="18"/>
      <w:szCs w:val="18"/>
      <w14:ligatures w14:val="standardContextual"/>
    </w:rPr>
  </w:style>
  <w:style w:type="character" w:customStyle="1" w:styleId="a8">
    <w:name w:val="页脚 字符"/>
    <w:basedOn w:val="a0"/>
    <w:link w:val="a7"/>
    <w:uiPriority w:val="99"/>
    <w:qFormat/>
    <w:rPr>
      <w:kern w:val="2"/>
      <w:sz w:val="18"/>
      <w:szCs w:val="18"/>
      <w14:ligatures w14:val="standardContextual"/>
    </w:rPr>
  </w:style>
  <w:style w:type="character" w:customStyle="1" w:styleId="31">
    <w:name w:val="未处理的提及3"/>
    <w:basedOn w:val="a0"/>
    <w:uiPriority w:val="99"/>
    <w:semiHidden/>
    <w:unhideWhenUsed/>
    <w:qFormat/>
    <w:rPr>
      <w:color w:val="605E5C"/>
      <w:shd w:val="clear" w:color="auto" w:fill="E1DFDD"/>
    </w:rPr>
  </w:style>
  <w:style w:type="paragraph" w:customStyle="1" w:styleId="14">
    <w:name w:val="修订1"/>
    <w:hidden/>
    <w:uiPriority w:val="99"/>
    <w:unhideWhenUsed/>
    <w:qFormat/>
    <w:rPr>
      <w:rFonts w:asciiTheme="minorHAnsi" w:eastAsiaTheme="minorEastAsia" w:hAnsiTheme="minorHAnsi" w:cstheme="minorBidi"/>
      <w:kern w:val="2"/>
      <w:sz w:val="22"/>
      <w:szCs w:val="24"/>
      <w14:ligatures w14:val="standardContextual"/>
    </w:rPr>
  </w:style>
  <w:style w:type="character" w:customStyle="1" w:styleId="a4">
    <w:name w:val="批注文字 字符"/>
    <w:basedOn w:val="a0"/>
    <w:link w:val="a3"/>
    <w:qFormat/>
    <w:rPr>
      <w:kern w:val="2"/>
      <w:sz w:val="22"/>
      <w:szCs w:val="24"/>
      <w14:ligatures w14:val="standardContextual"/>
    </w:rPr>
  </w:style>
  <w:style w:type="character" w:customStyle="1" w:styleId="af1">
    <w:name w:val="批注主题 字符"/>
    <w:basedOn w:val="a4"/>
    <w:link w:val="af0"/>
    <w:uiPriority w:val="99"/>
    <w:semiHidden/>
    <w:qFormat/>
    <w:rPr>
      <w:b/>
      <w:bCs/>
      <w:kern w:val="2"/>
      <w:sz w:val="22"/>
      <w:szCs w:val="24"/>
      <w14:ligatures w14:val="standardContextual"/>
    </w:rPr>
  </w:style>
  <w:style w:type="character" w:customStyle="1" w:styleId="sepaper">
    <w:name w:val="sepaper"/>
    <w:basedOn w:val="a0"/>
    <w:qFormat/>
  </w:style>
  <w:style w:type="paragraph" w:customStyle="1" w:styleId="15">
    <w:name w:val="书目1"/>
    <w:basedOn w:val="a"/>
    <w:next w:val="a"/>
    <w:uiPriority w:val="37"/>
    <w:unhideWhenUsed/>
    <w:qFormat/>
    <w:pPr>
      <w:tabs>
        <w:tab w:val="left" w:pos="264"/>
      </w:tabs>
      <w:spacing w:after="0" w:line="480" w:lineRule="auto"/>
      <w:ind w:left="264" w:hanging="264"/>
    </w:pPr>
  </w:style>
  <w:style w:type="paragraph" w:customStyle="1" w:styleId="FirstParagraph">
    <w:name w:val="First Paragraph"/>
    <w:basedOn w:val="a5"/>
    <w:next w:val="a5"/>
    <w:qFormat/>
    <w:pPr>
      <w:widowControl/>
      <w:spacing w:before="180" w:after="180" w:line="240" w:lineRule="auto"/>
    </w:pPr>
    <w:rPr>
      <w:rFonts w:ascii="Times New Roman" w:hAnsi="Times New Roman"/>
      <w:color w:val="000000"/>
      <w:kern w:val="0"/>
      <w:sz w:val="24"/>
      <w:lang w:eastAsia="en-US"/>
      <w14:ligatures w14:val="none"/>
    </w:rPr>
  </w:style>
  <w:style w:type="character" w:customStyle="1" w:styleId="a6">
    <w:name w:val="正文文本 字符"/>
    <w:basedOn w:val="a0"/>
    <w:link w:val="a5"/>
    <w:uiPriority w:val="99"/>
    <w:rPr>
      <w:kern w:val="2"/>
      <w:sz w:val="22"/>
      <w:szCs w:val="24"/>
      <w14:ligatures w14:val="standardContextual"/>
    </w:rPr>
  </w:style>
  <w:style w:type="paragraph" w:customStyle="1" w:styleId="22">
    <w:name w:val="书目2"/>
    <w:basedOn w:val="a"/>
    <w:next w:val="a"/>
    <w:uiPriority w:val="37"/>
    <w:unhideWhenUsed/>
    <w:qFormat/>
    <w:pPr>
      <w:tabs>
        <w:tab w:val="left" w:pos="0"/>
      </w:tabs>
      <w:spacing w:after="240" w:line="240" w:lineRule="auto"/>
      <w:ind w:hanging="504"/>
    </w:pPr>
  </w:style>
  <w:style w:type="character" w:customStyle="1" w:styleId="150">
    <w:name w:val="15"/>
    <w:basedOn w:val="a0"/>
    <w:rPr>
      <w:rFonts w:ascii="等线" w:eastAsia="等线" w:hAnsi="等线" w:hint="eastAsia"/>
      <w:color w:val="0000FF"/>
      <w:u w:val="single"/>
    </w:rPr>
  </w:style>
  <w:style w:type="paragraph" w:customStyle="1" w:styleId="21bc9c4b-6a32-43e5-beaa-fd2d792c5735">
    <w:name w:val="21bc9c4b-6a32-43e5-beaa-fd2d792c5735"/>
    <w:basedOn w:val="1"/>
    <w:next w:val="acbfdd8b-e11b-4d36-88ff-6049b138f862"/>
    <w:link w:val="21bc9c4b-6a32-43e5-beaa-fd2d792c57350"/>
    <w:pPr>
      <w:adjustRightInd w:val="0"/>
      <w:spacing w:before="0" w:after="0" w:line="288" w:lineRule="auto"/>
    </w:pPr>
    <w:rPr>
      <w:rFonts w:ascii="微软雅黑" w:eastAsia="微软雅黑" w:hAnsi="微软雅黑" w:cs="Times New Roman"/>
      <w:b/>
      <w:bCs/>
      <w:color w:val="000000"/>
      <w:sz w:val="32"/>
      <w:szCs w:val="32"/>
    </w:rPr>
  </w:style>
  <w:style w:type="paragraph" w:customStyle="1" w:styleId="acbfdd8b-e11b-4d36-88ff-6049b138f862">
    <w:name w:val="acbfdd8b-e11b-4d36-88ff-6049b138f862"/>
    <w:basedOn w:val="a"/>
    <w:link w:val="acbfdd8b-e11b-4d36-88ff-6049b138f8620"/>
    <w:qFormat/>
    <w:pPr>
      <w:adjustRightInd w:val="0"/>
      <w:spacing w:after="0" w:line="288" w:lineRule="auto"/>
    </w:pPr>
    <w:rPr>
      <w:rFonts w:ascii="微软雅黑" w:eastAsia="微软雅黑" w:hAnsi="微软雅黑" w:cs="Times New Roman"/>
      <w:bCs/>
      <w:color w:val="000000"/>
      <w:szCs w:val="32"/>
    </w:rPr>
  </w:style>
  <w:style w:type="character" w:customStyle="1" w:styleId="21bc9c4b-6a32-43e5-beaa-fd2d792c57350">
    <w:name w:val="21bc9c4b-6a32-43e5-beaa-fd2d792c5735 字符"/>
    <w:basedOn w:val="a0"/>
    <w:link w:val="21bc9c4b-6a32-43e5-beaa-fd2d792c5735"/>
    <w:qFormat/>
    <w:rPr>
      <w:rFonts w:ascii="微软雅黑" w:eastAsia="微软雅黑" w:hAnsi="微软雅黑"/>
      <w:b/>
      <w:bCs/>
      <w:color w:val="000000"/>
      <w:kern w:val="2"/>
      <w:sz w:val="32"/>
      <w:szCs w:val="32"/>
      <w14:ligatures w14:val="standardContextual"/>
    </w:rPr>
  </w:style>
  <w:style w:type="character" w:customStyle="1" w:styleId="acbfdd8b-e11b-4d36-88ff-6049b138f8620">
    <w:name w:val="acbfdd8b-e11b-4d36-88ff-6049b138f862 字符"/>
    <w:basedOn w:val="a0"/>
    <w:link w:val="acbfdd8b-e11b-4d36-88ff-6049b138f862"/>
    <w:qFormat/>
    <w:rPr>
      <w:rFonts w:ascii="微软雅黑" w:eastAsia="微软雅黑" w:hAnsi="微软雅黑"/>
      <w:bCs/>
      <w:color w:val="000000"/>
      <w:kern w:val="2"/>
      <w:sz w:val="22"/>
      <w:szCs w:val="32"/>
      <w14:ligatures w14:val="standardContextual"/>
    </w:rPr>
  </w:style>
  <w:style w:type="character" w:customStyle="1" w:styleId="41">
    <w:name w:val="未处理的提及4"/>
    <w:basedOn w:val="a0"/>
    <w:uiPriority w:val="99"/>
    <w:semiHidden/>
    <w:unhideWhenUsed/>
    <w:qFormat/>
    <w:rPr>
      <w:color w:val="605E5C"/>
      <w:shd w:val="clear" w:color="auto" w:fill="E1DFDD"/>
    </w:rPr>
  </w:style>
  <w:style w:type="character" w:styleId="afc">
    <w:name w:val="Unresolved Mention"/>
    <w:basedOn w:val="a0"/>
    <w:uiPriority w:val="99"/>
    <w:semiHidden/>
    <w:unhideWhenUsed/>
    <w:rsid w:val="00593AD7"/>
    <w:rPr>
      <w:color w:val="605E5C"/>
      <w:shd w:val="clear" w:color="auto" w:fill="E1DFDD"/>
    </w:rPr>
  </w:style>
  <w:style w:type="paragraph" w:styleId="afd">
    <w:name w:val="Revision"/>
    <w:hidden/>
    <w:uiPriority w:val="99"/>
    <w:unhideWhenUsed/>
    <w:rsid w:val="004D19ED"/>
    <w:rPr>
      <w:rFonts w:asciiTheme="minorHAnsi" w:eastAsiaTheme="minorEastAsia" w:hAnsiTheme="minorHAnsi" w:cstheme="minorBidi"/>
      <w:kern w:val="2"/>
      <w:sz w:val="22"/>
      <w:szCs w:val="24"/>
      <w14:ligatures w14:val="standardContextual"/>
    </w:rPr>
  </w:style>
  <w:style w:type="character" w:customStyle="1" w:styleId="label">
    <w:name w:val="label"/>
    <w:basedOn w:val="a0"/>
    <w:rsid w:val="00A457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comments.xml.rels><?xml version="1.0" encoding="UTF-8" standalone="yes"?>
<Relationships xmlns="http://schemas.openxmlformats.org/package/2006/relationships"><Relationship Id="rId3" Type="http://schemas.openxmlformats.org/officeDocument/2006/relationships/hyperlink" Target="https://pubmed.ncbi.nlm.nih.gov/21325476/" TargetMode="External"/><Relationship Id="rId2" Type="http://schemas.openxmlformats.org/officeDocument/2006/relationships/hyperlink" Target="https://pmc.ncbi.nlm.nih.gov/articles/PMC3057665/" TargetMode="External"/><Relationship Id="rId1" Type="http://schemas.openxmlformats.org/officeDocument/2006/relationships/hyperlink" Target="https://doi.org/10.3945/jn.110.133843" TargetMode="External"/><Relationship Id="rId6" Type="http://schemas.openxmlformats.org/officeDocument/2006/relationships/hyperlink" Target="https://pmc.ncbi.nlm.nih.gov/articles/PMC4480670/" TargetMode="External"/><Relationship Id="rId5" Type="http://schemas.openxmlformats.org/officeDocument/2006/relationships/hyperlink" Target="https://doi.org/10.3945/ajcn.115.108555" TargetMode="External"/><Relationship Id="rId4" Type="http://schemas.openxmlformats.org/officeDocument/2006/relationships/hyperlink" Target="https://scholar.google.com/scholar_lookup?journal=J%20Nutr&amp;title=Selected%20dietary%20flavonoids%20are%20associated%20with%20markers%20of%20inflammation%20and%20endothelial%20dysfunction%20in%20US%20women&amp;author=R%20Landberg&amp;author=Q%20Sun&amp;author=EB%20Rimm&amp;author=A%20Cassidy&amp;author=A%20Scalbert&amp;volume=141&amp;issue=4&amp;publication_year=2011&amp;pages=618-625&amp;pmid=21325476&amp;doi=10.3945/jn.110.133843&amp;"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jyuzhang1222@163.com" TargetMode="External"/><Relationship Id="rId13" Type="http://schemas.openxmlformats.org/officeDocument/2006/relationships/hyperlink" Target="mailto:qiujunland@163.com" TargetMode="External"/><Relationship Id="rId18" Type="http://schemas.openxmlformats.org/officeDocument/2006/relationships/hyperlink" Target="https://pmc.ncbi.nlm.nih.gov/articles/PMC10898189/"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renchaotg@126.com" TargetMode="External"/><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xcshu@suda.edu.c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hyperlink" Target="mailto:20225247081@stu.suda.edu.cn" TargetMode="External"/><Relationship Id="rId19" Type="http://schemas.openxmlformats.org/officeDocument/2006/relationships/hyperlink" Target="https://www.cdc.gov/nchs/nhanes" TargetMode="External"/><Relationship Id="rId4" Type="http://schemas.openxmlformats.org/officeDocument/2006/relationships/settings" Target="settings.xml"/><Relationship Id="rId9" Type="http://schemas.openxmlformats.org/officeDocument/2006/relationships/hyperlink" Target="mailto:guoli20000@gmail.com" TargetMode="External"/><Relationship Id="rId14" Type="http://schemas.openxmlformats.org/officeDocument/2006/relationships/comments" Target="comments.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CF1E9-7443-4A72-BD9A-AE9F1789F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5409</TotalTime>
  <Pages>32</Pages>
  <Words>29520</Words>
  <Characters>178894</Characters>
  <Application>Microsoft Office Word</Application>
  <DocSecurity>0</DocSecurity>
  <Lines>7155</Lines>
  <Paragraphs>4086</Paragraphs>
  <ScaleCrop>false</ScaleCrop>
  <Company/>
  <LinksUpToDate>false</LinksUpToDate>
  <CharactersWithSpaces>204328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佳煜 张</dc:creator>
  <cp:keywords/>
  <dc:description/>
  <cp:lastModifiedBy>佳煜 张</cp:lastModifiedBy>
  <cp:revision>1</cp:revision>
  <dcterms:created xsi:type="dcterms:W3CDTF">2025-05-28T09:28:00Z</dcterms:created>
  <dcterms:modified xsi:type="dcterms:W3CDTF">2025-09-22T03:36:00Z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eyJoZGlkIjoiMzhiZWRjZmM0YjViYjI1MjJmMmFjZTgyYzFkYmRiMGMiLCJ1c2VySWQiOiIzNzk5ODk1MDQifQ==</vt:lpwstr>
  </property>
  <property fmtid="{D5CDD505-2E9C-101B-9397-08002B2CF9AE}" pid="3" name="KSOProductBuildVer">
    <vt:lpwstr>2052-12.1.0.22529</vt:lpwstr>
  </property>
  <property fmtid="{D5CDD505-2E9C-101B-9397-08002B2CF9AE}" pid="4" name="ICV">
    <vt:lpwstr>0A8E67AC7F9E46BFB160305C988CD9C1_12</vt:lpwstr>
  </property>
  <property fmtid="{D5CDD505-2E9C-101B-9397-08002B2CF9AE}" pid="5" name="ZOTERO_PREF_1">
    <vt:lpwstr>&lt;data data-version="3" zotero-version="7.0.15"&gt;&lt;session id="dXMp50g6"/&gt;&lt;style id="http://www.zotero.org/styles/obesity" hasBibliography="1" bibliographyStyleHasBeenSet="1"/&gt;&lt;prefs&gt;&lt;pref name="fieldType" value="Field"/&gt;&lt;pref name="automaticJournalAbbreviat</vt:lpwstr>
  </property>
  <property fmtid="{D5CDD505-2E9C-101B-9397-08002B2CF9AE}" pid="6" name="ZOTERO_PREF_2">
    <vt:lpwstr>ions" value="true"/&gt;&lt;/prefs&gt;&lt;/data&gt;</vt:lpwstr>
  </property>
</Properties>
</file>